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0E15D2EA"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A03970">
        <w:rPr>
          <w:rFonts w:ascii="Times New Roman" w:hAnsi="Times New Roman"/>
          <w:sz w:val="22"/>
          <w:szCs w:val="22"/>
        </w:rPr>
        <w:t>Characterization of h</w:t>
      </w:r>
      <w:r w:rsidR="00973B37">
        <w:rPr>
          <w:rFonts w:ascii="Times New Roman" w:hAnsi="Times New Roman"/>
          <w:sz w:val="22"/>
          <w:szCs w:val="22"/>
        </w:rPr>
        <w:t xml:space="preserve">uman lightness discrimination thresholds </w:t>
      </w:r>
      <w:r w:rsidR="0045604C">
        <w:rPr>
          <w:rFonts w:ascii="Times New Roman" w:hAnsi="Times New Roman"/>
          <w:sz w:val="22"/>
          <w:szCs w:val="22"/>
        </w:rPr>
        <w:t xml:space="preserve">for independent </w:t>
      </w:r>
      <w:r w:rsidR="005E6C20">
        <w:rPr>
          <w:rFonts w:ascii="Times New Roman" w:hAnsi="Times New Roman"/>
          <w:sz w:val="22"/>
          <w:szCs w:val="22"/>
        </w:rPr>
        <w:t>spectral</w:t>
      </w:r>
      <w:r w:rsidR="0045604C">
        <w:rPr>
          <w:rFonts w:ascii="Times New Roman" w:hAnsi="Times New Roman"/>
          <w:sz w:val="22"/>
          <w:szCs w:val="22"/>
        </w:rPr>
        <w:t xml:space="preserve">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266AE17D"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w:t>
      </w:r>
      <w:r w:rsidR="00656306">
        <w:rPr>
          <w:rFonts w:ascii="Times New Roman" w:hAnsi="Times New Roman"/>
          <w:sz w:val="22"/>
          <w:szCs w:val="22"/>
        </w:rPr>
        <w:t>alternative</w:t>
      </w:r>
      <w:r w:rsidR="00B42985">
        <w:rPr>
          <w:rFonts w:ascii="Times New Roman" w:hAnsi="Times New Roman"/>
          <w:sz w:val="22"/>
          <w:szCs w:val="22"/>
        </w:rPr>
        <w:t xml:space="preserv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14517B">
        <w:rPr>
          <w:rFonts w:ascii="Times New Roman" w:hAnsi="Times New Roman"/>
          <w:sz w:val="22"/>
          <w:szCs w:val="22"/>
        </w:rPr>
        <w:t>were</w:t>
      </w:r>
      <w:r w:rsidR="002339DE">
        <w:rPr>
          <w:rFonts w:ascii="Times New Roman" w:hAnsi="Times New Roman"/>
          <w:sz w:val="22"/>
          <w:szCs w:val="22"/>
        </w:rPr>
        <w:t xml:space="preserve"> within a factor of two </w:t>
      </w:r>
      <w:r w:rsidR="009249C0">
        <w:rPr>
          <w:rFonts w:ascii="Times New Roman" w:hAnsi="Times New Roman"/>
          <w:sz w:val="22"/>
          <w:szCs w:val="22"/>
        </w:rPr>
        <w:t xml:space="preserve">as compared to </w:t>
      </w:r>
      <w:r w:rsidR="00675027">
        <w:rPr>
          <w:rFonts w:ascii="Times New Roman" w:hAnsi="Times New Roman"/>
          <w:sz w:val="22"/>
          <w:szCs w:val="22"/>
        </w:rPr>
        <w:t xml:space="preserve">the </w:t>
      </w:r>
      <w:r w:rsidR="009249C0">
        <w:rPr>
          <w:rFonts w:ascii="Times New Roman" w:hAnsi="Times New Roman"/>
          <w:sz w:val="22"/>
          <w:szCs w:val="22"/>
        </w:rPr>
        <w:t>variation</w:t>
      </w:r>
      <w:r w:rsidR="00675027">
        <w:rPr>
          <w:rFonts w:ascii="Times New Roman" w:hAnsi="Times New Roman"/>
          <w:sz w:val="22"/>
          <w:szCs w:val="22"/>
        </w:rPr>
        <w:t xml:space="preserve"> in observers’ intrinsic representation of </w:t>
      </w:r>
      <w:r w:rsidR="00294C43">
        <w:rPr>
          <w:rFonts w:ascii="Times New Roman" w:hAnsi="Times New Roman"/>
          <w:sz w:val="22"/>
          <w:szCs w:val="22"/>
        </w:rPr>
        <w:t xml:space="preserve">object </w:t>
      </w:r>
      <w:r w:rsidR="00675027">
        <w:rPr>
          <w:rFonts w:ascii="Times New Roman" w:hAnsi="Times New Roman"/>
          <w:sz w:val="22"/>
          <w:szCs w:val="22"/>
        </w:rPr>
        <w:t>lightn</w:t>
      </w:r>
      <w:r w:rsidR="00294C43">
        <w:rPr>
          <w:rFonts w:ascii="Times New Roman" w:hAnsi="Times New Roman"/>
          <w:sz w:val="22"/>
          <w:szCs w:val="22"/>
        </w:rPr>
        <w:t>e</w:t>
      </w:r>
      <w:r w:rsidR="00675027">
        <w:rPr>
          <w:rFonts w:ascii="Times New Roman" w:hAnsi="Times New Roman"/>
          <w:sz w:val="22"/>
          <w:szCs w:val="22"/>
        </w:rPr>
        <w:t>ss</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 xml:space="preserve">of both these spectral properties, the increase in threshold </w:t>
      </w:r>
      <w:r w:rsidR="00EC1F3E">
        <w:rPr>
          <w:rFonts w:ascii="Times New Roman" w:hAnsi="Times New Roman"/>
          <w:sz w:val="22"/>
          <w:szCs w:val="22"/>
        </w:rPr>
        <w:t xml:space="preserve">square </w:t>
      </w:r>
      <w:r w:rsidR="00451856">
        <w:rPr>
          <w:rFonts w:ascii="Times New Roman" w:hAnsi="Times New Roman"/>
          <w:sz w:val="22"/>
          <w:szCs w:val="22"/>
        </w:rPr>
        <w:t>compared to no variation condition was a linear sum of the corresponding increase in threshold</w:t>
      </w:r>
      <w:r w:rsidR="006A0035">
        <w:rPr>
          <w:rFonts w:ascii="Times New Roman" w:hAnsi="Times New Roman"/>
          <w:sz w:val="22"/>
          <w:szCs w:val="22"/>
        </w:rPr>
        <w:t xml:space="preserve"> square</w:t>
      </w:r>
      <w:r w:rsidR="00451856">
        <w:rPr>
          <w:rFonts w:ascii="Times New Roman" w:hAnsi="Times New Roman"/>
          <w:sz w:val="22"/>
          <w:szCs w:val="22"/>
        </w:rPr>
        <w:t>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ies</w:t>
      </w:r>
      <w:r w:rsidR="00A61AA7">
        <w:rPr>
          <w:rFonts w:ascii="Times New Roman" w:hAnsi="Times New Roman"/>
          <w:sz w:val="22"/>
          <w:szCs w:val="22"/>
        </w:rPr>
        <w:t xml:space="preserve">, indicating that the </w:t>
      </w:r>
      <w:r w:rsidR="00C40274">
        <w:rPr>
          <w:rFonts w:ascii="Times New Roman" w:hAnsi="Times New Roman"/>
          <w:sz w:val="22"/>
          <w:szCs w:val="22"/>
        </w:rPr>
        <w:t>vari</w:t>
      </w:r>
      <w:r w:rsidR="00C7130B">
        <w:rPr>
          <w:rFonts w:ascii="Times New Roman" w:hAnsi="Times New Roman"/>
          <w:sz w:val="22"/>
          <w:szCs w:val="22"/>
        </w:rPr>
        <w:t>a</w:t>
      </w:r>
      <w:r w:rsidR="00C40274">
        <w:rPr>
          <w:rFonts w:ascii="Times New Roman" w:hAnsi="Times New Roman"/>
          <w:sz w:val="22"/>
          <w:szCs w:val="22"/>
        </w:rPr>
        <w:t>tion</w:t>
      </w:r>
      <w:r w:rsidR="00A61AA7">
        <w:rPr>
          <w:rFonts w:ascii="Times New Roman" w:hAnsi="Times New Roman"/>
          <w:sz w:val="22"/>
          <w:szCs w:val="22"/>
        </w:rPr>
        <w:t xml:space="preserve"> from these independent sources combine linearly.</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4B58A9CF" w14:textId="013386DF" w:rsidR="00E95FB2" w:rsidRDefault="00744331" w:rsidP="00DF064C">
      <w:pPr>
        <w:pStyle w:val="NormalWeb"/>
        <w:rPr>
          <w:sz w:val="22"/>
          <w:szCs w:val="22"/>
        </w:rPr>
      </w:pPr>
      <w:r>
        <w:rPr>
          <w:sz w:val="22"/>
          <w:szCs w:val="22"/>
        </w:rPr>
        <w:t xml:space="preserve">The perceptual correlate of the </w:t>
      </w:r>
      <w:r w:rsidR="0094713C">
        <w:rPr>
          <w:sz w:val="22"/>
          <w:szCs w:val="22"/>
        </w:rPr>
        <w:t xml:space="preserve">diffuse spectral </w:t>
      </w:r>
      <w:r>
        <w:rPr>
          <w:sz w:val="22"/>
          <w:szCs w:val="22"/>
        </w:rPr>
        <w:t xml:space="preserve">reflectance of an object is its perceived color. </w:t>
      </w:r>
      <w:r w:rsidR="007B2004">
        <w:rPr>
          <w:sz w:val="22"/>
          <w:szCs w:val="22"/>
        </w:rPr>
        <w:t xml:space="preserve">For achromatic objects, the analogous </w:t>
      </w:r>
      <w:r w:rsidR="00A96A92">
        <w:rPr>
          <w:sz w:val="22"/>
          <w:szCs w:val="22"/>
        </w:rPr>
        <w:t xml:space="preserve">perceptual </w:t>
      </w:r>
      <w:r w:rsidR="007B2004">
        <w:rPr>
          <w:sz w:val="22"/>
          <w:szCs w:val="22"/>
        </w:rPr>
        <w:t xml:space="preserve">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light source, </w:t>
      </w:r>
      <w:r w:rsidR="00F72A94">
        <w:rPr>
          <w:sz w:val="22"/>
          <w:szCs w:val="22"/>
        </w:rPr>
        <w:t xml:space="preserve">the surface reflectance of objects in the scene, </w:t>
      </w:r>
      <w:r w:rsidR="005019C1">
        <w:rPr>
          <w:sz w:val="22"/>
          <w:szCs w:val="22"/>
        </w:rPr>
        <w:t xml:space="preserve">and </w:t>
      </w:r>
      <w:r w:rsidR="003E5AAA">
        <w:rPr>
          <w:sz w:val="22"/>
          <w:szCs w:val="22"/>
        </w:rPr>
        <w:t xml:space="preserve">the </w:t>
      </w:r>
      <w:r w:rsidR="008273EA">
        <w:rPr>
          <w:sz w:val="22"/>
          <w:szCs w:val="22"/>
        </w:rPr>
        <w:t>geometry and other properties of the scene</w:t>
      </w:r>
      <w:r w:rsidR="006E59DF">
        <w:rPr>
          <w:sz w:val="22"/>
          <w:szCs w:val="22"/>
        </w:rPr>
        <w:t xml:space="preserve"> </w:t>
      </w:r>
      <w:r w:rsidR="000216D3" w:rsidRPr="000216D3">
        <w:rPr>
          <w:noProof/>
          <w:color w:val="000000" w:themeColor="text1"/>
          <w:sz w:val="22"/>
          <w:szCs w:val="22"/>
        </w:rPr>
        <w:t>(Foster, 2011; Brainard &amp; Radonjic, 2004)</w:t>
      </w:r>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AF4117">
            <w:rPr>
              <w:sz w:val="22"/>
              <w:szCs w:val="22"/>
            </w:rPr>
            <w:instrText xml:space="preserve">CITATION Ade00 \m Gil06 \l 1033 </w:instrText>
          </w:r>
          <w:r w:rsidR="00DF6CA3">
            <w:rPr>
              <w:sz w:val="22"/>
              <w:szCs w:val="22"/>
            </w:rPr>
            <w:fldChar w:fldCharType="separate"/>
          </w:r>
          <w:r w:rsidR="000216D3" w:rsidRPr="000216D3">
            <w:rPr>
              <w:noProof/>
              <w:sz w:val="22"/>
              <w:szCs w:val="22"/>
            </w:rPr>
            <w:t>(Adelson, 2000; Gilchrist, 2006)</w:t>
          </w:r>
          <w:r w:rsidR="00DF6CA3">
            <w:rPr>
              <w:sz w:val="22"/>
              <w:szCs w:val="22"/>
            </w:rPr>
            <w:fldChar w:fldCharType="end"/>
          </w:r>
        </w:sdtContent>
      </w:sdt>
      <w:r w:rsidR="00AC7B76">
        <w:rPr>
          <w:sz w:val="22"/>
          <w:szCs w:val="22"/>
        </w:rPr>
        <w:t xml:space="preserve">. </w:t>
      </w:r>
      <w:r w:rsidR="00887374">
        <w:rPr>
          <w:sz w:val="22"/>
          <w:szCs w:val="22"/>
        </w:rPr>
        <w:t xml:space="preserve">Human color/lightness constancy </w:t>
      </w:r>
      <w:r w:rsidR="00917C7C">
        <w:rPr>
          <w:sz w:val="22"/>
          <w:szCs w:val="22"/>
        </w:rPr>
        <w:t>ha</w:t>
      </w:r>
      <w:r w:rsidR="003A159C">
        <w:rPr>
          <w:sz w:val="22"/>
          <w:szCs w:val="22"/>
        </w:rPr>
        <w:t>s</w:t>
      </w:r>
      <w:r w:rsidR="00917C7C">
        <w:rPr>
          <w:sz w:val="22"/>
          <w:szCs w:val="22"/>
        </w:rPr>
        <w:t xml:space="preserve"> </w:t>
      </w:r>
      <w:r w:rsidR="00CC0477">
        <w:rPr>
          <w:sz w:val="22"/>
          <w:szCs w:val="22"/>
        </w:rPr>
        <w:t>been measured using appearance</w:t>
      </w:r>
      <w:r w:rsidR="009E4188">
        <w:rPr>
          <w:sz w:val="22"/>
          <w:szCs w:val="22"/>
        </w:rPr>
        <w:t>-based</w:t>
      </w:r>
      <w:r w:rsidR="00CC0477">
        <w:rPr>
          <w:sz w:val="22"/>
          <w:szCs w:val="22"/>
        </w:rPr>
        <w:t xml:space="preserve"> </w:t>
      </w:r>
      <w:r w:rsidR="00946722">
        <w:rPr>
          <w:sz w:val="22"/>
          <w:szCs w:val="22"/>
        </w:rPr>
        <w:t xml:space="preserve">approaches </w:t>
      </w:r>
      <w:r w:rsidR="00CC0477">
        <w:rPr>
          <w:sz w:val="22"/>
          <w:szCs w:val="22"/>
        </w:rPr>
        <w:t xml:space="preserve">and </w:t>
      </w:r>
      <w:r w:rsidR="009E4188">
        <w:rPr>
          <w:sz w:val="22"/>
          <w:szCs w:val="22"/>
        </w:rPr>
        <w:t>discrimination-based</w:t>
      </w:r>
      <w:r w:rsidR="00CC0477">
        <w:rPr>
          <w:sz w:val="22"/>
          <w:szCs w:val="22"/>
        </w:rPr>
        <w:t xml:space="preserve"> approaches</w:t>
      </w:r>
      <w:r w:rsidR="008C51DC">
        <w:rPr>
          <w:sz w:val="22"/>
          <w:szCs w:val="22"/>
        </w:rPr>
        <w:t xml:space="preserve"> </w:t>
      </w:r>
      <w:sdt>
        <w:sdtPr>
          <w:rPr>
            <w:sz w:val="22"/>
            <w:szCs w:val="22"/>
          </w:rPr>
          <w:id w:val="-1319116582"/>
          <w:citation/>
        </w:sdtPr>
        <w:sdtContent>
          <w:r w:rsidR="008C51DC">
            <w:rPr>
              <w:sz w:val="22"/>
              <w:szCs w:val="22"/>
            </w:rPr>
            <w:fldChar w:fldCharType="begin"/>
          </w:r>
          <w:r w:rsidR="00EB6F12">
            <w:rPr>
              <w:sz w:val="22"/>
              <w:szCs w:val="22"/>
            </w:rPr>
            <w:instrText xml:space="preserve">CITATION Olk16 \t  \l 1033 </w:instrText>
          </w:r>
          <w:r w:rsidR="008C51DC">
            <w:rPr>
              <w:sz w:val="22"/>
              <w:szCs w:val="22"/>
            </w:rPr>
            <w:fldChar w:fldCharType="separate"/>
          </w:r>
          <w:r w:rsidR="00EB6F12" w:rsidRPr="00EB6F12">
            <w:rPr>
              <w:noProof/>
              <w:sz w:val="22"/>
              <w:szCs w:val="22"/>
            </w:rPr>
            <w:t>(Olkkonen &amp; Ekroll, 2016)</w:t>
          </w:r>
          <w:r w:rsidR="008C51DC">
            <w:rPr>
              <w:sz w:val="22"/>
              <w:szCs w:val="22"/>
            </w:rPr>
            <w:fldChar w:fldCharType="end"/>
          </w:r>
        </w:sdtContent>
      </w:sdt>
      <w:r w:rsidR="00CC0477">
        <w:rPr>
          <w:sz w:val="22"/>
          <w:szCs w:val="22"/>
        </w:rPr>
        <w:t>.</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Th</w:t>
      </w:r>
      <w:r w:rsidR="00894FAF">
        <w:rPr>
          <w:sz w:val="22"/>
          <w:szCs w:val="22"/>
        </w:rPr>
        <w:t xml:space="preserve">is approach includes </w:t>
      </w:r>
      <w:r w:rsidR="002137F1">
        <w:rPr>
          <w:sz w:val="22"/>
          <w:szCs w:val="22"/>
        </w:rPr>
        <w:t xml:space="preserve">methods </w:t>
      </w:r>
      <w:r w:rsidR="005408F8">
        <w:rPr>
          <w:sz w:val="22"/>
          <w:szCs w:val="22"/>
        </w:rPr>
        <w:t>such as</w:t>
      </w:r>
      <w:r w:rsidR="002137F1">
        <w:rPr>
          <w:sz w:val="22"/>
          <w:szCs w:val="22"/>
        </w:rPr>
        <w:t xml:space="preserve"> color matching, color naming, scaling, and nulling</w:t>
      </w:r>
      <w:sdt>
        <w:sdtPr>
          <w:rPr>
            <w:sz w:val="22"/>
            <w:szCs w:val="22"/>
          </w:rPr>
          <w:id w:val="-1532558074"/>
          <w:citation/>
        </w:sdtPr>
        <w:sdtContent>
          <w:r w:rsidR="00B03498">
            <w:rPr>
              <w:sz w:val="22"/>
              <w:szCs w:val="22"/>
            </w:rPr>
            <w:fldChar w:fldCharType="begin"/>
          </w:r>
          <w:r w:rsidR="005B1869">
            <w:rPr>
              <w:sz w:val="22"/>
              <w:szCs w:val="22"/>
            </w:rPr>
            <w:instrText xml:space="preserve">CITATION Fos03 \t  \l 1033 </w:instrText>
          </w:r>
          <w:r w:rsidR="00B03498">
            <w:rPr>
              <w:sz w:val="22"/>
              <w:szCs w:val="22"/>
            </w:rPr>
            <w:fldChar w:fldCharType="separate"/>
          </w:r>
          <w:r w:rsidR="005B1869">
            <w:rPr>
              <w:noProof/>
              <w:sz w:val="22"/>
              <w:szCs w:val="22"/>
            </w:rPr>
            <w:t xml:space="preserve"> </w:t>
          </w:r>
          <w:r w:rsidR="005B1869" w:rsidRPr="005B1869">
            <w:rPr>
              <w:noProof/>
              <w:sz w:val="22"/>
              <w:szCs w:val="22"/>
            </w:rPr>
            <w:t>(Foster, 2003)</w:t>
          </w:r>
          <w:r w:rsidR="00B03498">
            <w:rPr>
              <w:sz w:val="22"/>
              <w:szCs w:val="22"/>
            </w:rPr>
            <w:fldChar w:fldCharType="end"/>
          </w:r>
        </w:sdtContent>
      </w:sdt>
      <w:r w:rsidR="002137F1">
        <w:rPr>
          <w:sz w:val="22"/>
          <w:szCs w:val="22"/>
        </w:rPr>
        <w:t xml:space="preserve">. </w:t>
      </w:r>
      <w:r w:rsidR="006265C3">
        <w:rPr>
          <w:sz w:val="22"/>
          <w:szCs w:val="22"/>
        </w:rPr>
        <w:t>In color matching</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w:t>
      </w:r>
      <w:r w:rsidR="00934E13">
        <w:rPr>
          <w:sz w:val="22"/>
          <w:szCs w:val="22"/>
        </w:rPr>
        <w:t xml:space="preserve"> with constancy measured between </w:t>
      </w:r>
      <w:r w:rsidR="004B4273">
        <w:rPr>
          <w:sz w:val="22"/>
          <w:szCs w:val="22"/>
        </w:rPr>
        <w:t>15%-90%</w:t>
      </w:r>
      <w:r w:rsidR="00A43544" w:rsidRPr="00A43544">
        <w:rPr>
          <w:sz w:val="22"/>
          <w:szCs w:val="22"/>
        </w:rPr>
        <w:t xml:space="preserve"> under</w:t>
      </w:r>
      <w:r w:rsidR="00D40DC0">
        <w:rPr>
          <w:sz w:val="22"/>
          <w:szCs w:val="22"/>
        </w:rPr>
        <w:t xml:space="preserve"> </w:t>
      </w:r>
      <w:r w:rsidR="00EE154D" w:rsidRPr="00286883">
        <w:rPr>
          <w:sz w:val="22"/>
          <w:szCs w:val="22"/>
        </w:rPr>
        <w:t xml:space="preserve">conditions such as </w:t>
      </w:r>
      <w:r w:rsidR="00A43544" w:rsidRPr="00286883">
        <w:rPr>
          <w:sz w:val="22"/>
          <w:szCs w:val="22"/>
        </w:rPr>
        <w:t>changes</w:t>
      </w:r>
      <w:r w:rsidR="00A43544" w:rsidRPr="00A43544">
        <w:rPr>
          <w:sz w:val="22"/>
          <w:szCs w:val="22"/>
        </w:rPr>
        <w:t xml:space="preserve"> of illumination </w:t>
      </w:r>
      <w:r w:rsidR="00916506" w:rsidRPr="00352534">
        <w:rPr>
          <w:noProof/>
          <w:sz w:val="22"/>
          <w:szCs w:val="22"/>
        </w:rPr>
        <w:t xml:space="preserve">(Arend &amp; </w:t>
      </w:r>
      <w:r w:rsidR="001C2C3C">
        <w:rPr>
          <w:noProof/>
          <w:sz w:val="22"/>
          <w:szCs w:val="22"/>
        </w:rPr>
        <w:t>Goldstein</w:t>
      </w:r>
      <w:r w:rsidR="00916506" w:rsidRPr="00352534">
        <w:rPr>
          <w:noProof/>
          <w:sz w:val="22"/>
          <w:szCs w:val="22"/>
        </w:rPr>
        <w: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3C32EF">
            <w:rPr>
              <w:sz w:val="22"/>
              <w:szCs w:val="22"/>
            </w:rPr>
            <w:instrText xml:space="preserve"> \m Pat18</w:instrText>
          </w:r>
          <w:r w:rsidR="00B07935">
            <w:rPr>
              <w:sz w:val="22"/>
              <w:szCs w:val="22"/>
            </w:rPr>
            <w:fldChar w:fldCharType="separate"/>
          </w:r>
          <w:r w:rsidR="000216D3">
            <w:rPr>
              <w:noProof/>
              <w:sz w:val="22"/>
              <w:szCs w:val="22"/>
            </w:rPr>
            <w:t xml:space="preserve"> </w:t>
          </w:r>
          <w:r w:rsidR="000216D3" w:rsidRPr="000216D3">
            <w:rPr>
              <w:noProof/>
              <w:sz w:val="22"/>
              <w:szCs w:val="22"/>
            </w:rPr>
            <w:t>(Arend &amp; Spehar, 1993; Patel, Munasinghe, &amp; Murray, 2018)</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0216D3" w:rsidRPr="000216D3">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0216D3" w:rsidRPr="000216D3">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0216D3" w:rsidRPr="000216D3">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C40274">
            <w:rPr>
              <w:sz w:val="22"/>
              <w:szCs w:val="22"/>
            </w:rPr>
            <w:instrText xml:space="preserve">CITATION Mar09 \l 1033 </w:instrText>
          </w:r>
          <w:r w:rsidR="00D318DF">
            <w:rPr>
              <w:sz w:val="22"/>
              <w:szCs w:val="22"/>
            </w:rPr>
            <w:fldChar w:fldCharType="separate"/>
          </w:r>
          <w:r w:rsidR="000216D3" w:rsidRPr="000216D3">
            <w:rPr>
              <w:noProof/>
              <w:sz w:val="22"/>
              <w:szCs w:val="22"/>
            </w:rPr>
            <w:t>(Olkkonen, Hansen, &amp; Gegenfurtner, 2009)</w:t>
          </w:r>
          <w:r w:rsidR="00D318DF">
            <w:rPr>
              <w:sz w:val="22"/>
              <w:szCs w:val="22"/>
            </w:rPr>
            <w:fldChar w:fldCharType="end"/>
          </w:r>
        </w:sdtContent>
      </w:sdt>
      <w:r w:rsidR="00DF78CB">
        <w:rPr>
          <w:sz w:val="22"/>
          <w:szCs w:val="22"/>
        </w:rPr>
        <w:t xml:space="preserve"> to measure constancy</w:t>
      </w:r>
      <w:r w:rsidR="00DE234B">
        <w:rPr>
          <w:sz w:val="22"/>
          <w:szCs w:val="22"/>
        </w:rPr>
        <w:t>,</w:t>
      </w:r>
      <w:r w:rsidR="00941CBC">
        <w:rPr>
          <w:sz w:val="22"/>
          <w:szCs w:val="22"/>
        </w:rPr>
        <w:t xml:space="preserve"> </w:t>
      </w:r>
      <w:r w:rsidR="00B741EA">
        <w:rPr>
          <w:sz w:val="22"/>
          <w:szCs w:val="22"/>
        </w:rPr>
        <w:t xml:space="preserve">and </w:t>
      </w:r>
      <w:r w:rsidR="00126CF4">
        <w:rPr>
          <w:sz w:val="22"/>
          <w:szCs w:val="22"/>
        </w:rPr>
        <w:t xml:space="preserve">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0216D3" w:rsidRPr="000216D3">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there is </w:t>
      </w:r>
      <w:r w:rsidR="00126CF4">
        <w:rPr>
          <w:sz w:val="22"/>
          <w:szCs w:val="22"/>
        </w:rPr>
        <w:t>a limit of the gamut that can be displayed</w:t>
      </w:r>
      <w:r w:rsidR="00CE7AD4">
        <w:rPr>
          <w:sz w:val="22"/>
          <w:szCs w:val="22"/>
        </w:rPr>
        <w:t>.</w:t>
      </w:r>
      <w:r w:rsidR="00126CF4">
        <w:rPr>
          <w:sz w:val="22"/>
          <w:szCs w:val="22"/>
        </w:rPr>
        <w:t xml:space="preserve"> </w:t>
      </w:r>
      <w:r w:rsidR="00CE7AD4">
        <w:rPr>
          <w:sz w:val="22"/>
          <w:szCs w:val="22"/>
        </w:rPr>
        <w:t xml:space="preserve">Typically, </w:t>
      </w:r>
      <w:r w:rsidR="004D4B42">
        <w:rPr>
          <w:sz w:val="22"/>
          <w:szCs w:val="22"/>
        </w:rPr>
        <w:t xml:space="preserve">observers are asked to name </w:t>
      </w:r>
      <w:r w:rsidR="007653BF">
        <w:rPr>
          <w:sz w:val="22"/>
          <w:szCs w:val="22"/>
        </w:rPr>
        <w:t xml:space="preserve">from </w:t>
      </w:r>
      <w:r w:rsidR="004D4B42">
        <w:rPr>
          <w:sz w:val="22"/>
          <w:szCs w:val="22"/>
        </w:rPr>
        <w:t xml:space="preserve">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0216D3" w:rsidRPr="000216D3">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0216D3" w:rsidRPr="000216D3">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C6245D">
        <w:rPr>
          <w:sz w:val="22"/>
          <w:szCs w:val="22"/>
        </w:rPr>
        <w:t xml:space="preserve">, where observers provide a rating of </w:t>
      </w:r>
      <w:r w:rsidR="005E37EE">
        <w:rPr>
          <w:sz w:val="22"/>
          <w:szCs w:val="22"/>
        </w:rPr>
        <w:t xml:space="preserve">the </w:t>
      </w:r>
      <w:r w:rsidR="00C6245D">
        <w:rPr>
          <w:sz w:val="22"/>
          <w:szCs w:val="22"/>
        </w:rPr>
        <w:t>change between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0216D3" w:rsidRPr="000216D3">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0216D3" w:rsidRPr="000216D3">
            <w:rPr>
              <w:noProof/>
              <w:sz w:val="22"/>
              <w:szCs w:val="22"/>
            </w:rPr>
            <w:t>(Arend, 1993; Brainard, Color constancy in the nearly natural image. 2. Achromatic loci., 1998; Delahunt &amp; Brainard, 2004)</w:t>
          </w:r>
          <w:r w:rsidR="00683CBB">
            <w:rPr>
              <w:sz w:val="22"/>
              <w:szCs w:val="22"/>
            </w:rPr>
            <w:fldChar w:fldCharType="end"/>
          </w:r>
        </w:sdtContent>
      </w:sdt>
      <w:r w:rsidR="00482CDA">
        <w:rPr>
          <w:sz w:val="22"/>
          <w:szCs w:val="22"/>
        </w:rPr>
        <w:t>.</w:t>
      </w:r>
      <w:r w:rsidR="000714ED">
        <w:rPr>
          <w:sz w:val="22"/>
          <w:szCs w:val="22"/>
        </w:rPr>
        <w:t xml:space="preserve"> This method has the limitation that it provides data only for achromatic/gray stimuli and additional assumptions about the observers’ criterion needs to be made for color appearances </w:t>
      </w:r>
      <w:sdt>
        <w:sdtPr>
          <w:rPr>
            <w:sz w:val="22"/>
            <w:szCs w:val="22"/>
          </w:rPr>
          <w:id w:val="-1234386941"/>
          <w:citation/>
        </w:sdtPr>
        <w:sdtContent>
          <w:r w:rsidR="000714ED">
            <w:rPr>
              <w:sz w:val="22"/>
              <w:szCs w:val="22"/>
            </w:rPr>
            <w:fldChar w:fldCharType="begin"/>
          </w:r>
          <w:r w:rsidR="000714ED">
            <w:rPr>
              <w:sz w:val="22"/>
              <w:szCs w:val="22"/>
            </w:rPr>
            <w:instrText xml:space="preserve"> CITATION Spe96 \l 1033 </w:instrText>
          </w:r>
          <w:r w:rsidR="000714ED">
            <w:rPr>
              <w:sz w:val="22"/>
              <w:szCs w:val="22"/>
            </w:rPr>
            <w:fldChar w:fldCharType="separate"/>
          </w:r>
          <w:r w:rsidR="000216D3" w:rsidRPr="000216D3">
            <w:rPr>
              <w:noProof/>
              <w:sz w:val="22"/>
              <w:szCs w:val="22"/>
            </w:rPr>
            <w:t>(Speigle &amp; Brainard, 1996)</w:t>
          </w:r>
          <w:r w:rsidR="000714ED">
            <w:rPr>
              <w:sz w:val="22"/>
              <w:szCs w:val="22"/>
            </w:rPr>
            <w:fldChar w:fldCharType="end"/>
          </w:r>
        </w:sdtContent>
      </w:sdt>
      <w:r w:rsidR="000714ED">
        <w:rPr>
          <w:sz w:val="22"/>
          <w:szCs w:val="22"/>
        </w:rPr>
        <w:t>.</w:t>
      </w:r>
    </w:p>
    <w:p w14:paraId="5B0321DE" w14:textId="7DE6E24A"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0216D3" w:rsidRPr="000216D3">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w:t>
      </w:r>
      <w:r w:rsidR="004B0E4D">
        <w:rPr>
          <w:sz w:val="22"/>
          <w:szCs w:val="22"/>
        </w:rPr>
        <w:t xml:space="preserve">as to whether they are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0216D3" w:rsidRPr="000216D3">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0216D3" w:rsidRPr="000216D3">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w:t>
      </w:r>
      <w:r w:rsidR="00DF064C">
        <w:rPr>
          <w:sz w:val="22"/>
          <w:szCs w:val="22"/>
        </w:rPr>
        <w:lastRenderedPageBreak/>
        <w:t xml:space="preserve">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w:t>
      </w:r>
      <w:r w:rsidR="00DF4F6C">
        <w:rPr>
          <w:sz w:val="22"/>
          <w:szCs w:val="22"/>
        </w:rPr>
        <w:t>d</w:t>
      </w:r>
      <w:r w:rsidR="00D03AB6">
        <w:rPr>
          <w:sz w:val="22"/>
          <w:szCs w:val="22"/>
        </w:rPr>
        <w:t xml:space="preserve"> a measure of the degree of constancy in the object intrinsic property </w:t>
      </w:r>
      <w:r w:rsidR="000F71B1">
        <w:rPr>
          <w:sz w:val="22"/>
          <w:szCs w:val="22"/>
        </w:rPr>
        <w:t xml:space="preserve">due </w:t>
      </w:r>
      <w:r w:rsidR="00D03AB6">
        <w:rPr>
          <w:sz w:val="22"/>
          <w:szCs w:val="22"/>
        </w:rPr>
        <w:t>to the variability in object extrinsic propert</w:t>
      </w:r>
      <w:r w:rsidR="00F10C01">
        <w:rPr>
          <w:sz w:val="22"/>
          <w:szCs w:val="22"/>
        </w:rPr>
        <w:t>y</w:t>
      </w:r>
      <w:r w:rsidR="00D03AB6">
        <w:rPr>
          <w:sz w:val="22"/>
          <w:szCs w:val="22"/>
        </w:rPr>
        <w:t>.</w:t>
      </w:r>
    </w:p>
    <w:p w14:paraId="59979FAC" w14:textId="65075158"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Th</w:t>
      </w:r>
      <w:r w:rsidR="00E645E8">
        <w:rPr>
          <w:rFonts w:ascii="Times New Roman" w:hAnsi="Times New Roman" w:cs="Times New Roman"/>
          <w:sz w:val="22"/>
          <w:szCs w:val="22"/>
        </w:rPr>
        <w:t>is</w:t>
      </w:r>
      <w:r>
        <w:rPr>
          <w:rFonts w:ascii="Times New Roman" w:hAnsi="Times New Roman" w:cs="Times New Roman"/>
          <w:sz w:val="22"/>
          <w:szCs w:val="22"/>
        </w:rPr>
        <w:t xml:space="preserv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w:t>
      </w:r>
      <w:r w:rsidR="00B4196B">
        <w:rPr>
          <w:rFonts w:ascii="Times New Roman" w:hAnsi="Times New Roman" w:cs="Times New Roman"/>
          <w:sz w:val="22"/>
          <w:szCs w:val="22"/>
        </w:rPr>
        <w:t xml:space="preserve">also </w:t>
      </w:r>
      <w:r>
        <w:rPr>
          <w:rFonts w:ascii="Times New Roman" w:hAnsi="Times New Roman" w:cs="Times New Roman"/>
          <w:sz w:val="22"/>
          <w:szCs w:val="22"/>
        </w:rPr>
        <w:t xml:space="preserve">be used to compare the effect of </w:t>
      </w:r>
      <w:r w:rsidR="0029224D">
        <w:rPr>
          <w:rFonts w:ascii="Times New Roman" w:hAnsi="Times New Roman" w:cs="Times New Roman"/>
          <w:sz w:val="22"/>
          <w:szCs w:val="22"/>
        </w:rPr>
        <w:t>different sources of variabilit</w:t>
      </w:r>
      <w:r w:rsidR="00416E9C">
        <w:rPr>
          <w:rFonts w:ascii="Times New Roman" w:hAnsi="Times New Roman" w:cs="Times New Roman"/>
          <w:sz w:val="22"/>
          <w:szCs w:val="22"/>
        </w:rPr>
        <w:t>ies</w:t>
      </w:r>
      <w:r w:rsidR="0029224D">
        <w:rPr>
          <w:rFonts w:ascii="Times New Roman" w:hAnsi="Times New Roman" w:cs="Times New Roman"/>
          <w:sz w:val="22"/>
          <w:szCs w:val="22"/>
        </w:rPr>
        <w:t xml:space="preserve">. </w:t>
      </w:r>
      <w:r w:rsidR="00E06D30">
        <w:rPr>
          <w:rFonts w:ascii="Times New Roman" w:hAnsi="Times New Roman" w:cs="Times New Roman"/>
          <w:sz w:val="22"/>
          <w:szCs w:val="22"/>
        </w:rPr>
        <w:t xml:space="preserve">The variance of multiple extrinsic </w:t>
      </w:r>
      <w:r w:rsidR="004D68A1">
        <w:rPr>
          <w:rFonts w:ascii="Times New Roman" w:hAnsi="Times New Roman" w:cs="Times New Roman"/>
          <w:sz w:val="22"/>
          <w:szCs w:val="22"/>
        </w:rPr>
        <w:t xml:space="preserve">properties </w:t>
      </w:r>
      <w:r w:rsidR="00E06D30">
        <w:rPr>
          <w:rFonts w:ascii="Times New Roman" w:hAnsi="Times New Roman" w:cs="Times New Roman"/>
          <w:sz w:val="22"/>
          <w:szCs w:val="22"/>
        </w:rPr>
        <w:t xml:space="preserve">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C64F2">
        <w:rPr>
          <w:rFonts w:ascii="Times New Roman" w:hAnsi="Times New Roman" w:cs="Times New Roman"/>
          <w:sz w:val="22"/>
          <w:szCs w:val="22"/>
        </w:rPr>
        <w:t>s</w:t>
      </w:r>
      <w:r w:rsidR="0007599B">
        <w:rPr>
          <w:rFonts w:ascii="Times New Roman" w:hAnsi="Times New Roman" w:cs="Times New Roman"/>
          <w:sz w:val="22"/>
          <w:szCs w:val="22"/>
        </w:rPr>
        <w: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 xml:space="preserve">is that it can be used to characterize how the effect of </w:t>
      </w:r>
      <w:r w:rsidR="00FA3AEE">
        <w:rPr>
          <w:rFonts w:ascii="Times New Roman" w:hAnsi="Times New Roman" w:cs="Times New Roman"/>
          <w:sz w:val="22"/>
          <w:szCs w:val="22"/>
        </w:rPr>
        <w:t>multiple</w:t>
      </w:r>
      <w:r w:rsidR="004C4B9A">
        <w:rPr>
          <w:rFonts w:ascii="Times New Roman" w:hAnsi="Times New Roman" w:cs="Times New Roman"/>
          <w:sz w:val="22"/>
          <w:szCs w:val="22"/>
        </w:rPr>
        <w:t xml:space="preserve"> sources of variability combine when presented simultaneously.</w:t>
      </w:r>
    </w:p>
    <w:p w14:paraId="7EA76680" w14:textId="7A2F9D6D"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spectral properties of the scene</w:t>
      </w:r>
      <w:r w:rsidR="00DD470E">
        <w:rPr>
          <w:rFonts w:ascii="Times New Roman" w:hAnsi="Times New Roman" w:cs="Times New Roman"/>
          <w:sz w:val="22"/>
          <w:szCs w:val="22"/>
        </w:rPr>
        <w:t xml:space="preserve">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w:t>
      </w:r>
      <w:r w:rsidR="00D20B3D">
        <w:rPr>
          <w:rFonts w:ascii="Times New Roman" w:hAnsi="Times New Roman" w:cs="Times New Roman"/>
          <w:sz w:val="22"/>
          <w:szCs w:val="22"/>
        </w:rPr>
        <w:t xml:space="preserve"> The spectral variations we study </w:t>
      </w:r>
      <w:proofErr w:type="gramStart"/>
      <w:r w:rsidR="00D20B3D">
        <w:rPr>
          <w:rFonts w:ascii="Times New Roman" w:hAnsi="Times New Roman" w:cs="Times New Roman"/>
          <w:sz w:val="22"/>
          <w:szCs w:val="22"/>
        </w:rPr>
        <w:t>are</w:t>
      </w:r>
      <w:r w:rsidR="00344D06">
        <w:rPr>
          <w:rFonts w:ascii="Times New Roman" w:hAnsi="Times New Roman" w:cs="Times New Roman"/>
          <w:sz w:val="22"/>
          <w:szCs w:val="22"/>
        </w:rPr>
        <w:t>:</w:t>
      </w:r>
      <w:proofErr w:type="gramEnd"/>
      <w:r w:rsidR="00D20B3D">
        <w:rPr>
          <w:rFonts w:ascii="Times New Roman" w:hAnsi="Times New Roman" w:cs="Times New Roman"/>
          <w:sz w:val="22"/>
          <w:szCs w:val="22"/>
        </w:rPr>
        <w:t xml:space="preserve"> the </w:t>
      </w:r>
      <w:r w:rsidR="002437BB">
        <w:rPr>
          <w:rFonts w:ascii="Times New Roman" w:hAnsi="Times New Roman" w:cs="Times New Roman"/>
          <w:sz w:val="22"/>
          <w:szCs w:val="22"/>
        </w:rPr>
        <w:t xml:space="preserve">surface </w:t>
      </w:r>
      <w:r w:rsidR="00D20B3D">
        <w:rPr>
          <w:rFonts w:ascii="Times New Roman" w:hAnsi="Times New Roman" w:cs="Times New Roman"/>
          <w:sz w:val="22"/>
          <w:szCs w:val="22"/>
        </w:rPr>
        <w:t xml:space="preserve">reflectance of </w:t>
      </w:r>
      <w:r w:rsidR="00374E7F">
        <w:rPr>
          <w:rFonts w:ascii="Times New Roman" w:hAnsi="Times New Roman" w:cs="Times New Roman"/>
          <w:sz w:val="22"/>
          <w:szCs w:val="22"/>
        </w:rPr>
        <w:t xml:space="preserve">the </w:t>
      </w:r>
      <w:r w:rsidR="00D20B3D">
        <w:rPr>
          <w:rFonts w:ascii="Times New Roman" w:hAnsi="Times New Roman" w:cs="Times New Roman"/>
          <w:sz w:val="22"/>
          <w:szCs w:val="22"/>
        </w:rPr>
        <w:t xml:space="preserve">background objects </w:t>
      </w:r>
      <w:r w:rsidR="00F82E47">
        <w:rPr>
          <w:rFonts w:ascii="Times New Roman" w:hAnsi="Times New Roman" w:cs="Times New Roman"/>
          <w:sz w:val="22"/>
          <w:szCs w:val="22"/>
        </w:rPr>
        <w:t xml:space="preserve">in the scene </w:t>
      </w:r>
      <w:r w:rsidR="00D20B3D">
        <w:rPr>
          <w:rFonts w:ascii="Times New Roman" w:hAnsi="Times New Roman" w:cs="Times New Roman"/>
          <w:sz w:val="22"/>
          <w:szCs w:val="22"/>
        </w:rPr>
        <w:t>and the intensity of the light sources</w:t>
      </w:r>
      <w:r w:rsidR="00676531">
        <w:rPr>
          <w:rFonts w:ascii="Times New Roman" w:hAnsi="Times New Roman" w:cs="Times New Roman"/>
          <w:sz w:val="22"/>
          <w:szCs w:val="22"/>
        </w:rPr>
        <w:t xml:space="preserve"> in the scene</w:t>
      </w:r>
      <w:r w:rsidR="00D20B3D">
        <w:rPr>
          <w:rFonts w:ascii="Times New Roman" w:hAnsi="Times New Roman" w:cs="Times New Roman"/>
          <w:sz w:val="22"/>
          <w:szCs w:val="22"/>
        </w:rPr>
        <w:t>.</w:t>
      </w:r>
      <w:r w:rsidR="008826B7">
        <w:rPr>
          <w:rFonts w:ascii="Times New Roman" w:hAnsi="Times New Roman" w:cs="Times New Roman"/>
          <w:sz w:val="22"/>
          <w:szCs w:val="22"/>
        </w:rPr>
        <w:t xml:space="preserve">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FA08B1">
        <w:rPr>
          <w:rFonts w:ascii="Times New Roman" w:hAnsi="Times New Roman" w:cs="Times New Roman"/>
          <w:sz w:val="22"/>
          <w:szCs w:val="22"/>
        </w:rPr>
        <w:t>. We measure discrimination thresholds</w:t>
      </w:r>
      <w:r w:rsidR="000A0557">
        <w:rPr>
          <w:rFonts w:ascii="Times New Roman" w:hAnsi="Times New Roman" w:cs="Times New Roman"/>
          <w:sz w:val="22"/>
          <w:szCs w:val="22"/>
        </w:rPr>
        <w:t xml:space="preserve">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w:t>
      </w:r>
      <w:r w:rsidR="00B6154F">
        <w:rPr>
          <w:rFonts w:ascii="Times New Roman" w:hAnsi="Times New Roman" w:cs="Times New Roman"/>
          <w:sz w:val="22"/>
          <w:szCs w:val="22"/>
        </w:rPr>
        <w:t xml:space="preserve">these spectral </w:t>
      </w:r>
      <w:r w:rsidR="008901E9">
        <w:rPr>
          <w:rFonts w:ascii="Times New Roman" w:hAnsi="Times New Roman" w:cs="Times New Roman"/>
          <w:sz w:val="22"/>
          <w:szCs w:val="22"/>
        </w:rPr>
        <w:t>varia</w:t>
      </w:r>
      <w:r w:rsidR="00B6154F">
        <w:rPr>
          <w:rFonts w:ascii="Times New Roman" w:hAnsi="Times New Roman" w:cs="Times New Roman"/>
          <w:sz w:val="22"/>
          <w:szCs w:val="22"/>
        </w:rPr>
        <w:t>tions</w:t>
      </w:r>
      <w:r w:rsidR="006858A8">
        <w:rPr>
          <w:rFonts w:ascii="Times New Roman" w:hAnsi="Times New Roman" w:cs="Times New Roman"/>
          <w:sz w:val="22"/>
          <w:szCs w:val="22"/>
        </w:rPr>
        <w:t xml:space="preserve">. </w:t>
      </w:r>
      <w:r w:rsidR="00571345">
        <w:rPr>
          <w:rFonts w:ascii="Times New Roman" w:hAnsi="Times New Roman" w:cs="Times New Roman"/>
          <w:sz w:val="22"/>
          <w:szCs w:val="22"/>
        </w:rPr>
        <w:t xml:space="preserve">A </w:t>
      </w:r>
      <w:r w:rsidR="008B6208">
        <w:rPr>
          <w:rFonts w:ascii="Times New Roman" w:hAnsi="Times New Roman" w:cs="Times New Roman"/>
          <w:sz w:val="22"/>
          <w:szCs w:val="22"/>
        </w:rPr>
        <w:t>compar</w:t>
      </w:r>
      <w:r w:rsidR="00571345">
        <w:rPr>
          <w:rFonts w:ascii="Times New Roman" w:hAnsi="Times New Roman" w:cs="Times New Roman"/>
          <w:sz w:val="22"/>
          <w:szCs w:val="22"/>
        </w:rPr>
        <w:t xml:space="preserve">ison of variance of individual and </w:t>
      </w:r>
      <w:r w:rsidR="006858A8">
        <w:rPr>
          <w:rFonts w:ascii="Times New Roman" w:hAnsi="Times New Roman" w:cs="Times New Roman"/>
          <w:sz w:val="22"/>
          <w:szCs w:val="22"/>
        </w:rPr>
        <w:t xml:space="preserve">simultaneous </w:t>
      </w:r>
      <w:r w:rsidR="00B64AA8">
        <w:rPr>
          <w:rFonts w:ascii="Times New Roman" w:hAnsi="Times New Roman" w:cs="Times New Roman"/>
          <w:sz w:val="22"/>
          <w:szCs w:val="22"/>
        </w:rPr>
        <w:t>variation</w:t>
      </w:r>
      <w:r w:rsidR="008B6208">
        <w:rPr>
          <w:rFonts w:ascii="Times New Roman" w:hAnsi="Times New Roman" w:cs="Times New Roman"/>
          <w:sz w:val="22"/>
          <w:szCs w:val="22"/>
        </w:rPr>
        <w:t xml:space="preserve"> condition</w:t>
      </w:r>
      <w:r w:rsidR="00CE5944">
        <w:rPr>
          <w:rFonts w:ascii="Times New Roman" w:hAnsi="Times New Roman" w:cs="Times New Roman"/>
          <w:sz w:val="22"/>
          <w:szCs w:val="22"/>
        </w:rPr>
        <w:t xml:space="preserve"> can </w:t>
      </w:r>
      <w:r w:rsidR="006858A8">
        <w:rPr>
          <w:rFonts w:ascii="Times New Roman" w:hAnsi="Times New Roman" w:cs="Times New Roman"/>
          <w:sz w:val="22"/>
          <w:szCs w:val="22"/>
        </w:rPr>
        <w:t xml:space="preserve">provide </w:t>
      </w:r>
      <w:r w:rsidR="00CE5944">
        <w:rPr>
          <w:rFonts w:ascii="Times New Roman" w:hAnsi="Times New Roman" w:cs="Times New Roman"/>
          <w:sz w:val="22"/>
          <w:szCs w:val="22"/>
        </w:rPr>
        <w:t xml:space="preserve">information about the </w:t>
      </w:r>
      <w:r w:rsidR="005A15BF">
        <w:rPr>
          <w:rFonts w:ascii="Times New Roman" w:hAnsi="Times New Roman" w:cs="Times New Roman"/>
          <w:sz w:val="22"/>
          <w:szCs w:val="22"/>
        </w:rPr>
        <w:t xml:space="preserve">combination rules </w:t>
      </w:r>
      <w:r w:rsidR="006858A8">
        <w:rPr>
          <w:rFonts w:ascii="Times New Roman" w:hAnsi="Times New Roman" w:cs="Times New Roman"/>
          <w:sz w:val="22"/>
          <w:szCs w:val="22"/>
        </w:rPr>
        <w:t xml:space="preserve">of </w:t>
      </w:r>
      <w:r w:rsidR="000B78BF">
        <w:rPr>
          <w:rFonts w:ascii="Times New Roman" w:hAnsi="Times New Roman" w:cs="Times New Roman"/>
          <w:sz w:val="22"/>
          <w:szCs w:val="22"/>
        </w:rPr>
        <w:t xml:space="preserve">multiple </w:t>
      </w:r>
      <w:r w:rsidR="006858A8">
        <w:rPr>
          <w:rFonts w:ascii="Times New Roman" w:hAnsi="Times New Roman" w:cs="Times New Roman"/>
          <w:sz w:val="22"/>
          <w:szCs w:val="22"/>
        </w:rPr>
        <w:t>sources</w:t>
      </w:r>
      <w:r w:rsidR="008D0965">
        <w:rPr>
          <w:rFonts w:ascii="Times New Roman" w:hAnsi="Times New Roman" w:cs="Times New Roman"/>
          <w:sz w:val="22"/>
          <w:szCs w:val="22"/>
        </w:rPr>
        <w:t xml:space="preserve"> of variation</w:t>
      </w:r>
      <w:r w:rsidR="006858A8">
        <w:rPr>
          <w:rFonts w:ascii="Times New Roman" w:hAnsi="Times New Roman" w:cs="Times New Roman"/>
          <w:sz w:val="22"/>
          <w:szCs w:val="22"/>
        </w:rPr>
        <w:t>.</w:t>
      </w:r>
    </w:p>
    <w:p w14:paraId="468AB2FD" w14:textId="7316692E"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184252">
        <w:rPr>
          <w:rFonts w:ascii="Times New Roman" w:hAnsi="Times New Roman" w:cs="Times New Roman"/>
          <w:sz w:val="22"/>
          <w:szCs w:val="22"/>
        </w:rPr>
        <w:t xml:space="preserve">initially </w:t>
      </w:r>
      <w:r w:rsidR="00957526">
        <w:rPr>
          <w:rFonts w:ascii="Times New Roman" w:hAnsi="Times New Roman" w:cs="Times New Roman"/>
          <w:sz w:val="22"/>
          <w:szCs w:val="22"/>
        </w:rPr>
        <w:t>for small amount of variation</w:t>
      </w:r>
      <w:r w:rsidR="00184252">
        <w:rPr>
          <w:rFonts w:ascii="Times New Roman" w:hAnsi="Times New Roman" w:cs="Times New Roman"/>
          <w:sz w:val="22"/>
          <w:szCs w:val="22"/>
        </w:rPr>
        <w:t>,</w:t>
      </w:r>
      <w:r w:rsidR="00957526">
        <w:rPr>
          <w:rFonts w:ascii="Times New Roman" w:hAnsi="Times New Roman" w:cs="Times New Roman"/>
          <w:sz w:val="22"/>
          <w:szCs w:val="22"/>
        </w:rPr>
        <w:t xml:space="preserve">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8230F3">
        <w:rPr>
          <w:rFonts w:ascii="Times New Roman" w:hAnsi="Times New Roman" w:cs="Times New Roman"/>
          <w:sz w:val="22"/>
          <w:szCs w:val="22"/>
        </w:rPr>
        <w:t>In</w:t>
      </w:r>
      <w:r>
        <w:rPr>
          <w:rFonts w:ascii="Times New Roman" w:hAnsi="Times New Roman" w:cs="Times New Roman"/>
          <w:sz w:val="22"/>
          <w:szCs w:val="22"/>
        </w:rPr>
        <w:t xml:space="preserve"> this regi</w:t>
      </w:r>
      <w:r w:rsidR="00815E97">
        <w:rPr>
          <w:rFonts w:ascii="Times New Roman" w:hAnsi="Times New Roman" w:cs="Times New Roman"/>
          <w:sz w:val="22"/>
          <w:szCs w:val="22"/>
        </w:rPr>
        <w:t>on</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w:t>
      </w:r>
      <w:r w:rsidR="008450B2">
        <w:rPr>
          <w:rFonts w:ascii="Times New Roman" w:hAnsi="Times New Roman" w:cs="Times New Roman"/>
          <w:sz w:val="22"/>
          <w:szCs w:val="22"/>
        </w:rPr>
        <w:t xml:space="preserve">variation in observers’ </w:t>
      </w:r>
      <w:r>
        <w:rPr>
          <w:rFonts w:ascii="Times New Roman" w:hAnsi="Times New Roman" w:cs="Times New Roman"/>
          <w:sz w:val="22"/>
          <w:szCs w:val="22"/>
        </w:rPr>
        <w:t>int</w:t>
      </w:r>
      <w:r w:rsidR="008450B2">
        <w:rPr>
          <w:rFonts w:ascii="Times New Roman" w:hAnsi="Times New Roman" w:cs="Times New Roman"/>
          <w:sz w:val="22"/>
          <w:szCs w:val="22"/>
        </w:rPr>
        <w:t>ernal representation of lightness</w:t>
      </w:r>
      <w:r>
        <w:rPr>
          <w:rFonts w:ascii="Times New Roman" w:hAnsi="Times New Roman" w:cs="Times New Roman"/>
          <w:sz w:val="22"/>
          <w:szCs w:val="22"/>
        </w:rPr>
        <w:t>. As the variability increases</w:t>
      </w:r>
      <w:r w:rsidR="007823DC">
        <w:rPr>
          <w:rFonts w:ascii="Times New Roman" w:hAnsi="Times New Roman" w:cs="Times New Roman"/>
          <w:sz w:val="22"/>
          <w:szCs w:val="22"/>
        </w:rPr>
        <w:t xml:space="preserve"> further</w:t>
      </w:r>
      <w:r>
        <w:rPr>
          <w:rFonts w:ascii="Times New Roman" w:hAnsi="Times New Roman" w:cs="Times New Roman"/>
          <w:sz w:val="22"/>
          <w:szCs w:val="22"/>
        </w:rPr>
        <w:t xml:space="preserve">, the </w:t>
      </w:r>
      <w:r w:rsidR="00D139F7">
        <w:rPr>
          <w:rFonts w:ascii="Times New Roman" w:hAnsi="Times New Roman" w:cs="Times New Roman"/>
          <w:sz w:val="22"/>
          <w:szCs w:val="22"/>
        </w:rPr>
        <w:t xml:space="preserve">discrimination </w:t>
      </w:r>
      <w:r>
        <w:rPr>
          <w:rFonts w:ascii="Times New Roman" w:hAnsi="Times New Roman" w:cs="Times New Roman"/>
          <w:sz w:val="22"/>
          <w:szCs w:val="22"/>
        </w:rPr>
        <w:t xml:space="preserve">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2856B1FF"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remarks. </w:t>
      </w:r>
    </w:p>
    <w:p w14:paraId="5B522C71" w14:textId="589F92CA" w:rsidR="00F60A64" w:rsidRPr="002915E1"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275D8645" w14:textId="7B2F432B" w:rsidR="00214435" w:rsidRPr="00214435" w:rsidRDefault="00214435" w:rsidP="002915E1">
      <w:pPr>
        <w:pStyle w:val="Default"/>
        <w:spacing w:after="270"/>
        <w:rPr>
          <w:rFonts w:ascii="Times New Roman" w:hAnsi="Times New Roman"/>
          <w:b/>
          <w:bCs/>
          <w:sz w:val="22"/>
          <w:szCs w:val="22"/>
        </w:rPr>
      </w:pPr>
      <w:r>
        <w:rPr>
          <w:rFonts w:ascii="Times New Roman" w:hAnsi="Times New Roman"/>
          <w:b/>
          <w:bCs/>
          <w:sz w:val="22"/>
          <w:szCs w:val="22"/>
        </w:rPr>
        <w:t>Overview</w:t>
      </w:r>
    </w:p>
    <w:p w14:paraId="7FE7114A" w14:textId="7B469079"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0216D3">
            <w:rPr>
              <w:rFonts w:ascii="Times New Roman" w:eastAsia="Times New Roman" w:hAnsi="Times New Roman" w:cs="Times New Roman"/>
              <w:noProof/>
              <w:color w:val="000000" w:themeColor="text1"/>
              <w:sz w:val="22"/>
              <w:szCs w:val="22"/>
            </w:rPr>
            <w:t xml:space="preserve"> </w:t>
          </w:r>
          <w:r w:rsidR="000216D3" w:rsidRPr="000216D3">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w:t>
      </w:r>
      <w:r w:rsidR="00394BD9">
        <w:rPr>
          <w:rFonts w:ascii="Times New Roman" w:eastAsia="Times New Roman" w:hAnsi="Times New Roman" w:cs="Times New Roman"/>
          <w:sz w:val="22"/>
          <w:szCs w:val="22"/>
        </w:rPr>
        <w:lastRenderedPageBreak/>
        <w:t xml:space="preserve">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0B02BF38" w:rsidR="00837817" w:rsidRPr="000F2586"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w:t>
      </w:r>
      <w:r w:rsidR="00656306">
        <w:rPr>
          <w:sz w:val="22"/>
          <w:szCs w:val="22"/>
        </w:rPr>
        <w:t>alternative</w:t>
      </w:r>
      <w:r w:rsidR="00D8583B">
        <w:rPr>
          <w:sz w:val="22"/>
          <w:szCs w:val="22"/>
        </w:rPr>
        <w:t xml:space="preserve"> forced-choice (2AFC) procedure to measure thresholds (</w:t>
      </w:r>
      <w:r w:rsidR="00D8583B" w:rsidRPr="00DB1728">
        <w:rPr>
          <w:color w:val="000000" w:themeColor="text1"/>
          <w:sz w:val="22"/>
          <w:szCs w:val="22"/>
        </w:rPr>
        <w:t>Figure 1</w:t>
      </w:r>
      <w:r w:rsidR="00D8583B">
        <w:rPr>
          <w:sz w:val="22"/>
          <w:szCs w:val="22"/>
        </w:rPr>
        <w:t xml:space="preserve">). </w:t>
      </w:r>
      <w:r w:rsidR="00800F80" w:rsidRPr="000F2586">
        <w:rPr>
          <w:sz w:val="22"/>
          <w:szCs w:val="22"/>
        </w:rPr>
        <w:t xml:space="preserve">On each trial of the </w:t>
      </w:r>
      <w:r w:rsidR="00800F80" w:rsidRPr="000F2586">
        <w:rPr>
          <w:sz w:val="22"/>
          <w:szCs w:val="22"/>
        </w:rPr>
        <w:t xml:space="preserve">experiment, participants observed pairs of computer-generated 3D scenes displayed on a </w:t>
      </w:r>
      <w:r w:rsidR="00E9308C" w:rsidRPr="000F2586">
        <w:rPr>
          <w:sz w:val="22"/>
          <w:szCs w:val="22"/>
        </w:rPr>
        <w:t xml:space="preserve">color </w:t>
      </w:r>
      <w:r w:rsidR="00800F80" w:rsidRPr="000F2586">
        <w:rPr>
          <w:sz w:val="22"/>
          <w:szCs w:val="22"/>
        </w:rPr>
        <w:t xml:space="preserve">calibrated monitor. These pairs consisted of a standard image and a comparison image. The images were presented sequentially for 250ms, with a 250ms </w:t>
      </w:r>
      <w:r w:rsidR="00A12739" w:rsidRPr="000F2586">
        <w:rPr>
          <w:sz w:val="22"/>
          <w:szCs w:val="22"/>
        </w:rPr>
        <w:t>inter-stimulus interval</w:t>
      </w:r>
      <w:r w:rsidR="00A12739" w:rsidRPr="000F2586">
        <w:rPr>
          <w:sz w:val="22"/>
          <w:szCs w:val="22"/>
        </w:rPr>
        <w:t xml:space="preserve"> </w:t>
      </w:r>
      <w:r w:rsidR="00800F80" w:rsidRPr="000F2586">
        <w:rPr>
          <w:sz w:val="22"/>
          <w:szCs w:val="22"/>
        </w:rPr>
        <w:t>between them. Both images contained a</w:t>
      </w:r>
      <w:r w:rsidR="007B59A7" w:rsidRPr="000F2586">
        <w:rPr>
          <w:sz w:val="22"/>
          <w:szCs w:val="22"/>
        </w:rPr>
        <w:t>n achromatic</w:t>
      </w:r>
      <w:r w:rsidR="00800F80" w:rsidRPr="000F2586">
        <w:rPr>
          <w:sz w:val="22"/>
          <w:szCs w:val="22"/>
        </w:rPr>
        <w:t xml:space="preserve"> spherical object as the </w:t>
      </w:r>
      <w:r w:rsidR="00F118B9" w:rsidRPr="000F2586">
        <w:rPr>
          <w:sz w:val="22"/>
          <w:szCs w:val="22"/>
        </w:rPr>
        <w:t xml:space="preserve">target object </w:t>
      </w:r>
      <w:r w:rsidR="00800F80" w:rsidRPr="000F2586">
        <w:rPr>
          <w:sz w:val="22"/>
          <w:szCs w:val="22"/>
        </w:rPr>
        <w:t xml:space="preserve">point. </w:t>
      </w:r>
      <w:r w:rsidR="00BD7412" w:rsidRPr="000F2586">
        <w:rPr>
          <w:sz w:val="22"/>
          <w:szCs w:val="22"/>
        </w:rPr>
        <w:t xml:space="preserve">Observers </w:t>
      </w:r>
      <w:r w:rsidR="00800F80" w:rsidRPr="000F2586">
        <w:rPr>
          <w:sz w:val="22"/>
          <w:szCs w:val="22"/>
        </w:rPr>
        <w:t xml:space="preserve">were required to indicate </w:t>
      </w:r>
      <w:r w:rsidR="009F675D" w:rsidRPr="000F2586">
        <w:rPr>
          <w:sz w:val="22"/>
          <w:szCs w:val="22"/>
        </w:rPr>
        <w:t xml:space="preserve">the images on which </w:t>
      </w:r>
      <w:r w:rsidR="00800F80" w:rsidRPr="000F2586">
        <w:rPr>
          <w:sz w:val="22"/>
          <w:szCs w:val="22"/>
        </w:rPr>
        <w:t>the target object</w:t>
      </w:r>
      <w:r w:rsidR="009F675D" w:rsidRPr="000F2586">
        <w:rPr>
          <w:sz w:val="22"/>
          <w:szCs w:val="22"/>
        </w:rPr>
        <w:t xml:space="preserve"> was lighter</w:t>
      </w:r>
      <w:r w:rsidR="00800F80" w:rsidRPr="000F2586">
        <w:rPr>
          <w:sz w:val="22"/>
          <w:szCs w:val="22"/>
        </w:rPr>
        <w:t xml:space="preserve">. </w:t>
      </w:r>
      <w:r w:rsidR="00E27878" w:rsidRPr="000F2586">
        <w:rPr>
          <w:sz w:val="22"/>
          <w:szCs w:val="22"/>
        </w:rPr>
        <w:t xml:space="preserve">Between </w:t>
      </w:r>
      <w:r w:rsidR="00800F80" w:rsidRPr="000F2586">
        <w:rPr>
          <w:sz w:val="22"/>
          <w:szCs w:val="22"/>
        </w:rPr>
        <w:t>trials, we manipulated the luminous reflectance factor (LRF) of the target object in the comparison image</w:t>
      </w:r>
      <w:r w:rsidR="002D7AD6" w:rsidRPr="000F2586">
        <w:rPr>
          <w:sz w:val="22"/>
          <w:szCs w:val="22"/>
        </w:rPr>
        <w:t xml:space="preserve"> </w:t>
      </w:r>
      <w:sdt>
        <w:sdtPr>
          <w:rPr>
            <w:noProof/>
            <w:sz w:val="22"/>
            <w:szCs w:val="22"/>
          </w:rPr>
          <w:id w:val="-1468665378"/>
          <w:citation/>
        </w:sdtPr>
        <w:sdtContent>
          <w:r w:rsidR="006C6857" w:rsidRPr="000F2586">
            <w:rPr>
              <w:noProof/>
              <w:sz w:val="22"/>
              <w:szCs w:val="22"/>
            </w:rPr>
            <w:fldChar w:fldCharType="begin"/>
          </w:r>
          <w:r w:rsidR="006C6857" w:rsidRPr="000F2586">
            <w:rPr>
              <w:noProof/>
              <w:sz w:val="22"/>
              <w:szCs w:val="22"/>
            </w:rPr>
            <w:instrText xml:space="preserve">CITATION Ame17 \l 1033 </w:instrText>
          </w:r>
          <w:r w:rsidR="006C6857" w:rsidRPr="000F2586">
            <w:rPr>
              <w:noProof/>
              <w:sz w:val="22"/>
              <w:szCs w:val="22"/>
            </w:rPr>
            <w:fldChar w:fldCharType="separate"/>
          </w:r>
          <w:r w:rsidR="000216D3" w:rsidRPr="000F2586">
            <w:rPr>
              <w:noProof/>
              <w:sz w:val="22"/>
              <w:szCs w:val="22"/>
            </w:rPr>
            <w:t>(American Society for Testing and Materials, 2017)</w:t>
          </w:r>
          <w:r w:rsidR="006C6857" w:rsidRPr="000F2586">
            <w:rPr>
              <w:noProof/>
              <w:sz w:val="22"/>
              <w:szCs w:val="22"/>
            </w:rPr>
            <w:fldChar w:fldCharType="end"/>
          </w:r>
        </w:sdtContent>
      </w:sdt>
      <w:r w:rsidR="005E31CF" w:rsidRPr="000F2586">
        <w:rPr>
          <w:noProof/>
          <w:color w:val="FF0000"/>
          <w:sz w:val="22"/>
          <w:szCs w:val="22"/>
        </w:rPr>
        <w:t xml:space="preserve"> </w:t>
      </w:r>
      <w:r w:rsidR="005E31CF" w:rsidRPr="000F2586">
        <w:rPr>
          <w:noProof/>
          <w:sz w:val="22"/>
          <w:szCs w:val="22"/>
        </w:rPr>
        <w:t>in the comparison image</w:t>
      </w:r>
      <w:r w:rsidR="002D7AD6" w:rsidRPr="000F2586">
        <w:rPr>
          <w:noProof/>
          <w:sz w:val="22"/>
          <w:szCs w:val="22"/>
        </w:rPr>
        <w:t xml:space="preserve">. </w:t>
      </w:r>
      <w:r w:rsidR="00EB5F42" w:rsidRPr="000F2586">
        <w:rPr>
          <w:sz w:val="22"/>
          <w:szCs w:val="22"/>
        </w:rPr>
        <w:t xml:space="preserve">The LRF is the ratio of the luminance of a surface under a reference illuminant (here, the CIE D65 reference illuminant) to the luminance of the reference illuminant itself. </w:t>
      </w:r>
      <w:r w:rsidR="00177C73" w:rsidRPr="000F2586">
        <w:rPr>
          <w:sz w:val="22"/>
          <w:szCs w:val="22"/>
        </w:rPr>
        <w:t>The order of the standard and the comparison image was chosen in a pseudorandom order</w:t>
      </w:r>
      <w:r w:rsidR="005D0321" w:rsidRPr="000F2586">
        <w:rPr>
          <w:sz w:val="22"/>
          <w:szCs w:val="22"/>
        </w:rPr>
        <w:t xml:space="preserve">. </w:t>
      </w:r>
      <w:r w:rsidR="00AC2590">
        <w:rPr>
          <w:sz w:val="22"/>
          <w:szCs w:val="22"/>
        </w:rPr>
        <w:t>We recorded the proportion of times the observer chose the comparison image to have the lighter target object at 11 values of the target object LRF.</w:t>
      </w:r>
      <w:r w:rsidR="00931FC2">
        <w:rPr>
          <w:sz w:val="22"/>
          <w:szCs w:val="22"/>
        </w:rPr>
        <w:t xml:space="preserve"> </w:t>
      </w:r>
      <w:r w:rsidR="00DC545A">
        <w:rPr>
          <w:color w:val="000000" w:themeColor="text1"/>
          <w:sz w:val="22"/>
          <w:szCs w:val="22"/>
        </w:rPr>
        <w:t>The psychometric function of one observer is shown in Figure 2</w:t>
      </w:r>
      <w:r w:rsidR="00E300F3" w:rsidRPr="000F2586">
        <w:rPr>
          <w:sz w:val="22"/>
          <w:szCs w:val="22"/>
        </w:rPr>
        <w:t>. The proportion</w:t>
      </w:r>
      <w:r w:rsidR="00EB6C02" w:rsidRPr="000F2586">
        <w:rPr>
          <w:sz w:val="22"/>
          <w:szCs w:val="22"/>
        </w:rPr>
        <w:t>-comparison-</w:t>
      </w:r>
      <w:r w:rsidR="00E300F3" w:rsidRPr="000F2586">
        <w:rPr>
          <w:sz w:val="22"/>
          <w:szCs w:val="22"/>
        </w:rPr>
        <w:t xml:space="preserve">chosen data </w:t>
      </w:r>
      <w:r w:rsidR="00097246" w:rsidRPr="000F2586">
        <w:rPr>
          <w:sz w:val="22"/>
          <w:szCs w:val="22"/>
        </w:rPr>
        <w:t xml:space="preserve">were </w:t>
      </w:r>
      <w:r w:rsidR="00E300F3" w:rsidRPr="000F2586">
        <w:rPr>
          <w:sz w:val="22"/>
          <w:szCs w:val="22"/>
        </w:rPr>
        <w:t xml:space="preserve">fit with a cumulative </w:t>
      </w:r>
      <w:r w:rsidR="006464A2" w:rsidRPr="000F2586">
        <w:rPr>
          <w:sz w:val="22"/>
          <w:szCs w:val="22"/>
        </w:rPr>
        <w:t>normal</w:t>
      </w:r>
      <w:r w:rsidR="007261C4" w:rsidRPr="000F2586">
        <w:rPr>
          <w:sz w:val="22"/>
          <w:szCs w:val="22"/>
        </w:rPr>
        <w:t>.</w:t>
      </w:r>
      <w:r w:rsidR="00E300F3" w:rsidRPr="000F2586">
        <w:rPr>
          <w:sz w:val="22"/>
          <w:szCs w:val="22"/>
        </w:rPr>
        <w:t xml:space="preserve"> </w:t>
      </w:r>
      <w:r w:rsidR="000A14D4" w:rsidRPr="000F2586">
        <w:rPr>
          <w:sz w:val="22"/>
          <w:szCs w:val="22"/>
        </w:rPr>
        <w:t>T</w:t>
      </w:r>
      <w:r w:rsidR="00E300F3" w:rsidRPr="000F2586">
        <w:rPr>
          <w:sz w:val="22"/>
          <w:szCs w:val="22"/>
        </w:rPr>
        <w:t xml:space="preserve">hreshold was defined as the difference between the LRF of the target object at proportion comparison chosen 0.76 and 0.50 (i.e., d-prime = 1.0 in a two-interval task), as determined from the cumulative </w:t>
      </w:r>
      <w:r w:rsidR="007702E8" w:rsidRPr="000F2586">
        <w:rPr>
          <w:sz w:val="22"/>
          <w:szCs w:val="22"/>
        </w:rPr>
        <w:t xml:space="preserve">normal </w:t>
      </w:r>
      <w:r w:rsidR="00E300F3" w:rsidRPr="000F2586">
        <w:rPr>
          <w:sz w:val="22"/>
          <w:szCs w:val="22"/>
        </w:rPr>
        <w:t>fit.</w:t>
      </w:r>
    </w:p>
    <w:p w14:paraId="2BBF7F83" w14:textId="4E1FDAA5" w:rsidR="00141D49" w:rsidRDefault="001958C1"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w:t>
      </w:r>
      <w:r w:rsidR="009A1732">
        <w:rPr>
          <w:rFonts w:ascii="Times New Roman" w:eastAsia="Times New Roman" w:hAnsi="Times New Roman" w:cs="Times New Roman"/>
          <w:sz w:val="22"/>
          <w:szCs w:val="22"/>
        </w:rPr>
        <w:t xml:space="preserve">two types of </w:t>
      </w:r>
      <w:r>
        <w:rPr>
          <w:rFonts w:ascii="Times New Roman" w:eastAsia="Times New Roman" w:hAnsi="Times New Roman" w:cs="Times New Roman"/>
          <w:sz w:val="22"/>
          <w:szCs w:val="22"/>
        </w:rPr>
        <w:t xml:space="preserve">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properties on human lightness discrimination thresholds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1A574B">
        <w:rPr>
          <w:rFonts w:ascii="Times New Roman" w:eastAsia="Times New Roman" w:hAnsi="Times New Roman" w:cs="Times New Roman"/>
          <w:sz w:val="22"/>
          <w:szCs w:val="22"/>
        </w:rPr>
        <w:t>. These experiments were preregistered (see below Prereg</w:t>
      </w:r>
      <w:r w:rsidR="0026688D">
        <w:rPr>
          <w:rFonts w:ascii="Times New Roman" w:eastAsia="Times New Roman" w:hAnsi="Times New Roman" w:cs="Times New Roman"/>
          <w:sz w:val="22"/>
          <w:szCs w:val="22"/>
        </w:rPr>
        <w:t>i</w:t>
      </w:r>
      <w:r w:rsidR="001A574B">
        <w:rPr>
          <w:rFonts w:ascii="Times New Roman" w:eastAsia="Times New Roman" w:hAnsi="Times New Roman" w:cs="Times New Roman"/>
          <w:sz w:val="22"/>
          <w:szCs w:val="22"/>
        </w:rPr>
        <w:t>stration)</w:t>
      </w:r>
      <w:r w:rsidR="00691DE6">
        <w:rPr>
          <w:rFonts w:ascii="Times New Roman" w:eastAsia="Times New Roman" w:hAnsi="Times New Roman" w:cs="Times New Roman"/>
          <w:sz w:val="22"/>
          <w:szCs w:val="22"/>
        </w:rPr>
        <w:t>.</w:t>
      </w:r>
    </w:p>
    <w:p w14:paraId="5C08E8BA" w14:textId="77777777" w:rsidR="00635A39" w:rsidRDefault="00182351" w:rsidP="00141D49">
      <w:pPr>
        <w:pStyle w:val="Default"/>
        <w:spacing w:before="0" w:after="24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141D49">
      <w:pPr>
        <w:pStyle w:val="Default"/>
        <w:spacing w:before="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32047DE9" w14:textId="55BD98C0" w:rsidR="00B5529F" w:rsidRDefault="00B5529F"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061CC8FC" w14:textId="6F52D33D" w:rsidR="00B5529F" w:rsidRDefault="00C9467B" w:rsidP="002915E1">
      <w:pPr>
        <w:pStyle w:val="Default"/>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60BA7DB7" w14:textId="205071A6" w:rsidR="00E60540" w:rsidRPr="0082302B" w:rsidRDefault="00E60540" w:rsidP="002915E1">
      <w:pPr>
        <w:pStyle w:val="Default"/>
        <w:spacing w:after="270"/>
        <w:rPr>
          <w:rFonts w:ascii="Times New Roman" w:hAnsi="Times New Roman"/>
          <w:sz w:val="22"/>
          <w:szCs w:val="22"/>
        </w:rPr>
      </w:pPr>
      <w:r w:rsidRPr="0082302B">
        <w:rPr>
          <w:rFonts w:ascii="Times New Roman" w:hAnsi="Times New Roman"/>
          <w:sz w:val="22"/>
          <w:szCs w:val="22"/>
        </w:rPr>
        <w:lastRenderedPageBreak/>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5F3373D0" w:rsidR="004C6046" w:rsidRDefault="009D1A52" w:rsidP="004C6046">
      <w:pPr>
        <w:pStyle w:val="Default"/>
        <w:spacing w:before="0" w:after="270"/>
        <w:rPr>
          <w:rFonts w:ascii="Times New Roman" w:hAnsi="Times New Roman"/>
          <w:sz w:val="22"/>
          <w:szCs w:val="22"/>
        </w:rPr>
      </w:pPr>
      <w:r>
        <w:rPr>
          <w:rFonts w:ascii="Times New Roman" w:hAnsi="Times New Roman"/>
          <w:sz w:val="22"/>
          <w:szCs w:val="22"/>
        </w:rPr>
        <w:t xml:space="preserve">We preregistered </w:t>
      </w:r>
      <w:r w:rsidR="00CC280A">
        <w:rPr>
          <w:rFonts w:ascii="Times New Roman" w:hAnsi="Times New Roman"/>
          <w:sz w:val="22"/>
          <w:szCs w:val="22"/>
        </w:rPr>
        <w:t>the experiments performed in this work</w:t>
      </w:r>
      <w:r w:rsidR="008141C5">
        <w:rPr>
          <w:rFonts w:ascii="Times New Roman" w:hAnsi="Times New Roman"/>
          <w:sz w:val="22"/>
          <w:szCs w:val="22"/>
        </w:rPr>
        <w:t xml:space="preserve"> before collecting the data</w:t>
      </w:r>
      <w:r w:rsidR="00CC280A">
        <w:rPr>
          <w:rFonts w:ascii="Times New Roman" w:hAnsi="Times New Roman"/>
          <w:sz w:val="22"/>
          <w:szCs w:val="22"/>
        </w:rPr>
        <w:t xml:space="preserve">. </w:t>
      </w:r>
      <w:r w:rsidR="00530C4C">
        <w:rPr>
          <w:rFonts w:ascii="Times New Roman" w:hAnsi="Times New Roman"/>
          <w:sz w:val="22"/>
          <w:szCs w:val="22"/>
        </w:rPr>
        <w:t>The preregistration document</w:t>
      </w:r>
      <w:r w:rsidR="00C35441">
        <w:rPr>
          <w:rFonts w:ascii="Times New Roman" w:hAnsi="Times New Roman"/>
          <w:sz w:val="22"/>
          <w:szCs w:val="22"/>
        </w:rPr>
        <w:t>s</w:t>
      </w:r>
      <w:r w:rsidR="00530C4C">
        <w:rPr>
          <w:rFonts w:ascii="Times New Roman" w:hAnsi="Times New Roman"/>
          <w:sz w:val="22"/>
          <w:szCs w:val="22"/>
        </w:rPr>
        <w:t xml:space="preserve"> </w:t>
      </w:r>
      <w:r w:rsidR="00D701F4">
        <w:rPr>
          <w:rFonts w:ascii="Times New Roman" w:hAnsi="Times New Roman"/>
          <w:sz w:val="22"/>
          <w:szCs w:val="22"/>
        </w:rPr>
        <w:t xml:space="preserve">are available at: </w:t>
      </w:r>
      <w:hyperlink r:id="rId8" w:history="1">
        <w:r w:rsidR="00D701F4" w:rsidRPr="00434754">
          <w:rPr>
            <w:rStyle w:val="Hyperlink"/>
            <w:rFonts w:ascii="Times New Roman" w:hAnsi="Times New Roman"/>
            <w:sz w:val="22"/>
            <w:szCs w:val="22"/>
          </w:rPr>
          <w:t>https://osf.io/7tgy8/</w:t>
        </w:r>
      </w:hyperlink>
      <w:r w:rsidR="00D701F4">
        <w:rPr>
          <w:rFonts w:ascii="Times New Roman" w:hAnsi="Times New Roman"/>
          <w:sz w:val="22"/>
          <w:szCs w:val="22"/>
        </w:rPr>
        <w:t>.</w:t>
      </w:r>
      <w:r w:rsidR="00D701F4">
        <w:rPr>
          <w:rStyle w:val="FootnoteReference"/>
          <w:rFonts w:ascii="Times New Roman" w:hAnsi="Times New Roman"/>
          <w:sz w:val="22"/>
          <w:szCs w:val="22"/>
        </w:rPr>
        <w:footnoteReference w:id="1"/>
      </w:r>
      <w:r w:rsidR="00D701F4">
        <w:rPr>
          <w:rFonts w:ascii="Times New Roman" w:hAnsi="Times New Roman"/>
          <w:sz w:val="22"/>
          <w:szCs w:val="22"/>
        </w:rPr>
        <w:t xml:space="preserve"> </w:t>
      </w:r>
      <w:r w:rsidR="002C5A5E" w:rsidRPr="002C5A5E">
        <w:rPr>
          <w:rFonts w:ascii="Times New Roman" w:hAnsi="Times New Roman"/>
          <w:sz w:val="22"/>
          <w:szCs w:val="22"/>
        </w:rPr>
        <w:t xml:space="preserve">The documentation includes information about the experimental </w:t>
      </w:r>
      <w:r w:rsidR="004923CE">
        <w:rPr>
          <w:rFonts w:ascii="Times New Roman" w:hAnsi="Times New Roman"/>
          <w:sz w:val="22"/>
          <w:szCs w:val="22"/>
        </w:rPr>
        <w:t xml:space="preserve">design </w:t>
      </w:r>
      <w:r w:rsidR="002C5A5E" w:rsidRPr="002C5A5E">
        <w:rPr>
          <w:rFonts w:ascii="Times New Roman" w:hAnsi="Times New Roman"/>
          <w:sz w:val="22"/>
          <w:szCs w:val="22"/>
        </w:rPr>
        <w:t xml:space="preserve">as well as the procedure to </w:t>
      </w:r>
      <w:r w:rsidR="00257DE7">
        <w:rPr>
          <w:rFonts w:ascii="Times New Roman" w:hAnsi="Times New Roman"/>
          <w:sz w:val="22"/>
          <w:szCs w:val="22"/>
        </w:rPr>
        <w:t xml:space="preserve">estimate </w:t>
      </w:r>
      <w:r w:rsidR="002C5A5E" w:rsidRPr="002C5A5E">
        <w:rPr>
          <w:rFonts w:ascii="Times New Roman" w:hAnsi="Times New Roman"/>
          <w:sz w:val="22"/>
          <w:szCs w:val="22"/>
        </w:rPr>
        <w:t xml:space="preserve">thresholds </w:t>
      </w:r>
      <w:r w:rsidR="00257DE7">
        <w:rPr>
          <w:rFonts w:ascii="Times New Roman" w:hAnsi="Times New Roman"/>
          <w:sz w:val="22"/>
          <w:szCs w:val="22"/>
        </w:rPr>
        <w:t xml:space="preserve">from </w:t>
      </w:r>
      <w:r w:rsidR="008518BE">
        <w:rPr>
          <w:rFonts w:ascii="Times New Roman" w:hAnsi="Times New Roman"/>
          <w:sz w:val="22"/>
          <w:szCs w:val="22"/>
        </w:rPr>
        <w:t xml:space="preserve">the </w:t>
      </w:r>
      <w:r w:rsidR="002C5A5E" w:rsidRPr="002C5A5E">
        <w:rPr>
          <w:rFonts w:ascii="Times New Roman" w:hAnsi="Times New Roman"/>
          <w:sz w:val="22"/>
          <w:szCs w:val="22"/>
        </w:rPr>
        <w:t>collected data.</w:t>
      </w:r>
    </w:p>
    <w:p w14:paraId="62C7F290" w14:textId="390F37B6" w:rsidR="00C42194" w:rsidRDefault="00A44D6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sidR="00E45484">
        <w:rPr>
          <w:rFonts w:ascii="Times New Roman" w:eastAsia="Times New Roman" w:hAnsi="Times New Roman" w:cs="Times New Roman"/>
          <w:sz w:val="22"/>
          <w:szCs w:val="22"/>
        </w:rPr>
        <w:t xml:space="preserve"> experiments </w:t>
      </w:r>
      <w:r>
        <w:rPr>
          <w:rFonts w:ascii="Times New Roman" w:eastAsia="Times New Roman" w:hAnsi="Times New Roman" w:cs="Times New Roman"/>
          <w:sz w:val="22"/>
          <w:szCs w:val="22"/>
        </w:rPr>
        <w:t xml:space="preserve">were preregistered as Experiment 6 (referred here as </w:t>
      </w:r>
      <w:r w:rsidRPr="00A44D66">
        <w:rPr>
          <w:rFonts w:ascii="Times New Roman" w:eastAsia="Times New Roman" w:hAnsi="Times New Roman" w:cs="Times New Roman"/>
          <w:sz w:val="22"/>
          <w:szCs w:val="22"/>
        </w:rPr>
        <w:t>Background reflectance spectra variation</w:t>
      </w:r>
      <w:r>
        <w:rPr>
          <w:rFonts w:ascii="Times New Roman" w:eastAsia="Times New Roman" w:hAnsi="Times New Roman" w:cs="Times New Roman"/>
          <w:sz w:val="22"/>
          <w:szCs w:val="22"/>
        </w:rPr>
        <w:t xml:space="preserve">), Experiment 7 (referred here as </w:t>
      </w:r>
      <w:r w:rsidRPr="00A44D66">
        <w:rPr>
          <w:rFonts w:ascii="Times New Roman" w:eastAsia="Times New Roman" w:hAnsi="Times New Roman" w:cs="Times New Roman"/>
          <w:sz w:val="22"/>
          <w:szCs w:val="22"/>
        </w:rPr>
        <w:t>Light source intensity variation</w:t>
      </w:r>
      <w:r>
        <w:rPr>
          <w:rFonts w:ascii="Times New Roman" w:eastAsia="Times New Roman" w:hAnsi="Times New Roman" w:cs="Times New Roman"/>
          <w:sz w:val="22"/>
          <w:szCs w:val="22"/>
        </w:rPr>
        <w:t xml:space="preserve">), and Experiment 8 (referred here as </w:t>
      </w:r>
      <w:r w:rsidRPr="00A44D66">
        <w:rPr>
          <w:rFonts w:ascii="Times New Roman" w:eastAsia="Times New Roman" w:hAnsi="Times New Roman" w:cs="Times New Roman"/>
          <w:sz w:val="22"/>
          <w:szCs w:val="22"/>
        </w:rPr>
        <w:t>Simultaneous variation</w:t>
      </w:r>
      <w:r>
        <w:rPr>
          <w:rFonts w:ascii="Times New Roman" w:eastAsia="Times New Roman" w:hAnsi="Times New Roman" w:cs="Times New Roman"/>
          <w:sz w:val="22"/>
          <w:szCs w:val="22"/>
        </w:rPr>
        <w:t xml:space="preserve">). </w:t>
      </w:r>
      <w:r w:rsidR="004C6046">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703953">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While the stimuli were different for the </w:t>
      </w:r>
      <w:r w:rsidR="00D22EEE">
        <w:rPr>
          <w:rFonts w:ascii="Times New Roman" w:eastAsia="Times New Roman" w:hAnsi="Times New Roman" w:cs="Times New Roman"/>
          <w:sz w:val="22"/>
          <w:szCs w:val="22"/>
        </w:rPr>
        <w:t xml:space="preserve">three </w:t>
      </w:r>
      <w:r w:rsidR="00F0478E">
        <w:rPr>
          <w:rFonts w:ascii="Times New Roman" w:eastAsia="Times New Roman" w:hAnsi="Times New Roman" w:cs="Times New Roman"/>
          <w:sz w:val="22"/>
          <w:szCs w:val="22"/>
        </w:rPr>
        <w:t>experiment</w:t>
      </w:r>
      <w:r w:rsidR="006D4E80">
        <w:rPr>
          <w:rFonts w:ascii="Times New Roman" w:eastAsia="Times New Roman" w:hAnsi="Times New Roman" w:cs="Times New Roman"/>
          <w:sz w:val="22"/>
          <w:szCs w:val="22"/>
        </w:rPr>
        <w:t>s</w:t>
      </w:r>
      <w:r w:rsidR="00F0478E">
        <w:rPr>
          <w:rFonts w:ascii="Times New Roman" w:eastAsia="Times New Roman" w:hAnsi="Times New Roman" w:cs="Times New Roman"/>
          <w:sz w:val="22"/>
          <w:szCs w:val="22"/>
        </w:rPr>
        <w:t xml:space="preserve"> </w:t>
      </w:r>
      <w:r w:rsidR="006D4E80">
        <w:rPr>
          <w:rFonts w:ascii="Times New Roman" w:eastAsia="Times New Roman" w:hAnsi="Times New Roman" w:cs="Times New Roman"/>
          <w:sz w:val="22"/>
          <w:szCs w:val="22"/>
        </w:rPr>
        <w:t xml:space="preserve">(preregistered experiment </w:t>
      </w:r>
      <w:r w:rsidR="00F0478E">
        <w:rPr>
          <w:rFonts w:ascii="Times New Roman" w:eastAsia="Times New Roman" w:hAnsi="Times New Roman" w:cs="Times New Roman"/>
          <w:sz w:val="22"/>
          <w:szCs w:val="22"/>
        </w:rPr>
        <w:t>6, 7, and 8</w:t>
      </w:r>
      <w:r w:rsidR="006D4E80">
        <w:rPr>
          <w:rFonts w:ascii="Times New Roman" w:eastAsia="Times New Roman" w:hAnsi="Times New Roman" w:cs="Times New Roman"/>
          <w:sz w:val="22"/>
          <w:szCs w:val="22"/>
        </w:rPr>
        <w:t>), the experimental method to measure lightness discrimination thresholds were the same.</w:t>
      </w:r>
    </w:p>
    <w:p w14:paraId="074B5A97" w14:textId="0CD7BC54" w:rsidR="004C6046" w:rsidRPr="001D0525" w:rsidRDefault="004C6046" w:rsidP="004C6046">
      <w:pPr>
        <w:pStyle w:val="Default"/>
        <w:spacing w:after="270"/>
        <w:rPr>
          <w:rStyle w:val="None"/>
          <w:sz w:val="22"/>
          <w:szCs w:val="22"/>
        </w:rPr>
      </w:pPr>
      <w:r>
        <w:rPr>
          <w:rFonts w:ascii="Times New Roman" w:hAnsi="Times New Roman"/>
          <w:sz w:val="22"/>
          <w:szCs w:val="22"/>
        </w:rPr>
        <w:t xml:space="preserve">The </w:t>
      </w:r>
      <w:r w:rsidR="000774D1">
        <w:rPr>
          <w:rFonts w:ascii="Times New Roman" w:hAnsi="Times New Roman"/>
          <w:sz w:val="22"/>
          <w:szCs w:val="22"/>
        </w:rPr>
        <w:t xml:space="preserve">preregistration </w:t>
      </w:r>
      <w:r>
        <w:rPr>
          <w:rFonts w:ascii="Times New Roman" w:hAnsi="Times New Roman"/>
          <w:sz w:val="22"/>
          <w:szCs w:val="22"/>
        </w:rPr>
        <w:t>document</w:t>
      </w:r>
      <w:r w:rsidR="00214EFC">
        <w:rPr>
          <w:rFonts w:ascii="Times New Roman" w:hAnsi="Times New Roman"/>
          <w:sz w:val="22"/>
          <w:szCs w:val="22"/>
        </w:rPr>
        <w:t>s</w:t>
      </w:r>
      <w:r>
        <w:rPr>
          <w:rFonts w:ascii="Times New Roman" w:hAnsi="Times New Roman"/>
          <w:sz w:val="22"/>
          <w:szCs w:val="22"/>
        </w:rPr>
        <w:t xml:space="preserve"> </w:t>
      </w:r>
      <w:r w:rsidR="00237EED">
        <w:rPr>
          <w:rFonts w:ascii="Times New Roman" w:hAnsi="Times New Roman"/>
          <w:sz w:val="22"/>
          <w:szCs w:val="22"/>
        </w:rPr>
        <w:t xml:space="preserve">mentioned that the </w:t>
      </w:r>
      <w:r w:rsidR="008B6807">
        <w:rPr>
          <w:rFonts w:ascii="Times New Roman" w:hAnsi="Times New Roman" w:cs="Times New Roman"/>
          <w:sz w:val="22"/>
          <w:szCs w:val="22"/>
        </w:rPr>
        <w:t xml:space="preserve">experiments aimed at characterizing </w:t>
      </w:r>
      <w:r>
        <w:rPr>
          <w:rFonts w:ascii="Times New Roman" w:hAnsi="Times New Roman" w:cs="Times New Roman"/>
          <w:sz w:val="22"/>
          <w:szCs w:val="22"/>
        </w:rPr>
        <w:t xml:space="preserve">the dependence of </w:t>
      </w:r>
      <w:r w:rsidR="001D3316">
        <w:rPr>
          <w:rFonts w:ascii="Times New Roman" w:hAnsi="Times New Roman" w:cs="Times New Roman"/>
          <w:sz w:val="22"/>
          <w:szCs w:val="22"/>
        </w:rPr>
        <w:t xml:space="preserve">human lightness discrimination </w:t>
      </w:r>
      <w:r>
        <w:rPr>
          <w:rFonts w:ascii="Times New Roman" w:hAnsi="Times New Roman" w:cs="Times New Roman"/>
          <w:sz w:val="22"/>
          <w:szCs w:val="22"/>
        </w:rPr>
        <w:t>threshold</w:t>
      </w:r>
      <w:r w:rsidR="001D3316">
        <w:rPr>
          <w:rFonts w:ascii="Times New Roman" w:hAnsi="Times New Roman" w:cs="Times New Roman"/>
          <w:sz w:val="22"/>
          <w:szCs w:val="22"/>
        </w:rPr>
        <w:t>s</w:t>
      </w:r>
      <w:r>
        <w:rPr>
          <w:rFonts w:ascii="Times New Roman" w:hAnsi="Times New Roman" w:cs="Times New Roman"/>
          <w:sz w:val="22"/>
          <w:szCs w:val="22"/>
        </w:rPr>
        <w:t xml:space="preserve">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BD08CC">
        <w:rPr>
          <w:rFonts w:ascii="Times New Roman" w:hAnsi="Times New Roman" w:cs="Times New Roman"/>
          <w:sz w:val="22"/>
          <w:szCs w:val="22"/>
        </w:rPr>
        <w:t xml:space="preserve">reflectance </w:t>
      </w:r>
      <w:r w:rsidR="002A7529">
        <w:rPr>
          <w:rFonts w:ascii="Times New Roman" w:hAnsi="Times New Roman" w:cs="Times New Roman"/>
          <w:sz w:val="22"/>
          <w:szCs w:val="22"/>
        </w:rPr>
        <w:t>and the intensity of the light source</w:t>
      </w:r>
      <w:r w:rsidR="00B812B8">
        <w:rPr>
          <w:rFonts w:ascii="Times New Roman" w:hAnsi="Times New Roman" w:cs="Times New Roman"/>
          <w:sz w:val="22"/>
          <w:szCs w:val="22"/>
        </w:rPr>
        <w:t xml:space="preserve"> in the scene</w:t>
      </w:r>
      <w:r>
        <w:rPr>
          <w:rFonts w:ascii="Times New Roman" w:hAnsi="Times New Roman" w:cs="Times New Roman"/>
          <w:sz w:val="22"/>
          <w:szCs w:val="22"/>
        </w:rPr>
        <w:t xml:space="preserve">. </w:t>
      </w:r>
      <w:r w:rsidR="0081122E">
        <w:rPr>
          <w:rFonts w:ascii="Times New Roman" w:hAnsi="Times New Roman" w:cs="Times New Roman"/>
          <w:sz w:val="22"/>
          <w:szCs w:val="22"/>
        </w:rPr>
        <w:t xml:space="preserve">The method of estimating discrimination thresholds was described in the document. </w:t>
      </w:r>
      <w:r w:rsidR="00795D36">
        <w:rPr>
          <w:rFonts w:ascii="Times New Roman" w:hAnsi="Times New Roman" w:cs="Times New Roman"/>
          <w:sz w:val="22"/>
          <w:szCs w:val="22"/>
        </w:rPr>
        <w:t>We</w:t>
      </w:r>
      <w:r w:rsidR="006F71F6">
        <w:rPr>
          <w:rFonts w:ascii="Times New Roman" w:hAnsi="Times New Roman" w:cs="Times New Roman"/>
          <w:sz w:val="22"/>
          <w:szCs w:val="22"/>
        </w:rPr>
        <w:t>s</w:t>
      </w:r>
      <w:r w:rsidR="00795D36">
        <w:rPr>
          <w:rFonts w:ascii="Times New Roman" w:hAnsi="Times New Roman" w:cs="Times New Roman"/>
          <w:sz w:val="22"/>
          <w:szCs w:val="22"/>
        </w:rPr>
        <w:t xml:space="preserv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3E13CC">
            <w:rPr>
              <w:rFonts w:ascii="Times New Roman" w:hAnsi="Times New Roman" w:cs="Times New Roman"/>
              <w:sz w:val="22"/>
              <w:szCs w:val="22"/>
            </w:rPr>
            <w:instrText xml:space="preserve">CITATION Sin22 \t  \l 1033 </w:instrText>
          </w:r>
          <w:r w:rsidR="001F4E40">
            <w:rPr>
              <w:rFonts w:ascii="Times New Roman" w:hAnsi="Times New Roman" w:cs="Times New Roman"/>
              <w:sz w:val="22"/>
              <w:szCs w:val="22"/>
            </w:rPr>
            <w:fldChar w:fldCharType="separate"/>
          </w:r>
          <w:r w:rsidR="000216D3">
            <w:rPr>
              <w:rFonts w:ascii="Times New Roman" w:hAnsi="Times New Roman" w:cs="Times New Roman"/>
              <w:noProof/>
              <w:sz w:val="22"/>
              <w:szCs w:val="22"/>
            </w:rPr>
            <w:t xml:space="preserve"> </w:t>
          </w:r>
          <w:r w:rsidR="000216D3" w:rsidRPr="000216D3">
            <w:rPr>
              <w:rFonts w:ascii="Times New Roman" w:hAnsi="Times New Roman" w:cs="Times New Roman"/>
              <w:noProof/>
              <w:sz w:val="22"/>
              <w:szCs w:val="22"/>
            </w:rPr>
            <w:t>(Singh, Burge, &amp; Brainard,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1FEFEF90" w:rsidR="00F23A9F" w:rsidRDefault="006F71F6"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method to generate the reflectance spectra of background objects used in this study </w:t>
      </w:r>
      <w:r w:rsidR="00574695">
        <w:rPr>
          <w:rStyle w:val="None"/>
          <w:rFonts w:ascii="Times New Roman" w:hAnsi="Times New Roman"/>
          <w:sz w:val="22"/>
          <w:szCs w:val="22"/>
        </w:rPr>
        <w:t xml:space="preserve">employed </w:t>
      </w:r>
      <w:r>
        <w:rPr>
          <w:rStyle w:val="None"/>
          <w:rFonts w:ascii="Times New Roman" w:hAnsi="Times New Roman"/>
          <w:sz w:val="22"/>
          <w:szCs w:val="22"/>
        </w:rPr>
        <w:t>a previously developed approach</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992D3B">
        <w:rPr>
          <w:rStyle w:val="None"/>
          <w:rFonts w:ascii="Times New Roman" w:hAnsi="Times New Roman"/>
          <w:sz w:val="22"/>
          <w:szCs w:val="22"/>
        </w:rPr>
        <w:t>First, t</w:t>
      </w:r>
      <w:r w:rsidR="00143671">
        <w:rPr>
          <w:rStyle w:val="None"/>
          <w:rFonts w:ascii="Times New Roman" w:hAnsi="Times New Roman"/>
          <w:sz w:val="22"/>
          <w:szCs w:val="22"/>
        </w:rPr>
        <w:t>w</w:t>
      </w:r>
      <w:r w:rsidR="001210B2">
        <w:rPr>
          <w:rStyle w:val="None"/>
          <w:rFonts w:ascii="Times New Roman" w:hAnsi="Times New Roman"/>
          <w:sz w:val="22"/>
          <w:szCs w:val="22"/>
        </w:rPr>
        <w:t xml:space="preserve">o datasets </w:t>
      </w:r>
      <w:r w:rsidR="00330177">
        <w:rPr>
          <w:rStyle w:val="None"/>
          <w:rFonts w:ascii="Times New Roman" w:hAnsi="Times New Roman"/>
          <w:sz w:val="22"/>
          <w:szCs w:val="22"/>
        </w:rPr>
        <w:t xml:space="preserve">comprising of </w:t>
      </w:r>
      <w:r w:rsidR="001210B2">
        <w:rPr>
          <w:rStyle w:val="None"/>
          <w:rFonts w:ascii="Times New Roman" w:hAnsi="Times New Roman"/>
          <w:sz w:val="22"/>
          <w:szCs w:val="22"/>
        </w:rPr>
        <w:t>632 surface reflectance measurements</w:t>
      </w:r>
      <w:r w:rsidR="00A13BF5">
        <w:rPr>
          <w:rStyle w:val="None"/>
          <w:rFonts w:ascii="Times New Roman" w:hAnsi="Times New Roman"/>
          <w:sz w:val="22"/>
          <w:szCs w:val="22"/>
        </w:rPr>
        <w:t xml:space="preserve"> </w:t>
      </w:r>
      <w:r w:rsidR="00330177">
        <w:rPr>
          <w:rStyle w:val="None"/>
          <w:rFonts w:ascii="Times New Roman" w:hAnsi="Times New Roman"/>
          <w:sz w:val="22"/>
          <w:szCs w:val="22"/>
        </w:rPr>
        <w:t xml:space="preserve">were combined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0216D3" w:rsidRPr="000216D3">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992D3B">
        <w:rPr>
          <w:rStyle w:val="None"/>
          <w:rFonts w:ascii="Times New Roman" w:hAnsi="Times New Roman"/>
          <w:sz w:val="22"/>
          <w:szCs w:val="22"/>
        </w:rPr>
        <w:t>Then</w:t>
      </w:r>
      <w:r w:rsidR="007661B8">
        <w:rPr>
          <w:rStyle w:val="None"/>
          <w:rFonts w:ascii="Times New Roman" w:hAnsi="Times New Roman"/>
          <w:sz w:val="22"/>
          <w:szCs w:val="22"/>
        </w:rPr>
        <w:t>,</w:t>
      </w:r>
      <w:r w:rsidR="00992D3B">
        <w:rPr>
          <w:rStyle w:val="None"/>
          <w:rFonts w:ascii="Times New Roman" w:hAnsi="Times New Roman"/>
          <w:sz w:val="22"/>
          <w:szCs w:val="22"/>
        </w:rPr>
        <w:t xml:space="preserve"> </w:t>
      </w:r>
      <w:r w:rsidR="00A85070">
        <w:rPr>
          <w:rStyle w:val="None"/>
          <w:rFonts w:ascii="Times New Roman" w:hAnsi="Times New Roman"/>
          <w:sz w:val="22"/>
          <w:szCs w:val="22"/>
        </w:rPr>
        <w:t>p</w:t>
      </w:r>
      <w:r w:rsidR="008B35C6">
        <w:rPr>
          <w:rStyle w:val="None"/>
          <w:rFonts w:ascii="Times New Roman" w:hAnsi="Times New Roman"/>
          <w:sz w:val="22"/>
          <w:szCs w:val="22"/>
        </w:rPr>
        <w:t>rincipal component analysis (PC</w:t>
      </w:r>
      <w:r w:rsidR="00F269E1">
        <w:rPr>
          <w:rStyle w:val="None"/>
          <w:rFonts w:ascii="Times New Roman" w:hAnsi="Times New Roman"/>
          <w:sz w:val="22"/>
          <w:szCs w:val="22"/>
        </w:rPr>
        <w:t>A</w:t>
      </w:r>
      <w:r w:rsidR="008B35C6">
        <w:rPr>
          <w:rStyle w:val="None"/>
          <w:rFonts w:ascii="Times New Roman" w:hAnsi="Times New Roman"/>
          <w:sz w:val="22"/>
          <w:szCs w:val="22"/>
        </w:rPr>
        <w:t xml:space="preserve">) </w:t>
      </w:r>
      <w:r w:rsidR="00F269E1">
        <w:rPr>
          <w:rStyle w:val="None"/>
          <w:rFonts w:ascii="Times New Roman" w:hAnsi="Times New Roman"/>
          <w:sz w:val="22"/>
          <w:szCs w:val="22"/>
        </w:rPr>
        <w:t xml:space="preserve">was used </w:t>
      </w:r>
      <w:r w:rsidR="008B35C6">
        <w:rPr>
          <w:rStyle w:val="None"/>
          <w:rFonts w:ascii="Times New Roman" w:hAnsi="Times New Roman"/>
          <w:sz w:val="22"/>
          <w:szCs w:val="22"/>
        </w:rPr>
        <w:t xml:space="preserve">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0216D3" w:rsidRPr="000216D3">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851DCC">
        <w:rPr>
          <w:rStyle w:val="None"/>
          <w:rFonts w:ascii="Times New Roman" w:hAnsi="Times New Roman"/>
          <w:sz w:val="22"/>
          <w:szCs w:val="22"/>
        </w:rPr>
        <w:t>T</w:t>
      </w:r>
      <w:r w:rsidR="005D5BFD">
        <w:rPr>
          <w:rStyle w:val="None"/>
          <w:rFonts w:ascii="Times New Roman" w:hAnsi="Times New Roman"/>
          <w:sz w:val="22"/>
          <w:szCs w:val="22"/>
        </w:rPr>
        <w:t xml:space="preserve">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t>
      </w:r>
      <w:r w:rsidR="00851DCC">
        <w:rPr>
          <w:rStyle w:val="None"/>
          <w:rFonts w:ascii="Times New Roman" w:hAnsi="Times New Roman"/>
          <w:sz w:val="22"/>
          <w:szCs w:val="22"/>
        </w:rPr>
        <w:t xml:space="preserve">thus obtained was approximated </w:t>
      </w:r>
      <w:r w:rsidR="005D5BFD">
        <w:rPr>
          <w:rStyle w:val="None"/>
          <w:rFonts w:ascii="Times New Roman" w:hAnsi="Times New Roman"/>
          <w:sz w:val="22"/>
          <w:szCs w:val="22"/>
        </w:rPr>
        <w:t xml:space="preserve">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D50E3A">
        <w:rPr>
          <w:rStyle w:val="None"/>
          <w:rFonts w:ascii="Times New Roman" w:hAnsi="Times New Roman"/>
          <w:sz w:val="22"/>
          <w:szCs w:val="22"/>
        </w:rPr>
        <w:t>To get the projection weights of random samples of reflectance spectra</w:t>
      </w:r>
      <w:r w:rsidR="00C0364A">
        <w:rPr>
          <w:rStyle w:val="None"/>
          <w:rFonts w:ascii="Times New Roman" w:hAnsi="Times New Roman"/>
          <w:sz w:val="22"/>
          <w:szCs w:val="22"/>
        </w:rPr>
        <w:t>,</w:t>
      </w:r>
      <w:r w:rsidR="00D50E3A">
        <w:rPr>
          <w:rStyle w:val="None"/>
          <w:rFonts w:ascii="Times New Roman" w:hAnsi="Times New Roman"/>
          <w:sz w:val="22"/>
          <w:szCs w:val="22"/>
        </w:rPr>
        <w:t xml:space="preserve"> </w:t>
      </w:r>
      <w:r w:rsidR="00C91C23">
        <w:rPr>
          <w:rStyle w:val="None"/>
          <w:rFonts w:ascii="Times New Roman" w:hAnsi="Times New Roman"/>
          <w:sz w:val="22"/>
          <w:szCs w:val="22"/>
        </w:rPr>
        <w:t xml:space="preserve">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w:t>
      </w:r>
      <w:r w:rsidR="00C0364A">
        <w:rPr>
          <w:rStyle w:val="None"/>
          <w:rFonts w:ascii="Times New Roman" w:hAnsi="Times New Roman"/>
          <w:sz w:val="22"/>
          <w:szCs w:val="22"/>
        </w:rPr>
        <w:t xml:space="preserve">were generated </w:t>
      </w:r>
      <w:r w:rsidR="008F4A06">
        <w:rPr>
          <w:rStyle w:val="None"/>
          <w:rFonts w:ascii="Times New Roman" w:hAnsi="Times New Roman"/>
          <w:sz w:val="22"/>
          <w:szCs w:val="22"/>
        </w:rPr>
        <w:t>from this multivariate normal distribution</w:t>
      </w:r>
      <w:r w:rsidR="00344A77">
        <w:rPr>
          <w:rStyle w:val="None"/>
          <w:rFonts w:ascii="Times New Roman" w:hAnsi="Times New Roman"/>
          <w:sz w:val="22"/>
          <w:szCs w:val="22"/>
        </w:rPr>
        <w:t xml:space="preserve">.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4455269E"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lastRenderedPageBreak/>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1A2C87" w:rsidRPr="001A2C87">
        <w:rPr>
          <w:rFonts w:ascii="Times New Roman" w:eastAsia="Times New Roman" w:hAnsi="Times New Roman" w:cs="Times New Roman"/>
          <w:color w:val="000000" w:themeColor="text1"/>
          <w:sz w:val="22"/>
          <w:szCs w:val="22"/>
          <w:shd w:val="clear" w:color="auto" w:fill="FFFFFF"/>
        </w:rPr>
        <w:t xml:space="preserve">A covariance scalar of 0 indicates that there is no variation in the </w:t>
      </w:r>
      <w:r w:rsidR="008077E2" w:rsidRPr="001A2C87">
        <w:rPr>
          <w:rFonts w:ascii="Times New Roman" w:eastAsia="Times New Roman" w:hAnsi="Times New Roman" w:cs="Times New Roman"/>
          <w:color w:val="000000" w:themeColor="text1"/>
          <w:sz w:val="22"/>
          <w:szCs w:val="22"/>
          <w:shd w:val="clear" w:color="auto" w:fill="FFFFFF"/>
        </w:rPr>
        <w:t>reflectance</w:t>
      </w:r>
      <w:r w:rsidR="008077E2" w:rsidRPr="001A2C87">
        <w:rPr>
          <w:rFonts w:ascii="Times New Roman" w:eastAsia="Times New Roman" w:hAnsi="Times New Roman" w:cs="Times New Roman"/>
          <w:color w:val="000000" w:themeColor="text1"/>
          <w:sz w:val="22"/>
          <w:szCs w:val="22"/>
          <w:shd w:val="clear" w:color="auto" w:fill="FFFFFF"/>
        </w:rPr>
        <w:t xml:space="preserve"> </w:t>
      </w:r>
      <w:r w:rsidR="001A2C87" w:rsidRPr="001A2C87">
        <w:rPr>
          <w:rFonts w:ascii="Times New Roman" w:eastAsia="Times New Roman" w:hAnsi="Times New Roman" w:cs="Times New Roman"/>
          <w:color w:val="000000" w:themeColor="text1"/>
          <w:sz w:val="22"/>
          <w:szCs w:val="22"/>
          <w:shd w:val="clear" w:color="auto" w:fill="FFFFFF"/>
        </w:rPr>
        <w:t>spectra of the background objects. On the other hand, a covariance scalar of 1 corresponds to the range of reflectance variation observed in the natural reflectance</w:t>
      </w:r>
      <w:r w:rsidR="00B71DD2">
        <w:rPr>
          <w:rFonts w:ascii="Times New Roman" w:eastAsia="Times New Roman" w:hAnsi="Times New Roman" w:cs="Times New Roman"/>
          <w:color w:val="000000" w:themeColor="text1"/>
          <w:sz w:val="22"/>
          <w:szCs w:val="22"/>
          <w:shd w:val="clear" w:color="auto" w:fill="FFFFFF"/>
        </w:rPr>
        <w:t xml:space="preserve"> dataset</w:t>
      </w:r>
      <w:r w:rsidR="001A2C87" w:rsidRPr="001A2C87">
        <w:rPr>
          <w:rFonts w:ascii="Times New Roman" w:eastAsia="Times New Roman" w:hAnsi="Times New Roman" w:cs="Times New Roman"/>
          <w:color w:val="000000" w:themeColor="text1"/>
          <w:sz w:val="22"/>
          <w:szCs w:val="22"/>
          <w:shd w:val="clear" w:color="auto" w:fill="FFFFFF"/>
        </w:rPr>
        <w:t>.</w:t>
      </w:r>
    </w:p>
    <w:p w14:paraId="36735CFD" w14:textId="38AA3C06"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t xml:space="preserve">The light source </w:t>
      </w:r>
      <w:r w:rsidR="004B0430" w:rsidRPr="003F2E27">
        <w:rPr>
          <w:rStyle w:val="None"/>
          <w:rFonts w:ascii="Times New Roman" w:hAnsi="Times New Roman"/>
          <w:sz w:val="22"/>
          <w:szCs w:val="22"/>
        </w:rPr>
        <w:t xml:space="preserve">power spectrum </w:t>
      </w:r>
      <w:r w:rsidRPr="003F2E27">
        <w:rPr>
          <w:rStyle w:val="None"/>
          <w:rFonts w:ascii="Times New Roman" w:hAnsi="Times New Roman"/>
          <w:sz w:val="22"/>
          <w:szCs w:val="22"/>
        </w:rPr>
        <w:t xml:space="preserve">was chosen </w:t>
      </w:r>
      <w:r w:rsidR="00B95C3A">
        <w:rPr>
          <w:rStyle w:val="None"/>
          <w:rFonts w:ascii="Times New Roman" w:hAnsi="Times New Roman"/>
          <w:sz w:val="22"/>
          <w:szCs w:val="22"/>
        </w:rPr>
        <w:t xml:space="preserve">to be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t>
      </w:r>
      <w:r w:rsidR="00571174">
        <w:rPr>
          <w:rStyle w:val="None"/>
          <w:rFonts w:ascii="Times New Roman" w:hAnsi="Times New Roman"/>
          <w:sz w:val="22"/>
          <w:szCs w:val="22"/>
        </w:rPr>
        <w:t>T</w:t>
      </w:r>
      <w:r w:rsidRPr="003F2E27">
        <w:rPr>
          <w:rStyle w:val="None"/>
          <w:rFonts w:ascii="Times New Roman" w:hAnsi="Times New Roman"/>
          <w:sz w:val="22"/>
          <w:szCs w:val="22"/>
        </w:rPr>
        <w:t xml:space="preserve">he D65 spectrum </w:t>
      </w:r>
      <w:r w:rsidR="002458AE">
        <w:rPr>
          <w:rStyle w:val="None"/>
          <w:rFonts w:ascii="Times New Roman" w:hAnsi="Times New Roman"/>
          <w:sz w:val="22"/>
          <w:szCs w:val="22"/>
        </w:rPr>
        <w:t xml:space="preserve">was divided </w:t>
      </w:r>
      <w:r w:rsidRPr="003F2E27">
        <w:rPr>
          <w:rStyle w:val="None"/>
          <w:rFonts w:ascii="Times New Roman" w:hAnsi="Times New Roman"/>
          <w:sz w:val="22"/>
          <w:szCs w:val="22"/>
        </w:rPr>
        <w:t xml:space="preserve">by its mean power </w:t>
      </w:r>
      <w:r w:rsidR="00A71C5B">
        <w:rPr>
          <w:rStyle w:val="None"/>
          <w:rFonts w:ascii="Times New Roman" w:hAnsi="Times New Roman"/>
          <w:sz w:val="22"/>
          <w:szCs w:val="22"/>
        </w:rPr>
        <w:t xml:space="preserve">over wavelength </w:t>
      </w:r>
      <w:r w:rsidRPr="003F2E27">
        <w:rPr>
          <w:rStyle w:val="None"/>
          <w:rFonts w:ascii="Times New Roman" w:hAnsi="Times New Roman"/>
          <w:sz w:val="22"/>
          <w:szCs w:val="22"/>
        </w:rPr>
        <w:t xml:space="preserve">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0216D3" w:rsidRPr="000216D3">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4C60E5F4" w:rsidR="00356B81" w:rsidRDefault="00703E36"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The images used in this work were generated using the software Virtual World Color Constancy </w:t>
      </w:r>
      <w:r w:rsidR="009E018D">
        <w:rPr>
          <w:rFonts w:ascii="Times New Roman" w:hAnsi="Times New Roman"/>
          <w:sz w:val="22"/>
          <w:szCs w:val="22"/>
          <w:shd w:val="clear" w:color="auto" w:fill="FFFFFF"/>
        </w:rPr>
        <w:t xml:space="preserve">(VWCC) </w:t>
      </w:r>
      <w:r w:rsidR="009E018D" w:rsidRPr="009E018D">
        <w:rPr>
          <w:rFonts w:ascii="Times New Roman" w:hAnsi="Times New Roman"/>
          <w:sz w:val="22"/>
          <w:szCs w:val="22"/>
          <w:shd w:val="clear" w:color="auto" w:fill="FFFFFF"/>
        </w:rPr>
        <w:t>(github.com/</w:t>
      </w:r>
      <w:proofErr w:type="spellStart"/>
      <w:r w:rsidR="009E018D" w:rsidRPr="009E018D">
        <w:rPr>
          <w:rFonts w:ascii="Times New Roman" w:hAnsi="Times New Roman"/>
          <w:sz w:val="22"/>
          <w:szCs w:val="22"/>
          <w:shd w:val="clear" w:color="auto" w:fill="FFFFFF"/>
        </w:rPr>
        <w:t>BrainardLab</w:t>
      </w:r>
      <w:proofErr w:type="spellEnd"/>
      <w:r w:rsidR="009E018D" w:rsidRPr="009E018D">
        <w:rPr>
          <w:rFonts w:ascii="Times New Roman" w:hAnsi="Times New Roman"/>
          <w:sz w:val="22"/>
          <w:szCs w:val="22"/>
          <w:shd w:val="clear" w:color="auto" w:fill="FFFFFF"/>
        </w:rPr>
        <w:t>/</w:t>
      </w:r>
      <w:proofErr w:type="spellStart"/>
      <w:r w:rsidR="009E018D" w:rsidRPr="009E018D">
        <w:rPr>
          <w:rFonts w:ascii="Times New Roman" w:hAnsi="Times New Roman"/>
          <w:sz w:val="22"/>
          <w:szCs w:val="22"/>
          <w:shd w:val="clear" w:color="auto" w:fill="FFFFFF"/>
        </w:rPr>
        <w:t>VirtualWorldColorConstancy</w:t>
      </w:r>
      <w:proofErr w:type="spellEnd"/>
      <w:r w:rsidR="009E018D" w:rsidRPr="009E018D">
        <w:rPr>
          <w:rFonts w:ascii="Times New Roman" w:hAnsi="Times New Roman"/>
          <w:sz w:val="22"/>
          <w:szCs w:val="22"/>
          <w:shd w:val="clear" w:color="auto" w:fill="FFFFFF"/>
        </w:rPr>
        <w:t>)</w:t>
      </w:r>
      <w:r w:rsidR="009E018D">
        <w:rPr>
          <w:rFonts w:ascii="Times New Roman" w:hAnsi="Times New Roman"/>
          <w:sz w:val="22"/>
          <w:szCs w:val="22"/>
          <w:shd w:val="clear" w:color="auto" w:fill="FFFFFF"/>
        </w:rPr>
        <w:t xml:space="preserve">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0216D3" w:rsidRPr="000216D3">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6D5396">
        <w:rPr>
          <w:rFonts w:ascii="Times New Roman" w:hAnsi="Times New Roman"/>
          <w:sz w:val="22"/>
          <w:szCs w:val="22"/>
          <w:shd w:val="clear" w:color="auto" w:fill="FFFFFF"/>
        </w:rPr>
        <w:t>T</w:t>
      </w:r>
      <w:r w:rsidR="006D5396" w:rsidRPr="006D5396">
        <w:rPr>
          <w:rFonts w:ascii="Times New Roman" w:hAnsi="Times New Roman"/>
          <w:sz w:val="22"/>
          <w:szCs w:val="22"/>
          <w:shd w:val="clear" w:color="auto" w:fill="FFFFFF"/>
        </w:rPr>
        <w:t xml:space="preserve">he initial step </w:t>
      </w:r>
      <w:r w:rsidR="006D5396">
        <w:rPr>
          <w:rFonts w:ascii="Times New Roman" w:hAnsi="Times New Roman"/>
          <w:sz w:val="22"/>
          <w:szCs w:val="22"/>
          <w:shd w:val="clear" w:color="auto" w:fill="FFFFFF"/>
        </w:rPr>
        <w:t xml:space="preserve">to generate an image </w:t>
      </w:r>
      <w:r w:rsidR="006D5396" w:rsidRPr="006D5396">
        <w:rPr>
          <w:rFonts w:ascii="Times New Roman" w:hAnsi="Times New Roman"/>
          <w:sz w:val="22"/>
          <w:szCs w:val="22"/>
          <w:shd w:val="clear" w:color="auto" w:fill="FFFFFF"/>
        </w:rPr>
        <w:t xml:space="preserve">involves constructing a 3D model that serves as the </w:t>
      </w:r>
      <w:r w:rsidR="006D5396">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proofErr w:type="spellStart"/>
      <w:r w:rsidR="00817A0D">
        <w:rPr>
          <w:rFonts w:ascii="Times New Roman" w:hAnsi="Times New Roman"/>
          <w:sz w:val="22"/>
          <w:szCs w:val="22"/>
          <w:shd w:val="clear" w:color="auto" w:fill="FFFFFF"/>
        </w:rPr>
        <w:t>Then</w:t>
      </w:r>
      <w:r w:rsidR="006D5396" w:rsidRPr="006D5396">
        <w:rPr>
          <w:rFonts w:ascii="Times New Roman" w:hAnsi="Times New Roman"/>
          <w:sz w:val="22"/>
          <w:szCs w:val="22"/>
          <w:shd w:val="clear" w:color="auto" w:fill="FFFFFF"/>
        </w:rPr>
        <w:t>, ba</w:t>
      </w:r>
      <w:proofErr w:type="spellEnd"/>
      <w:r w:rsidR="006D5396" w:rsidRPr="006D5396">
        <w:rPr>
          <w:rFonts w:ascii="Times New Roman" w:hAnsi="Times New Roman"/>
          <w:sz w:val="22"/>
          <w:szCs w:val="22"/>
          <w:shd w:val="clear" w:color="auto" w:fill="FFFFFF"/>
        </w:rPr>
        <w:t xml:space="preserve">sed on the specific experimental condition, we assign reflectance spectra and spectral power distribution functions to </w:t>
      </w:r>
      <w:r w:rsidR="00817A0D">
        <w:rPr>
          <w:rFonts w:ascii="Times New Roman" w:hAnsi="Times New Roman"/>
          <w:sz w:val="22"/>
          <w:szCs w:val="22"/>
          <w:shd w:val="clear" w:color="auto" w:fill="FFFFFF"/>
        </w:rPr>
        <w:t xml:space="preserve">the </w:t>
      </w:r>
      <w:r w:rsidR="006D5396" w:rsidRPr="006D5396">
        <w:rPr>
          <w:rFonts w:ascii="Times New Roman" w:hAnsi="Times New Roman"/>
          <w:sz w:val="22"/>
          <w:szCs w:val="22"/>
          <w:shd w:val="clear" w:color="auto" w:fill="FFFFFF"/>
        </w:rPr>
        <w:t xml:space="preserve">objects and light sources within the </w:t>
      </w:r>
      <w:r w:rsidR="00C064B1">
        <w:rPr>
          <w:rFonts w:ascii="Times New Roman" w:hAnsi="Times New Roman"/>
          <w:sz w:val="22"/>
          <w:szCs w:val="22"/>
          <w:shd w:val="clear" w:color="auto" w:fill="FFFFFF"/>
        </w:rPr>
        <w:t xml:space="preserve">base </w:t>
      </w:r>
      <w:r w:rsidR="006D5396" w:rsidRPr="006D5396">
        <w:rPr>
          <w:rFonts w:ascii="Times New Roman" w:hAnsi="Times New Roman"/>
          <w:sz w:val="22"/>
          <w:szCs w:val="22"/>
          <w:shd w:val="clear" w:color="auto" w:fill="FFFFFF"/>
        </w:rPr>
        <w:t xml:space="preserve">scene. </w:t>
      </w:r>
      <w:r w:rsidR="00804BE7">
        <w:rPr>
          <w:rFonts w:ascii="Times New Roman" w:hAnsi="Times New Roman"/>
          <w:sz w:val="22"/>
          <w:szCs w:val="22"/>
          <w:shd w:val="clear" w:color="auto" w:fill="FFFFFF"/>
        </w:rPr>
        <w:t>A</w:t>
      </w:r>
      <w:r w:rsidR="006D5396" w:rsidRPr="006D5396">
        <w:rPr>
          <w:rFonts w:ascii="Times New Roman" w:hAnsi="Times New Roman"/>
          <w:sz w:val="22"/>
          <w:szCs w:val="22"/>
          <w:shd w:val="clear" w:color="auto" w:fill="FFFFFF"/>
        </w:rPr>
        <w:t xml:space="preserve">ll light sources within a given scene </w:t>
      </w:r>
      <w:r w:rsidR="00804BE7">
        <w:rPr>
          <w:rFonts w:ascii="Times New Roman" w:hAnsi="Times New Roman"/>
          <w:sz w:val="22"/>
          <w:szCs w:val="22"/>
          <w:shd w:val="clear" w:color="auto" w:fill="FFFFFF"/>
        </w:rPr>
        <w:t xml:space="preserve">were </w:t>
      </w:r>
      <w:r w:rsidR="006D5396" w:rsidRPr="006D5396">
        <w:rPr>
          <w:rFonts w:ascii="Times New Roman" w:hAnsi="Times New Roman"/>
          <w:sz w:val="22"/>
          <w:szCs w:val="22"/>
          <w:shd w:val="clear" w:color="auto" w:fill="FFFFFF"/>
        </w:rPr>
        <w:t xml:space="preserve">assigned identical spectral power distribution functions. Subsequently, we utilize Mitsuba, an </w:t>
      </w:r>
      <w:r w:rsidR="00CE2528" w:rsidRPr="00BE32EE">
        <w:rPr>
          <w:rFonts w:ascii="Times New Roman" w:hAnsi="Times New Roman"/>
          <w:sz w:val="22"/>
          <w:szCs w:val="22"/>
          <w:shd w:val="clear" w:color="auto" w:fill="FFFFFF"/>
        </w:rPr>
        <w:t xml:space="preserve">physically-realistic </w:t>
      </w:r>
      <w:r w:rsidR="006D5396" w:rsidRPr="006D5396">
        <w:rPr>
          <w:rFonts w:ascii="Times New Roman" w:hAnsi="Times New Roman"/>
          <w:sz w:val="22"/>
          <w:szCs w:val="22"/>
          <w:shd w:val="clear" w:color="auto" w:fill="FFFFFF"/>
        </w:rPr>
        <w:t xml:space="preserve">open-source rendering system </w:t>
      </w:r>
      <w:r w:rsidR="00BE32EE" w:rsidRPr="00BE32EE">
        <w:rPr>
          <w:rFonts w:ascii="Times New Roman" w:hAnsi="Times New Roman"/>
          <w:sz w:val="22"/>
          <w:szCs w:val="22"/>
          <w:shd w:val="clear" w:color="auto" w:fill="FFFFFF"/>
        </w:rPr>
        <w:t>(</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13025A">
        <w:rPr>
          <w:rFonts w:ascii="Times New Roman" w:hAnsi="Times New Roman"/>
          <w:sz w:val="22"/>
          <w:szCs w:val="22"/>
          <w:shd w:val="clear" w:color="auto" w:fill="FFFFFF"/>
        </w:rPr>
        <w:t xml:space="preserve"> </w:t>
      </w:r>
      <w:r w:rsidR="0013025A" w:rsidRPr="006D5396">
        <w:rPr>
          <w:rFonts w:ascii="Times New Roman" w:hAnsi="Times New Roman"/>
          <w:sz w:val="22"/>
          <w:szCs w:val="22"/>
          <w:shd w:val="clear" w:color="auto" w:fill="FFFFFF"/>
        </w:rPr>
        <w:t xml:space="preserve">to produce a 2D multispectral </w:t>
      </w:r>
      <w:r w:rsidR="0013025A">
        <w:rPr>
          <w:rFonts w:ascii="Times New Roman" w:hAnsi="Times New Roman"/>
          <w:sz w:val="22"/>
          <w:szCs w:val="22"/>
          <w:shd w:val="clear" w:color="auto" w:fill="FFFFFF"/>
        </w:rPr>
        <w:t xml:space="preserve">image of the </w:t>
      </w:r>
      <w:r w:rsidR="0013025A" w:rsidRPr="006D5396">
        <w:rPr>
          <w:rFonts w:ascii="Times New Roman" w:hAnsi="Times New Roman"/>
          <w:sz w:val="22"/>
          <w:szCs w:val="22"/>
          <w:shd w:val="clear" w:color="auto" w:fill="FFFFFF"/>
        </w:rPr>
        <w:t>scene</w:t>
      </w:r>
      <w:r w:rsidR="0013025A">
        <w:rPr>
          <w:rFonts w:ascii="Times New Roman" w:hAnsi="Times New Roman"/>
          <w:sz w:val="22"/>
          <w:szCs w:val="22"/>
          <w:shd w:val="clear" w:color="auto" w:fill="FFFFFF"/>
        </w:rPr>
        <w:t xml:space="preserve"> at 31 equally spaced wavelengths between 400nm and 700nm</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 xml:space="preserve">The images </w:t>
      </w:r>
      <w:r w:rsidR="00D15741">
        <w:rPr>
          <w:rFonts w:ascii="Times New Roman" w:hAnsi="Times New Roman"/>
          <w:sz w:val="22"/>
          <w:szCs w:val="22"/>
          <w:shd w:val="clear" w:color="auto" w:fill="FFFFFF"/>
        </w:rPr>
        <w:t xml:space="preserve">had a </w:t>
      </w:r>
      <w:r w:rsidR="00A602FE" w:rsidRPr="00A602FE">
        <w:rPr>
          <w:rFonts w:ascii="Times New Roman" w:hAnsi="Times New Roman"/>
          <w:sz w:val="22"/>
          <w:szCs w:val="22"/>
          <w:shd w:val="clear" w:color="auto" w:fill="FFFFFF"/>
        </w:rPr>
        <w:t>camera field of view of 17°</w:t>
      </w:r>
      <w:r w:rsidR="00D15741">
        <w:rPr>
          <w:rFonts w:ascii="Times New Roman" w:hAnsi="Times New Roman"/>
          <w:sz w:val="22"/>
          <w:szCs w:val="22"/>
          <w:shd w:val="clear" w:color="auto" w:fill="FFFFFF"/>
        </w:rPr>
        <w:t xml:space="preserve"> and a resolution of </w:t>
      </w:r>
      <w:r w:rsidR="00A602FE" w:rsidRPr="00A602FE">
        <w:rPr>
          <w:rFonts w:ascii="Times New Roman" w:hAnsi="Times New Roman"/>
          <w:sz w:val="22"/>
          <w:szCs w:val="22"/>
          <w:shd w:val="clear" w:color="auto" w:fill="FFFFFF"/>
        </w:rPr>
        <w:t>320-pixel by 240-pixels</w:t>
      </w:r>
      <w:r w:rsidR="00D15741">
        <w:rPr>
          <w:rFonts w:ascii="Times New Roman" w:hAnsi="Times New Roman"/>
          <w:sz w:val="22"/>
          <w:szCs w:val="22"/>
          <w:shd w:val="clear" w:color="auto" w:fill="FFFFFF"/>
        </w:rPr>
        <w:t xml:space="preserve">. The images were centered at the </w:t>
      </w:r>
      <w:r w:rsidR="00A602FE" w:rsidRPr="00A602FE">
        <w:rPr>
          <w:rFonts w:ascii="Times New Roman" w:hAnsi="Times New Roman"/>
          <w:sz w:val="22"/>
          <w:szCs w:val="22"/>
          <w:shd w:val="clear" w:color="auto" w:fill="FFFFFF"/>
        </w:rPr>
        <w:t xml:space="preserve">target object. </w:t>
      </w:r>
      <w:r w:rsidR="00E4315B">
        <w:rPr>
          <w:rFonts w:ascii="Times New Roman" w:hAnsi="Times New Roman"/>
          <w:sz w:val="22"/>
          <w:szCs w:val="22"/>
          <w:shd w:val="clear" w:color="auto" w:fill="FFFFFF"/>
        </w:rPr>
        <w:t>To display the images on the monitor, a 201-pixel by 201-pixel part centered at the target object was cropped out of the image</w:t>
      </w:r>
      <w:r w:rsidR="006322B9">
        <w:rPr>
          <w:rFonts w:ascii="Times New Roman" w:hAnsi="Times New Roman"/>
          <w:sz w:val="22"/>
          <w:szCs w:val="22"/>
          <w:shd w:val="clear" w:color="auto" w:fill="FFFFFF"/>
        </w:rPr>
        <w:t>s</w:t>
      </w:r>
      <w:r w:rsidR="00E4315B">
        <w:rPr>
          <w:rFonts w:ascii="Times New Roman" w:hAnsi="Times New Roman"/>
          <w:sz w:val="22"/>
          <w:szCs w:val="22"/>
          <w:shd w:val="clear" w:color="auto" w:fill="FFFFFF"/>
        </w:rPr>
        <w:t>.</w:t>
      </w:r>
      <w:r w:rsidR="00C96FB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2° cone fundamentals (T_cones_ss2 in the Psychophysics Toolbox)</w:t>
      </w:r>
      <w:r w:rsidR="00ED3A02">
        <w:rPr>
          <w:rStyle w:val="None"/>
          <w:rFonts w:ascii="Times New Roman" w:hAnsi="Times New Roman"/>
          <w:sz w:val="22"/>
          <w:szCs w:val="22"/>
        </w:rPr>
        <w:t xml:space="preserve"> were used to convert the images to LMS images</w:t>
      </w:r>
      <w:r w:rsidR="00356B81">
        <w:rPr>
          <w:rStyle w:val="None"/>
          <w:rFonts w:ascii="Times New Roman" w:hAnsi="Times New Roman"/>
          <w:sz w:val="22"/>
          <w:szCs w:val="22"/>
        </w:rPr>
        <w:t xml:space="preserve">. </w:t>
      </w:r>
      <w:r w:rsidR="00AC307C" w:rsidRPr="00AC307C">
        <w:rPr>
          <w:rStyle w:val="None"/>
          <w:rFonts w:ascii="Times New Roman" w:hAnsi="Times New Roman"/>
          <w:sz w:val="22"/>
          <w:szCs w:val="22"/>
        </w:rPr>
        <w:t xml:space="preserve">Afterwards, the LMS images were transformed into </w:t>
      </w:r>
      <w:proofErr w:type="gramStart"/>
      <w:r w:rsidR="00AC307C" w:rsidRPr="00AC307C">
        <w:rPr>
          <w:rStyle w:val="None"/>
          <w:rFonts w:ascii="Times New Roman" w:hAnsi="Times New Roman"/>
          <w:sz w:val="22"/>
          <w:szCs w:val="22"/>
        </w:rPr>
        <w:t>gamma-corrected</w:t>
      </w:r>
      <w:proofErr w:type="gramEnd"/>
      <w:r w:rsidR="00AC307C" w:rsidRPr="00AC307C">
        <w:rPr>
          <w:rStyle w:val="None"/>
          <w:rFonts w:ascii="Times New Roman" w:hAnsi="Times New Roman"/>
          <w:sz w:val="22"/>
          <w:szCs w:val="22"/>
        </w:rPr>
        <w:t xml:space="preserve"> RGB images using the </w:t>
      </w:r>
      <w:r w:rsidR="00AC307C" w:rsidRPr="00AC307C">
        <w:rPr>
          <w:rStyle w:val="None"/>
          <w:rFonts w:ascii="Times New Roman" w:hAnsi="Times New Roman"/>
          <w:sz w:val="22"/>
          <w:szCs w:val="22"/>
        </w:rPr>
        <w:lastRenderedPageBreak/>
        <w:t xml:space="preserve">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t>
      </w:r>
      <w:r w:rsidR="00445B97">
        <w:rPr>
          <w:rStyle w:val="None"/>
          <w:rFonts w:ascii="Times New Roman" w:hAnsi="Times New Roman"/>
          <w:sz w:val="22"/>
          <w:szCs w:val="22"/>
        </w:rPr>
        <w:t>Prior to displaying on the monitor</w:t>
      </w:r>
      <w:r w:rsidR="00CE4B0B">
        <w:rPr>
          <w:rStyle w:val="None"/>
          <w:rFonts w:ascii="Times New Roman" w:hAnsi="Times New Roman"/>
          <w:sz w:val="22"/>
          <w:szCs w:val="22"/>
        </w:rPr>
        <w:t>,</w:t>
      </w:r>
      <w:r w:rsidR="00445B97">
        <w:rPr>
          <w:rStyle w:val="None"/>
          <w:rFonts w:ascii="Times New Roman" w:hAnsi="Times New Roman"/>
          <w:sz w:val="22"/>
          <w:szCs w:val="22"/>
        </w:rPr>
        <w:t xml:space="preserve"> a </w:t>
      </w:r>
      <w:r w:rsidR="00356B81">
        <w:rPr>
          <w:rStyle w:val="None"/>
          <w:rFonts w:ascii="Times New Roman" w:hAnsi="Times New Roman"/>
          <w:sz w:val="22"/>
          <w:szCs w:val="22"/>
        </w:rPr>
        <w:t xml:space="preserve">common scaling was applied to all images </w:t>
      </w:r>
      <w:r w:rsidR="00793DA6">
        <w:rPr>
          <w:rStyle w:val="None"/>
          <w:rFonts w:ascii="Times New Roman" w:hAnsi="Times New Roman"/>
          <w:sz w:val="22"/>
          <w:szCs w:val="22"/>
        </w:rPr>
        <w:t xml:space="preserve">to ensure they were </w:t>
      </w:r>
      <w:r w:rsidR="00356B81">
        <w:rPr>
          <w:rStyle w:val="None"/>
          <w:rFonts w:ascii="Times New Roman" w:hAnsi="Times New Roman"/>
          <w:sz w:val="22"/>
          <w:szCs w:val="22"/>
        </w:rPr>
        <w:t xml:space="preserve">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w:t>
      </w:r>
      <w:r w:rsidR="00A75FB9">
        <w:rPr>
          <w:rStyle w:val="None"/>
          <w:rFonts w:ascii="Times New Roman" w:hAnsi="Times New Roman"/>
          <w:sz w:val="22"/>
          <w:szCs w:val="22"/>
        </w:rPr>
        <w:t xml:space="preserve">, with a </w:t>
      </w:r>
      <w:r w:rsidR="00356B81">
        <w:rPr>
          <w:rStyle w:val="None"/>
          <w:rFonts w:ascii="Times New Roman" w:hAnsi="Times New Roman"/>
          <w:sz w:val="22"/>
          <w:szCs w:val="22"/>
        </w:rPr>
        <w:t xml:space="preserve">maximum linear channel RGB channel input </w:t>
      </w:r>
      <w:r w:rsidR="003D3206">
        <w:rPr>
          <w:rStyle w:val="None"/>
          <w:rFonts w:ascii="Times New Roman" w:hAnsi="Times New Roman"/>
          <w:sz w:val="22"/>
          <w:szCs w:val="22"/>
        </w:rPr>
        <w:t>of</w:t>
      </w:r>
      <w:r w:rsidR="00356B81">
        <w:rPr>
          <w:rStyle w:val="None"/>
          <w:rFonts w:ascii="Times New Roman" w:hAnsi="Times New Roman"/>
          <w:sz w:val="22"/>
          <w:szCs w:val="22"/>
        </w:rPr>
        <w:t xml:space="preserve"> 0.9. The </w:t>
      </w:r>
      <w:r w:rsidR="00DF55AD">
        <w:rPr>
          <w:rStyle w:val="None"/>
          <w:rFonts w:ascii="Times New Roman" w:hAnsi="Times New Roman"/>
          <w:sz w:val="22"/>
          <w:szCs w:val="22"/>
        </w:rPr>
        <w:t xml:space="preserve">resulting </w:t>
      </w:r>
      <w:r w:rsidR="00356B81">
        <w:rPr>
          <w:rStyle w:val="None"/>
          <w:rFonts w:ascii="Times New Roman" w:hAnsi="Times New Roman"/>
          <w:sz w:val="22"/>
          <w:szCs w:val="22"/>
        </w:rPr>
        <w:t>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during the experiment.</w:t>
      </w:r>
    </w:p>
    <w:p w14:paraId="7B330926" w14:textId="78434CE5"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w:t>
      </w:r>
      <w:r w:rsidR="00930733">
        <w:rPr>
          <w:rStyle w:val="None"/>
          <w:rFonts w:ascii="Times New Roman" w:hAnsi="Times New Roman"/>
          <w:sz w:val="22"/>
          <w:szCs w:val="22"/>
        </w:rPr>
        <w:t xml:space="preserve">reflectance </w:t>
      </w:r>
      <w:r w:rsidR="004A65B6">
        <w:rPr>
          <w:rStyle w:val="None"/>
          <w:rFonts w:ascii="Times New Roman" w:hAnsi="Times New Roman"/>
          <w:sz w:val="22"/>
          <w:szCs w:val="22"/>
        </w:rPr>
        <w:t xml:space="preserve">and </w:t>
      </w:r>
      <w:r w:rsidR="00015B2E">
        <w:rPr>
          <w:rStyle w:val="None"/>
          <w:rFonts w:ascii="Times New Roman" w:hAnsi="Times New Roman"/>
          <w:sz w:val="22"/>
          <w:szCs w:val="22"/>
        </w:rPr>
        <w:t xml:space="preserve">the </w:t>
      </w:r>
      <w:r w:rsidR="004A65B6">
        <w:rPr>
          <w:rStyle w:val="None"/>
          <w:rFonts w:ascii="Times New Roman" w:hAnsi="Times New Roman"/>
          <w:sz w:val="22"/>
          <w:szCs w:val="22"/>
        </w:rPr>
        <w:t xml:space="preserve">light source intensity remained fixed in this case. </w:t>
      </w:r>
      <w:r w:rsidR="00EA6D77">
        <w:rPr>
          <w:rStyle w:val="None"/>
          <w:rFonts w:ascii="Times New Roman" w:hAnsi="Times New Roman"/>
          <w:sz w:val="22"/>
          <w:szCs w:val="22"/>
        </w:rPr>
        <w:t xml:space="preserve">The scene geometry remained fixed during the experiment and the </w:t>
      </w:r>
      <w:r w:rsidR="009C6FA4">
        <w:rPr>
          <w:rStyle w:val="None"/>
          <w:rFonts w:ascii="Times New Roman" w:hAnsi="Times New Roman"/>
          <w:sz w:val="22"/>
          <w:szCs w:val="22"/>
        </w:rPr>
        <w:t xml:space="preserve">images </w:t>
      </w:r>
      <w:r w:rsidR="00EA6D77">
        <w:rPr>
          <w:rStyle w:val="None"/>
          <w:rFonts w:ascii="Times New Roman" w:hAnsi="Times New Roman"/>
          <w:sz w:val="22"/>
          <w:szCs w:val="22"/>
        </w:rPr>
        <w:t xml:space="preserve">did not include </w:t>
      </w:r>
      <w:r w:rsidR="009C6FA4">
        <w:rPr>
          <w:rStyle w:val="None"/>
          <w:rFonts w:ascii="Times New Roman" w:hAnsi="Times New Roman"/>
          <w:sz w:val="22"/>
          <w:szCs w:val="22"/>
        </w:rPr>
        <w:t>secondary reflections.</w:t>
      </w:r>
    </w:p>
    <w:p w14:paraId="3B255826" w14:textId="7737E058" w:rsidR="00C15B84" w:rsidRDefault="00A41998" w:rsidP="00A956DD">
      <w:pPr>
        <w:spacing w:before="240"/>
        <w:rPr>
          <w:sz w:val="22"/>
          <w:szCs w:val="22"/>
        </w:rPr>
      </w:pPr>
      <w:r w:rsidRPr="00A41998">
        <w:rPr>
          <w:rStyle w:val="None"/>
          <w:color w:val="000000" w:themeColor="text1"/>
          <w:sz w:val="22"/>
          <w:szCs w:val="22"/>
        </w:rPr>
        <w:t xml:space="preserve">The standard image, when presented on the experimental monitor, </w:t>
      </w:r>
      <w:r w:rsidR="00893D42">
        <w:rPr>
          <w:rStyle w:val="None"/>
          <w:color w:val="000000" w:themeColor="text1"/>
          <w:sz w:val="22"/>
          <w:szCs w:val="22"/>
        </w:rPr>
        <w:t>had</w:t>
      </w:r>
      <w:r w:rsidRPr="00A41998">
        <w:rPr>
          <w:rStyle w:val="None"/>
          <w:color w:val="000000" w:themeColor="text1"/>
          <w:sz w:val="22"/>
          <w:szCs w:val="22"/>
        </w:rPr>
        <w:t xml:space="preserve"> an average luminance</w:t>
      </w:r>
      <w:r w:rsidR="00C15B84" w:rsidRPr="0086778F">
        <w:rPr>
          <w:rStyle w:val="None"/>
          <w:color w:val="000000" w:themeColor="text1"/>
          <w:sz w:val="22"/>
          <w:szCs w:val="22"/>
        </w:rPr>
        <w:t xml:space="preserve"> </w:t>
      </w:r>
      <w:r>
        <w:rPr>
          <w:rStyle w:val="None"/>
          <w:color w:val="000000" w:themeColor="text1"/>
          <w:sz w:val="22"/>
          <w:szCs w:val="22"/>
        </w:rPr>
        <w:t xml:space="preserve">of </w:t>
      </w:r>
      <w:r w:rsidR="00C15B84">
        <w:rPr>
          <w:rStyle w:val="None"/>
          <w:color w:val="000000" w:themeColor="text1"/>
          <w:sz w:val="22"/>
          <w:szCs w:val="22"/>
        </w:rPr>
        <w:t>87.1</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Pr>
          <w:rStyle w:val="None"/>
          <w:color w:val="000000" w:themeColor="text1"/>
          <w:sz w:val="22"/>
          <w:szCs w:val="22"/>
        </w:rPr>
        <w:t xml:space="preserve"> </w:t>
      </w:r>
      <w:r w:rsidRPr="0086778F">
        <w:rPr>
          <w:rStyle w:val="None"/>
          <w:color w:val="000000" w:themeColor="text1"/>
          <w:sz w:val="22"/>
          <w:szCs w:val="22"/>
        </w:rPr>
        <w:t xml:space="preserve">for </w:t>
      </w:r>
      <w:r w:rsidR="00FD7BC0">
        <w:rPr>
          <w:rStyle w:val="None"/>
          <w:color w:val="000000" w:themeColor="text1"/>
          <w:sz w:val="22"/>
          <w:szCs w:val="22"/>
        </w:rPr>
        <w:t xml:space="preserve">the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w:t>
      </w:r>
      <w:r w:rsidR="00C15B84" w:rsidRPr="0086778F">
        <w:rPr>
          <w:rStyle w:val="None"/>
          <w:color w:val="000000" w:themeColor="text1"/>
          <w:sz w:val="22"/>
          <w:szCs w:val="22"/>
        </w:rPr>
        <w:t xml:space="preserve"> </w:t>
      </w:r>
      <w:proofErr w:type="gramStart"/>
      <w:r w:rsidR="00C15B84" w:rsidRPr="0086778F">
        <w:rPr>
          <w:rStyle w:val="None"/>
          <w:color w:val="000000" w:themeColor="text1"/>
          <w:sz w:val="22"/>
          <w:szCs w:val="22"/>
        </w:rPr>
        <w:t>The</w:t>
      </w:r>
      <w:proofErr w:type="gramEnd"/>
      <w:r w:rsidR="00C15B84" w:rsidRPr="0086778F">
        <w:rPr>
          <w:rStyle w:val="None"/>
          <w:color w:val="000000" w:themeColor="text1"/>
          <w:sz w:val="22"/>
          <w:szCs w:val="22"/>
        </w:rPr>
        <w:t xml:space="preserve"> average luminance of the target object for the 11 LRF levels were [</w:t>
      </w:r>
      <w:r w:rsidR="00C15B84" w:rsidRPr="009A2315">
        <w:rPr>
          <w:rStyle w:val="None"/>
          <w:color w:val="000000" w:themeColor="text1"/>
          <w:sz w:val="22"/>
          <w:szCs w:val="22"/>
        </w:rPr>
        <w:t>120.9</w:t>
      </w:r>
      <w:r w:rsidR="00C15B84">
        <w:rPr>
          <w:rStyle w:val="None"/>
          <w:color w:val="000000" w:themeColor="text1"/>
          <w:sz w:val="22"/>
          <w:szCs w:val="22"/>
        </w:rPr>
        <w:t xml:space="preserve">, </w:t>
      </w:r>
      <w:r w:rsidR="00C15B84" w:rsidRPr="009A2315">
        <w:rPr>
          <w:rStyle w:val="None"/>
          <w:color w:val="000000" w:themeColor="text1"/>
          <w:sz w:val="22"/>
          <w:szCs w:val="22"/>
        </w:rPr>
        <w:t>122.3</w:t>
      </w:r>
      <w:r w:rsidR="00C15B84">
        <w:rPr>
          <w:rStyle w:val="None"/>
          <w:color w:val="000000" w:themeColor="text1"/>
          <w:sz w:val="22"/>
          <w:szCs w:val="22"/>
        </w:rPr>
        <w:t xml:space="preserve">, </w:t>
      </w:r>
      <w:r w:rsidR="00C15B84" w:rsidRPr="009A2315">
        <w:rPr>
          <w:rStyle w:val="None"/>
          <w:color w:val="000000" w:themeColor="text1"/>
          <w:sz w:val="22"/>
          <w:szCs w:val="22"/>
        </w:rPr>
        <w:t>123.8</w:t>
      </w:r>
      <w:r w:rsidR="00C15B84">
        <w:rPr>
          <w:rStyle w:val="None"/>
          <w:color w:val="000000" w:themeColor="text1"/>
          <w:sz w:val="22"/>
          <w:szCs w:val="22"/>
        </w:rPr>
        <w:t xml:space="preserve">, </w:t>
      </w:r>
      <w:r w:rsidR="00C15B84" w:rsidRPr="009A2315">
        <w:rPr>
          <w:rStyle w:val="None"/>
          <w:color w:val="000000" w:themeColor="text1"/>
          <w:sz w:val="22"/>
          <w:szCs w:val="22"/>
        </w:rPr>
        <w:t>125.2</w:t>
      </w:r>
      <w:r w:rsidR="00C15B84">
        <w:rPr>
          <w:rStyle w:val="None"/>
          <w:color w:val="000000" w:themeColor="text1"/>
          <w:sz w:val="22"/>
          <w:szCs w:val="22"/>
        </w:rPr>
        <w:t xml:space="preserve">, </w:t>
      </w:r>
      <w:r w:rsidR="00C15B84" w:rsidRPr="009A2315">
        <w:rPr>
          <w:rStyle w:val="None"/>
          <w:color w:val="000000" w:themeColor="text1"/>
          <w:sz w:val="22"/>
          <w:szCs w:val="22"/>
        </w:rPr>
        <w:t>126.5</w:t>
      </w:r>
      <w:r w:rsidR="00C15B84">
        <w:rPr>
          <w:rStyle w:val="None"/>
          <w:color w:val="000000" w:themeColor="text1"/>
          <w:sz w:val="22"/>
          <w:szCs w:val="22"/>
        </w:rPr>
        <w:t xml:space="preserve">, </w:t>
      </w:r>
      <w:r w:rsidR="00C15B84" w:rsidRPr="009A2315">
        <w:rPr>
          <w:rStyle w:val="None"/>
          <w:color w:val="000000" w:themeColor="text1"/>
          <w:sz w:val="22"/>
          <w:szCs w:val="22"/>
        </w:rPr>
        <w:t>127.9</w:t>
      </w:r>
      <w:r w:rsidR="00C15B84">
        <w:rPr>
          <w:rStyle w:val="None"/>
          <w:color w:val="000000" w:themeColor="text1"/>
          <w:sz w:val="22"/>
          <w:szCs w:val="22"/>
        </w:rPr>
        <w:t xml:space="preserve">, </w:t>
      </w:r>
      <w:r w:rsidR="00C15B84" w:rsidRPr="009A2315">
        <w:rPr>
          <w:rStyle w:val="None"/>
          <w:color w:val="000000" w:themeColor="text1"/>
          <w:sz w:val="22"/>
          <w:szCs w:val="22"/>
        </w:rPr>
        <w:t>129.2</w:t>
      </w:r>
      <w:r w:rsidR="00C15B84">
        <w:rPr>
          <w:rStyle w:val="None"/>
          <w:color w:val="000000" w:themeColor="text1"/>
          <w:sz w:val="22"/>
          <w:szCs w:val="22"/>
        </w:rPr>
        <w:t xml:space="preserve">, </w:t>
      </w:r>
      <w:r w:rsidR="00C15B84" w:rsidRPr="009A2315">
        <w:rPr>
          <w:rStyle w:val="None"/>
          <w:color w:val="000000" w:themeColor="text1"/>
          <w:sz w:val="22"/>
          <w:szCs w:val="22"/>
        </w:rPr>
        <w:t>130.5</w:t>
      </w:r>
      <w:r w:rsidR="00C15B84">
        <w:rPr>
          <w:rStyle w:val="None"/>
          <w:color w:val="000000" w:themeColor="text1"/>
          <w:sz w:val="22"/>
          <w:szCs w:val="22"/>
        </w:rPr>
        <w:t xml:space="preserve">, </w:t>
      </w:r>
      <w:r w:rsidR="00C15B84" w:rsidRPr="009A2315">
        <w:rPr>
          <w:rStyle w:val="None"/>
          <w:color w:val="000000" w:themeColor="text1"/>
          <w:sz w:val="22"/>
          <w:szCs w:val="22"/>
        </w:rPr>
        <w:t>131.9</w:t>
      </w:r>
      <w:r w:rsidR="00C15B84">
        <w:rPr>
          <w:rStyle w:val="None"/>
          <w:color w:val="000000" w:themeColor="text1"/>
          <w:sz w:val="22"/>
          <w:szCs w:val="22"/>
        </w:rPr>
        <w:t xml:space="preserve">, </w:t>
      </w:r>
      <w:r w:rsidR="00C15B84" w:rsidRPr="009A2315">
        <w:rPr>
          <w:rStyle w:val="None"/>
          <w:color w:val="000000" w:themeColor="text1"/>
          <w:sz w:val="22"/>
          <w:szCs w:val="22"/>
        </w:rPr>
        <w:t>133.1</w:t>
      </w:r>
      <w:r w:rsidR="00C15B84">
        <w:rPr>
          <w:rStyle w:val="None"/>
          <w:color w:val="000000" w:themeColor="text1"/>
          <w:sz w:val="22"/>
          <w:szCs w:val="22"/>
        </w:rPr>
        <w:t xml:space="preserve">, </w:t>
      </w:r>
      <w:r w:rsidR="00C15B84" w:rsidRPr="009A2315">
        <w:rPr>
          <w:rStyle w:val="None"/>
          <w:color w:val="000000" w:themeColor="text1"/>
          <w:sz w:val="22"/>
          <w:szCs w:val="22"/>
        </w:rPr>
        <w:t>134.4</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r w:rsidR="00C15B84">
        <w:rPr>
          <w:sz w:val="22"/>
          <w:szCs w:val="22"/>
        </w:rPr>
        <w:t xml:space="preserve"> </w:t>
      </w:r>
    </w:p>
    <w:p w14:paraId="17BBD45B" w14:textId="3D99DADE" w:rsidR="009C6FA4" w:rsidRDefault="00F37BB5" w:rsidP="00A956DD">
      <w:pPr>
        <w:spacing w:before="240"/>
        <w:rPr>
          <w:sz w:val="22"/>
          <w:szCs w:val="22"/>
        </w:rPr>
      </w:pPr>
      <w:r>
        <w:rPr>
          <w:rStyle w:val="None"/>
          <w:color w:val="000000" w:themeColor="text1"/>
          <w:sz w:val="22"/>
          <w:szCs w:val="22"/>
        </w:rPr>
        <w:t>F</w:t>
      </w:r>
      <w:r w:rsidR="00C15B84" w:rsidRPr="0086778F">
        <w:rPr>
          <w:rStyle w:val="None"/>
          <w:color w:val="000000" w:themeColor="text1"/>
          <w:sz w:val="22"/>
          <w:szCs w:val="22"/>
        </w:rPr>
        <w:t xml:space="preserve">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00C15B84" w:rsidRPr="0086778F">
        <w:rPr>
          <w:rStyle w:val="None"/>
          <w:color w:val="000000" w:themeColor="text1"/>
          <w:sz w:val="22"/>
          <w:szCs w:val="22"/>
        </w:rPr>
        <w:t xml:space="preserve"> </w:t>
      </w:r>
      <w:r w:rsidR="00C15B84">
        <w:rPr>
          <w:rStyle w:val="None"/>
          <w:color w:val="000000" w:themeColor="text1"/>
          <w:sz w:val="22"/>
          <w:szCs w:val="22"/>
        </w:rPr>
        <w:t xml:space="preserve">and </w:t>
      </w:r>
      <m:oMath>
        <m:r>
          <w:rPr>
            <w:rStyle w:val="None"/>
            <w:rFonts w:ascii="Cambria Math" w:hAnsi="Cambria Math"/>
            <w:sz w:val="22"/>
            <w:szCs w:val="22"/>
          </w:rPr>
          <m:t>δ=0.30</m:t>
        </m:r>
      </m:oMath>
      <w:r w:rsidR="00C15B84">
        <w:rPr>
          <w:rStyle w:val="None"/>
          <w:color w:val="000000" w:themeColor="text1"/>
          <w:sz w:val="22"/>
          <w:szCs w:val="22"/>
        </w:rPr>
        <w:t xml:space="preserve"> </w:t>
      </w:r>
      <w:r>
        <w:rPr>
          <w:rStyle w:val="None"/>
          <w:color w:val="000000" w:themeColor="text1"/>
          <w:sz w:val="22"/>
          <w:szCs w:val="22"/>
        </w:rPr>
        <w:t>condition, the</w:t>
      </w:r>
      <w:r w:rsidRPr="00F37BB5">
        <w:rPr>
          <w:rStyle w:val="None"/>
          <w:color w:val="000000" w:themeColor="text1"/>
          <w:sz w:val="22"/>
          <w:szCs w:val="22"/>
        </w:rPr>
        <w:t xml:space="preserve"> </w:t>
      </w:r>
      <w:r w:rsidRPr="00A41998">
        <w:rPr>
          <w:rStyle w:val="None"/>
          <w:color w:val="000000" w:themeColor="text1"/>
          <w:sz w:val="22"/>
          <w:szCs w:val="22"/>
        </w:rPr>
        <w:t>average luminance</w:t>
      </w:r>
      <w:r w:rsidRPr="0086778F">
        <w:rPr>
          <w:rStyle w:val="None"/>
          <w:color w:val="000000" w:themeColor="text1"/>
          <w:sz w:val="22"/>
          <w:szCs w:val="22"/>
        </w:rPr>
        <w:t xml:space="preserve"> </w:t>
      </w:r>
      <w:r>
        <w:rPr>
          <w:rStyle w:val="None"/>
          <w:color w:val="000000" w:themeColor="text1"/>
          <w:sz w:val="22"/>
          <w:szCs w:val="22"/>
        </w:rPr>
        <w:t>of</w:t>
      </w:r>
      <w:r>
        <w:rPr>
          <w:rStyle w:val="None"/>
          <w:color w:val="000000" w:themeColor="text1"/>
          <w:sz w:val="22"/>
          <w:szCs w:val="22"/>
        </w:rPr>
        <w:t xml:space="preserve"> the </w:t>
      </w:r>
      <w:r w:rsidRPr="00A41998">
        <w:rPr>
          <w:rStyle w:val="None"/>
          <w:color w:val="000000" w:themeColor="text1"/>
          <w:sz w:val="22"/>
          <w:szCs w:val="22"/>
        </w:rPr>
        <w:t>standard image</w:t>
      </w:r>
      <w:r w:rsidRPr="0086778F">
        <w:rPr>
          <w:rStyle w:val="None"/>
          <w:color w:val="000000" w:themeColor="text1"/>
          <w:sz w:val="22"/>
          <w:szCs w:val="22"/>
        </w:rPr>
        <w:t xml:space="preserve"> </w:t>
      </w:r>
      <w:r w:rsidR="00C15B84" w:rsidRPr="0086778F">
        <w:rPr>
          <w:rStyle w:val="None"/>
          <w:color w:val="000000" w:themeColor="text1"/>
          <w:sz w:val="22"/>
          <w:szCs w:val="22"/>
        </w:rPr>
        <w:t xml:space="preserve">was </w:t>
      </w:r>
      <w:r w:rsidR="00C15B84" w:rsidRPr="00F97B91">
        <w:rPr>
          <w:rStyle w:val="None"/>
          <w:color w:val="000000" w:themeColor="text1"/>
          <w:sz w:val="22"/>
          <w:szCs w:val="22"/>
        </w:rPr>
        <w:t>87.8</w:t>
      </w:r>
      <w:r w:rsidR="00C15B84" w:rsidRPr="0086778F">
        <w:rPr>
          <w:rStyle w:val="None"/>
          <w:color w:val="000000" w:themeColor="text1"/>
          <w:sz w:val="22"/>
          <w:szCs w:val="22"/>
        </w:rPr>
        <w:t xml:space="preserve"> cd/m</w:t>
      </w:r>
      <w:r w:rsidR="00C15B84" w:rsidRPr="0086778F">
        <w:rPr>
          <w:rStyle w:val="None"/>
          <w:color w:val="000000" w:themeColor="text1"/>
          <w:sz w:val="22"/>
          <w:szCs w:val="22"/>
          <w:vertAlign w:val="superscript"/>
        </w:rPr>
        <w:t>2</w:t>
      </w:r>
      <w:r w:rsidR="00C15B84" w:rsidRPr="0086778F">
        <w:rPr>
          <w:rStyle w:val="None"/>
          <w:color w:val="000000" w:themeColor="text1"/>
          <w:sz w:val="22"/>
          <w:szCs w:val="22"/>
        </w:rPr>
        <w:t>. The average luminance of the target object for the 11 LRF levels were [</w:t>
      </w:r>
      <w:r w:rsidR="00C15B84" w:rsidRPr="00DB77EC">
        <w:rPr>
          <w:rStyle w:val="None"/>
          <w:color w:val="000000" w:themeColor="text1"/>
          <w:sz w:val="22"/>
          <w:szCs w:val="22"/>
        </w:rPr>
        <w:t>117.7</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119.4</w:t>
      </w:r>
      <w:r w:rsidR="00C15B84">
        <w:rPr>
          <w:rStyle w:val="None"/>
          <w:color w:val="000000" w:themeColor="text1"/>
          <w:sz w:val="22"/>
          <w:szCs w:val="22"/>
        </w:rPr>
        <w:t xml:space="preserve">, </w:t>
      </w:r>
      <w:r w:rsidR="00C15B84" w:rsidRPr="00DB77EC">
        <w:rPr>
          <w:rStyle w:val="None"/>
          <w:color w:val="000000" w:themeColor="text1"/>
          <w:sz w:val="22"/>
          <w:szCs w:val="22"/>
        </w:rPr>
        <w:t>122.3</w:t>
      </w:r>
      <w:r w:rsidR="00C15B84">
        <w:rPr>
          <w:rStyle w:val="None"/>
          <w:color w:val="000000" w:themeColor="text1"/>
          <w:sz w:val="22"/>
          <w:szCs w:val="22"/>
        </w:rPr>
        <w:t xml:space="preserve">, </w:t>
      </w:r>
      <w:r w:rsidR="00C15B84" w:rsidRPr="00DB77EC">
        <w:rPr>
          <w:rStyle w:val="None"/>
          <w:color w:val="000000" w:themeColor="text1"/>
          <w:sz w:val="22"/>
          <w:szCs w:val="22"/>
        </w:rPr>
        <w:t>123.7</w:t>
      </w:r>
      <w:r w:rsidR="00C15B84">
        <w:rPr>
          <w:rStyle w:val="None"/>
          <w:color w:val="000000" w:themeColor="text1"/>
          <w:sz w:val="22"/>
          <w:szCs w:val="22"/>
        </w:rPr>
        <w:t xml:space="preserve">, </w:t>
      </w:r>
      <w:r w:rsidR="00C15B84" w:rsidRPr="00DB77EC">
        <w:rPr>
          <w:rStyle w:val="None"/>
          <w:color w:val="000000" w:themeColor="text1"/>
          <w:sz w:val="22"/>
          <w:szCs w:val="22"/>
        </w:rPr>
        <w:t>123.8</w:t>
      </w:r>
      <w:r w:rsidR="00C15B84">
        <w:rPr>
          <w:rStyle w:val="None"/>
          <w:color w:val="000000" w:themeColor="text1"/>
          <w:sz w:val="22"/>
          <w:szCs w:val="22"/>
        </w:rPr>
        <w:t xml:space="preserve">, </w:t>
      </w:r>
      <w:r w:rsidR="00C15B84" w:rsidRPr="00DB77EC">
        <w:rPr>
          <w:rStyle w:val="None"/>
          <w:color w:val="000000" w:themeColor="text1"/>
          <w:sz w:val="22"/>
          <w:szCs w:val="22"/>
        </w:rPr>
        <w:t>127.8</w:t>
      </w:r>
      <w:r w:rsidR="00C15B84">
        <w:rPr>
          <w:rStyle w:val="None"/>
          <w:color w:val="000000" w:themeColor="text1"/>
          <w:sz w:val="22"/>
          <w:szCs w:val="22"/>
        </w:rPr>
        <w:t xml:space="preserve">, </w:t>
      </w:r>
      <w:r w:rsidR="00C15B84" w:rsidRPr="00DB77EC">
        <w:rPr>
          <w:rStyle w:val="None"/>
          <w:color w:val="000000" w:themeColor="text1"/>
          <w:sz w:val="22"/>
          <w:szCs w:val="22"/>
        </w:rPr>
        <w:t>126.9</w:t>
      </w:r>
      <w:r w:rsidR="00C15B84">
        <w:rPr>
          <w:rStyle w:val="None"/>
          <w:color w:val="000000" w:themeColor="text1"/>
          <w:sz w:val="22"/>
          <w:szCs w:val="22"/>
        </w:rPr>
        <w:t xml:space="preserve">, </w:t>
      </w:r>
      <w:r w:rsidR="00C15B84" w:rsidRPr="00DB77EC">
        <w:rPr>
          <w:rStyle w:val="None"/>
          <w:color w:val="000000" w:themeColor="text1"/>
          <w:sz w:val="22"/>
          <w:szCs w:val="22"/>
        </w:rPr>
        <w:t>127.7</w:t>
      </w:r>
      <w:r w:rsidR="00C15B84">
        <w:rPr>
          <w:rStyle w:val="None"/>
          <w:color w:val="000000" w:themeColor="text1"/>
          <w:sz w:val="22"/>
          <w:szCs w:val="22"/>
        </w:rPr>
        <w:t xml:space="preserve">, </w:t>
      </w:r>
      <w:r w:rsidR="00C15B84" w:rsidRPr="00DB77EC">
        <w:rPr>
          <w:rStyle w:val="None"/>
          <w:color w:val="000000" w:themeColor="text1"/>
          <w:sz w:val="22"/>
          <w:szCs w:val="22"/>
        </w:rPr>
        <w:t>129.1</w:t>
      </w:r>
      <w:r w:rsidR="00C15B84">
        <w:rPr>
          <w:rStyle w:val="None"/>
          <w:color w:val="000000" w:themeColor="text1"/>
          <w:sz w:val="22"/>
          <w:szCs w:val="22"/>
        </w:rPr>
        <w:t xml:space="preserve">, </w:t>
      </w:r>
      <w:r w:rsidR="00C15B84" w:rsidRPr="00DB77EC">
        <w:rPr>
          <w:rStyle w:val="None"/>
          <w:color w:val="000000" w:themeColor="text1"/>
          <w:sz w:val="22"/>
          <w:szCs w:val="22"/>
        </w:rPr>
        <w:t>129</w:t>
      </w:r>
      <w:r w:rsidR="00C15B84">
        <w:rPr>
          <w:rStyle w:val="None"/>
          <w:color w:val="000000" w:themeColor="text1"/>
          <w:sz w:val="22"/>
          <w:szCs w:val="22"/>
        </w:rPr>
        <w:t>.0</w:t>
      </w:r>
      <w:r w:rsidR="00C15B84" w:rsidRPr="0086778F">
        <w:rPr>
          <w:rStyle w:val="None"/>
          <w:color w:val="000000" w:themeColor="text1"/>
          <w:sz w:val="22"/>
          <w:szCs w:val="22"/>
        </w:rPr>
        <w:t>] cd/m</w:t>
      </w:r>
      <w:r w:rsidR="00C15B84" w:rsidRPr="0086778F">
        <w:rPr>
          <w:sz w:val="22"/>
          <w:szCs w:val="22"/>
          <w:vertAlign w:val="superscript"/>
        </w:rPr>
        <w:t>2</w:t>
      </w:r>
      <w:r w:rsidR="00C15B84" w:rsidRPr="0086778F">
        <w:rPr>
          <w:sz w:val="22"/>
          <w:szCs w:val="22"/>
        </w:rPr>
        <w:t>.</w:t>
      </w:r>
    </w:p>
    <w:p w14:paraId="34FE1212" w14:textId="09512E93" w:rsidR="000B438A" w:rsidRPr="000B438A" w:rsidRDefault="000B438A" w:rsidP="00A956DD">
      <w:pPr>
        <w:spacing w:before="240"/>
        <w:rPr>
          <w:rStyle w:val="None"/>
          <w:b/>
          <w:bCs/>
          <w:sz w:val="22"/>
          <w:szCs w:val="22"/>
        </w:rPr>
      </w:pPr>
      <w:r w:rsidRPr="000B438A">
        <w:rPr>
          <w:rStyle w:val="None"/>
          <w:b/>
          <w:bCs/>
          <w:sz w:val="22"/>
          <w:szCs w:val="22"/>
        </w:rPr>
        <w:t>Experimental Structure:</w:t>
      </w:r>
    </w:p>
    <w:p w14:paraId="2352DB53" w14:textId="42C3CBD0" w:rsidR="00017D2A" w:rsidRDefault="00AB4458" w:rsidP="00A956DD">
      <w:pPr>
        <w:spacing w:before="240"/>
        <w:rPr>
          <w:rStyle w:val="None"/>
          <w:sz w:val="22"/>
          <w:szCs w:val="22"/>
        </w:rPr>
      </w:pPr>
      <w:r>
        <w:rPr>
          <w:rStyle w:val="None"/>
          <w:sz w:val="22"/>
          <w:szCs w:val="22"/>
        </w:rPr>
        <w:t xml:space="preserve">In this study, a </w:t>
      </w:r>
      <w:r w:rsidR="00E0230B">
        <w:rPr>
          <w:rStyle w:val="None"/>
          <w:sz w:val="22"/>
          <w:szCs w:val="22"/>
        </w:rPr>
        <w:t xml:space="preserve">trial </w:t>
      </w:r>
      <w:r>
        <w:rPr>
          <w:rStyle w:val="None"/>
          <w:sz w:val="22"/>
          <w:szCs w:val="22"/>
        </w:rPr>
        <w:t xml:space="preserve">is defined </w:t>
      </w:r>
      <w:r w:rsidR="00E0230B">
        <w:rPr>
          <w:rStyle w:val="None"/>
          <w:sz w:val="22"/>
          <w:szCs w:val="22"/>
        </w:rPr>
        <w:t xml:space="preserve">as the </w:t>
      </w:r>
      <w:r w:rsidR="00970913">
        <w:rPr>
          <w:rStyle w:val="None"/>
          <w:sz w:val="22"/>
          <w:szCs w:val="22"/>
        </w:rPr>
        <w:t xml:space="preserve">display </w:t>
      </w:r>
      <w:r w:rsidR="00676E6A">
        <w:rPr>
          <w:rStyle w:val="None"/>
          <w:sz w:val="22"/>
          <w:szCs w:val="22"/>
        </w:rPr>
        <w:t xml:space="preserve">of a standard and a comparison image </w:t>
      </w:r>
      <w:r w:rsidR="00341267">
        <w:rPr>
          <w:rStyle w:val="None"/>
          <w:sz w:val="22"/>
          <w:szCs w:val="22"/>
        </w:rPr>
        <w:t xml:space="preserve">on the monitor </w:t>
      </w:r>
      <w:r w:rsidR="00676E6A">
        <w:rPr>
          <w:rStyle w:val="None"/>
          <w:sz w:val="22"/>
          <w:szCs w:val="22"/>
        </w:rPr>
        <w:t xml:space="preserve">and the recording of the </w:t>
      </w:r>
      <w:r w:rsidR="00BF48E7">
        <w:rPr>
          <w:rStyle w:val="None"/>
          <w:sz w:val="22"/>
          <w:szCs w:val="22"/>
        </w:rPr>
        <w:t xml:space="preserve">observer’s </w:t>
      </w:r>
      <w:r w:rsidR="00676E6A">
        <w:rPr>
          <w:rStyle w:val="None"/>
          <w:sz w:val="22"/>
          <w:szCs w:val="22"/>
        </w:rPr>
        <w:t xml:space="preserve">response. </w:t>
      </w:r>
      <w:r w:rsidR="00405F20">
        <w:rPr>
          <w:rStyle w:val="None"/>
          <w:sz w:val="22"/>
          <w:szCs w:val="22"/>
        </w:rPr>
        <w:t>A</w:t>
      </w:r>
      <w:r w:rsidR="00676E6A">
        <w:rPr>
          <w:rStyle w:val="None"/>
          <w:sz w:val="22"/>
          <w:szCs w:val="22"/>
        </w:rPr>
        <w:t>n interva</w:t>
      </w:r>
      <w:r w:rsidR="00A06FA4">
        <w:rPr>
          <w:rStyle w:val="None"/>
          <w:sz w:val="22"/>
          <w:szCs w:val="22"/>
        </w:rPr>
        <w:t>l is defin</w:t>
      </w:r>
      <w:r w:rsidR="00CC1830">
        <w:rPr>
          <w:rStyle w:val="None"/>
          <w:sz w:val="22"/>
          <w:szCs w:val="22"/>
        </w:rPr>
        <w:t>e</w:t>
      </w:r>
      <w:r w:rsidR="00A06FA4">
        <w:rPr>
          <w:rStyle w:val="None"/>
          <w:sz w:val="22"/>
          <w:szCs w:val="22"/>
        </w:rPr>
        <w:t xml:space="preserve">d </w:t>
      </w:r>
      <w:r w:rsidR="00676E6A">
        <w:rPr>
          <w:rStyle w:val="None"/>
          <w:sz w:val="22"/>
          <w:szCs w:val="22"/>
        </w:rPr>
        <w:t xml:space="preserve">as the presentation </w:t>
      </w:r>
      <w:r w:rsidR="00A56187">
        <w:rPr>
          <w:rStyle w:val="None"/>
          <w:sz w:val="22"/>
          <w:szCs w:val="22"/>
        </w:rPr>
        <w:t xml:space="preserve">of </w:t>
      </w:r>
      <w:r w:rsidR="00D63365">
        <w:rPr>
          <w:rStyle w:val="None"/>
          <w:sz w:val="22"/>
          <w:szCs w:val="22"/>
        </w:rPr>
        <w:t xml:space="preserve">either </w:t>
      </w:r>
      <w:r w:rsidR="006B49A6">
        <w:rPr>
          <w:rStyle w:val="None"/>
          <w:sz w:val="22"/>
          <w:szCs w:val="22"/>
        </w:rPr>
        <w:t xml:space="preserve">the </w:t>
      </w:r>
      <w:r w:rsidR="00A56187">
        <w:rPr>
          <w:rStyle w:val="None"/>
          <w:sz w:val="22"/>
          <w:szCs w:val="22"/>
        </w:rPr>
        <w:t xml:space="preserve">standard </w:t>
      </w:r>
      <w:r w:rsidR="006B49A6">
        <w:rPr>
          <w:rStyle w:val="None"/>
          <w:sz w:val="22"/>
          <w:szCs w:val="22"/>
        </w:rPr>
        <w:t>image or the comparison image</w:t>
      </w:r>
      <w:r w:rsidR="00A56187">
        <w:rPr>
          <w:rStyle w:val="None"/>
          <w:sz w:val="22"/>
          <w:szCs w:val="22"/>
        </w:rPr>
        <w:t xml:space="preserve"> </w:t>
      </w:r>
      <w:r w:rsidR="008D18E4">
        <w:rPr>
          <w:rStyle w:val="None"/>
          <w:sz w:val="22"/>
          <w:szCs w:val="22"/>
        </w:rPr>
        <w:t>with</w:t>
      </w:r>
      <w:r w:rsidR="00A56187">
        <w:rPr>
          <w:rStyle w:val="None"/>
          <w:sz w:val="22"/>
          <w:szCs w:val="22"/>
        </w:rPr>
        <w:t xml:space="preserve">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11 comparison image target LRF level</w:t>
      </w:r>
      <w:r w:rsidR="00F27948">
        <w:rPr>
          <w:rStyle w:val="None"/>
          <w:sz w:val="22"/>
          <w:szCs w:val="22"/>
        </w:rPr>
        <w:t>s</w:t>
      </w:r>
      <w:r w:rsidR="00A56187">
        <w:rPr>
          <w:rStyle w:val="None"/>
          <w:sz w:val="22"/>
          <w:szCs w:val="22"/>
        </w:rPr>
        <w:t xml:space="preserve">.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0A0ED65A" w14:textId="59A87891" w:rsidR="00401DD9" w:rsidRDefault="00401DD9" w:rsidP="00A956DD">
      <w:pPr>
        <w:spacing w:before="240"/>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standard and comparison</w:t>
      </w:r>
      <w:r w:rsidR="00703980">
        <w:rPr>
          <w:rStyle w:val="None"/>
          <w:sz w:val="22"/>
          <w:szCs w:val="22"/>
        </w:rPr>
        <w:t xml:space="preserve"> images</w:t>
      </w:r>
      <w:r>
        <w:rPr>
          <w:rStyle w:val="None"/>
          <w:sz w:val="22"/>
          <w:szCs w:val="22"/>
        </w:rPr>
        <w:t xml:space="preserve"> in a trial was generated </w:t>
      </w:r>
      <w:proofErr w:type="spellStart"/>
      <w:r>
        <w:rPr>
          <w:rStyle w:val="None"/>
          <w:sz w:val="22"/>
          <w:szCs w:val="22"/>
        </w:rPr>
        <w:t>pseudorandomly</w:t>
      </w:r>
      <w:proofErr w:type="spellEnd"/>
      <w:r>
        <w:rPr>
          <w:rStyle w:val="None"/>
          <w:sz w:val="22"/>
          <w:szCs w:val="22"/>
        </w:rPr>
        <w:t xml:space="preserve">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63EFDF6A" w14:textId="78C6983E" w:rsidR="00DE7792" w:rsidRDefault="00DE7792" w:rsidP="00A956DD">
      <w:pPr>
        <w:spacing w:before="240"/>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w:t>
      </w:r>
      <w:r w:rsidR="00CF0AB9">
        <w:rPr>
          <w:rStyle w:val="None"/>
          <w:sz w:val="22"/>
          <w:szCs w:val="22"/>
        </w:rPr>
        <w:t xml:space="preserve">nearly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w:t>
      </w:r>
      <w:r w:rsidR="00900410">
        <w:rPr>
          <w:rStyle w:val="None"/>
          <w:sz w:val="22"/>
          <w:szCs w:val="22"/>
        </w:rPr>
        <w:t xml:space="preserve">were informed that they </w:t>
      </w:r>
      <w:r w:rsidR="004101CD">
        <w:rPr>
          <w:rStyle w:val="None"/>
          <w:sz w:val="22"/>
          <w:szCs w:val="22"/>
        </w:rPr>
        <w:t xml:space="preserve">could </w:t>
      </w:r>
      <w:r w:rsidR="00900410">
        <w:rPr>
          <w:rStyle w:val="None"/>
          <w:sz w:val="22"/>
          <w:szCs w:val="22"/>
        </w:rPr>
        <w:t>stop</w:t>
      </w:r>
      <w:r w:rsidR="004101CD">
        <w:rPr>
          <w:rStyle w:val="None"/>
          <w:sz w:val="22"/>
          <w:szCs w:val="22"/>
        </w:rPr>
        <w:t xml:space="preserve"> the experiment at </w:t>
      </w:r>
      <w:r w:rsidR="0063654B">
        <w:rPr>
          <w:rStyle w:val="None"/>
          <w:sz w:val="22"/>
          <w:szCs w:val="22"/>
        </w:rPr>
        <w:t xml:space="preserve">any </w:t>
      </w:r>
      <w:r w:rsidR="004101CD">
        <w:rPr>
          <w:rStyle w:val="None"/>
          <w:sz w:val="22"/>
          <w:szCs w:val="22"/>
        </w:rPr>
        <w:t xml:space="preserve">time.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263EEAB3" w14:textId="2DE2D294" w:rsidR="005F5D08" w:rsidRDefault="005E11DE" w:rsidP="00A956DD">
      <w:pPr>
        <w:spacing w:before="240"/>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68CC99AF" w14:textId="5B3B7B25" w:rsidR="001C445E" w:rsidRDefault="00A06552" w:rsidP="00A956DD">
      <w:pPr>
        <w:spacing w:before="240"/>
        <w:rPr>
          <w:rStyle w:val="None"/>
          <w:sz w:val="22"/>
          <w:szCs w:val="22"/>
        </w:rPr>
      </w:pPr>
      <w:r>
        <w:rPr>
          <w:rStyle w:val="None"/>
          <w:sz w:val="22"/>
          <w:szCs w:val="22"/>
        </w:rPr>
        <w:t xml:space="preserve">The </w:t>
      </w:r>
      <w:r w:rsidR="001C445E">
        <w:rPr>
          <w:rStyle w:val="None"/>
          <w:sz w:val="22"/>
          <w:szCs w:val="22"/>
        </w:rPr>
        <w:t xml:space="preserve">experimental procedure </w:t>
      </w:r>
      <w:r>
        <w:rPr>
          <w:rStyle w:val="None"/>
          <w:sz w:val="22"/>
          <w:szCs w:val="22"/>
        </w:rPr>
        <w:t>w</w:t>
      </w:r>
      <w:r w:rsidR="004C5800">
        <w:rPr>
          <w:rStyle w:val="None"/>
          <w:sz w:val="22"/>
          <w:szCs w:val="22"/>
        </w:rPr>
        <w:t>as</w:t>
      </w:r>
      <w:r>
        <w:rPr>
          <w:rStyle w:val="None"/>
          <w:sz w:val="22"/>
          <w:szCs w:val="22"/>
        </w:rPr>
        <w:t xml:space="preserve"> explained to each observer at the beginning of</w:t>
      </w:r>
      <w:r w:rsidR="000F4FB5">
        <w:rPr>
          <w:rStyle w:val="None"/>
          <w:sz w:val="22"/>
          <w:szCs w:val="22"/>
        </w:rPr>
        <w:t xml:space="preserve"> the practice session.</w:t>
      </w:r>
      <w:r w:rsidR="00D61F4C">
        <w:rPr>
          <w:rStyle w:val="None"/>
          <w:sz w:val="22"/>
          <w:szCs w:val="22"/>
        </w:rPr>
        <w:t xml:space="preserve"> </w:t>
      </w:r>
      <w:r w:rsidR="000E7F73">
        <w:rPr>
          <w:rStyle w:val="None"/>
          <w:sz w:val="22"/>
          <w:szCs w:val="22"/>
        </w:rPr>
        <w:t xml:space="preserve">The experimenter then </w:t>
      </w:r>
      <w:r w:rsidR="001C445E">
        <w:rPr>
          <w:rStyle w:val="None"/>
          <w:sz w:val="22"/>
          <w:szCs w:val="22"/>
        </w:rPr>
        <w:t xml:space="preserve">obtained </w:t>
      </w:r>
      <w:r w:rsidR="00D41EBD">
        <w:rPr>
          <w:rStyle w:val="None"/>
          <w:sz w:val="22"/>
          <w:szCs w:val="22"/>
        </w:rPr>
        <w:t xml:space="preserve">the </w:t>
      </w:r>
      <w:r w:rsidR="001C445E">
        <w:rPr>
          <w:rStyle w:val="None"/>
          <w:sz w:val="22"/>
          <w:szCs w:val="22"/>
        </w:rPr>
        <w:t xml:space="preserve">consent for the experiment. </w:t>
      </w:r>
      <w:r w:rsidR="00681B36">
        <w:rPr>
          <w:rStyle w:val="None"/>
          <w:sz w:val="22"/>
          <w:szCs w:val="22"/>
        </w:rPr>
        <w:t xml:space="preserve">Vision tests were performed on the observer to ensure normal visual acuity </w:t>
      </w:r>
      <w:r w:rsidR="003935A7">
        <w:rPr>
          <w:rStyle w:val="None"/>
          <w:sz w:val="22"/>
          <w:szCs w:val="22"/>
        </w:rPr>
        <w:t xml:space="preserve">normal </w:t>
      </w:r>
      <w:r w:rsidR="00681B36">
        <w:rPr>
          <w:rStyle w:val="None"/>
          <w:sz w:val="22"/>
          <w:szCs w:val="22"/>
        </w:rPr>
        <w:t xml:space="preserve">color </w:t>
      </w:r>
      <w:r w:rsidR="003935A7">
        <w:rPr>
          <w:rStyle w:val="None"/>
          <w:sz w:val="22"/>
          <w:szCs w:val="22"/>
        </w:rPr>
        <w:t>vision.</w:t>
      </w:r>
      <w:r w:rsidR="001C445E">
        <w:rPr>
          <w:rStyle w:val="None"/>
          <w:sz w:val="22"/>
          <w:szCs w:val="22"/>
        </w:rPr>
        <w:t xml:space="preserve"> After this, the observer went to the experimental room where they were familiarized with the experimental set-up by performing a familiarization block of 40 </w:t>
      </w:r>
      <w:r w:rsidR="001C445E">
        <w:rPr>
          <w:rStyle w:val="None"/>
          <w:sz w:val="22"/>
          <w:szCs w:val="22"/>
        </w:rPr>
        <w:lastRenderedPageBreak/>
        <w:t>trials. Then the observers were dark adapted by sitting in the dark for about 5 minutes. The</w:t>
      </w:r>
      <w:r w:rsidR="004101CD">
        <w:rPr>
          <w:rStyle w:val="None"/>
          <w:sz w:val="22"/>
          <w:szCs w:val="22"/>
        </w:rPr>
        <w:t xml:space="preserve">n the data for the </w:t>
      </w:r>
      <w:r w:rsidR="001C445E">
        <w:rPr>
          <w:rStyle w:val="None"/>
          <w:sz w:val="22"/>
          <w:szCs w:val="22"/>
        </w:rPr>
        <w:t xml:space="preserve">three blocks </w:t>
      </w:r>
      <w:r w:rsidR="004101CD">
        <w:rPr>
          <w:rStyle w:val="None"/>
          <w:sz w:val="22"/>
          <w:szCs w:val="22"/>
        </w:rPr>
        <w:t xml:space="preserve">of the practice session was </w:t>
      </w:r>
      <w:r w:rsidR="001C445E">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3B304C8C" w14:textId="475ED450" w:rsidR="008D39D1" w:rsidRDefault="00E07E06" w:rsidP="00A956DD">
      <w:pPr>
        <w:spacing w:before="240"/>
        <w:rPr>
          <w:rStyle w:val="None"/>
          <w:sz w:val="22"/>
          <w:szCs w:val="22"/>
        </w:rPr>
      </w:pPr>
      <w:r>
        <w:rPr>
          <w:rStyle w:val="None"/>
          <w:sz w:val="22"/>
          <w:szCs w:val="22"/>
        </w:rPr>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2C520F42" w14:textId="78B5E67B" w:rsidR="00F516FB" w:rsidRDefault="00F516FB" w:rsidP="00A956DD">
      <w:pPr>
        <w:pStyle w:val="Default"/>
        <w:spacing w:before="24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1CA5874" w14:textId="4D77405C" w:rsidR="00F516FB" w:rsidRDefault="00F23D56" w:rsidP="00B71878">
      <w:pPr>
        <w:pStyle w:val="Default"/>
        <w:rPr>
          <w:rFonts w:ascii="Times New Roman" w:hAnsi="Times New Roman"/>
          <w:sz w:val="22"/>
          <w:szCs w:val="22"/>
          <w:shd w:val="clear" w:color="auto" w:fill="FFFFFF"/>
        </w:rPr>
      </w:pPr>
      <w:r w:rsidRPr="00F23D56">
        <w:rPr>
          <w:rFonts w:ascii="Times New Roman" w:hAnsi="Times New Roman"/>
          <w:sz w:val="22"/>
          <w:szCs w:val="22"/>
          <w:shd w:val="clear" w:color="auto" w:fill="FFFFFF"/>
          <w:lang w:val="pt-PT"/>
        </w:rPr>
        <w:t xml:space="preserve">The </w:t>
      </w:r>
      <w:proofErr w:type="spellStart"/>
      <w:r w:rsidRPr="00F23D56">
        <w:rPr>
          <w:rFonts w:ascii="Times New Roman" w:hAnsi="Times New Roman"/>
          <w:sz w:val="22"/>
          <w:szCs w:val="22"/>
          <w:shd w:val="clear" w:color="auto" w:fill="FFFFFF"/>
          <w:lang w:val="pt-PT"/>
        </w:rPr>
        <w:t>study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recruited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from</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North</w:t>
      </w:r>
      <w:proofErr w:type="spellEnd"/>
      <w:r w:rsidRPr="00F23D56">
        <w:rPr>
          <w:rFonts w:ascii="Times New Roman" w:hAnsi="Times New Roman"/>
          <w:sz w:val="22"/>
          <w:szCs w:val="22"/>
          <w:shd w:val="clear" w:color="auto" w:fill="FFFFFF"/>
          <w:lang w:val="pt-PT"/>
        </w:rPr>
        <w:t xml:space="preserve"> Carolina </w:t>
      </w:r>
      <w:proofErr w:type="spellStart"/>
      <w:r w:rsidRPr="00F23D56">
        <w:rPr>
          <w:rFonts w:ascii="Times New Roman" w:hAnsi="Times New Roman"/>
          <w:sz w:val="22"/>
          <w:szCs w:val="22"/>
          <w:shd w:val="clear" w:color="auto" w:fill="FFFFFF"/>
          <w:lang w:val="pt-PT"/>
        </w:rPr>
        <w:t>Agricultural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Technical</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State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University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the</w:t>
      </w:r>
      <w:proofErr w:type="spellEnd"/>
      <w:r w:rsidRPr="00F23D56">
        <w:rPr>
          <w:rFonts w:ascii="Times New Roman" w:hAnsi="Times New Roman"/>
          <w:sz w:val="22"/>
          <w:szCs w:val="22"/>
          <w:shd w:val="clear" w:color="auto" w:fill="FFFFFF"/>
          <w:lang w:val="pt-PT"/>
        </w:rPr>
        <w:t xml:space="preserve"> local Greensboro </w:t>
      </w:r>
      <w:proofErr w:type="spellStart"/>
      <w:r w:rsidRPr="00F23D56">
        <w:rPr>
          <w:rFonts w:ascii="Times New Roman" w:hAnsi="Times New Roman"/>
          <w:sz w:val="22"/>
          <w:szCs w:val="22"/>
          <w:shd w:val="clear" w:color="auto" w:fill="FFFFFF"/>
          <w:lang w:val="pt-PT"/>
        </w:rPr>
        <w:t>community</w:t>
      </w:r>
      <w:proofErr w:type="spellEnd"/>
      <w:r w:rsidRPr="00F23D56">
        <w:rPr>
          <w:rFonts w:ascii="Times New Roman" w:hAnsi="Times New Roman"/>
          <w:sz w:val="22"/>
          <w:szCs w:val="22"/>
          <w:shd w:val="clear" w:color="auto" w:fill="FFFFFF"/>
          <w:lang w:val="pt-PT"/>
        </w:rPr>
        <w:t xml:space="preserve">. The </w:t>
      </w:r>
      <w:proofErr w:type="spellStart"/>
      <w:r w:rsidRPr="00F23D56">
        <w:rPr>
          <w:rFonts w:ascii="Times New Roman" w:hAnsi="Times New Roman"/>
          <w:sz w:val="22"/>
          <w:szCs w:val="22"/>
          <w:shd w:val="clear" w:color="auto" w:fill="FFFFFF"/>
          <w:lang w:val="pt-PT"/>
        </w:rPr>
        <w:t>participants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were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compensated</w:t>
      </w:r>
      <w:proofErr w:type="spellEnd"/>
      <w:r w:rsidRPr="00F23D56">
        <w:rPr>
          <w:rFonts w:ascii="Times New Roman" w:hAnsi="Times New Roman"/>
          <w:sz w:val="22"/>
          <w:szCs w:val="22"/>
          <w:shd w:val="clear" w:color="auto" w:fill="FFFFFF"/>
          <w:lang w:val="pt-PT"/>
        </w:rPr>
        <w:t xml:space="preserve"> for </w:t>
      </w:r>
      <w:proofErr w:type="spellStart"/>
      <w:r w:rsidRPr="00F23D56">
        <w:rPr>
          <w:rFonts w:ascii="Times New Roman" w:hAnsi="Times New Roman"/>
          <w:sz w:val="22"/>
          <w:szCs w:val="22"/>
          <w:shd w:val="clear" w:color="auto" w:fill="FFFFFF"/>
          <w:lang w:val="pt-PT"/>
        </w:rPr>
        <w:t>their</w:t>
      </w:r>
      <w:proofErr w:type="spellEnd"/>
      <w:r w:rsidRPr="00F23D56">
        <w:rPr>
          <w:rFonts w:ascii="Times New Roman" w:hAnsi="Times New Roman"/>
          <w:sz w:val="22"/>
          <w:szCs w:val="22"/>
          <w:shd w:val="clear" w:color="auto" w:fill="FFFFFF"/>
          <w:lang w:val="pt-PT"/>
        </w:rPr>
        <w:t xml:space="preserve"> time. The </w:t>
      </w:r>
      <w:proofErr w:type="spellStart"/>
      <w:r w:rsidRPr="00F23D56">
        <w:rPr>
          <w:rFonts w:ascii="Times New Roman" w:hAnsi="Times New Roman"/>
          <w:sz w:val="22"/>
          <w:szCs w:val="22"/>
          <w:shd w:val="clear" w:color="auto" w:fill="FFFFFF"/>
          <w:lang w:val="pt-PT"/>
        </w:rPr>
        <w:t>observers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underwent</w:t>
      </w:r>
      <w:proofErr w:type="spellEnd"/>
      <w:r w:rsidRPr="00F23D56">
        <w:rPr>
          <w:rFonts w:ascii="Times New Roman" w:hAnsi="Times New Roman"/>
          <w:sz w:val="22"/>
          <w:szCs w:val="22"/>
          <w:shd w:val="clear" w:color="auto" w:fill="FFFFFF"/>
          <w:lang w:val="pt-PT"/>
        </w:rPr>
        <w:t xml:space="preserve"> a </w:t>
      </w:r>
      <w:proofErr w:type="spellStart"/>
      <w:r w:rsidRPr="00F23D56">
        <w:rPr>
          <w:rFonts w:ascii="Times New Roman" w:hAnsi="Times New Roman"/>
          <w:sz w:val="22"/>
          <w:szCs w:val="22"/>
          <w:shd w:val="clear" w:color="auto" w:fill="FFFFFF"/>
          <w:lang w:val="pt-PT"/>
        </w:rPr>
        <w:t>screening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process</w:t>
      </w:r>
      <w:proofErr w:type="spellEnd"/>
      <w:r w:rsidRPr="00F23D56">
        <w:rPr>
          <w:rFonts w:ascii="Times New Roman" w:hAnsi="Times New Roman"/>
          <w:sz w:val="22"/>
          <w:szCs w:val="22"/>
          <w:shd w:val="clear" w:color="auto" w:fill="FFFFFF"/>
          <w:lang w:val="pt-PT"/>
        </w:rPr>
        <w:t xml:space="preserve"> to </w:t>
      </w:r>
      <w:proofErr w:type="spellStart"/>
      <w:r w:rsidR="00A72768">
        <w:rPr>
          <w:rFonts w:ascii="Times New Roman" w:hAnsi="Times New Roman"/>
          <w:sz w:val="22"/>
          <w:szCs w:val="22"/>
          <w:shd w:val="clear" w:color="auto" w:fill="FFFFFF"/>
          <w:lang w:val="pt-PT"/>
        </w:rPr>
        <w:t>meet</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criteria</w:t>
      </w:r>
      <w:proofErr w:type="spellEnd"/>
      <w:r w:rsidR="00A72768">
        <w:rPr>
          <w:rFonts w:ascii="Times New Roman" w:hAnsi="Times New Roman"/>
          <w:sz w:val="22"/>
          <w:szCs w:val="22"/>
          <w:shd w:val="clear" w:color="auto" w:fill="FFFFFF"/>
          <w:lang w:val="pt-PT"/>
        </w:rPr>
        <w:t xml:space="preserve"> </w:t>
      </w:r>
      <w:proofErr w:type="spellStart"/>
      <w:r w:rsidR="00A72768">
        <w:rPr>
          <w:rFonts w:ascii="Times New Roman" w:hAnsi="Times New Roman"/>
          <w:sz w:val="22"/>
          <w:szCs w:val="22"/>
          <w:shd w:val="clear" w:color="auto" w:fill="FFFFFF"/>
          <w:lang w:val="pt-PT"/>
        </w:rPr>
        <w:t>such</w:t>
      </w:r>
      <w:proofErr w:type="spellEnd"/>
      <w:r w:rsidR="00A72768">
        <w:rPr>
          <w:rFonts w:ascii="Times New Roman" w:hAnsi="Times New Roman"/>
          <w:sz w:val="22"/>
          <w:szCs w:val="22"/>
          <w:shd w:val="clear" w:color="auto" w:fill="FFFFFF"/>
          <w:lang w:val="pt-PT"/>
        </w:rPr>
        <w:t xml:space="preserve"> </w:t>
      </w:r>
      <w:proofErr w:type="gramStart"/>
      <w:r w:rsidR="00A72768">
        <w:rPr>
          <w:rFonts w:ascii="Times New Roman" w:hAnsi="Times New Roman"/>
          <w:sz w:val="22"/>
          <w:szCs w:val="22"/>
          <w:shd w:val="clear" w:color="auto" w:fill="FFFFFF"/>
          <w:lang w:val="pt-PT"/>
        </w:rPr>
        <w:t xml:space="preserve">as </w:t>
      </w:r>
      <w:r w:rsidRPr="00F23D56">
        <w:rPr>
          <w:rFonts w:ascii="Times New Roman" w:hAnsi="Times New Roman"/>
          <w:sz w:val="22"/>
          <w:szCs w:val="22"/>
          <w:shd w:val="clear" w:color="auto" w:fill="FFFFFF"/>
          <w:lang w:val="pt-PT"/>
        </w:rPr>
        <w:t>normal visual</w:t>
      </w:r>
      <w:proofErr w:type="gram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acuity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of</w:t>
      </w:r>
      <w:proofErr w:type="spellEnd"/>
      <w:r w:rsidRPr="00F23D56">
        <w:rPr>
          <w:rFonts w:ascii="Times New Roman" w:hAnsi="Times New Roman"/>
          <w:sz w:val="22"/>
          <w:szCs w:val="22"/>
          <w:shd w:val="clear" w:color="auto" w:fill="FFFFFF"/>
          <w:lang w:val="pt-PT"/>
        </w:rPr>
        <w:t xml:space="preserve"> 20/40 </w:t>
      </w:r>
      <w:proofErr w:type="spellStart"/>
      <w:r w:rsidRPr="00F23D56">
        <w:rPr>
          <w:rFonts w:ascii="Times New Roman" w:hAnsi="Times New Roman"/>
          <w:sz w:val="22"/>
          <w:szCs w:val="22"/>
          <w:shd w:val="clear" w:color="auto" w:fill="FFFFFF"/>
          <w:lang w:val="pt-PT"/>
        </w:rPr>
        <w:t>or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better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with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corrective</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eyewear</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if</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necessary</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and</w:t>
      </w:r>
      <w:proofErr w:type="spellEnd"/>
      <w:r w:rsidRPr="00F23D56">
        <w:rPr>
          <w:rFonts w:ascii="Times New Roman" w:hAnsi="Times New Roman"/>
          <w:sz w:val="22"/>
          <w:szCs w:val="22"/>
          <w:shd w:val="clear" w:color="auto" w:fill="FFFFFF"/>
          <w:lang w:val="pt-PT"/>
        </w:rPr>
        <w:t xml:space="preserve"> normal color </w:t>
      </w:r>
      <w:proofErr w:type="spellStart"/>
      <w:r w:rsidRPr="00F23D56">
        <w:rPr>
          <w:rFonts w:ascii="Times New Roman" w:hAnsi="Times New Roman"/>
          <w:sz w:val="22"/>
          <w:szCs w:val="22"/>
          <w:shd w:val="clear" w:color="auto" w:fill="FFFFFF"/>
          <w:lang w:val="pt-PT"/>
        </w:rPr>
        <w:t>vision</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which</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was</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assessed</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using</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pseudo-isochromatic</w:t>
      </w:r>
      <w:proofErr w:type="spellEnd"/>
      <w:r w:rsidRPr="00F23D56">
        <w:rPr>
          <w:rFonts w:ascii="Times New Roman" w:hAnsi="Times New Roman"/>
          <w:sz w:val="22"/>
          <w:szCs w:val="22"/>
          <w:shd w:val="clear" w:color="auto" w:fill="FFFFFF"/>
          <w:lang w:val="pt-PT"/>
        </w:rPr>
        <w:t xml:space="preserve"> </w:t>
      </w:r>
      <w:proofErr w:type="spellStart"/>
      <w:r w:rsidRPr="00F23D56">
        <w:rPr>
          <w:rFonts w:ascii="Times New Roman" w:hAnsi="Times New Roman"/>
          <w:sz w:val="22"/>
          <w:szCs w:val="22"/>
          <w:shd w:val="clear" w:color="auto" w:fill="FFFFFF"/>
          <w:lang w:val="pt-PT"/>
        </w:rPr>
        <w:t>plates</w:t>
      </w:r>
      <w:proofErr w:type="spellEnd"/>
      <w:r>
        <w:rPr>
          <w:rFonts w:ascii="Times New Roman" w:hAnsi="Times New Roman"/>
          <w:sz w:val="22"/>
          <w:szCs w:val="22"/>
          <w:shd w:val="clear" w:color="auto" w:fill="FFFFFF"/>
          <w:lang w:val="pt-PT"/>
        </w:rPr>
        <w:t xml:space="preserve"> </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0216D3">
            <w:rPr>
              <w:rFonts w:ascii="Times New Roman" w:hAnsi="Times New Roman"/>
              <w:noProof/>
              <w:sz w:val="22"/>
              <w:szCs w:val="22"/>
              <w:shd w:val="clear" w:color="auto" w:fill="FFFFFF"/>
            </w:rPr>
            <w:t xml:space="preserve"> </w:t>
          </w:r>
          <w:r w:rsidR="000216D3" w:rsidRPr="000216D3">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sidR="00F516FB">
        <w:rPr>
          <w:rFonts w:ascii="Times New Roman" w:hAnsi="Times New Roman"/>
          <w:sz w:val="22"/>
          <w:szCs w:val="22"/>
          <w:shd w:val="clear" w:color="auto" w:fill="FFFFFF"/>
        </w:rPr>
        <w:t>. The preregistration document</w:t>
      </w:r>
      <w:r w:rsidR="004F5DAC">
        <w:rPr>
          <w:rFonts w:ascii="Times New Roman" w:hAnsi="Times New Roman"/>
          <w:sz w:val="22"/>
          <w:szCs w:val="22"/>
          <w:shd w:val="clear" w:color="auto" w:fill="FFFFFF"/>
        </w:rPr>
        <w:t>s outlined these exclusion criteria</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p>
    <w:p w14:paraId="483F2DE5" w14:textId="7F897796" w:rsidR="00F516FB" w:rsidRPr="004A57B8" w:rsidRDefault="00B276B5"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We further conducted a practice session to identify observers who could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sidR="001F07E6">
        <w:rPr>
          <w:rFonts w:ascii="Times New Roman" w:hAnsi="Times New Roman"/>
          <w:sz w:val="22"/>
          <w:szCs w:val="22"/>
          <w:shd w:val="clear" w:color="auto" w:fill="FFFFFF"/>
        </w:rPr>
        <w:t>I</w:t>
      </w:r>
      <w:r w:rsidR="00F516FB">
        <w:rPr>
          <w:rFonts w:ascii="Times New Roman" w:hAnsi="Times New Roman"/>
          <w:sz w:val="22"/>
          <w:szCs w:val="22"/>
          <w:shd w:val="clear" w:color="auto" w:fill="FFFFFF"/>
        </w:rPr>
        <w:t xml:space="preserve">f the mean threshold </w:t>
      </w:r>
      <w:r w:rsidR="001F07E6">
        <w:rPr>
          <w:rFonts w:ascii="Times New Roman" w:hAnsi="Times New Roman"/>
          <w:sz w:val="22"/>
          <w:szCs w:val="22"/>
          <w:shd w:val="clear" w:color="auto" w:fill="FFFFFF"/>
        </w:rPr>
        <w:t xml:space="preserve">of the observer </w:t>
      </w:r>
      <w:r w:rsidR="00F516FB">
        <w:rPr>
          <w:rFonts w:ascii="Times New Roman" w:hAnsi="Times New Roman"/>
          <w:sz w:val="22"/>
          <w:szCs w:val="22"/>
          <w:shd w:val="clear" w:color="auto" w:fill="FFFFFF"/>
        </w:rPr>
        <w:t xml:space="preserve">for the last two </w:t>
      </w:r>
      <w:r w:rsidR="005D115C">
        <w:rPr>
          <w:rFonts w:ascii="Times New Roman" w:hAnsi="Times New Roman"/>
          <w:sz w:val="22"/>
          <w:szCs w:val="22"/>
          <w:shd w:val="clear" w:color="auto" w:fill="FFFFFF"/>
        </w:rPr>
        <w:t>block</w:t>
      </w:r>
      <w:r w:rsidR="00F516FB">
        <w:rPr>
          <w:rFonts w:ascii="Times New Roman" w:hAnsi="Times New Roman"/>
          <w:sz w:val="22"/>
          <w:szCs w:val="22"/>
          <w:shd w:val="clear" w:color="auto" w:fill="FFFFFF"/>
        </w:rPr>
        <w:t xml:space="preserve">s in the practice session </w:t>
      </w:r>
      <w:r w:rsidR="001F07E6">
        <w:rPr>
          <w:rFonts w:ascii="Times New Roman" w:hAnsi="Times New Roman"/>
          <w:sz w:val="22"/>
          <w:szCs w:val="22"/>
          <w:shd w:val="clear" w:color="auto" w:fill="FFFFFF"/>
        </w:rPr>
        <w:t xml:space="preserve">was larger than </w:t>
      </w:r>
      <w:r w:rsidR="00F516FB">
        <w:rPr>
          <w:rFonts w:ascii="Times New Roman" w:hAnsi="Times New Roman"/>
          <w:sz w:val="22"/>
          <w:szCs w:val="22"/>
          <w:shd w:val="clear" w:color="auto" w:fill="FFFFFF"/>
        </w:rPr>
        <w:t>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sidR="00F516FB">
        <w:rPr>
          <w:rFonts w:ascii="Times New Roman" w:hAnsi="Times New Roman"/>
          <w:sz w:val="22"/>
          <w:szCs w:val="22"/>
          <w:shd w:val="clear" w:color="auto" w:fill="FFFFFF"/>
        </w:rPr>
        <w:t xml:space="preserve"> (log T</w:t>
      </w:r>
      <w:r w:rsidR="00F516FB" w:rsidRPr="003F5C2B">
        <w:rPr>
          <w:rFonts w:ascii="Times New Roman" w:hAnsi="Times New Roman"/>
          <w:sz w:val="22"/>
          <w:szCs w:val="22"/>
          <w:shd w:val="clear" w:color="auto" w:fill="FFFFFF"/>
          <w:vertAlign w:val="superscript"/>
        </w:rPr>
        <w:t>2</w:t>
      </w:r>
      <w:r w:rsidR="00F516FB">
        <w:rPr>
          <w:rFonts w:ascii="Times New Roman" w:hAnsi="Times New Roman"/>
          <w:sz w:val="22"/>
          <w:szCs w:val="22"/>
          <w:shd w:val="clear" w:color="auto" w:fill="FFFFFF"/>
        </w:rPr>
        <w:t>, -3.2)</w:t>
      </w:r>
      <w:r w:rsidR="001F07E6">
        <w:rPr>
          <w:rFonts w:ascii="Times New Roman" w:hAnsi="Times New Roman"/>
          <w:sz w:val="22"/>
          <w:szCs w:val="22"/>
          <w:shd w:val="clear" w:color="auto" w:fill="FFFFFF"/>
        </w:rPr>
        <w:t>, the observer was discontinued</w:t>
      </w:r>
      <w:r w:rsidR="00F516FB">
        <w:rPr>
          <w:rFonts w:ascii="Times New Roman" w:hAnsi="Times New Roman"/>
          <w:sz w:val="22"/>
          <w:szCs w:val="22"/>
          <w:shd w:val="clear" w:color="auto" w:fill="FFFFFF"/>
        </w:rPr>
        <w:t>.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sidR="00F516FB">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799AA691" w14:textId="3A115D1A" w:rsidR="003F0EAD" w:rsidRDefault="00F0215F"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If the ob</w:t>
      </w:r>
      <w:r w:rsidR="00F516FB">
        <w:rPr>
          <w:rFonts w:ascii="Times New Roman" w:hAnsi="Times New Roman"/>
          <w:sz w:val="22"/>
          <w:szCs w:val="22"/>
          <w:shd w:val="clear" w:color="auto" w:fill="FFFFFF"/>
        </w:rPr>
        <w:t>servers met the</w:t>
      </w:r>
      <w:r>
        <w:rPr>
          <w:rFonts w:ascii="Times New Roman" w:hAnsi="Times New Roman"/>
          <w:sz w:val="22"/>
          <w:szCs w:val="22"/>
          <w:shd w:val="clear" w:color="auto" w:fill="FFFFFF"/>
        </w:rPr>
        <w:t>se</w:t>
      </w:r>
      <w:r w:rsidR="00F516FB">
        <w:rPr>
          <w:rFonts w:ascii="Times New Roman" w:hAnsi="Times New Roman"/>
          <w:sz w:val="22"/>
          <w:szCs w:val="22"/>
          <w:shd w:val="clear" w:color="auto" w:fill="FFFFFF"/>
        </w:rPr>
        <w:t xml:space="preserve"> criteri</w:t>
      </w:r>
      <w:r w:rsidR="00954E53">
        <w:rPr>
          <w:rFonts w:ascii="Times New Roman" w:hAnsi="Times New Roman"/>
          <w:sz w:val="22"/>
          <w:szCs w:val="22"/>
          <w:shd w:val="clear" w:color="auto" w:fill="FFFFFF"/>
        </w:rPr>
        <w:t>a</w:t>
      </w:r>
      <w:r>
        <w:rPr>
          <w:rFonts w:ascii="Times New Roman" w:hAnsi="Times New Roman"/>
          <w:sz w:val="22"/>
          <w:szCs w:val="22"/>
          <w:shd w:val="clear" w:color="auto" w:fill="FFFFFF"/>
        </w:rPr>
        <w:t>, they were continued with</w:t>
      </w:r>
      <w:r w:rsidR="00F516FB">
        <w:rPr>
          <w:rFonts w:ascii="Times New Roman" w:hAnsi="Times New Roman"/>
          <w:sz w:val="22"/>
          <w:szCs w:val="22"/>
          <w:shd w:val="clear" w:color="auto" w:fill="FFFFFF"/>
        </w:rPr>
        <w:t xml:space="preserve"> the rest of the experiment.</w:t>
      </w:r>
    </w:p>
    <w:p w14:paraId="564BC6D4" w14:textId="6250B75A" w:rsidR="00394843" w:rsidRDefault="00784D46" w:rsidP="00B71878">
      <w:pPr>
        <w:pStyle w:val="Default"/>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54D943A0" w14:textId="6C2BCE93" w:rsidR="003705A0" w:rsidRDefault="003705A0" w:rsidP="00B71878">
      <w:pPr>
        <w:spacing w:before="160"/>
      </w:pPr>
      <w:r>
        <w:rPr>
          <w:rStyle w:val="None"/>
          <w:b/>
          <w:bCs/>
          <w:sz w:val="22"/>
          <w:szCs w:val="22"/>
        </w:rPr>
        <w:t>Observer Information</w:t>
      </w:r>
    </w:p>
    <w:p w14:paraId="3BB12A77" w14:textId="67313C73" w:rsidR="00F516FB" w:rsidRDefault="002C255F" w:rsidP="00B71878">
      <w:pPr>
        <w:pStyle w:val="Default"/>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860A0E" w14:textId="532BE55E" w:rsidR="00CC6366" w:rsidRPr="00A976E0" w:rsidRDefault="00CC6366" w:rsidP="00B71878">
      <w:pPr>
        <w:pStyle w:val="Default"/>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w:t>
      </w:r>
      <w:r w:rsidR="00C47FC8" w:rsidRPr="00B93F26">
        <w:rPr>
          <w:rFonts w:ascii="Times New Roman" w:hAnsi="Times New Roman"/>
          <w:sz w:val="22"/>
          <w:szCs w:val="22"/>
        </w:rPr>
        <w:lastRenderedPageBreak/>
        <w:t xml:space="preserve">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0DE95900" w14:textId="16B3E492" w:rsidR="00472A37" w:rsidRDefault="00172E03" w:rsidP="00B71878">
      <w:pPr>
        <w:pStyle w:val="Default"/>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w:t>
      </w:r>
      <w:r w:rsidR="009A765F">
        <w:rPr>
          <w:rFonts w:ascii="Times New Roman" w:hAnsi="Times New Roman"/>
          <w:i/>
          <w:iCs/>
          <w:sz w:val="22"/>
          <w:szCs w:val="22"/>
        </w:rPr>
        <w:t>content</w:t>
      </w:r>
      <w:r w:rsidR="009A765F" w:rsidRPr="00DC0210">
        <w:rPr>
          <w:rFonts w:ascii="Times New Roman" w:hAnsi="Times New Roman"/>
          <w:i/>
          <w:iCs/>
          <w:sz w:val="22"/>
          <w:szCs w:val="22"/>
        </w:rPr>
        <w:t>,</w:t>
      </w:r>
      <w:r w:rsidR="009A765F">
        <w:rPr>
          <w:rFonts w:ascii="Times New Roman" w:hAnsi="Times New Roman"/>
          <w:i/>
          <w:iCs/>
          <w:sz w:val="22"/>
          <w:szCs w:val="22"/>
        </w:rPr>
        <w:t xml:space="preserve"> </w:t>
      </w:r>
      <w:r w:rsidR="00472A37" w:rsidRPr="00DC0210">
        <w:rPr>
          <w:rFonts w:ascii="Times New Roman" w:hAnsi="Times New Roman"/>
          <w:i/>
          <w:iCs/>
          <w:sz w:val="22"/>
          <w:szCs w:val="22"/>
        </w:rPr>
        <w:t xml:space="preserve">oven, </w:t>
      </w:r>
      <w:r w:rsidR="00B32F13" w:rsidRPr="00DC0210">
        <w:rPr>
          <w:rFonts w:ascii="Times New Roman" w:hAnsi="Times New Roman"/>
          <w:i/>
          <w:iCs/>
          <w:sz w:val="22"/>
          <w:szCs w:val="22"/>
        </w:rPr>
        <w:t>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0003, bagel,</w:t>
      </w:r>
      <w:r w:rsidR="00F052A9" w:rsidRPr="00F052A9">
        <w:rPr>
          <w:rFonts w:ascii="Times New Roman" w:hAnsi="Times New Roman"/>
          <w:i/>
          <w:iCs/>
          <w:sz w:val="22"/>
          <w:szCs w:val="22"/>
        </w:rPr>
        <w:t xml:space="preserve"> </w:t>
      </w:r>
      <w:r w:rsidR="00F052A9">
        <w:rPr>
          <w:rFonts w:ascii="Times New Roman" w:hAnsi="Times New Roman"/>
          <w:i/>
          <w:iCs/>
          <w:sz w:val="22"/>
          <w:szCs w:val="22"/>
        </w:rPr>
        <w:t>content</w:t>
      </w:r>
      <w:r w:rsidR="00C53D42" w:rsidRPr="00DC0210">
        <w:rPr>
          <w:rFonts w:ascii="Times New Roman" w:hAnsi="Times New Roman"/>
          <w:i/>
          <w:iCs/>
          <w:sz w:val="22"/>
          <w:szCs w:val="22"/>
        </w:rPr>
        <w:t>,</w:t>
      </w:r>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w:t>
      </w:r>
      <w:r w:rsidR="00F052A9" w:rsidRPr="00DC0210">
        <w:rPr>
          <w:rFonts w:ascii="Times New Roman" w:hAnsi="Times New Roman"/>
          <w:i/>
          <w:iCs/>
          <w:sz w:val="22"/>
          <w:szCs w:val="22"/>
        </w:rPr>
        <w:t>oven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004D29">
        <w:rPr>
          <w:rFonts w:ascii="Times New Roman" w:hAnsi="Times New Roman"/>
          <w:i/>
          <w:iCs/>
          <w:sz w:val="22"/>
          <w:szCs w:val="22"/>
        </w:rPr>
        <w:t>content</w:t>
      </w:r>
      <w:r w:rsidR="00004D29" w:rsidRPr="00B93F26">
        <w:rPr>
          <w:rFonts w:ascii="Times New Roman" w:hAnsi="Times New Roman"/>
          <w:sz w:val="22"/>
          <w:szCs w:val="22"/>
        </w:rPr>
        <w:t>, L = 20/2</w:t>
      </w:r>
      <w:r w:rsidR="00004D29">
        <w:rPr>
          <w:rFonts w:ascii="Times New Roman" w:hAnsi="Times New Roman"/>
          <w:sz w:val="22"/>
          <w:szCs w:val="22"/>
        </w:rPr>
        <w:t>0</w:t>
      </w:r>
      <w:r w:rsidR="00004D29" w:rsidRPr="00B93F26">
        <w:rPr>
          <w:rFonts w:ascii="Times New Roman" w:hAnsi="Times New Roman"/>
          <w:sz w:val="22"/>
          <w:szCs w:val="22"/>
        </w:rPr>
        <w:t>, R = 20/2</w:t>
      </w:r>
      <w:r w:rsidR="00004D29">
        <w:rPr>
          <w:rFonts w:ascii="Times New Roman" w:hAnsi="Times New Roman"/>
          <w:sz w:val="22"/>
          <w:szCs w:val="22"/>
        </w:rPr>
        <w:t xml:space="preserve">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551CC3">
        <w:rPr>
          <w:rFonts w:ascii="Times New Roman" w:hAnsi="Times New Roman"/>
          <w:i/>
          <w:iCs/>
          <w:sz w:val="22"/>
          <w:szCs w:val="22"/>
        </w:rPr>
        <w:t>content</w:t>
      </w:r>
      <w:r w:rsidR="001C6FE1">
        <w:rPr>
          <w:rFonts w:ascii="Times New Roman" w:hAnsi="Times New Roman"/>
          <w:i/>
          <w:iCs/>
          <w:sz w:val="22"/>
          <w:szCs w:val="22"/>
        </w:rPr>
        <w:t xml:space="preserve">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428C3B56" w14:textId="69BD376C" w:rsidR="003D433A" w:rsidRDefault="003D433A" w:rsidP="00B71878">
      <w:pPr>
        <w:pStyle w:val="Default"/>
        <w:spacing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62D010B8" w:rsidR="003D433A" w:rsidRPr="000A1699" w:rsidRDefault="00906931" w:rsidP="003D433A">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experiment</w:t>
      </w:r>
      <w:r w:rsidR="009F0088">
        <w:rPr>
          <w:rFonts w:ascii="Times New Roman" w:hAnsi="Times New Roman"/>
          <w:sz w:val="22"/>
          <w:szCs w:val="22"/>
        </w:rPr>
        <w:t>s</w:t>
      </w:r>
      <w:r>
        <w:rPr>
          <w:rFonts w:ascii="Times New Roman" w:hAnsi="Times New Roman"/>
          <w:sz w:val="22"/>
          <w:szCs w:val="22"/>
        </w:rPr>
        <w:t xml:space="preserve"> </w:t>
      </w:r>
      <w:r w:rsidR="009F0088">
        <w:rPr>
          <w:rFonts w:ascii="Times New Roman" w:hAnsi="Times New Roman"/>
          <w:sz w:val="22"/>
          <w:szCs w:val="22"/>
        </w:rPr>
        <w:t xml:space="preserve">were </w:t>
      </w:r>
      <w:r>
        <w:rPr>
          <w:rFonts w:ascii="Times New Roman" w:hAnsi="Times New Roman"/>
          <w:sz w:val="22"/>
          <w:szCs w:val="22"/>
        </w:rPr>
        <w:t>performed in a dark room</w:t>
      </w:r>
      <w:r w:rsidR="003030FF">
        <w:rPr>
          <w:rFonts w:ascii="Times New Roman" w:hAnsi="Times New Roman"/>
          <w:sz w:val="22"/>
          <w:szCs w:val="22"/>
        </w:rPr>
        <w:t xml:space="preserve"> and the </w:t>
      </w:r>
      <w:r w:rsidR="003D433A" w:rsidRPr="000A1699">
        <w:rPr>
          <w:rFonts w:ascii="Times New Roman" w:hAnsi="Times New Roman"/>
          <w:sz w:val="22"/>
          <w:szCs w:val="22"/>
        </w:rPr>
        <w:t xml:space="preserve">stimuli were presented on a color </w:t>
      </w:r>
      <w:r w:rsidR="00990663" w:rsidRPr="000A1699">
        <w:rPr>
          <w:rFonts w:ascii="Times New Roman" w:hAnsi="Times New Roman"/>
          <w:sz w:val="22"/>
          <w:szCs w:val="22"/>
        </w:rPr>
        <w:t xml:space="preserve">calibrated LCD </w:t>
      </w:r>
      <w:r w:rsidR="003D433A" w:rsidRPr="000A1699">
        <w:rPr>
          <w:rFonts w:ascii="Times New Roman" w:hAnsi="Times New Roman"/>
          <w:sz w:val="22"/>
          <w:szCs w:val="22"/>
        </w:rPr>
        <w:t xml:space="preserve">monitor (27-in. NEC </w:t>
      </w:r>
      <w:proofErr w:type="spellStart"/>
      <w:r w:rsidR="003D433A" w:rsidRPr="000A1699">
        <w:rPr>
          <w:rFonts w:ascii="Times New Roman" w:hAnsi="Times New Roman"/>
          <w:sz w:val="22"/>
          <w:szCs w:val="22"/>
        </w:rPr>
        <w:t>MultiSync</w:t>
      </w:r>
      <w:proofErr w:type="spellEnd"/>
      <w:r w:rsidR="003D433A" w:rsidRPr="000A1699">
        <w:rPr>
          <w:rFonts w:ascii="Times New Roman" w:hAnsi="Times New Roman"/>
          <w:sz w:val="22"/>
          <w:szCs w:val="22"/>
        </w:rPr>
        <w:t xml:space="preserve"> </w:t>
      </w:r>
      <w:r w:rsidR="008B0EDA">
        <w:rPr>
          <w:rFonts w:ascii="Times New Roman" w:hAnsi="Times New Roman"/>
          <w:sz w:val="22"/>
          <w:szCs w:val="22"/>
        </w:rPr>
        <w:t>EA</w:t>
      </w:r>
      <w:r w:rsidR="003D433A" w:rsidRPr="000A1699">
        <w:rPr>
          <w:rFonts w:ascii="Times New Roman" w:hAnsi="Times New Roman"/>
          <w:sz w:val="22"/>
          <w:szCs w:val="22"/>
        </w:rPr>
        <w:t>271</w:t>
      </w:r>
      <w:r w:rsidR="008B0EDA">
        <w:rPr>
          <w:rFonts w:ascii="Times New Roman" w:hAnsi="Times New Roman"/>
          <w:sz w:val="22"/>
          <w:szCs w:val="22"/>
        </w:rPr>
        <w:t>U</w:t>
      </w:r>
      <w:r w:rsidR="003D433A" w:rsidRPr="000A1699">
        <w:rPr>
          <w:rFonts w:ascii="Times New Roman" w:hAnsi="Times New Roman"/>
          <w:sz w:val="22"/>
          <w:szCs w:val="22"/>
        </w:rPr>
        <w:t xml:space="preserve">; NEC Display Solutions). The monitor </w:t>
      </w:r>
      <w:r w:rsidR="00076C46">
        <w:rPr>
          <w:rFonts w:ascii="Times New Roman" w:hAnsi="Times New Roman"/>
          <w:sz w:val="22"/>
          <w:szCs w:val="22"/>
        </w:rPr>
        <w:t xml:space="preserve">operated </w:t>
      </w:r>
      <w:r w:rsidR="003D433A" w:rsidRPr="000A1699">
        <w:rPr>
          <w:rFonts w:ascii="Times New Roman" w:hAnsi="Times New Roman"/>
          <w:sz w:val="22"/>
          <w:szCs w:val="22"/>
        </w:rPr>
        <w:t xml:space="preserve">at a pixel resolution of 1920 x 1080, </w:t>
      </w:r>
      <w:r w:rsidR="004A64D3">
        <w:rPr>
          <w:rFonts w:ascii="Times New Roman" w:hAnsi="Times New Roman"/>
          <w:sz w:val="22"/>
          <w:szCs w:val="22"/>
        </w:rPr>
        <w:t xml:space="preserve">with </w:t>
      </w:r>
      <w:r w:rsidR="003D433A" w:rsidRPr="000A1699">
        <w:rPr>
          <w:rFonts w:ascii="Times New Roman" w:hAnsi="Times New Roman"/>
          <w:sz w:val="22"/>
          <w:szCs w:val="22"/>
        </w:rPr>
        <w:t xml:space="preserve">a refresh rate of 60Hz, and 8-bit resolution for each RGB channel. The </w:t>
      </w:r>
      <w:r w:rsidR="00CB6A52">
        <w:rPr>
          <w:rFonts w:ascii="Times New Roman" w:hAnsi="Times New Roman"/>
          <w:sz w:val="22"/>
          <w:szCs w:val="22"/>
        </w:rPr>
        <w:t xml:space="preserve">setup utilized an </w:t>
      </w:r>
      <w:r w:rsidR="003D433A" w:rsidRPr="000A1699">
        <w:rPr>
          <w:rFonts w:ascii="Times New Roman" w:hAnsi="Times New Roman"/>
          <w:sz w:val="22"/>
          <w:szCs w:val="22"/>
        </w:rPr>
        <w:t xml:space="preserve">Apple Macintosh </w:t>
      </w:r>
      <w:r w:rsidR="001A0D66">
        <w:rPr>
          <w:rFonts w:ascii="Times New Roman" w:hAnsi="Times New Roman"/>
          <w:sz w:val="22"/>
          <w:szCs w:val="22"/>
        </w:rPr>
        <w:t xml:space="preserve">computer </w:t>
      </w:r>
      <w:r w:rsidR="003D433A" w:rsidRPr="000A1699">
        <w:rPr>
          <w:rFonts w:ascii="Times New Roman" w:hAnsi="Times New Roman"/>
          <w:sz w:val="22"/>
          <w:szCs w:val="22"/>
        </w:rPr>
        <w:t xml:space="preserve">with an Intel Core i7 processor. </w:t>
      </w:r>
      <w:r w:rsidR="00804F0A">
        <w:rPr>
          <w:rFonts w:ascii="Times New Roman" w:hAnsi="Times New Roman"/>
          <w:sz w:val="22"/>
          <w:szCs w:val="22"/>
        </w:rPr>
        <w:t xml:space="preserve">The experimental </w:t>
      </w:r>
      <w:r w:rsidR="00804F0A" w:rsidRPr="000A1699">
        <w:rPr>
          <w:rFonts w:ascii="Times New Roman" w:hAnsi="Times New Roman"/>
          <w:sz w:val="22"/>
          <w:szCs w:val="22"/>
        </w:rPr>
        <w:t>programs were written in MATLAB (MathWorks; Natick, MA)</w:t>
      </w:r>
      <w:r w:rsidR="00804F0A">
        <w:rPr>
          <w:rFonts w:ascii="Times New Roman" w:hAnsi="Times New Roman"/>
          <w:sz w:val="22"/>
          <w:szCs w:val="22"/>
        </w:rPr>
        <w:t>.</w:t>
      </w:r>
      <w:r w:rsidR="00804F0A" w:rsidRPr="000A1699">
        <w:rPr>
          <w:rFonts w:ascii="Times New Roman" w:hAnsi="Times New Roman"/>
          <w:sz w:val="22"/>
          <w:szCs w:val="22"/>
        </w:rPr>
        <w:t xml:space="preserve"> </w:t>
      </w:r>
      <w:r w:rsidR="00804F0A">
        <w:rPr>
          <w:rFonts w:ascii="Times New Roman" w:hAnsi="Times New Roman"/>
          <w:sz w:val="22"/>
          <w:szCs w:val="22"/>
        </w:rPr>
        <w:t xml:space="preserve">The programs utilized </w:t>
      </w:r>
      <w:r w:rsidR="003D433A" w:rsidRPr="000A1699">
        <w:rPr>
          <w:rFonts w:ascii="Times New Roman" w:hAnsi="Times New Roman"/>
          <w:sz w:val="22"/>
          <w:szCs w:val="22"/>
        </w:rPr>
        <w:t>the Psychophysics Toolbox (</w:t>
      </w:r>
      <w:hyperlink r:id="rId9" w:history="1">
        <w:r w:rsidR="003D433A" w:rsidRPr="000A1699">
          <w:rPr>
            <w:rStyle w:val="Hyperlink"/>
            <w:rFonts w:ascii="Times New Roman" w:hAnsi="Times New Roman"/>
            <w:sz w:val="22"/>
            <w:szCs w:val="22"/>
          </w:rPr>
          <w:t>http://psychtoolbox.org</w:t>
        </w:r>
      </w:hyperlink>
      <w:r w:rsidR="003D433A" w:rsidRPr="000A1699">
        <w:rPr>
          <w:rFonts w:ascii="Times New Roman" w:hAnsi="Times New Roman"/>
          <w:sz w:val="22"/>
          <w:szCs w:val="22"/>
        </w:rPr>
        <w:t xml:space="preserve">) and </w:t>
      </w:r>
      <w:proofErr w:type="spellStart"/>
      <w:r w:rsidR="003D433A" w:rsidRPr="000A1699">
        <w:rPr>
          <w:rFonts w:ascii="Times New Roman" w:hAnsi="Times New Roman"/>
          <w:sz w:val="22"/>
          <w:szCs w:val="22"/>
        </w:rPr>
        <w:t>mgl</w:t>
      </w:r>
      <w:proofErr w:type="spellEnd"/>
      <w:r w:rsidR="003D433A" w:rsidRPr="000A1699">
        <w:rPr>
          <w:rFonts w:ascii="Times New Roman" w:hAnsi="Times New Roman"/>
          <w:sz w:val="22"/>
          <w:szCs w:val="22"/>
        </w:rPr>
        <w:t xml:space="preserve"> </w:t>
      </w:r>
      <w:r w:rsidR="003D433A" w:rsidRPr="000A1699">
        <w:rPr>
          <w:rFonts w:ascii="Times New Roman" w:hAnsi="Times New Roman"/>
          <w:color w:val="000000" w:themeColor="text1"/>
          <w:sz w:val="22"/>
          <w:szCs w:val="22"/>
        </w:rPr>
        <w:t>(</w:t>
      </w:r>
      <w:hyperlink r:id="rId10" w:history="1">
        <w:r w:rsidR="003D433A" w:rsidRPr="000A1699">
          <w:rPr>
            <w:rStyle w:val="Hyperlink0"/>
            <w:rFonts w:ascii="Times New Roman" w:hAnsi="Times New Roman"/>
            <w:color w:val="000000" w:themeColor="text1"/>
            <w:sz w:val="22"/>
            <w:szCs w:val="22"/>
            <w:u w:val="none"/>
            <w:lang w:val="de-DE"/>
          </w:rPr>
          <w:t>http://justingardner.net/doku.php/mgl/overview</w:t>
        </w:r>
      </w:hyperlink>
      <w:r w:rsidR="003D433A" w:rsidRPr="000A1699">
        <w:rPr>
          <w:rFonts w:ascii="Times New Roman" w:hAnsi="Times New Roman"/>
          <w:color w:val="000000" w:themeColor="text1"/>
          <w:sz w:val="22"/>
          <w:szCs w:val="22"/>
        </w:rPr>
        <w:t>)</w:t>
      </w:r>
      <w:r w:rsidR="00F33894">
        <w:rPr>
          <w:rFonts w:ascii="Times New Roman" w:hAnsi="Times New Roman"/>
          <w:color w:val="000000" w:themeColor="text1"/>
          <w:sz w:val="22"/>
          <w:szCs w:val="22"/>
        </w:rPr>
        <w:t xml:space="preserve"> libraries</w:t>
      </w:r>
      <w:r w:rsidR="003D433A" w:rsidRPr="000A1699">
        <w:rPr>
          <w:rFonts w:ascii="Times New Roman" w:hAnsi="Times New Roman"/>
          <w:color w:val="000000" w:themeColor="text1"/>
          <w:sz w:val="22"/>
          <w:szCs w:val="22"/>
        </w:rPr>
        <w:t>.</w:t>
      </w:r>
      <w:r w:rsidR="0099040F">
        <w:rPr>
          <w:rFonts w:ascii="Times New Roman" w:hAnsi="Times New Roman"/>
          <w:color w:val="000000" w:themeColor="text1"/>
          <w:sz w:val="22"/>
          <w:szCs w:val="22"/>
        </w:rPr>
        <w:t xml:space="preserve"> A </w:t>
      </w:r>
      <w:r w:rsidR="003D433A" w:rsidRPr="000A1699">
        <w:rPr>
          <w:rFonts w:ascii="Times New Roman" w:hAnsi="Times New Roman"/>
          <w:sz w:val="22"/>
          <w:szCs w:val="22"/>
        </w:rPr>
        <w:t>Logitech F310 gamepad controller</w:t>
      </w:r>
      <w:r w:rsidR="0099040F">
        <w:rPr>
          <w:rFonts w:ascii="Times New Roman" w:hAnsi="Times New Roman"/>
          <w:sz w:val="22"/>
          <w:szCs w:val="22"/>
        </w:rPr>
        <w:t xml:space="preserve"> was used to collect observers’ response</w:t>
      </w:r>
      <w:r w:rsidR="003D433A" w:rsidRPr="000A1699">
        <w:rPr>
          <w:rFonts w:ascii="Times New Roman" w:hAnsi="Times New Roman"/>
          <w:sz w:val="22"/>
          <w:szCs w:val="22"/>
        </w:rPr>
        <w:t>.</w:t>
      </w:r>
    </w:p>
    <w:p w14:paraId="1368A490" w14:textId="66670BCB" w:rsidR="003D433A" w:rsidRPr="000A1699" w:rsidRDefault="00F3142F" w:rsidP="00F47EBD">
      <w:pPr>
        <w:pStyle w:val="Default"/>
        <w:spacing w:before="0" w:after="270"/>
        <w:rPr>
          <w:rFonts w:ascii="Times New Roman" w:eastAsia="Times New Roman" w:hAnsi="Times New Roman" w:cs="Times New Roman"/>
          <w:sz w:val="22"/>
          <w:szCs w:val="22"/>
        </w:rPr>
      </w:pPr>
      <w:r w:rsidRPr="00F3142F">
        <w:rPr>
          <w:rFonts w:ascii="Times New Roman" w:hAnsi="Times New Roman"/>
          <w:sz w:val="22"/>
          <w:szCs w:val="22"/>
        </w:rPr>
        <w:t>The distance between the observers' eyes and the monitor was set at 75cm. To ensure stability and proper alignment, a chin cup and forehead rest (</w:t>
      </w:r>
      <w:proofErr w:type="spellStart"/>
      <w:r w:rsidRPr="00F3142F">
        <w:rPr>
          <w:rFonts w:ascii="Times New Roman" w:hAnsi="Times New Roman"/>
          <w:sz w:val="22"/>
          <w:szCs w:val="22"/>
        </w:rPr>
        <w:t>Headspot</w:t>
      </w:r>
      <w:proofErr w:type="spellEnd"/>
      <w:r w:rsidRPr="00F3142F">
        <w:rPr>
          <w:rFonts w:ascii="Times New Roman" w:hAnsi="Times New Roman"/>
          <w:sz w:val="22"/>
          <w:szCs w:val="22"/>
        </w:rPr>
        <w:t xml:space="preserve">, </w:t>
      </w:r>
      <w:proofErr w:type="spellStart"/>
      <w:r w:rsidRPr="00F3142F">
        <w:rPr>
          <w:rFonts w:ascii="Times New Roman" w:hAnsi="Times New Roman"/>
          <w:sz w:val="22"/>
          <w:szCs w:val="22"/>
        </w:rPr>
        <w:t>UHCOTech</w:t>
      </w:r>
      <w:proofErr w:type="spellEnd"/>
      <w:r w:rsidRPr="00F3142F">
        <w:rPr>
          <w:rFonts w:ascii="Times New Roman" w:hAnsi="Times New Roman"/>
          <w:sz w:val="22"/>
          <w:szCs w:val="22"/>
        </w:rPr>
        <w:t>, Houston, TX) were used to stabilize the observers' head position. The observers' eyes were centered both horizontally and vertically in relation to the display.</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63C77301"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0216D3" w:rsidRPr="000216D3">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w:t>
      </w:r>
      <w:r w:rsidR="0087741F">
        <w:rPr>
          <w:rFonts w:ascii="Times New Roman" w:hAnsi="Times New Roman"/>
          <w:sz w:val="22"/>
          <w:szCs w:val="22"/>
        </w:rPr>
        <w:t>,</w:t>
      </w:r>
      <w:r w:rsidR="006124F1">
        <w:rPr>
          <w:rFonts w:ascii="Times New Roman" w:hAnsi="Times New Roman"/>
          <w:sz w:val="22"/>
          <w:szCs w:val="22"/>
        </w:rPr>
        <w:t xml:space="preserve">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lastRenderedPageBreak/>
        <w:t>Code and Data Availability</w:t>
      </w:r>
    </w:p>
    <w:p w14:paraId="1F433C16" w14:textId="6125D438" w:rsidR="002C2EFF" w:rsidRPr="000244AD" w:rsidRDefault="001732CE" w:rsidP="002C2EFF">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 xml:space="preserve">The data for each experiment and observer is provided as </w:t>
      </w:r>
      <w:r w:rsidRPr="000244AD">
        <w:rPr>
          <w:rFonts w:ascii="Times New Roman" w:hAnsi="Times New Roman"/>
          <w:sz w:val="22"/>
          <w:szCs w:val="22"/>
        </w:rPr>
        <w:t>supplementary information (SI)</w:t>
      </w:r>
      <w:r>
        <w:rPr>
          <w:rFonts w:ascii="Times New Roman" w:hAnsi="Times New Roman"/>
          <w:sz w:val="22"/>
          <w:szCs w:val="22"/>
        </w:rPr>
        <w:t xml:space="preserve">. </w:t>
      </w:r>
      <w:r w:rsidRPr="00AD0147">
        <w:rPr>
          <w:rFonts w:ascii="Times New Roman" w:hAnsi="Times New Roman"/>
          <w:color w:val="000000" w:themeColor="text1"/>
          <w:sz w:val="22"/>
          <w:szCs w:val="22"/>
        </w:rPr>
        <w:t xml:space="preserve">The SI is available at: </w:t>
      </w:r>
      <w:hyperlink r:id="rId11" w:history="1">
        <w:r w:rsidRPr="00665562">
          <w:rPr>
            <w:rStyle w:val="Hyperlink"/>
            <w:rFonts w:ascii="Times New Roman" w:hAnsi="Times New Roman"/>
            <w:sz w:val="22"/>
            <w:szCs w:val="22"/>
          </w:rPr>
          <w:t>https://github.com/vijaysoophie/SimultaneousVariationPaper</w:t>
        </w:r>
      </w:hyperlink>
      <w:r w:rsidRPr="00AD0147">
        <w:rPr>
          <w:rFonts w:ascii="Times New Roman" w:hAnsi="Times New Roman"/>
          <w:color w:val="000000" w:themeColor="text1"/>
          <w:sz w:val="22"/>
          <w:szCs w:val="22"/>
        </w:rPr>
        <w:t>.</w:t>
      </w:r>
      <w:r>
        <w:rPr>
          <w:rStyle w:val="None"/>
          <w:rFonts w:ascii="Times New Roman" w:eastAsia="Times New Roman" w:hAnsi="Times New Roman" w:cs="Times New Roman"/>
          <w:sz w:val="22"/>
          <w:szCs w:val="22"/>
        </w:rPr>
        <w:t xml:space="preserve"> </w:t>
      </w:r>
      <w:r w:rsidR="00ED69B6">
        <w:rPr>
          <w:rFonts w:ascii="Times New Roman" w:hAnsi="Times New Roman"/>
          <w:sz w:val="22"/>
          <w:szCs w:val="22"/>
        </w:rPr>
        <w:t xml:space="preserve">The SI contains </w:t>
      </w:r>
      <w:r w:rsidR="008E3B1D" w:rsidRPr="000244AD">
        <w:rPr>
          <w:rFonts w:ascii="Times New Roman" w:hAnsi="Times New Roman"/>
          <w:sz w:val="22"/>
          <w:szCs w:val="22"/>
        </w:rPr>
        <w:t xml:space="preserve">the proportion comparison chosen data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thresholds</w:t>
      </w:r>
      <w:r w:rsidR="003A5167">
        <w:rPr>
          <w:rFonts w:ascii="Times New Roman" w:hAnsi="Times New Roman"/>
          <w:sz w:val="22"/>
          <w:szCs w:val="22"/>
        </w:rPr>
        <w:t xml:space="preserve"> </w:t>
      </w:r>
      <w:r w:rsidR="003A5167" w:rsidRPr="000244AD">
        <w:rPr>
          <w:rFonts w:ascii="Times New Roman" w:hAnsi="Times New Roman"/>
          <w:sz w:val="22"/>
          <w:szCs w:val="22"/>
        </w:rPr>
        <w:t>for the 3 experimental blocks of each condition</w:t>
      </w:r>
      <w:r w:rsidR="003A5167">
        <w:rPr>
          <w:rFonts w:ascii="Times New Roman" w:hAnsi="Times New Roman"/>
          <w:sz w:val="22"/>
          <w:szCs w:val="22"/>
        </w:rPr>
        <w:t>, for each experiment and observer</w:t>
      </w:r>
      <w:r w:rsidR="002C2EFF" w:rsidRPr="000244AD">
        <w:rPr>
          <w:rFonts w:ascii="Times New Roman" w:hAnsi="Times New Roman"/>
          <w:sz w:val="22"/>
          <w:szCs w:val="22"/>
        </w:rPr>
        <w:t xml:space="preserve">. </w:t>
      </w:r>
      <w:r w:rsidR="00AD572F">
        <w:rPr>
          <w:rFonts w:ascii="Times New Roman" w:hAnsi="Times New Roman"/>
          <w:sz w:val="22"/>
          <w:szCs w:val="22"/>
        </w:rPr>
        <w:t>T</w:t>
      </w:r>
      <w:r w:rsidR="002C2EFF" w:rsidRPr="000244AD">
        <w:rPr>
          <w:rFonts w:ascii="Times New Roman" w:hAnsi="Times New Roman"/>
          <w:sz w:val="22"/>
          <w:szCs w:val="22"/>
        </w:rPr>
        <w:t xml:space="preserve">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090307">
        <w:rPr>
          <w:rFonts w:ascii="Times New Roman" w:hAnsi="Times New Roman"/>
          <w:sz w:val="22"/>
          <w:szCs w:val="22"/>
        </w:rPr>
        <w:t>1</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model</w:t>
      </w:r>
      <w:r w:rsidR="003E6C8B">
        <w:rPr>
          <w:rFonts w:ascii="Times New Roman" w:hAnsi="Times New Roman"/>
          <w:sz w:val="22"/>
          <w:szCs w:val="22"/>
        </w:rPr>
        <w:t xml:space="preserve"> are also provided in the SI</w:t>
      </w:r>
      <w:r w:rsidR="002C2EFF" w:rsidRPr="000244AD">
        <w:rPr>
          <w:rFonts w:ascii="Times New Roman" w:hAnsi="Times New Roman"/>
          <w:sz w:val="22"/>
          <w:szCs w:val="22"/>
        </w:rPr>
        <w:t xml:space="preserve">. </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13891590"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0216D3" w:rsidRPr="000216D3">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image with</w:t>
      </w:r>
      <w:r w:rsidR="0036285E">
        <w:rPr>
          <w:rStyle w:val="None"/>
          <w:rFonts w:ascii="Times New Roman" w:hAnsi="Times New Roman"/>
          <w:sz w:val="22"/>
          <w:szCs w:val="22"/>
        </w:rPr>
        <w:t xml:space="preserve"> the</w:t>
      </w:r>
      <w:r w:rsidR="00F04BCE">
        <w:rPr>
          <w:rStyle w:val="None"/>
          <w:rFonts w:ascii="Times New Roman" w:hAnsi="Times New Roman"/>
          <w:sz w:val="22"/>
          <w:szCs w:val="22"/>
        </w:rPr>
        <w:t xml:space="preserve">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 xml:space="preserve">receptive field </w:t>
      </w:r>
      <w:r w:rsidR="00CA1D4A">
        <w:rPr>
          <w:rStyle w:val="None"/>
          <w:rFonts w:ascii="Times New Roman" w:hAnsi="Times New Roman"/>
          <w:sz w:val="22"/>
          <w:szCs w:val="22"/>
        </w:rPr>
        <w:t xml:space="preserve">response </w:t>
      </w:r>
      <w:r w:rsidR="00F04BCE">
        <w:rPr>
          <w:rStyle w:val="None"/>
          <w:rFonts w:ascii="Times New Roman" w:hAnsi="Times New Roman"/>
          <w:sz w:val="22"/>
          <w:szCs w:val="22"/>
        </w:rPr>
        <w:t>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5F3E0736"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0216D3" w:rsidRPr="000216D3">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r w:rsidR="0090274E">
        <w:rPr>
          <w:rStyle w:val="None"/>
          <w:rFonts w:ascii="Times New Roman" w:hAnsi="Times New Roman"/>
          <w:sz w:val="22"/>
          <w:szCs w:val="22"/>
        </w:rPr>
        <w:t>W</w:t>
      </w:r>
      <w:r w:rsidR="003F1C17">
        <w:rPr>
          <w:rStyle w:val="None"/>
          <w:rFonts w:ascii="Times New Roman" w:hAnsi="Times New Roman"/>
          <w:sz w:val="22"/>
          <w:szCs w:val="22"/>
        </w:rPr>
        <w:t>e calculate the pixel-by-pixel covariance matrix of the</w:t>
      </w:r>
      <w:r w:rsidR="00F02574">
        <w:rPr>
          <w:rStyle w:val="None"/>
          <w:rFonts w:ascii="Times New Roman" w:hAnsi="Times New Roman"/>
          <w:sz w:val="22"/>
          <w:szCs w:val="22"/>
        </w:rPr>
        <w:t xml:space="preserve"> </w:t>
      </w:r>
      <w:r w:rsidR="0090274E">
        <w:rPr>
          <w:rStyle w:val="None"/>
          <w:rFonts w:ascii="Times New Roman" w:hAnsi="Times New Roman"/>
          <w:sz w:val="22"/>
          <w:szCs w:val="22"/>
        </w:rPr>
        <w:t xml:space="preserve">image database </w:t>
      </w:r>
      <w:r w:rsidR="00683E0E">
        <w:rPr>
          <w:rStyle w:val="None"/>
          <w:rFonts w:ascii="Times New Roman" w:hAnsi="Times New Roman"/>
          <w:sz w:val="22"/>
          <w:szCs w:val="22"/>
        </w:rPr>
        <w:t xml:space="preserve">for each condition and use the receptive field vector </w:t>
      </w:r>
      <m:oMath>
        <m:r>
          <w:rPr>
            <w:rStyle w:val="None"/>
            <w:rFonts w:ascii="Cambria Math" w:hAnsi="Cambria Math" w:cs="Times New Roman"/>
            <w:sz w:val="22"/>
            <w:szCs w:val="22"/>
          </w:rPr>
          <m:t>R</m:t>
        </m:r>
      </m:oMath>
      <w:r w:rsidR="00D63A04">
        <w:rPr>
          <w:rStyle w:val="None"/>
          <w:rFonts w:ascii="Times New Roman" w:hAnsi="Times New Roman"/>
          <w:sz w:val="22"/>
          <w:szCs w:val="22"/>
        </w:rPr>
        <w:t xml:space="preserve"> to estimate the 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D63A04">
        <w:rPr>
          <w:rStyle w:val="None"/>
          <w:rFonts w:ascii="Times New Roman" w:hAnsi="Times New Roman"/>
          <w:sz w:val="22"/>
          <w:szCs w:val="22"/>
        </w:rPr>
        <w:t>.</w:t>
      </w:r>
    </w:p>
    <w:p w14:paraId="1DDC1A5C" w14:textId="3D8430BC"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To estimate the</w:t>
      </w:r>
      <w:r w:rsidR="005E4C89">
        <w:rPr>
          <w:rStyle w:val="None"/>
          <w:rFonts w:ascii="Times New Roman" w:hAnsi="Times New Roman"/>
          <w:sz w:val="22"/>
          <w:szCs w:val="22"/>
        </w:rPr>
        <w:t xml:space="preserve"> variance of the</w:t>
      </w:r>
      <w:r w:rsidR="00750430">
        <w:rPr>
          <w:rStyle w:val="None"/>
          <w:rFonts w:ascii="Times New Roman" w:hAnsi="Times New Roman"/>
          <w:sz w:val="22"/>
          <w:szCs w:val="22"/>
        </w:rPr>
        <w:t xml:space="preserve"> intrinsic </w:t>
      </w:r>
      <w:r w:rsidR="005E4C89">
        <w:rPr>
          <w:rStyle w:val="None"/>
          <w:rFonts w:ascii="Times New Roman" w:hAnsi="Times New Roman"/>
          <w:sz w:val="22"/>
          <w:szCs w:val="22"/>
        </w:rPr>
        <w:t xml:space="preserve">noise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r>
              <m:rPr>
                <m:sty m:val="p"/>
              </m:rPr>
              <w:rPr>
                <w:rStyle w:val="None"/>
                <w:rFonts w:ascii="Cambria Math" w:hAnsi="Cambria Math"/>
                <w:sz w:val="22"/>
                <w:szCs w:val="22"/>
              </w:rPr>
              <m:t>,B</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t>
      </w:r>
      <w:r w:rsidR="00D5292B">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e0,B</m:t>
            </m:r>
          </m:sub>
          <m:sup>
            <m:r>
              <w:rPr>
                <w:rStyle w:val="None"/>
                <w:rFonts w:ascii="Cambria Math" w:hAnsi="Cambria Math" w:cs="Times New Roman"/>
                <w:sz w:val="22"/>
                <w:szCs w:val="22"/>
              </w:rPr>
              <m:t>2</m:t>
            </m:r>
          </m:sup>
        </m:sSubSup>
      </m:oMath>
      <w:r w:rsidR="00D5292B">
        <w:rPr>
          <w:rStyle w:val="None"/>
          <w:rFonts w:ascii="Times New Roman" w:hAnsi="Times New Roman"/>
          <w:sz w:val="22"/>
          <w:szCs w:val="22"/>
        </w:rPr>
        <w:t xml:space="preserve">) </w:t>
      </w:r>
      <w:r w:rsidR="001C0D3D">
        <w:rPr>
          <w:rStyle w:val="None"/>
          <w:rFonts w:ascii="Times New Roman" w:hAnsi="Times New Roman"/>
          <w:iCs/>
          <w:sz w:val="22"/>
          <w:szCs w:val="22"/>
        </w:rPr>
        <w:t xml:space="preserve">was estimated </w:t>
      </w:r>
      <w:r w:rsidR="00934EBA">
        <w:rPr>
          <w:rStyle w:val="None"/>
          <w:rFonts w:ascii="Times New Roman" w:hAnsi="Times New Roman"/>
          <w:iCs/>
          <w:sz w:val="22"/>
          <w:szCs w:val="22"/>
        </w:rPr>
        <w:t xml:space="preserve">by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sz w:val="22"/>
                <w:szCs w:val="22"/>
              </w:rPr>
              <m:t>,B</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0EEFD929"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sidRPr="00687624">
        <w:rPr>
          <w:rStyle w:val="None"/>
          <w:rFonts w:ascii="Times New Roman" w:hAnsi="Times New Roman"/>
          <w:sz w:val="22"/>
          <w:szCs w:val="22"/>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r>
              <m:rPr>
                <m:sty m:val="p"/>
              </m:rPr>
              <w:rPr>
                <w:rStyle w:val="None"/>
                <w:rFonts w:ascii="Cambria Math" w:hAnsi="Cambria Math" w:cs="Times New Roman"/>
                <w:sz w:val="22"/>
                <w:szCs w:val="22"/>
              </w:rPr>
              <m:t>,L</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extrinsic noise</w:t>
      </w:r>
      <w:r w:rsidR="00EC7FC9">
        <w:rPr>
          <w:rStyle w:val="None"/>
          <w:rFonts w:ascii="Times New Roman" w:hAnsi="Times New Roman"/>
          <w:iCs/>
          <w:sz w:val="22"/>
          <w:szCs w:val="22"/>
        </w:rPr>
        <w:t xml:space="preserve"> </w:t>
      </w:r>
      <w:r w:rsidR="00EC7FC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EC7FC9">
        <w:rPr>
          <w:rStyle w:val="None"/>
          <w:rFonts w:ascii="Times New Roman" w:hAnsi="Times New Roman"/>
          <w:sz w:val="22"/>
          <w:szCs w:val="22"/>
        </w:rPr>
        <w:t>)</w:t>
      </w:r>
      <w:r w:rsidR="00663605">
        <w:rPr>
          <w:rStyle w:val="None"/>
          <w:rFonts w:ascii="Times New Roman" w:hAnsi="Times New Roman"/>
          <w:sz w:val="22"/>
          <w:szCs w:val="22"/>
        </w:rPr>
        <w:t xml:space="preserve"> </w:t>
      </w:r>
      <w:r w:rsidR="00371BCB">
        <w:rPr>
          <w:rStyle w:val="None"/>
          <w:rFonts w:ascii="Times New Roman" w:hAnsi="Times New Roman"/>
          <w:sz w:val="22"/>
          <w:szCs w:val="22"/>
        </w:rPr>
        <w:t>wa</w:t>
      </w:r>
      <w:r w:rsidR="005F5A16">
        <w:rPr>
          <w:rStyle w:val="None"/>
          <w:rFonts w:ascii="Times New Roman" w:hAnsi="Times New Roman"/>
          <w:sz w:val="22"/>
          <w:szCs w:val="22"/>
        </w:rPr>
        <w:t xml:space="preserve">s estimated as </w:t>
      </w:r>
      <w:r w:rsidR="005F5A16">
        <w:rPr>
          <w:rStyle w:val="None"/>
          <w:rFonts w:ascii="Times New Roman" w:hAnsi="Times New Roman"/>
          <w:sz w:val="22"/>
          <w:szCs w:val="22"/>
        </w:rPr>
        <w:lastRenderedPageBreak/>
        <w:t xml:space="preserve">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r w:rsidR="00687624">
        <w:rPr>
          <w:rStyle w:val="None"/>
          <w:rFonts w:ascii="Times New Roman" w:hAnsi="Times New Roman"/>
          <w:sz w:val="22"/>
          <w:szCs w:val="22"/>
        </w:rPr>
        <w:t xml:space="preserve"> The intensity of the light source varies over several orders of magnitude in natural viewing conditions</w:t>
      </w:r>
      <w:r w:rsidR="000A31B9">
        <w:rPr>
          <w:rStyle w:val="None"/>
          <w:rFonts w:ascii="Times New Roman" w:hAnsi="Times New Roman"/>
          <w:sz w:val="22"/>
          <w:szCs w:val="22"/>
        </w:rPr>
        <w:t xml:space="preserve"> </w:t>
      </w:r>
      <w:sdt>
        <w:sdtPr>
          <w:rPr>
            <w:rStyle w:val="None"/>
            <w:rFonts w:ascii="Times New Roman" w:hAnsi="Times New Roman"/>
            <w:sz w:val="22"/>
            <w:szCs w:val="22"/>
          </w:rPr>
          <w:id w:val="-356816764"/>
          <w:citation/>
        </w:sdtPr>
        <w:sdtContent>
          <w:r w:rsidR="000A31B9">
            <w:rPr>
              <w:rStyle w:val="None"/>
              <w:rFonts w:ascii="Times New Roman" w:hAnsi="Times New Roman"/>
              <w:sz w:val="22"/>
              <w:szCs w:val="22"/>
            </w:rPr>
            <w:fldChar w:fldCharType="begin"/>
          </w:r>
          <w:r w:rsidR="000A31B9">
            <w:rPr>
              <w:rStyle w:val="None"/>
              <w:rFonts w:ascii="Times New Roman" w:hAnsi="Times New Roman"/>
              <w:sz w:val="22"/>
              <w:szCs w:val="22"/>
            </w:rPr>
            <w:instrText xml:space="preserve"> CITATION Sin18 \l 1033 </w:instrText>
          </w:r>
          <w:r w:rsidR="000A31B9">
            <w:rPr>
              <w:rStyle w:val="None"/>
              <w:rFonts w:ascii="Times New Roman" w:hAnsi="Times New Roman"/>
              <w:sz w:val="22"/>
              <w:szCs w:val="22"/>
            </w:rPr>
            <w:fldChar w:fldCharType="separate"/>
          </w:r>
          <w:r w:rsidR="000A31B9" w:rsidRPr="000A31B9">
            <w:rPr>
              <w:rFonts w:ascii="Times New Roman" w:hAnsi="Times New Roman"/>
              <w:noProof/>
              <w:sz w:val="22"/>
              <w:szCs w:val="22"/>
            </w:rPr>
            <w:t>(Singh, Cottaris, Heasly, Brainard, &amp; Burge, 2018)</w:t>
          </w:r>
          <w:r w:rsidR="000A31B9">
            <w:rPr>
              <w:rStyle w:val="None"/>
              <w:rFonts w:ascii="Times New Roman" w:hAnsi="Times New Roman"/>
              <w:sz w:val="22"/>
              <w:szCs w:val="22"/>
            </w:rPr>
            <w:fldChar w:fldCharType="end"/>
          </w:r>
        </w:sdtContent>
      </w:sdt>
      <w:r w:rsidR="000A31B9">
        <w:rPr>
          <w:rStyle w:val="None"/>
          <w:rFonts w:ascii="Times New Roman" w:hAnsi="Times New Roman"/>
          <w:sz w:val="22"/>
          <w:szCs w:val="22"/>
        </w:rPr>
        <w:t xml:space="preserve">. This range of variation cannot be captured due to the limitations of the monitor. </w:t>
      </w:r>
      <w:r w:rsidR="003477FE">
        <w:rPr>
          <w:rStyle w:val="None"/>
          <w:rFonts w:ascii="Times New Roman" w:hAnsi="Times New Roman"/>
          <w:sz w:val="22"/>
          <w:szCs w:val="22"/>
        </w:rPr>
        <w:t>The parameter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oMath>
      <w:r w:rsidR="003477FE">
        <w:rPr>
          <w:rStyle w:val="None"/>
          <w:rFonts w:ascii="Times New Roman" w:hAnsi="Times New Roman"/>
          <w:sz w:val="22"/>
          <w:szCs w:val="22"/>
        </w:rPr>
        <w:t>) could be used to estimate the extrinsic noise for more naturalistic variations using the exponential fit.</w:t>
      </w:r>
    </w:p>
    <w:p w14:paraId="689F0110" w14:textId="585E1C40" w:rsidR="00B979EA" w:rsidRDefault="005C2C18" w:rsidP="00B71878">
      <w:pPr>
        <w:spacing w:before="240"/>
        <w:rPr>
          <w:b/>
          <w:bCs/>
          <w:sz w:val="22"/>
          <w:szCs w:val="22"/>
        </w:rPr>
      </w:pPr>
      <w:r>
        <w:rPr>
          <w:b/>
          <w:bCs/>
          <w:sz w:val="22"/>
          <w:szCs w:val="22"/>
        </w:rPr>
        <w:t>3</w:t>
      </w:r>
      <w:r w:rsidR="00DA655E">
        <w:rPr>
          <w:b/>
          <w:bCs/>
          <w:sz w:val="22"/>
          <w:szCs w:val="22"/>
        </w:rPr>
        <w:t xml:space="preserve"> </w:t>
      </w:r>
      <w:r w:rsidR="00E75B9E">
        <w:rPr>
          <w:b/>
          <w:bCs/>
          <w:sz w:val="22"/>
          <w:szCs w:val="22"/>
        </w:rPr>
        <w:t>RESULTS</w:t>
      </w:r>
    </w:p>
    <w:p w14:paraId="7DFEFB46" w14:textId="6CDE28BB" w:rsidR="00126419" w:rsidRDefault="00126419"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1AB6C61A" w14:textId="6657BAEA" w:rsidR="00A22ED6" w:rsidRDefault="00EE57E8" w:rsidP="00B71878">
      <w:pPr>
        <w:pStyle w:val="Default"/>
        <w:spacing w:before="24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w:t>
      </w:r>
      <w:r w:rsidR="00764A77">
        <w:rPr>
          <w:rFonts w:ascii="Times New Roman" w:hAnsi="Times New Roman"/>
          <w:sz w:val="22"/>
          <w:szCs w:val="22"/>
        </w:rPr>
        <w:t xml:space="preserve">reflectance spectra were sampled from a </w:t>
      </w:r>
      <w:r w:rsidR="002775F6">
        <w:rPr>
          <w:rFonts w:ascii="Times New Roman" w:hAnsi="Times New Roman"/>
          <w:sz w:val="22"/>
          <w:szCs w:val="22"/>
        </w:rPr>
        <w:t xml:space="preserve">multivariate normal </w:t>
      </w:r>
      <w:r>
        <w:rPr>
          <w:rFonts w:ascii="Times New Roman" w:hAnsi="Times New Roman"/>
          <w:sz w:val="22"/>
          <w:szCs w:val="22"/>
        </w:rPr>
        <w:t>distribution</w:t>
      </w:r>
      <w:r w:rsidR="00764A77">
        <w:rPr>
          <w:rFonts w:ascii="Times New Roman" w:hAnsi="Times New Roman"/>
          <w:sz w:val="22"/>
          <w:szCs w:val="22"/>
        </w:rPr>
        <w:t xml:space="preserve"> which was a statistical model of natural surface reflectance spectra</w:t>
      </w:r>
      <w:r>
        <w:rPr>
          <w:rFonts w:ascii="Times New Roman" w:hAnsi="Times New Roman"/>
          <w:sz w:val="22"/>
          <w:szCs w:val="22"/>
        </w:rPr>
        <w:t>.</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w:t>
      </w:r>
      <w:r w:rsidR="00404880">
        <w:rPr>
          <w:rFonts w:ascii="Times New Roman" w:hAnsi="Times New Roman"/>
          <w:sz w:val="22"/>
          <w:szCs w:val="22"/>
        </w:rPr>
        <w:t xml:space="preserve">amount of </w:t>
      </w:r>
      <w:r w:rsidR="002775F6">
        <w:rPr>
          <w:rFonts w:ascii="Times New Roman" w:hAnsi="Times New Roman"/>
          <w:sz w:val="22"/>
          <w:szCs w:val="22"/>
        </w:rPr>
        <w:t>varia</w:t>
      </w:r>
      <w:r w:rsidR="00404880">
        <w:rPr>
          <w:rFonts w:ascii="Times New Roman" w:hAnsi="Times New Roman"/>
          <w:sz w:val="22"/>
          <w:szCs w:val="22"/>
        </w:rPr>
        <w:t xml:space="preserve">tion in the </w:t>
      </w:r>
      <w:r w:rsidR="00825816">
        <w:rPr>
          <w:rFonts w:ascii="Times New Roman" w:hAnsi="Times New Roman"/>
          <w:sz w:val="22"/>
          <w:szCs w:val="22"/>
        </w:rPr>
        <w:t xml:space="preserve">reflectance </w:t>
      </w:r>
      <w:r w:rsidR="00404880">
        <w:rPr>
          <w:rFonts w:ascii="Times New Roman" w:hAnsi="Times New Roman"/>
          <w:sz w:val="22"/>
          <w:szCs w:val="22"/>
        </w:rPr>
        <w:t>spectra</w:t>
      </w:r>
      <w:r w:rsidR="002775F6">
        <w:rPr>
          <w:rFonts w:ascii="Times New Roman" w:hAnsi="Times New Roman"/>
          <w:sz w:val="22"/>
          <w:szCs w:val="22"/>
        </w:rPr>
        <w:t xml:space="preserv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w:t>
      </w:r>
      <w:r w:rsidR="00787745">
        <w:rPr>
          <w:rFonts w:ascii="Times New Roman" w:hAnsi="Times New Roman"/>
          <w:sz w:val="22"/>
          <w:szCs w:val="22"/>
        </w:rPr>
        <w:t>F</w:t>
      </w:r>
      <w:r w:rsidR="00787745">
        <w:rPr>
          <w:rFonts w:ascii="Times New Roman" w:hAnsi="Times New Roman"/>
          <w:sz w:val="22"/>
          <w:szCs w:val="22"/>
        </w:rPr>
        <w:t>or each of the nine conditions</w:t>
      </w:r>
      <w:r w:rsidR="009B1952">
        <w:rPr>
          <w:rFonts w:ascii="Times New Roman" w:hAnsi="Times New Roman"/>
          <w:sz w:val="22"/>
          <w:szCs w:val="22"/>
        </w:rPr>
        <w:t xml:space="preserve"> and </w:t>
      </w:r>
      <w:r w:rsidR="009B1952">
        <w:rPr>
          <w:rFonts w:ascii="Times New Roman" w:hAnsi="Times New Roman"/>
          <w:sz w:val="22"/>
          <w:szCs w:val="22"/>
        </w:rPr>
        <w:t>for each observer</w:t>
      </w:r>
      <w:r w:rsidR="00787745">
        <w:rPr>
          <w:rFonts w:ascii="Times New Roman" w:hAnsi="Times New Roman"/>
          <w:sz w:val="22"/>
          <w:szCs w:val="22"/>
        </w:rPr>
        <w:t xml:space="preserve">, discrimination </w:t>
      </w:r>
      <w:r w:rsidR="002A4C90">
        <w:rPr>
          <w:rFonts w:ascii="Times New Roman" w:hAnsi="Times New Roman"/>
          <w:sz w:val="22"/>
          <w:szCs w:val="22"/>
        </w:rPr>
        <w:t>threshold</w:t>
      </w:r>
      <w:r w:rsidR="00385B43">
        <w:rPr>
          <w:rFonts w:ascii="Times New Roman" w:hAnsi="Times New Roman"/>
          <w:sz w:val="22"/>
          <w:szCs w:val="22"/>
        </w:rPr>
        <w:t>s</w:t>
      </w:r>
      <w:r w:rsidR="002A4C90">
        <w:rPr>
          <w:rFonts w:ascii="Times New Roman" w:hAnsi="Times New Roman"/>
          <w:sz w:val="22"/>
          <w:szCs w:val="22"/>
        </w:rPr>
        <w:t xml:space="preserve"> </w:t>
      </w:r>
      <w:r w:rsidR="00385B43">
        <w:rPr>
          <w:rFonts w:ascii="Times New Roman" w:hAnsi="Times New Roman"/>
          <w:sz w:val="22"/>
          <w:szCs w:val="22"/>
        </w:rPr>
        <w:t xml:space="preserve">were measured </w:t>
      </w:r>
      <w:r w:rsidR="002A4C90">
        <w:rPr>
          <w:rFonts w:ascii="Times New Roman" w:hAnsi="Times New Roman"/>
          <w:sz w:val="22"/>
          <w:szCs w:val="22"/>
        </w:rPr>
        <w:t>three times</w:t>
      </w:r>
      <w:r w:rsidR="001E7884">
        <w:rPr>
          <w:rFonts w:ascii="Times New Roman" w:hAnsi="Times New Roman"/>
          <w:sz w:val="22"/>
          <w:szCs w:val="22"/>
        </w:rPr>
        <w:t xml:space="preserve"> in three separate blocks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FA6B32">
        <w:rPr>
          <w:rFonts w:ascii="Times New Roman" w:hAnsi="Times New Roman"/>
          <w:color w:val="000000" w:themeColor="text1"/>
          <w:sz w:val="22"/>
          <w:szCs w:val="22"/>
        </w:rPr>
        <w:t>.</w:t>
      </w:r>
      <w:r w:rsidR="00126419" w:rsidRPr="00DA02C0">
        <w:rPr>
          <w:rFonts w:ascii="Times New Roman" w:hAnsi="Times New Roman"/>
          <w:color w:val="000000" w:themeColor="text1"/>
          <w:sz w:val="22"/>
          <w:szCs w:val="22"/>
        </w:rPr>
        <w:t xml:space="preserve"> </w:t>
      </w:r>
      <w:r w:rsidR="00FA6B32">
        <w:rPr>
          <w:rFonts w:ascii="Times New Roman" w:hAnsi="Times New Roman"/>
          <w:sz w:val="22"/>
          <w:szCs w:val="22"/>
        </w:rPr>
        <w:t xml:space="preserve">See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FA6B32">
        <w:rPr>
          <w:rFonts w:ascii="Times New Roman" w:hAnsi="Times New Roman"/>
          <w:color w:val="000000" w:themeColor="text1"/>
          <w:sz w:val="22"/>
          <w:szCs w:val="22"/>
        </w:rPr>
        <w:t xml:space="preserve"> for the </w:t>
      </w:r>
      <w:r w:rsidR="00FA6B32">
        <w:rPr>
          <w:rFonts w:ascii="Times New Roman" w:hAnsi="Times New Roman"/>
          <w:sz w:val="22"/>
          <w:szCs w:val="22"/>
        </w:rPr>
        <w:t>psychometric functions</w:t>
      </w:r>
      <w:r w:rsidR="00FA6B32">
        <w:rPr>
          <w:rFonts w:ascii="Times New Roman" w:hAnsi="Times New Roman"/>
          <w:sz w:val="22"/>
          <w:szCs w:val="22"/>
        </w:rPr>
        <w:t xml:space="preserve"> of all </w:t>
      </w:r>
      <w:r w:rsidR="00632426">
        <w:rPr>
          <w:rFonts w:ascii="Times New Roman" w:hAnsi="Times New Roman"/>
          <w:sz w:val="22"/>
          <w:szCs w:val="22"/>
        </w:rPr>
        <w:t xml:space="preserve">six </w:t>
      </w:r>
      <w:r w:rsidR="00FA6B32">
        <w:rPr>
          <w:rFonts w:ascii="Times New Roman" w:hAnsi="Times New Roman"/>
          <w:sz w:val="22"/>
          <w:szCs w:val="22"/>
        </w:rPr>
        <w:t>observers</w:t>
      </w:r>
      <w:r w:rsidR="00126419">
        <w:rPr>
          <w:rFonts w:ascii="Times New Roman" w:hAnsi="Times New Roman"/>
          <w:sz w:val="22"/>
          <w:szCs w:val="22"/>
        </w:rPr>
        <w:t xml:space="preserve">. </w:t>
      </w:r>
      <w:r w:rsidR="00686066">
        <w:rPr>
          <w:rFonts w:ascii="Times New Roman" w:hAnsi="Times New Roman"/>
          <w:sz w:val="22"/>
          <w:szCs w:val="22"/>
        </w:rPr>
        <w:t>We notice that a</w:t>
      </w:r>
      <w:r w:rsidR="008F3DCC">
        <w:rPr>
          <w:rFonts w:ascii="Times New Roman" w:hAnsi="Times New Roman"/>
          <w:sz w:val="22"/>
          <w:szCs w:val="22"/>
        </w:rPr>
        <w:t xml:space="preserve">s the </w:t>
      </w:r>
      <w:r w:rsidR="00126419">
        <w:rPr>
          <w:rFonts w:ascii="Times New Roman" w:hAnsi="Times New Roman"/>
          <w:sz w:val="22"/>
          <w:szCs w:val="22"/>
        </w:rPr>
        <w:t>covariance scalar</w:t>
      </w:r>
      <w:r w:rsidR="008F3DCC">
        <w:rPr>
          <w:rFonts w:ascii="Times New Roman" w:hAnsi="Times New Roman"/>
          <w:sz w:val="22"/>
          <w:szCs w:val="22"/>
        </w:rPr>
        <w:t xml:space="preserve"> increases</w:t>
      </w:r>
      <w:r w:rsidR="00126419">
        <w:rPr>
          <w:rFonts w:ascii="Times New Roman" w:hAnsi="Times New Roman"/>
          <w:sz w:val="22"/>
          <w:szCs w:val="22"/>
        </w:rPr>
        <w:t xml:space="preserve">, </w:t>
      </w:r>
      <w:r w:rsidR="008F3DCC">
        <w:rPr>
          <w:rFonts w:ascii="Times New Roman" w:hAnsi="Times New Roman"/>
          <w:sz w:val="22"/>
          <w:szCs w:val="22"/>
        </w:rPr>
        <w:t xml:space="preserve">the slope of the psychometric functions decreases, </w:t>
      </w:r>
      <w:r w:rsidR="00126419">
        <w:rPr>
          <w:rFonts w:ascii="Times New Roman" w:hAnsi="Times New Roman"/>
          <w:sz w:val="22"/>
          <w:szCs w:val="22"/>
        </w:rPr>
        <w:t xml:space="preserve">corresponding to an increase in </w:t>
      </w:r>
      <w:r w:rsidR="004B2766">
        <w:rPr>
          <w:rFonts w:ascii="Times New Roman" w:hAnsi="Times New Roman"/>
          <w:sz w:val="22"/>
          <w:szCs w:val="22"/>
        </w:rPr>
        <w:t xml:space="preserve">lightness </w:t>
      </w:r>
      <w:r w:rsidR="007B37CB">
        <w:rPr>
          <w:rFonts w:ascii="Times New Roman" w:hAnsi="Times New Roman"/>
          <w:sz w:val="22"/>
          <w:szCs w:val="22"/>
        </w:rPr>
        <w:t xml:space="preserve">discrimination </w:t>
      </w:r>
      <w:r w:rsidR="00126419">
        <w:rPr>
          <w:rFonts w:ascii="Times New Roman" w:hAnsi="Times New Roman"/>
          <w:sz w:val="22"/>
          <w:szCs w:val="22"/>
        </w:rPr>
        <w:t xml:space="preserve">thresholds. </w:t>
      </w:r>
      <w:r w:rsidR="00E02A48">
        <w:rPr>
          <w:rFonts w:ascii="Times New Roman" w:hAnsi="Times New Roman"/>
          <w:sz w:val="22"/>
          <w:szCs w:val="22"/>
        </w:rPr>
        <w:t>The thresholds for chromatic and achromatic variation are comparable.</w:t>
      </w:r>
    </w:p>
    <w:p w14:paraId="7009456F" w14:textId="074C4738" w:rsidR="009C2926" w:rsidRDefault="004166D5" w:rsidP="00B71878">
      <w:pPr>
        <w:pStyle w:val="Default"/>
        <w:spacing w:before="24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904D04">
        <w:rPr>
          <w:rFonts w:ascii="Times New Roman" w:hAnsi="Times New Roman" w:cs="Times New Roman"/>
          <w:sz w:val="22"/>
          <w:szCs w:val="22"/>
        </w:rPr>
        <w:t xml:space="preserve">the change in </w:t>
      </w:r>
      <w:r w:rsidR="0008415E">
        <w:rPr>
          <w:rFonts w:ascii="Times New Roman" w:hAnsi="Times New Roman" w:cs="Times New Roman"/>
          <w:sz w:val="22"/>
          <w:szCs w:val="22"/>
        </w:rPr>
        <w:t xml:space="preserve">discrimination thresholds </w:t>
      </w:r>
      <w:r w:rsidR="00904D04">
        <w:rPr>
          <w:rFonts w:ascii="Times New Roman" w:hAnsi="Times New Roman" w:cs="Times New Roman"/>
          <w:sz w:val="22"/>
          <w:szCs w:val="22"/>
        </w:rPr>
        <w:t xml:space="preserve">as function of the </w:t>
      </w:r>
      <w:r w:rsidR="00163F18">
        <w:rPr>
          <w:rFonts w:ascii="Times New Roman" w:hAnsi="Times New Roman" w:cs="Times New Roman"/>
          <w:sz w:val="22"/>
          <w:szCs w:val="22"/>
        </w:rPr>
        <w:t xml:space="preserve">variance </w:t>
      </w:r>
      <w:r w:rsidRPr="008F1628">
        <w:rPr>
          <w:rFonts w:ascii="Times New Roman" w:hAnsi="Times New Roman" w:cs="Times New Roman"/>
          <w:sz w:val="22"/>
          <w:szCs w:val="22"/>
        </w:rPr>
        <w:t xml:space="preserve">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xml:space="preserve">) </w:t>
      </w:r>
      <w:r w:rsidR="0030783C">
        <w:rPr>
          <w:rFonts w:ascii="Times New Roman" w:hAnsi="Times New Roman" w:cs="Times New Roman"/>
          <w:sz w:val="22"/>
          <w:szCs w:val="22"/>
        </w:rPr>
        <w:t xml:space="preserve">as a function of the </w:t>
      </w:r>
      <w:r w:rsidRPr="008F1628">
        <w:rPr>
          <w:rFonts w:ascii="Times New Roman" w:hAnsi="Times New Roman" w:cs="Times New Roman"/>
          <w:sz w:val="22"/>
          <w:szCs w:val="22"/>
        </w:rPr>
        <w:t>log of the covariance scalar.</w:t>
      </w:r>
      <w:r w:rsidR="006E4E6E">
        <w:rPr>
          <w:rFonts w:ascii="Times New Roman" w:hAnsi="Times New Roman" w:cs="Times New Roman"/>
          <w:sz w:val="22"/>
          <w:szCs w:val="22"/>
        </w:rPr>
        <w:t xml:space="preserve"> </w:t>
      </w:r>
      <w:r w:rsidR="00D824A5">
        <w:rPr>
          <w:rFonts w:ascii="Times New Roman" w:hAnsi="Times New Roman" w:cs="Times New Roman"/>
          <w:color w:val="000000" w:themeColor="text1"/>
          <w:sz w:val="22"/>
          <w:szCs w:val="22"/>
        </w:rPr>
        <w:t>T</w:t>
      </w:r>
      <w:r w:rsidR="0054340C" w:rsidRPr="00E47E60">
        <w:rPr>
          <w:rFonts w:ascii="Times New Roman" w:hAnsi="Times New Roman" w:cs="Times New Roman"/>
          <w:sz w:val="22"/>
          <w:szCs w:val="22"/>
        </w:rPr>
        <w:t xml:space="preserve">he thresholds and </w:t>
      </w:r>
      <w:r w:rsidR="00D824A5">
        <w:rPr>
          <w:rFonts w:ascii="Times New Roman" w:hAnsi="Times New Roman" w:cs="Times New Roman"/>
          <w:sz w:val="22"/>
          <w:szCs w:val="22"/>
        </w:rPr>
        <w:t>standard error of the mean (</w:t>
      </w:r>
      <w:r w:rsidR="0054340C" w:rsidRPr="00E47E60">
        <w:rPr>
          <w:rFonts w:ascii="Times New Roman" w:hAnsi="Times New Roman" w:cs="Times New Roman"/>
          <w:sz w:val="22"/>
          <w:szCs w:val="22"/>
        </w:rPr>
        <w:t>SEM</w:t>
      </w:r>
      <w:r w:rsidR="00D824A5">
        <w:rPr>
          <w:rFonts w:ascii="Times New Roman" w:hAnsi="Times New Roman" w:cs="Times New Roman"/>
          <w:sz w:val="22"/>
          <w:szCs w:val="22"/>
        </w:rPr>
        <w:t>)</w:t>
      </w:r>
      <w:r w:rsidR="0054340C" w:rsidRPr="00E47E60">
        <w:rPr>
          <w:rFonts w:ascii="Times New Roman" w:hAnsi="Times New Roman" w:cs="Times New Roman"/>
          <w:sz w:val="22"/>
          <w:szCs w:val="22"/>
        </w:rPr>
        <w:t xml:space="preserve">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D824A5">
        <w:rPr>
          <w:rFonts w:ascii="Times New Roman" w:hAnsi="Times New Roman" w:cs="Times New Roman"/>
          <w:color w:val="000000" w:themeColor="text1"/>
          <w:sz w:val="22"/>
          <w:szCs w:val="22"/>
        </w:rPr>
        <w:t>are listed in Table S</w:t>
      </w:r>
      <w:r w:rsidR="00CA3FC9">
        <w:rPr>
          <w:rFonts w:ascii="Times New Roman" w:hAnsi="Times New Roman" w:cs="Times New Roman"/>
          <w:color w:val="000000" w:themeColor="text1"/>
          <w:sz w:val="22"/>
          <w:szCs w:val="22"/>
        </w:rPr>
        <w:t>1</w:t>
      </w:r>
      <w:r w:rsidR="008E5D98">
        <w:rPr>
          <w:rFonts w:ascii="Times New Roman" w:hAnsi="Times New Roman" w:cs="Times New Roman"/>
          <w:color w:val="000000" w:themeColor="text1"/>
          <w:sz w:val="22"/>
          <w:szCs w:val="22"/>
        </w:rPr>
        <w:t xml:space="preserve">. </w:t>
      </w:r>
      <w:r w:rsidR="00905267">
        <w:rPr>
          <w:rFonts w:ascii="Times New Roman" w:hAnsi="Times New Roman" w:cs="Times New Roman"/>
          <w:color w:val="000000" w:themeColor="text1"/>
          <w:sz w:val="22"/>
          <w:szCs w:val="22"/>
        </w:rPr>
        <w:t xml:space="preserve">We observer that </w:t>
      </w:r>
      <w:r w:rsidR="006E4E6E" w:rsidRPr="008F1628">
        <w:rPr>
          <w:rFonts w:ascii="Times New Roman" w:hAnsi="Times New Roman" w:cs="Times New Roman"/>
          <w:sz w:val="22"/>
          <w:szCs w:val="22"/>
        </w:rPr>
        <w:t>the thresholds are nearly constant</w:t>
      </w:r>
      <w:r w:rsidR="00905267">
        <w:rPr>
          <w:rFonts w:ascii="Times New Roman" w:hAnsi="Times New Roman" w:cs="Times New Roman"/>
          <w:sz w:val="22"/>
          <w:szCs w:val="22"/>
        </w:rPr>
        <w:t xml:space="preserve"> at small values of the </w:t>
      </w:r>
      <w:r w:rsidR="00905267" w:rsidRPr="008F1628">
        <w:rPr>
          <w:rFonts w:ascii="Times New Roman" w:hAnsi="Times New Roman" w:cs="Times New Roman"/>
          <w:sz w:val="22"/>
          <w:szCs w:val="22"/>
        </w:rPr>
        <w:t>covariance scalar</w:t>
      </w:r>
      <w:r w:rsidR="006E4E6E" w:rsidRPr="008F1628">
        <w:rPr>
          <w:rFonts w:ascii="Times New Roman" w:hAnsi="Times New Roman" w:cs="Times New Roman"/>
          <w:sz w:val="22"/>
          <w:szCs w:val="22"/>
        </w:rPr>
        <w:t xml:space="preserve">. </w:t>
      </w:r>
      <w:r w:rsidR="00A32655">
        <w:rPr>
          <w:rFonts w:ascii="Times New Roman" w:hAnsi="Times New Roman" w:cs="Times New Roman"/>
          <w:sz w:val="22"/>
          <w:szCs w:val="22"/>
        </w:rPr>
        <w:t>Once</w:t>
      </w:r>
      <w:r w:rsidR="006E4E6E" w:rsidRPr="008F1628">
        <w:rPr>
          <w:rFonts w:ascii="Times New Roman" w:hAnsi="Times New Roman" w:cs="Times New Roman"/>
          <w:sz w:val="22"/>
          <w:szCs w:val="22"/>
        </w:rPr>
        <w:t xml:space="preserve"> the </w:t>
      </w:r>
      <w:r w:rsidR="00A32655">
        <w:rPr>
          <w:rFonts w:ascii="Times New Roman" w:hAnsi="Times New Roman" w:cs="Times New Roman"/>
          <w:sz w:val="22"/>
          <w:szCs w:val="22"/>
        </w:rPr>
        <w:t xml:space="preserve">value of the </w:t>
      </w:r>
      <w:r w:rsidR="006E4E6E" w:rsidRPr="008F1628">
        <w:rPr>
          <w:rFonts w:ascii="Times New Roman" w:hAnsi="Times New Roman" w:cs="Times New Roman"/>
          <w:sz w:val="22"/>
          <w:szCs w:val="22"/>
        </w:rPr>
        <w:t xml:space="preserve">covariance scalar </w:t>
      </w:r>
      <w:r w:rsidR="00A32655">
        <w:rPr>
          <w:rFonts w:ascii="Times New Roman" w:hAnsi="Times New Roman" w:cs="Times New Roman"/>
          <w:sz w:val="22"/>
          <w:szCs w:val="22"/>
        </w:rPr>
        <w:t xml:space="preserve">starts </w:t>
      </w:r>
      <w:r w:rsidR="006E4E6E" w:rsidRPr="008F1628">
        <w:rPr>
          <w:rFonts w:ascii="Times New Roman" w:hAnsi="Times New Roman" w:cs="Times New Roman"/>
          <w:sz w:val="22"/>
          <w:szCs w:val="22"/>
        </w:rPr>
        <w:t>increas</w:t>
      </w:r>
      <w:r w:rsidR="00A32655">
        <w:rPr>
          <w:rFonts w:ascii="Times New Roman" w:hAnsi="Times New Roman" w:cs="Times New Roman"/>
          <w:sz w:val="22"/>
          <w:szCs w:val="22"/>
        </w:rPr>
        <w:t>ing</w:t>
      </w:r>
      <w:r w:rsidR="006E4E6E" w:rsidRPr="008F1628">
        <w:rPr>
          <w:rFonts w:ascii="Times New Roman" w:hAnsi="Times New Roman" w:cs="Times New Roman"/>
          <w:sz w:val="22"/>
          <w:szCs w:val="22"/>
        </w:rPr>
        <w:t xml:space="preserve"> log threshold </w:t>
      </w:r>
      <w:r w:rsidR="00250007" w:rsidRPr="008F1628">
        <w:rPr>
          <w:rFonts w:ascii="Times New Roman" w:hAnsi="Times New Roman" w:cs="Times New Roman"/>
          <w:sz w:val="22"/>
          <w:szCs w:val="22"/>
        </w:rPr>
        <w:t xml:space="preserve">squared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C3381">
        <w:rPr>
          <w:rFonts w:ascii="Times New Roman" w:hAnsi="Times New Roman" w:cs="Times New Roman"/>
          <w:sz w:val="22"/>
          <w:szCs w:val="22"/>
        </w:rPr>
        <w:t xml:space="preserve">Further, </w:t>
      </w:r>
      <w:r w:rsidR="00B947B9">
        <w:rPr>
          <w:rFonts w:ascii="Times New Roman" w:hAnsi="Times New Roman" w:cs="Times New Roman"/>
          <w:sz w:val="22"/>
          <w:szCs w:val="22"/>
        </w:rPr>
        <w:t>t</w:t>
      </w:r>
      <w:r w:rsidR="002E70D4">
        <w:rPr>
          <w:rFonts w:ascii="Times New Roman" w:hAnsi="Times New Roman" w:cs="Times New Roman"/>
          <w:sz w:val="22"/>
          <w:szCs w:val="22"/>
        </w:rPr>
        <w:t>he thresholds are comparable for chromatic and achromatic variation</w:t>
      </w:r>
      <w:r w:rsidR="00CF68F6">
        <w:rPr>
          <w:rFonts w:ascii="Times New Roman" w:hAnsi="Times New Roman" w:cs="Times New Roman"/>
          <w:sz w:val="22"/>
          <w:szCs w:val="22"/>
        </w:rPr>
        <w:t>. The p-value</w:t>
      </w:r>
      <w:r w:rsidR="00D93B74">
        <w:rPr>
          <w:rFonts w:ascii="Times New Roman" w:hAnsi="Times New Roman" w:cs="Times New Roman"/>
          <w:sz w:val="22"/>
          <w:szCs w:val="22"/>
        </w:rPr>
        <w:t>s</w:t>
      </w:r>
      <w:r w:rsidR="00CF68F6">
        <w:rPr>
          <w:rFonts w:ascii="Times New Roman" w:hAnsi="Times New Roman" w:cs="Times New Roman"/>
          <w:sz w:val="22"/>
          <w:szCs w:val="22"/>
        </w:rPr>
        <w:t xml:space="preserve"> of the hypothesis that the mean thresholds for chromatic and achromatic variations are equal are 0.72, 0.57, and 0.16 for covariance scalar 0.03, 0.30, and 1.00 respectively</w:t>
      </w:r>
      <w:r w:rsidR="002A3B59">
        <w:rPr>
          <w:rFonts w:ascii="Times New Roman" w:hAnsi="Times New Roman" w:cs="Times New Roman"/>
          <w:sz w:val="22"/>
          <w:szCs w:val="22"/>
        </w:rPr>
        <w:t xml:space="preserve">, indicating that the differences </w:t>
      </w:r>
      <w:r w:rsidR="00150548">
        <w:rPr>
          <w:rFonts w:ascii="Times New Roman" w:hAnsi="Times New Roman" w:cs="Times New Roman"/>
          <w:sz w:val="22"/>
          <w:szCs w:val="22"/>
        </w:rPr>
        <w:t xml:space="preserve">in the mean thresholds </w:t>
      </w:r>
      <w:r w:rsidR="002A3B59">
        <w:rPr>
          <w:rFonts w:ascii="Times New Roman" w:hAnsi="Times New Roman" w:cs="Times New Roman"/>
          <w:sz w:val="22"/>
          <w:szCs w:val="22"/>
        </w:rPr>
        <w:t>are not statistically significant</w:t>
      </w:r>
      <w:r w:rsidR="00CF68F6">
        <w:rPr>
          <w:rFonts w:ascii="Times New Roman" w:hAnsi="Times New Roman" w:cs="Times New Roman"/>
          <w:sz w:val="22"/>
          <w:szCs w:val="22"/>
        </w:rPr>
        <w:t>.</w:t>
      </w:r>
      <w:r w:rsidR="006C395E">
        <w:rPr>
          <w:rFonts w:ascii="Times New Roman" w:hAnsi="Times New Roman" w:cs="Times New Roman"/>
          <w:sz w:val="22"/>
          <w:szCs w:val="22"/>
        </w:rPr>
        <w:t xml:space="preserve"> </w:t>
      </w:r>
      <w:r w:rsidR="0047789C">
        <w:rPr>
          <w:rFonts w:ascii="Times New Roman" w:hAnsi="Times New Roman" w:cs="Times New Roman"/>
          <w:sz w:val="22"/>
          <w:szCs w:val="22"/>
        </w:rPr>
        <w:t>Figure S</w:t>
      </w:r>
      <w:r w:rsidR="0000631B">
        <w:rPr>
          <w:rFonts w:ascii="Times New Roman" w:hAnsi="Times New Roman" w:cs="Times New Roman"/>
          <w:sz w:val="22"/>
          <w:szCs w:val="22"/>
        </w:rPr>
        <w:t>3</w:t>
      </w:r>
      <w:r w:rsidR="00F74423">
        <w:rPr>
          <w:rFonts w:ascii="Times New Roman" w:hAnsi="Times New Roman" w:cs="Times New Roman"/>
          <w:sz w:val="22"/>
          <w:szCs w:val="22"/>
        </w:rPr>
        <w:t xml:space="preserve"> shows </w:t>
      </w:r>
      <w:r w:rsidR="001B4EAC">
        <w:rPr>
          <w:rFonts w:ascii="Times New Roman" w:hAnsi="Times New Roman" w:cs="Times New Roman"/>
          <w:sz w:val="22"/>
          <w:szCs w:val="22"/>
        </w:rPr>
        <w:t xml:space="preserve">the </w:t>
      </w:r>
      <w:r w:rsidR="00F74423">
        <w:rPr>
          <w:rFonts w:ascii="Times New Roman" w:hAnsi="Times New Roman" w:cs="Times New Roman"/>
          <w:sz w:val="22"/>
          <w:szCs w:val="22"/>
        </w:rPr>
        <w:t xml:space="preserve">discrimination thresholds </w:t>
      </w:r>
      <w:r w:rsidR="001B4EAC">
        <w:rPr>
          <w:rFonts w:ascii="Times New Roman" w:hAnsi="Times New Roman" w:cs="Times New Roman"/>
          <w:sz w:val="22"/>
          <w:szCs w:val="22"/>
        </w:rPr>
        <w:t xml:space="preserve">measured in preregistered </w:t>
      </w:r>
      <w:r w:rsidR="00DD58B7">
        <w:rPr>
          <w:rFonts w:ascii="Times New Roman" w:hAnsi="Times New Roman" w:cs="Times New Roman"/>
          <w:sz w:val="22"/>
          <w:szCs w:val="22"/>
        </w:rPr>
        <w:t>E</w:t>
      </w:r>
      <w:r w:rsidR="001B4EAC">
        <w:rPr>
          <w:rFonts w:ascii="Times New Roman" w:hAnsi="Times New Roman" w:cs="Times New Roman"/>
          <w:sz w:val="22"/>
          <w:szCs w:val="22"/>
        </w:rPr>
        <w:t xml:space="preserve">xperiment 6 and previously reported thresholds in </w:t>
      </w:r>
      <w:sdt>
        <w:sdtPr>
          <w:rPr>
            <w:rFonts w:ascii="Times New Roman" w:hAnsi="Times New Roman" w:cs="Times New Roman"/>
            <w:sz w:val="22"/>
            <w:szCs w:val="22"/>
          </w:rPr>
          <w:id w:val="-1623064039"/>
          <w:citation/>
        </w:sdtPr>
        <w:sdtContent>
          <w:r w:rsidR="001B4EAC">
            <w:rPr>
              <w:rFonts w:ascii="Times New Roman" w:hAnsi="Times New Roman" w:cs="Times New Roman"/>
              <w:sz w:val="22"/>
              <w:szCs w:val="22"/>
            </w:rPr>
            <w:fldChar w:fldCharType="begin"/>
          </w:r>
          <w:r w:rsidR="001B4EAC">
            <w:rPr>
              <w:rFonts w:ascii="Times New Roman" w:hAnsi="Times New Roman" w:cs="Times New Roman"/>
              <w:sz w:val="22"/>
              <w:szCs w:val="22"/>
            </w:rPr>
            <w:instrText xml:space="preserve">CITATION Sin22 \t  \l 1033 </w:instrText>
          </w:r>
          <w:r w:rsidR="001B4EAC">
            <w:rPr>
              <w:rFonts w:ascii="Times New Roman" w:hAnsi="Times New Roman" w:cs="Times New Roman"/>
              <w:sz w:val="22"/>
              <w:szCs w:val="22"/>
            </w:rPr>
            <w:fldChar w:fldCharType="separate"/>
          </w:r>
          <w:r w:rsidR="001B4EAC" w:rsidRPr="001B4EAC">
            <w:rPr>
              <w:rFonts w:ascii="Times New Roman" w:hAnsi="Times New Roman" w:cs="Times New Roman"/>
              <w:noProof/>
              <w:sz w:val="22"/>
              <w:szCs w:val="22"/>
            </w:rPr>
            <w:t>(Singh, Burge, &amp; Brainard, 2022)</w:t>
          </w:r>
          <w:r w:rsidR="001B4EAC">
            <w:rPr>
              <w:rFonts w:ascii="Times New Roman" w:hAnsi="Times New Roman" w:cs="Times New Roman"/>
              <w:sz w:val="22"/>
              <w:szCs w:val="22"/>
            </w:rPr>
            <w:fldChar w:fldCharType="end"/>
          </w:r>
        </w:sdtContent>
      </w:sdt>
      <w:r w:rsidR="001B4EAC">
        <w:rPr>
          <w:rFonts w:ascii="Times New Roman" w:hAnsi="Times New Roman" w:cs="Times New Roman"/>
          <w:sz w:val="22"/>
          <w:szCs w:val="22"/>
        </w:rPr>
        <w:t>.</w:t>
      </w:r>
      <w:r w:rsidR="00DD58B7">
        <w:rPr>
          <w:rFonts w:ascii="Times New Roman" w:hAnsi="Times New Roman" w:cs="Times New Roman"/>
          <w:sz w:val="22"/>
          <w:szCs w:val="22"/>
        </w:rPr>
        <w:t xml:space="preserve"> </w:t>
      </w:r>
      <w:r w:rsidR="001367D8">
        <w:rPr>
          <w:rFonts w:ascii="Times New Roman" w:hAnsi="Times New Roman" w:cs="Times New Roman"/>
          <w:sz w:val="22"/>
          <w:szCs w:val="22"/>
        </w:rPr>
        <w:t xml:space="preserve">The measured thresholds are consistent between the two experiments. </w:t>
      </w:r>
    </w:p>
    <w:p w14:paraId="65548AAE" w14:textId="20E32B1E" w:rsidR="007B2536" w:rsidRDefault="007B2536" w:rsidP="00B71878">
      <w:pPr>
        <w:spacing w:before="240"/>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0216D3" w:rsidRPr="000216D3">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 xml:space="preserve">The equivalent noise level, the ratio of the external variance </w:t>
      </w:r>
      <w:r w:rsidR="00D93B74">
        <w:rPr>
          <w:rStyle w:val="None"/>
          <w:rFonts w:cs="Arial Unicode MS"/>
          <w:iCs/>
          <w:sz w:val="22"/>
          <w:szCs w:val="22"/>
        </w:rPr>
        <w:t xml:space="preserve">to </w:t>
      </w:r>
      <w:r w:rsidR="005B5E7F">
        <w:rPr>
          <w:rStyle w:val="None"/>
          <w:rFonts w:cs="Arial Unicode MS"/>
          <w:iCs/>
          <w:sz w:val="22"/>
          <w:szCs w:val="22"/>
        </w:rPr>
        <w:t>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w:t>
      </w:r>
      <w:r w:rsidR="00CB2FB2">
        <w:rPr>
          <w:rStyle w:val="None"/>
          <w:rFonts w:cs="Arial Unicode MS"/>
          <w:iCs/>
          <w:sz w:val="22"/>
          <w:szCs w:val="22"/>
        </w:rPr>
        <w:t>But</w:t>
      </w:r>
      <w:r w:rsidR="00F94DCD">
        <w:rPr>
          <w:rStyle w:val="None"/>
          <w:rFonts w:cs="Arial Unicode MS"/>
          <w:iCs/>
          <w:sz w:val="22"/>
          <w:szCs w:val="22"/>
        </w:rPr>
        <w:t xml:space="preserve"> the ratio not significantly large compared to 1, </w:t>
      </w:r>
      <w:r w:rsidR="00945ABF">
        <w:rPr>
          <w:rStyle w:val="None"/>
          <w:rFonts w:cs="Arial Unicode MS"/>
          <w:iCs/>
          <w:sz w:val="22"/>
          <w:szCs w:val="22"/>
        </w:rPr>
        <w:t>this indicates</w:t>
      </w:r>
      <w:r w:rsidR="00F94DCD">
        <w:rPr>
          <w:rStyle w:val="None"/>
          <w:rFonts w:cs="Arial Unicode MS"/>
          <w:iCs/>
          <w:sz w:val="22"/>
          <w:szCs w:val="22"/>
        </w:rPr>
        <w:t xml:space="preserve"> that the visual system provides a significant level of lightness constancy.</w:t>
      </w:r>
    </w:p>
    <w:p w14:paraId="2D6A827A" w14:textId="08DB3E49" w:rsidR="00A25235" w:rsidRDefault="00A25235" w:rsidP="00B71878">
      <w:pPr>
        <w:pStyle w:val="Default"/>
        <w:spacing w:before="24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73CB17EA" w:rsidR="00942B68" w:rsidRDefault="00465617" w:rsidP="00B71878">
      <w:pPr>
        <w:pStyle w:val="Default"/>
        <w:spacing w:before="240"/>
        <w:rPr>
          <w:rFonts w:ascii="Times New Roman" w:hAnsi="Times New Roman"/>
          <w:sz w:val="22"/>
          <w:szCs w:val="22"/>
        </w:rPr>
      </w:pPr>
      <w:r w:rsidRPr="00465617">
        <w:rPr>
          <w:rFonts w:ascii="Times New Roman" w:hAnsi="Times New Roman"/>
          <w:sz w:val="22"/>
          <w:szCs w:val="22"/>
        </w:rPr>
        <w:lastRenderedPageBreak/>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w:t>
      </w:r>
      <w:r w:rsidR="00253E0B">
        <w:rPr>
          <w:rFonts w:ascii="Times New Roman" w:hAnsi="Times New Roman"/>
          <w:sz w:val="22"/>
          <w:szCs w:val="22"/>
        </w:rPr>
        <w:t xml:space="preserve">by </w:t>
      </w:r>
      <w:r w:rsidR="00807A73">
        <w:rPr>
          <w:rFonts w:ascii="Times New Roman" w:hAnsi="Times New Roman"/>
          <w:sz w:val="22"/>
          <w:szCs w:val="22"/>
        </w:rPr>
        <w:t>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47789C">
        <w:rPr>
          <w:rFonts w:ascii="Times New Roman" w:hAnsi="Times New Roman"/>
          <w:color w:val="000000" w:themeColor="text1"/>
          <w:sz w:val="22"/>
          <w:szCs w:val="22"/>
        </w:rPr>
        <w:t>Figure S4</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w:t>
      </w:r>
      <w:r w:rsidR="00334864">
        <w:rPr>
          <w:rFonts w:ascii="Times New Roman" w:hAnsi="Times New Roman"/>
          <w:sz w:val="22"/>
          <w:szCs w:val="22"/>
        </w:rPr>
        <w:t xml:space="preserve">how the </w:t>
      </w:r>
      <w:r w:rsidR="00B760FE">
        <w:rPr>
          <w:rFonts w:ascii="Times New Roman" w:hAnsi="Times New Roman"/>
          <w:sz w:val="22"/>
          <w:szCs w:val="22"/>
        </w:rPr>
        <w:t>threshold</w:t>
      </w:r>
      <w:r w:rsidR="00334864">
        <w:rPr>
          <w:rFonts w:ascii="Times New Roman" w:hAnsi="Times New Roman"/>
          <w:sz w:val="22"/>
          <w:szCs w:val="22"/>
        </w:rPr>
        <w:t>s change as the amount of variation</w:t>
      </w:r>
      <w:r w:rsidR="00FC5083">
        <w:rPr>
          <w:rFonts w:ascii="Times New Roman" w:hAnsi="Times New Roman"/>
          <w:sz w:val="22"/>
          <w:szCs w:val="22"/>
        </w:rPr>
        <w:t xml:space="preserve"> in the light source intensity increases. The</w:t>
      </w:r>
      <w:r w:rsidR="00B760FE">
        <w:rPr>
          <w:rFonts w:ascii="Times New Roman" w:hAnsi="Times New Roman"/>
          <w:sz w:val="22"/>
          <w:szCs w:val="22"/>
        </w:rPr>
        <w:t xml:space="preserve"> </w:t>
      </w:r>
      <w:r w:rsidR="00FC5083">
        <w:rPr>
          <w:rFonts w:ascii="Times New Roman" w:hAnsi="Times New Roman"/>
          <w:sz w:val="22"/>
          <w:szCs w:val="22"/>
        </w:rPr>
        <w:t xml:space="preserve">data is averaged over </w:t>
      </w:r>
      <w:r w:rsidR="00466C6E">
        <w:rPr>
          <w:rFonts w:ascii="Times New Roman" w:hAnsi="Times New Roman"/>
          <w:sz w:val="22"/>
          <w:szCs w:val="22"/>
        </w:rPr>
        <w:t>five observers</w:t>
      </w:r>
      <w:r w:rsidR="00070EB0">
        <w:rPr>
          <w:rFonts w:ascii="Times New Roman" w:hAnsi="Times New Roman"/>
          <w:sz w:val="22"/>
          <w:szCs w:val="22"/>
        </w:rPr>
        <w:t xml:space="preserve"> (</w:t>
      </w:r>
      <w:r w:rsidR="00AB71D9">
        <w:rPr>
          <w:rFonts w:ascii="Times New Roman" w:hAnsi="Times New Roman"/>
          <w:sz w:val="22"/>
          <w:szCs w:val="22"/>
        </w:rPr>
        <w:t xml:space="preserve">also see </w:t>
      </w:r>
      <w:r w:rsidR="0047789C">
        <w:rPr>
          <w:rFonts w:ascii="Times New Roman" w:hAnsi="Times New Roman"/>
          <w:sz w:val="22"/>
          <w:szCs w:val="22"/>
        </w:rPr>
        <w:t>Figure S5</w:t>
      </w:r>
      <w:r w:rsidR="00070EB0">
        <w:rPr>
          <w:rFonts w:ascii="Times New Roman" w:hAnsi="Times New Roman"/>
          <w:sz w:val="22"/>
          <w:szCs w:val="22"/>
        </w:rPr>
        <w:t>)</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w:t>
      </w:r>
      <w:r w:rsidR="003D743A">
        <w:rPr>
          <w:rFonts w:ascii="Times New Roman" w:hAnsi="Times New Roman"/>
          <w:sz w:val="22"/>
          <w:szCs w:val="22"/>
        </w:rPr>
        <w:t xml:space="preserve">the </w:t>
      </w:r>
      <w:r w:rsidR="000B3117">
        <w:rPr>
          <w:rFonts w:ascii="Times New Roman" w:hAnsi="Times New Roman"/>
          <w:sz w:val="22"/>
          <w:szCs w:val="22"/>
        </w:rPr>
        <w:t>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w:t>
      </w:r>
      <w:r w:rsidR="00AD649A">
        <w:rPr>
          <w:rFonts w:ascii="Times New Roman" w:hAnsi="Times New Roman"/>
          <w:sz w:val="22"/>
          <w:szCs w:val="22"/>
        </w:rPr>
        <w:t xml:space="preserve">squared </w:t>
      </w:r>
      <w:r w:rsidR="0068331F">
        <w:rPr>
          <w:rFonts w:ascii="Times New Roman" w:hAnsi="Times New Roman"/>
          <w:sz w:val="22"/>
          <w:szCs w:val="22"/>
        </w:rPr>
        <w:t>threshold</w:t>
      </w:r>
      <w:r w:rsidR="009408CD">
        <w:rPr>
          <w:rFonts w:ascii="Times New Roman" w:hAnsi="Times New Roman"/>
          <w:sz w:val="22"/>
          <w:szCs w:val="22"/>
        </w:rPr>
        <w:t xml:space="preserve"> </w:t>
      </w:r>
      <w:r w:rsidR="0068331F">
        <w:rPr>
          <w:rFonts w:ascii="Times New Roman" w:hAnsi="Times New Roman"/>
          <w:sz w:val="22"/>
          <w:szCs w:val="22"/>
        </w:rPr>
        <w:t xml:space="preserve">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w:t>
      </w:r>
      <w:r w:rsidR="007616A1">
        <w:rPr>
          <w:rStyle w:val="None"/>
          <w:rFonts w:ascii="Times New Roman" w:hAnsi="Times New Roman"/>
          <w:iCs/>
          <w:sz w:val="22"/>
          <w:szCs w:val="22"/>
        </w:rPr>
        <w:t xml:space="preserve">, </w:t>
      </w:r>
      <w:r w:rsidR="00932B23">
        <w:rPr>
          <w:rStyle w:val="None"/>
          <w:rFonts w:ascii="Times New Roman" w:hAnsi="Times New Roman"/>
          <w:iCs/>
          <w:sz w:val="22"/>
          <w:szCs w:val="22"/>
        </w:rPr>
        <w:t xml:space="preserve">the ratio of external variation to intrinsic noise at range parameter </w:t>
      </w:r>
      <m:oMath>
        <m:r>
          <w:rPr>
            <w:rStyle w:val="None"/>
            <w:rFonts w:ascii="Cambria Math" w:hAnsi="Cambria Math"/>
            <w:sz w:val="22"/>
            <w:szCs w:val="22"/>
          </w:rPr>
          <m:t>δ</m:t>
        </m:r>
        <m:r>
          <w:rPr>
            <w:rStyle w:val="None"/>
            <w:rFonts w:ascii="Cambria Math" w:hAnsi="Cambria Math"/>
            <w:sz w:val="22"/>
            <w:szCs w:val="22"/>
          </w:rPr>
          <m:t>=1</m:t>
        </m:r>
      </m:oMath>
      <w:r w:rsidR="00932B23">
        <w:rPr>
          <w:rStyle w:val="None"/>
          <w:rFonts w:ascii="Times New Roman" w:hAnsi="Times New Roman"/>
          <w:iCs/>
          <w:sz w:val="22"/>
          <w:szCs w:val="22"/>
        </w:rPr>
        <w:t xml:space="preserve">, </w:t>
      </w:r>
      <w:r w:rsidR="00255624">
        <w:rPr>
          <w:rStyle w:val="None"/>
          <w:rFonts w:ascii="Times New Roman" w:hAnsi="Times New Roman"/>
          <w:iCs/>
          <w:sz w:val="22"/>
          <w:szCs w:val="22"/>
        </w:rPr>
        <w:t>is ~ 1.8</w:t>
      </w:r>
      <w:r w:rsidR="00255624">
        <w:rPr>
          <w:rStyle w:val="None"/>
          <w:rFonts w:ascii="Times New Roman" w:hAnsi="Times New Roman"/>
          <w:iCs/>
          <w:sz w:val="22"/>
          <w:szCs w:val="22"/>
        </w:rPr>
        <w:t xml:space="preserve">. This </w:t>
      </w:r>
      <w:r w:rsidR="007616A1">
        <w:rPr>
          <w:rStyle w:val="None"/>
          <w:rFonts w:ascii="Times New Roman" w:hAnsi="Times New Roman"/>
          <w:iCs/>
          <w:sz w:val="22"/>
          <w:szCs w:val="22"/>
        </w:rPr>
        <w:t>indicat</w:t>
      </w:r>
      <w:r w:rsidR="00255624">
        <w:rPr>
          <w:rStyle w:val="None"/>
          <w:rFonts w:ascii="Times New Roman" w:hAnsi="Times New Roman"/>
          <w:iCs/>
          <w:sz w:val="22"/>
          <w:szCs w:val="22"/>
        </w:rPr>
        <w:t>es</w:t>
      </w:r>
      <w:r w:rsidR="007616A1">
        <w:rPr>
          <w:rStyle w:val="None"/>
          <w:rFonts w:ascii="Times New Roman" w:hAnsi="Times New Roman"/>
          <w:iCs/>
          <w:sz w:val="22"/>
          <w:szCs w:val="22"/>
        </w:rPr>
        <w:t xml:space="preserve"> that the variation in the lightness representation induced by the variation in light source intensity is close to the internal variation of that representation</w:t>
      </w:r>
      <w:r w:rsidR="00F63E64">
        <w:rPr>
          <w:rStyle w:val="None"/>
          <w:rFonts w:ascii="Times New Roman" w:hAnsi="Times New Roman"/>
          <w:iCs/>
          <w:sz w:val="22"/>
          <w:szCs w:val="22"/>
        </w:rPr>
        <w:t xml:space="preserve"> at these leve</w:t>
      </w:r>
      <w:r w:rsidR="00F110D8">
        <w:rPr>
          <w:rStyle w:val="None"/>
          <w:rFonts w:ascii="Times New Roman" w:hAnsi="Times New Roman"/>
          <w:iCs/>
          <w:sz w:val="22"/>
          <w:szCs w:val="22"/>
        </w:rPr>
        <w:t>l</w:t>
      </w:r>
      <w:r w:rsidR="00F63E64">
        <w:rPr>
          <w:rStyle w:val="None"/>
          <w:rFonts w:ascii="Times New Roman" w:hAnsi="Times New Roman"/>
          <w:iCs/>
          <w:sz w:val="22"/>
          <w:szCs w:val="22"/>
        </w:rPr>
        <w:t>s.</w:t>
      </w:r>
      <w:r w:rsidR="00875B2F">
        <w:rPr>
          <w:rStyle w:val="None"/>
          <w:rFonts w:ascii="Times New Roman" w:hAnsi="Times New Roman"/>
          <w:iCs/>
          <w:sz w:val="22"/>
          <w:szCs w:val="22"/>
        </w:rPr>
        <w:t xml:space="preserve"> </w:t>
      </w:r>
      <w:r w:rsidR="0096391A">
        <w:rPr>
          <w:rStyle w:val="None"/>
          <w:rFonts w:ascii="Times New Roman" w:hAnsi="Times New Roman"/>
          <w:iCs/>
          <w:sz w:val="22"/>
          <w:szCs w:val="22"/>
        </w:rPr>
        <w:t xml:space="preserve">In natural conditions, </w:t>
      </w:r>
      <w:r w:rsidR="006416E4">
        <w:rPr>
          <w:rStyle w:val="None"/>
          <w:rFonts w:ascii="Times New Roman" w:hAnsi="Times New Roman"/>
          <w:iCs/>
          <w:sz w:val="22"/>
          <w:szCs w:val="22"/>
        </w:rPr>
        <w:t xml:space="preserve">where </w:t>
      </w:r>
      <w:r w:rsidR="0096391A">
        <w:rPr>
          <w:rStyle w:val="None"/>
          <w:rFonts w:ascii="Times New Roman" w:hAnsi="Times New Roman"/>
          <w:iCs/>
          <w:sz w:val="22"/>
          <w:szCs w:val="22"/>
        </w:rPr>
        <w:t>light source intensity</w:t>
      </w:r>
      <w:r w:rsidR="0096391A">
        <w:rPr>
          <w:rStyle w:val="None"/>
          <w:rFonts w:ascii="Times New Roman" w:hAnsi="Times New Roman"/>
          <w:iCs/>
          <w:sz w:val="22"/>
          <w:szCs w:val="22"/>
        </w:rPr>
        <w:t xml:space="preserve"> varies over several order of magnitudes</w:t>
      </w:r>
      <w:r w:rsidR="006416E4">
        <w:rPr>
          <w:rStyle w:val="None"/>
          <w:rFonts w:ascii="Times New Roman" w:hAnsi="Times New Roman"/>
          <w:iCs/>
          <w:sz w:val="22"/>
          <w:szCs w:val="22"/>
        </w:rPr>
        <w:t>, the extrinsic noise</w:t>
      </w:r>
      <w:r w:rsidR="00D96298">
        <w:rPr>
          <w:rStyle w:val="None"/>
          <w:rFonts w:ascii="Times New Roman" w:hAnsi="Times New Roman"/>
          <w:iCs/>
          <w:sz w:val="22"/>
          <w:szCs w:val="22"/>
        </w:rPr>
        <w:t xml:space="preserve"> </w:t>
      </w:r>
      <w:r w:rsidR="00B62056">
        <w:rPr>
          <w:rStyle w:val="None"/>
          <w:rFonts w:ascii="Times New Roman" w:hAnsi="Times New Roman"/>
          <w:iCs/>
          <w:sz w:val="22"/>
          <w:szCs w:val="22"/>
        </w:rPr>
        <w:t xml:space="preserve">can be estimated </w:t>
      </w:r>
      <w:r w:rsidR="007B1056">
        <w:rPr>
          <w:rStyle w:val="None"/>
          <w:rFonts w:ascii="Times New Roman" w:hAnsi="Times New Roman"/>
          <w:iCs/>
          <w:sz w:val="22"/>
          <w:szCs w:val="22"/>
        </w:rPr>
        <w:t xml:space="preserve">by generating images </w:t>
      </w:r>
      <w:r w:rsidR="000315F2">
        <w:rPr>
          <w:rStyle w:val="None"/>
          <w:rFonts w:ascii="Times New Roman" w:hAnsi="Times New Roman"/>
          <w:iCs/>
          <w:sz w:val="22"/>
          <w:szCs w:val="22"/>
        </w:rPr>
        <w:t xml:space="preserve">at the level of variation </w:t>
      </w:r>
      <w:r w:rsidR="005C5918">
        <w:rPr>
          <w:rStyle w:val="None"/>
          <w:rFonts w:ascii="Times New Roman" w:hAnsi="Times New Roman"/>
          <w:iCs/>
          <w:sz w:val="22"/>
          <w:szCs w:val="22"/>
        </w:rPr>
        <w:t xml:space="preserve">and </w:t>
      </w:r>
      <w:r w:rsidR="006F356C">
        <w:rPr>
          <w:rStyle w:val="None"/>
          <w:rFonts w:ascii="Times New Roman" w:hAnsi="Times New Roman"/>
          <w:iCs/>
          <w:sz w:val="22"/>
          <w:szCs w:val="22"/>
        </w:rPr>
        <w:t xml:space="preserve">using </w:t>
      </w:r>
      <w:r w:rsidR="005C5918">
        <w:rPr>
          <w:rStyle w:val="None"/>
          <w:rFonts w:ascii="Times New Roman" w:hAnsi="Times New Roman"/>
          <w:iCs/>
          <w:sz w:val="22"/>
          <w:szCs w:val="22"/>
        </w:rPr>
        <w:t>the LINRF model</w:t>
      </w:r>
      <w:r w:rsidR="006416E4">
        <w:rPr>
          <w:rStyle w:val="None"/>
          <w:rFonts w:ascii="Times New Roman" w:hAnsi="Times New Roman"/>
          <w:iCs/>
          <w:sz w:val="22"/>
          <w:szCs w:val="22"/>
        </w:rPr>
        <w:t>.</w:t>
      </w:r>
    </w:p>
    <w:p w14:paraId="1E36E38C" w14:textId="75A2DF57" w:rsidR="00A25235" w:rsidRDefault="002250FA" w:rsidP="00B71878">
      <w:pPr>
        <w:spacing w:before="240"/>
        <w:rPr>
          <w:b/>
          <w:bCs/>
          <w:sz w:val="22"/>
          <w:szCs w:val="22"/>
        </w:rPr>
      </w:pPr>
      <w:proofErr w:type="spellStart"/>
      <w:r>
        <w:rPr>
          <w:b/>
          <w:bCs/>
          <w:sz w:val="22"/>
          <w:szCs w:val="22"/>
        </w:rPr>
        <w:t>Th</w:t>
      </w:r>
      <w:proofErr w:type="spellEnd"/>
      <w:r>
        <w:rPr>
          <w:b/>
          <w:bCs/>
          <w:sz w:val="22"/>
          <w:szCs w:val="22"/>
        </w:rPr>
        <w:t xml:space="preserve">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3D341020" w:rsidR="00C10AB6" w:rsidRDefault="008D5872" w:rsidP="00B71878">
      <w:pPr>
        <w:spacing w:before="240"/>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light source</w:t>
      </w:r>
      <w:r w:rsidR="000349BE">
        <w:rPr>
          <w:sz w:val="22"/>
          <w:szCs w:val="22"/>
        </w:rPr>
        <w:t>s</w:t>
      </w:r>
      <w:r w:rsidR="00220E3D">
        <w:rPr>
          <w:sz w:val="22"/>
          <w:szCs w:val="22"/>
        </w:rPr>
        <w:t xml:space="preserve"> for achromatic and chromatic background</w:t>
      </w:r>
      <w:r w:rsidR="008773DD">
        <w:rPr>
          <w:sz w:val="22"/>
          <w:szCs w:val="22"/>
        </w:rPr>
        <w:t>s</w:t>
      </w:r>
      <w:r w:rsidR="00474BA4">
        <w:rPr>
          <w:sz w:val="22"/>
          <w:szCs w:val="22"/>
        </w:rPr>
        <w:t xml:space="preserv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w:t>
      </w:r>
      <w:r w:rsidR="004578A3">
        <w:rPr>
          <w:sz w:val="22"/>
          <w:szCs w:val="22"/>
        </w:rPr>
        <w:t>background</w:t>
      </w:r>
      <w:r w:rsidR="00FC719E">
        <w:rPr>
          <w:sz w:val="22"/>
          <w:szCs w:val="22"/>
        </w:rPr>
        <w:t>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47789C">
        <w:rPr>
          <w:color w:val="000000" w:themeColor="text1"/>
          <w:sz w:val="22"/>
          <w:szCs w:val="22"/>
        </w:rPr>
        <w:t>Figure S6</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shows the mean</w:t>
      </w:r>
      <w:r w:rsidR="00EC14A0">
        <w:rPr>
          <w:sz w:val="22"/>
          <w:szCs w:val="22"/>
        </w:rPr>
        <w:t xml:space="preserve"> </w:t>
      </w:r>
      <w:r w:rsidR="00596277">
        <w:rPr>
          <w:sz w:val="22"/>
          <w:szCs w:val="22"/>
        </w:rPr>
        <w:t xml:space="preserve">log </w:t>
      </w:r>
      <w:r w:rsidR="00EC14A0">
        <w:rPr>
          <w:sz w:val="22"/>
          <w:szCs w:val="22"/>
        </w:rPr>
        <w:t>squared</w:t>
      </w:r>
      <w:r w:rsidR="003A2279">
        <w:rPr>
          <w:sz w:val="22"/>
          <w:szCs w:val="22"/>
        </w:rPr>
        <w:t xml:space="preserve">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43550D">
        <w:rPr>
          <w:sz w:val="22"/>
          <w:szCs w:val="22"/>
        </w:rPr>
        <w:t>, indicating that the differences in the mean thresholds are not statistically significant</w:t>
      </w:r>
      <w:r w:rsidR="00BD617E">
        <w:rPr>
          <w:sz w:val="22"/>
          <w:szCs w:val="22"/>
        </w:rPr>
        <w:t>.</w:t>
      </w:r>
      <w:r w:rsidR="009421E6">
        <w:rPr>
          <w:sz w:val="22"/>
          <w:szCs w:val="22"/>
        </w:rPr>
        <w:t xml:space="preserve"> </w:t>
      </w:r>
    </w:p>
    <w:p w14:paraId="774B0C1C" w14:textId="77777777" w:rsidR="002F0725" w:rsidRDefault="002F0725" w:rsidP="00B71878">
      <w:pPr>
        <w:spacing w:before="240"/>
        <w:rPr>
          <w:sz w:val="22"/>
          <w:szCs w:val="22"/>
        </w:rPr>
      </w:pPr>
      <w:r w:rsidRPr="00BB4B63">
        <w:rPr>
          <w:color w:val="000000" w:themeColor="text1"/>
          <w:sz w:val="22"/>
          <w:szCs w:val="22"/>
        </w:rPr>
        <w:t>Figure 1</w:t>
      </w:r>
      <w:r>
        <w:rPr>
          <w:color w:val="000000" w:themeColor="text1"/>
          <w:sz w:val="22"/>
          <w:szCs w:val="22"/>
        </w:rPr>
        <w:t>1</w:t>
      </w:r>
      <w:r>
        <w:rPr>
          <w:sz w:val="22"/>
          <w:szCs w:val="22"/>
        </w:rPr>
        <w:t xml:space="preserve"> also shows the squared thresholds of the linear receptive model for the six conditions. We used the intrinsic noise and the </w:t>
      </w:r>
      <w:r>
        <w:rPr>
          <w:rStyle w:val="None"/>
          <w:iCs/>
          <w:sz w:val="22"/>
          <w:szCs w:val="22"/>
        </w:rPr>
        <w:t xml:space="preserve">surround sensitivity </w:t>
      </w:r>
      <w:r>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sz w:val="22"/>
          <w:szCs w:val="22"/>
        </w:rPr>
        <w:t xml:space="preserve">) </w:t>
      </w:r>
      <w:r>
        <w:rPr>
          <w:sz w:val="22"/>
          <w:szCs w:val="22"/>
        </w:rPr>
        <w:t xml:space="preserve">parameters of the background reflectance variation experiment to estimate the threshold of the linear receptive field model for the no-variation condition, background spectra variation conditions, and the simultaneous variation conditions (Experiment 6, Figure 7). For the light intensity variation condition, we used the parameters of the </w:t>
      </w:r>
      <w:r>
        <w:rPr>
          <w:rStyle w:val="None"/>
          <w:sz w:val="22"/>
          <w:szCs w:val="22"/>
        </w:rPr>
        <w:t>l</w:t>
      </w:r>
      <w:r w:rsidRPr="00B156A4">
        <w:rPr>
          <w:rStyle w:val="None"/>
          <w:sz w:val="22"/>
          <w:szCs w:val="22"/>
        </w:rPr>
        <w:t>ight source intensity variation</w:t>
      </w:r>
      <w:r>
        <w:rPr>
          <w:rStyle w:val="None"/>
          <w:sz w:val="22"/>
          <w:szCs w:val="22"/>
        </w:rPr>
        <w:t xml:space="preserve"> experiment</w:t>
      </w:r>
      <w:r>
        <w:rPr>
          <w:sz w:val="22"/>
          <w:szCs w:val="22"/>
        </w:rPr>
        <w:t xml:space="preserve"> (Experiment 7, Figure 9).</w:t>
      </w:r>
    </w:p>
    <w:p w14:paraId="6E03D332" w14:textId="04C45536" w:rsidR="000549B5" w:rsidRPr="00231FD1" w:rsidRDefault="00B47CC7" w:rsidP="00B71878">
      <w:pPr>
        <w:spacing w:before="240"/>
        <w:rPr>
          <w:sz w:val="22"/>
          <w:szCs w:val="22"/>
        </w:rPr>
      </w:pPr>
      <w:r>
        <w:rPr>
          <w:color w:val="000000" w:themeColor="text1"/>
          <w:sz w:val="22"/>
          <w:szCs w:val="22"/>
        </w:rPr>
        <w:t>We can use the linear receptive field model to compare the extrinsic variance of the simultaneous variation condition to the variance of the individual var</w:t>
      </w:r>
      <w:r w:rsidR="001C6104">
        <w:rPr>
          <w:color w:val="000000" w:themeColor="text1"/>
          <w:sz w:val="22"/>
          <w:szCs w:val="22"/>
        </w:rPr>
        <w:t>i</w:t>
      </w:r>
      <w:r>
        <w:rPr>
          <w:color w:val="000000" w:themeColor="text1"/>
          <w:sz w:val="22"/>
          <w:szCs w:val="22"/>
        </w:rPr>
        <w:t xml:space="preserve">ations. </w:t>
      </w:r>
      <w:r w:rsidR="004121DC">
        <w:rPr>
          <w:color w:val="000000" w:themeColor="text1"/>
          <w:sz w:val="22"/>
          <w:szCs w:val="22"/>
        </w:rPr>
        <w:t xml:space="preserve">According to the </w:t>
      </w:r>
      <w:r w:rsidR="000549B5">
        <w:rPr>
          <w:sz w:val="22"/>
          <w:szCs w:val="22"/>
        </w:rPr>
        <w:t>linear receptive model</w:t>
      </w:r>
      <w:r w:rsidR="00FE43B5">
        <w:rPr>
          <w:sz w:val="22"/>
          <w:szCs w:val="22"/>
        </w:rPr>
        <w:t>,</w:t>
      </w:r>
      <w:r w:rsidR="000549B5">
        <w:rPr>
          <w:sz w:val="22"/>
          <w:szCs w:val="22"/>
        </w:rPr>
        <w:t xml:space="preserve"> the square of the threshold is proportional to the </w:t>
      </w:r>
      <w:r w:rsidR="00C31433">
        <w:rPr>
          <w:sz w:val="22"/>
          <w:szCs w:val="22"/>
        </w:rPr>
        <w:t xml:space="preserve">sum of the </w:t>
      </w:r>
      <w:r w:rsidR="000549B5">
        <w:rPr>
          <w:sz w:val="22"/>
          <w:szCs w:val="22"/>
        </w:rPr>
        <w:t xml:space="preserve">variance </w:t>
      </w:r>
      <w:r w:rsidR="00C31433">
        <w:rPr>
          <w:sz w:val="22"/>
          <w:szCs w:val="22"/>
        </w:rPr>
        <w:t xml:space="preserve">of observers’ intrinsic noise and the extrinsic variation </w:t>
      </w:r>
      <w:r w:rsidR="000549B5">
        <w:rPr>
          <w:sz w:val="22"/>
          <w:szCs w:val="22"/>
        </w:rPr>
        <w:t xml:space="preserve">in the stimuli (Eq. 1). </w:t>
      </w:r>
      <w:r w:rsidR="00036A5A">
        <w:rPr>
          <w:sz w:val="22"/>
          <w:szCs w:val="22"/>
        </w:rPr>
        <w:t>The</w:t>
      </w:r>
      <w:r w:rsidR="00B176C2">
        <w:rPr>
          <w:sz w:val="22"/>
          <w:szCs w:val="22"/>
        </w:rPr>
        <w:t xml:space="preserve"> squared</w:t>
      </w:r>
      <w:r w:rsidR="00036A5A">
        <w:rPr>
          <w:sz w:val="22"/>
          <w:szCs w:val="22"/>
        </w:rPr>
        <w:t xml:space="preserve"> threshold at the no variation condition </w:t>
      </w:r>
      <w:r w:rsidR="00975318">
        <w:rPr>
          <w:sz w:val="22"/>
          <w:szCs w:val="22"/>
        </w:rPr>
        <w:t xml:space="preserve">is equal to </w:t>
      </w:r>
      <w:r w:rsidR="004223A9">
        <w:rPr>
          <w:sz w:val="22"/>
          <w:szCs w:val="22"/>
        </w:rPr>
        <w:t xml:space="preserve">the </w:t>
      </w:r>
      <w:r w:rsidR="004223A9">
        <w:rPr>
          <w:sz w:val="22"/>
          <w:szCs w:val="22"/>
        </w:rPr>
        <w:lastRenderedPageBreak/>
        <w:t xml:space="preserve">variance of the </w:t>
      </w:r>
      <w:r w:rsidR="00036A5A">
        <w:rPr>
          <w:sz w:val="22"/>
          <w:szCs w:val="22"/>
        </w:rPr>
        <w:t xml:space="preserve">observers’ intrinsic noise. </w:t>
      </w:r>
      <w:r w:rsidR="003C490B">
        <w:rPr>
          <w:sz w:val="22"/>
          <w:szCs w:val="22"/>
        </w:rPr>
        <w:t xml:space="preserve">In case of extrinsic variation, the </w:t>
      </w:r>
      <w:r w:rsidR="0067043F">
        <w:rPr>
          <w:sz w:val="22"/>
          <w:szCs w:val="22"/>
        </w:rPr>
        <w:t xml:space="preserve">increase in </w:t>
      </w:r>
      <w:r w:rsidR="003C490B">
        <w:rPr>
          <w:sz w:val="22"/>
          <w:szCs w:val="22"/>
        </w:rPr>
        <w:t xml:space="preserve">threshold square </w:t>
      </w:r>
      <w:r w:rsidR="00064D6B">
        <w:rPr>
          <w:sz w:val="22"/>
          <w:szCs w:val="22"/>
        </w:rPr>
        <w:t xml:space="preserve">compared to the </w:t>
      </w:r>
      <w:r w:rsidR="003C490B">
        <w:rPr>
          <w:sz w:val="22"/>
          <w:szCs w:val="22"/>
        </w:rPr>
        <w:t xml:space="preserve">no variation </w:t>
      </w:r>
      <w:r w:rsidR="002B4B28">
        <w:rPr>
          <w:sz w:val="22"/>
          <w:szCs w:val="22"/>
        </w:rPr>
        <w:t xml:space="preserve">condition </w:t>
      </w:r>
      <w:r w:rsidR="00BB2568">
        <w:rPr>
          <w:sz w:val="22"/>
          <w:szCs w:val="22"/>
        </w:rPr>
        <w:t>equal</w:t>
      </w:r>
      <w:r w:rsidR="006C3713">
        <w:rPr>
          <w:sz w:val="22"/>
          <w:szCs w:val="22"/>
        </w:rPr>
        <w:t>s</w:t>
      </w:r>
      <w:r w:rsidR="00BF7BBC">
        <w:rPr>
          <w:sz w:val="22"/>
          <w:szCs w:val="22"/>
        </w:rPr>
        <w:t xml:space="preserve"> </w:t>
      </w:r>
      <w:r w:rsidR="003C490B">
        <w:rPr>
          <w:sz w:val="22"/>
          <w:szCs w:val="22"/>
        </w:rPr>
        <w:t>the variance of the extrinsic variation.</w:t>
      </w:r>
      <w:r w:rsidR="00EF2FDB">
        <w:rPr>
          <w:sz w:val="22"/>
          <w:szCs w:val="22"/>
        </w:rPr>
        <w:t xml:space="preserve"> </w:t>
      </w:r>
      <w:r w:rsidR="00066CBD">
        <w:rPr>
          <w:sz w:val="22"/>
          <w:szCs w:val="22"/>
        </w:rPr>
        <w:t xml:space="preserve">When </w:t>
      </w:r>
      <w:r w:rsidR="00FB2561">
        <w:rPr>
          <w:sz w:val="22"/>
          <w:szCs w:val="22"/>
        </w:rPr>
        <w:t xml:space="preserve">there are more than one </w:t>
      </w:r>
      <w:r w:rsidR="000C37E9">
        <w:rPr>
          <w:sz w:val="22"/>
          <w:szCs w:val="22"/>
        </w:rPr>
        <w:t xml:space="preserve">independent </w:t>
      </w:r>
      <w:r w:rsidR="00FB2561">
        <w:rPr>
          <w:sz w:val="22"/>
          <w:szCs w:val="22"/>
        </w:rPr>
        <w:t>source</w:t>
      </w:r>
      <w:r w:rsidR="000C37E9">
        <w:rPr>
          <w:sz w:val="22"/>
          <w:szCs w:val="22"/>
        </w:rPr>
        <w:t>s</w:t>
      </w:r>
      <w:r w:rsidR="00FB2561">
        <w:rPr>
          <w:sz w:val="22"/>
          <w:szCs w:val="22"/>
        </w:rPr>
        <w:t xml:space="preserve"> of </w:t>
      </w:r>
      <w:r w:rsidR="000549B5">
        <w:rPr>
          <w:sz w:val="22"/>
          <w:szCs w:val="22"/>
        </w:rPr>
        <w:t xml:space="preserve">extrinsic </w:t>
      </w:r>
      <w:r w:rsidR="00856F81">
        <w:rPr>
          <w:sz w:val="22"/>
          <w:szCs w:val="22"/>
        </w:rPr>
        <w:t>variation</w:t>
      </w:r>
      <w:r w:rsidR="000549B5">
        <w:rPr>
          <w:sz w:val="22"/>
          <w:szCs w:val="22"/>
        </w:rPr>
        <w:t xml:space="preserve">, the total variance </w:t>
      </w:r>
      <w:r w:rsidR="000A0187">
        <w:rPr>
          <w:sz w:val="22"/>
          <w:szCs w:val="22"/>
        </w:rPr>
        <w:t xml:space="preserve">of </w:t>
      </w:r>
      <w:r w:rsidR="000549B5">
        <w:rPr>
          <w:sz w:val="22"/>
          <w:szCs w:val="22"/>
        </w:rPr>
        <w:t xml:space="preserve">the simultaneous </w:t>
      </w:r>
      <w:r w:rsidR="0020651C">
        <w:rPr>
          <w:sz w:val="22"/>
          <w:szCs w:val="22"/>
        </w:rPr>
        <w:t>variation</w:t>
      </w:r>
      <w:r w:rsidR="000549B5">
        <w:rPr>
          <w:sz w:val="22"/>
          <w:szCs w:val="22"/>
        </w:rPr>
        <w:t xml:space="preserve"> should be the sum of the variance of the individual </w:t>
      </w:r>
      <w:r w:rsidR="00691548">
        <w:rPr>
          <w:sz w:val="22"/>
          <w:szCs w:val="22"/>
        </w:rPr>
        <w:t>variations</w:t>
      </w:r>
      <w:r w:rsidR="000549B5">
        <w:rPr>
          <w:sz w:val="22"/>
          <w:szCs w:val="22"/>
        </w:rPr>
        <w:t>.</w:t>
      </w:r>
      <w:r w:rsidR="00C31433" w:rsidRPr="00C31433">
        <w:rPr>
          <w:sz w:val="22"/>
          <w:szCs w:val="22"/>
        </w:rPr>
        <w:t xml:space="preserve"> </w:t>
      </w:r>
      <w:r w:rsidR="00C31433">
        <w:rPr>
          <w:sz w:val="22"/>
          <w:szCs w:val="22"/>
        </w:rPr>
        <w:t xml:space="preserve">This predicts that the </w:t>
      </w:r>
      <w:r w:rsidR="00E44379">
        <w:rPr>
          <w:sz w:val="22"/>
          <w:szCs w:val="22"/>
        </w:rPr>
        <w:t xml:space="preserve">increase in </w:t>
      </w:r>
      <w:r w:rsidR="00C31433">
        <w:rPr>
          <w:sz w:val="22"/>
          <w:szCs w:val="22"/>
        </w:rPr>
        <w:t xml:space="preserve">threshold </w:t>
      </w:r>
      <w:r w:rsidR="00E44379">
        <w:rPr>
          <w:sz w:val="22"/>
          <w:szCs w:val="22"/>
        </w:rPr>
        <w:t xml:space="preserve">square </w:t>
      </w:r>
      <w:r w:rsidR="00C31433">
        <w:rPr>
          <w:sz w:val="22"/>
          <w:szCs w:val="22"/>
        </w:rPr>
        <w:t xml:space="preserve">for simultaneous variation condition should be equal to the sum of the corresponding </w:t>
      </w:r>
      <w:r w:rsidR="00EB7940">
        <w:rPr>
          <w:sz w:val="22"/>
          <w:szCs w:val="22"/>
        </w:rPr>
        <w:t xml:space="preserve">increase </w:t>
      </w:r>
      <w:r w:rsidR="00C31433">
        <w:rPr>
          <w:sz w:val="22"/>
          <w:szCs w:val="22"/>
        </w:rPr>
        <w:t>for the individual variation conditions.</w:t>
      </w:r>
    </w:p>
    <w:p w14:paraId="228941D1" w14:textId="476F083B" w:rsidR="00265CCA" w:rsidRDefault="00870CD9" w:rsidP="00B71878">
      <w:pPr>
        <w:spacing w:before="240"/>
        <w:rPr>
          <w:sz w:val="22"/>
          <w:szCs w:val="22"/>
        </w:rPr>
      </w:pPr>
      <w:r w:rsidRPr="008800F5">
        <w:rPr>
          <w:color w:val="000000" w:themeColor="text1"/>
          <w:sz w:val="22"/>
          <w:szCs w:val="22"/>
        </w:rPr>
        <w:t xml:space="preserve">Figure 12 </w:t>
      </w:r>
      <w:r>
        <w:rPr>
          <w:sz w:val="22"/>
          <w:szCs w:val="22"/>
        </w:rPr>
        <w:t xml:space="preserve">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w:t>
      </w:r>
      <w:r w:rsidR="002C33D8">
        <w:rPr>
          <w:sz w:val="22"/>
          <w:szCs w:val="22"/>
        </w:rPr>
        <w:t xml:space="preserve">squared </w:t>
      </w:r>
      <w:r>
        <w:rPr>
          <w:sz w:val="22"/>
          <w:szCs w:val="22"/>
        </w:rPr>
        <w:t xml:space="preserve">threshold of the simultaneous variation condition is comparable to the sum of the increase in </w:t>
      </w:r>
      <w:r w:rsidR="002C33D8">
        <w:rPr>
          <w:sz w:val="22"/>
          <w:szCs w:val="22"/>
        </w:rPr>
        <w:t xml:space="preserve">squared </w:t>
      </w:r>
      <w:r>
        <w:rPr>
          <w:sz w:val="22"/>
          <w:szCs w:val="22"/>
        </w:rPr>
        <w:t xml:space="preserve">threshold for the individual variations. The p-value of the hypothesis that the mean increase in </w:t>
      </w:r>
      <w:r w:rsidR="00EA5EBD">
        <w:rPr>
          <w:sz w:val="22"/>
          <w:szCs w:val="22"/>
        </w:rPr>
        <w:t xml:space="preserve">squared </w:t>
      </w:r>
      <w:r>
        <w:rPr>
          <w:sz w:val="22"/>
          <w:szCs w:val="22"/>
        </w:rPr>
        <w:t xml:space="preserve">thresholds for simultaneous variation is equal to sum of the mean increase in the </w:t>
      </w:r>
      <w:r w:rsidR="00263E87">
        <w:rPr>
          <w:sz w:val="22"/>
          <w:szCs w:val="22"/>
        </w:rPr>
        <w:t xml:space="preserve">squared </w:t>
      </w:r>
      <w:r>
        <w:rPr>
          <w:sz w:val="22"/>
          <w:szCs w:val="22"/>
        </w:rPr>
        <w:t>thresholds of light intensity variation and background object reflectance variation are 0.8</w:t>
      </w:r>
      <w:r w:rsidR="00616DD4">
        <w:rPr>
          <w:sz w:val="22"/>
          <w:szCs w:val="22"/>
        </w:rPr>
        <w:t>6</w:t>
      </w:r>
      <w:r>
        <w:rPr>
          <w:sz w:val="22"/>
          <w:szCs w:val="22"/>
        </w:rPr>
        <w:t xml:space="preserve"> and 0.</w:t>
      </w:r>
      <w:r w:rsidR="00616DD4">
        <w:rPr>
          <w:sz w:val="22"/>
          <w:szCs w:val="22"/>
        </w:rPr>
        <w:t>80</w:t>
      </w:r>
      <w:r>
        <w:rPr>
          <w:sz w:val="22"/>
          <w:szCs w:val="22"/>
        </w:rPr>
        <w:t xml:space="preserve"> for chromatic and achromatic conditions respectively.</w:t>
      </w:r>
      <w:r w:rsidR="009E1D1F">
        <w:rPr>
          <w:sz w:val="22"/>
          <w:szCs w:val="22"/>
        </w:rPr>
        <w:t xml:space="preserve"> </w:t>
      </w:r>
      <w:r w:rsidR="00C623B9">
        <w:rPr>
          <w:sz w:val="22"/>
          <w:szCs w:val="22"/>
        </w:rPr>
        <w:t>T</w:t>
      </w:r>
      <w:r w:rsidR="009E1D1F">
        <w:rPr>
          <w:sz w:val="22"/>
          <w:szCs w:val="22"/>
        </w:rPr>
        <w:t xml:space="preserve">he variance of the extrinsic noise calculated for the background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m:t>
        </m:r>
      </m:oMath>
      <w:r w:rsidR="009E1D1F">
        <w:rPr>
          <w:rStyle w:val="None"/>
          <w:sz w:val="22"/>
          <w:szCs w:val="22"/>
        </w:rPr>
        <w:t>) is 0.0015</w:t>
      </w:r>
      <w:r w:rsidR="009E1D1F">
        <w:rPr>
          <w:sz w:val="22"/>
          <w:szCs w:val="22"/>
        </w:rPr>
        <w:t xml:space="preserve"> and the light intensity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is 0.0017</w:t>
      </w:r>
      <w:r w:rsidR="009E1D1F">
        <w:rPr>
          <w:sz w:val="22"/>
          <w:szCs w:val="22"/>
        </w:rPr>
        <w:t xml:space="preserve">. </w:t>
      </w:r>
      <w:r w:rsidR="00EC73FF">
        <w:rPr>
          <w:sz w:val="22"/>
          <w:szCs w:val="22"/>
        </w:rPr>
        <w:t xml:space="preserve">As expected, the </w:t>
      </w:r>
      <w:r w:rsidR="009E1D1F">
        <w:rPr>
          <w:sz w:val="22"/>
          <w:szCs w:val="22"/>
        </w:rPr>
        <w:t xml:space="preserve">variance of the simultaneous variation condition </w:t>
      </w:r>
      <w:r w:rsidR="009E1D1F">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9E1D1F">
        <w:rPr>
          <w:rStyle w:val="None"/>
          <w:color w:val="000000" w:themeColor="text1"/>
          <w:sz w:val="22"/>
          <w:szCs w:val="22"/>
        </w:rPr>
        <w:t xml:space="preserve">, </w:t>
      </w:r>
      <m:oMath>
        <m:r>
          <w:rPr>
            <w:rStyle w:val="None"/>
            <w:rFonts w:ascii="Cambria Math" w:hAnsi="Cambria Math"/>
            <w:sz w:val="22"/>
            <w:szCs w:val="22"/>
          </w:rPr>
          <m:t>δ=0.3</m:t>
        </m:r>
      </m:oMath>
      <w:r w:rsidR="009E1D1F">
        <w:rPr>
          <w:rStyle w:val="None"/>
          <w:sz w:val="22"/>
          <w:szCs w:val="22"/>
        </w:rPr>
        <w:t xml:space="preserve">), which </w:t>
      </w:r>
      <w:r w:rsidR="009E1D1F">
        <w:rPr>
          <w:sz w:val="22"/>
          <w:szCs w:val="22"/>
        </w:rPr>
        <w:t>is 0.0033, is comparable to the sum of individual variances (0.0032).</w:t>
      </w:r>
    </w:p>
    <w:p w14:paraId="28B2C460" w14:textId="5A7851DE" w:rsidR="00285292" w:rsidRDefault="00C33B40" w:rsidP="00B71878">
      <w:pPr>
        <w:spacing w:before="240"/>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B3101ED" w:rsidR="00B272EF" w:rsidRDefault="00507C61" w:rsidP="00B71878">
      <w:pPr>
        <w:spacing w:before="240"/>
        <w:rPr>
          <w:sz w:val="22"/>
          <w:szCs w:val="22"/>
        </w:rPr>
      </w:pPr>
      <w:r w:rsidRPr="00507C61">
        <w:rPr>
          <w:sz w:val="22"/>
          <w:szCs w:val="22"/>
        </w:rPr>
        <w:t xml:space="preserve">The visual system </w:t>
      </w:r>
      <w:r w:rsidR="00A33E2E">
        <w:rPr>
          <w:sz w:val="22"/>
          <w:szCs w:val="22"/>
        </w:rPr>
        <w:t xml:space="preserve">is known to maintain </w:t>
      </w:r>
      <w:r w:rsidRPr="00507C61">
        <w:rPr>
          <w:sz w:val="22"/>
          <w:szCs w:val="22"/>
        </w:rPr>
        <w:t xml:space="preserve">a </w:t>
      </w:r>
      <w:r w:rsidR="00035C3F">
        <w:rPr>
          <w:sz w:val="22"/>
          <w:szCs w:val="22"/>
        </w:rPr>
        <w:t xml:space="preserve">stable </w:t>
      </w:r>
      <w:r w:rsidRPr="00507C61">
        <w:rPr>
          <w:sz w:val="22"/>
          <w:szCs w:val="22"/>
        </w:rPr>
        <w:t xml:space="preserve">representation of object </w:t>
      </w:r>
      <w:r w:rsidR="0032055C">
        <w:rPr>
          <w:sz w:val="22"/>
          <w:szCs w:val="22"/>
        </w:rPr>
        <w:t xml:space="preserve">lightness </w:t>
      </w:r>
      <w:r w:rsidRPr="00507C61">
        <w:rPr>
          <w:sz w:val="22"/>
          <w:szCs w:val="22"/>
        </w:rPr>
        <w:t xml:space="preserve">despite variations in the </w:t>
      </w:r>
      <w:r w:rsidR="00295289">
        <w:rPr>
          <w:sz w:val="22"/>
          <w:szCs w:val="22"/>
        </w:rPr>
        <w:t xml:space="preserve">proximal signal due to the </w:t>
      </w:r>
      <w:r w:rsidRPr="00507C61">
        <w:rPr>
          <w:sz w:val="22"/>
          <w:szCs w:val="22"/>
        </w:rPr>
        <w:t>scene.</w:t>
      </w:r>
      <w:r>
        <w:rPr>
          <w:sz w:val="22"/>
          <w:szCs w:val="22"/>
        </w:rPr>
        <w:t xml:space="preserve"> </w:t>
      </w:r>
      <w:r w:rsidR="00A33E2E">
        <w:rPr>
          <w:sz w:val="22"/>
          <w:szCs w:val="22"/>
        </w:rPr>
        <w:t xml:space="preserve">In this work we characterize the extent </w:t>
      </w:r>
      <w:r w:rsidR="00035C3F">
        <w:rPr>
          <w:sz w:val="22"/>
          <w:szCs w:val="22"/>
        </w:rPr>
        <w:t xml:space="preserve">of such </w:t>
      </w:r>
      <w:r w:rsidR="00035C3F">
        <w:rPr>
          <w:sz w:val="22"/>
          <w:szCs w:val="22"/>
        </w:rPr>
        <w:t>stab</w:t>
      </w:r>
      <w:r w:rsidR="00035C3F">
        <w:rPr>
          <w:sz w:val="22"/>
          <w:szCs w:val="22"/>
        </w:rPr>
        <w:t xml:space="preserve">ility </w:t>
      </w:r>
      <w:r w:rsidR="00C85981">
        <w:rPr>
          <w:sz w:val="22"/>
          <w:szCs w:val="22"/>
        </w:rPr>
        <w:t xml:space="preserve">for </w:t>
      </w:r>
      <w:r w:rsidR="00555FD9">
        <w:rPr>
          <w:sz w:val="22"/>
          <w:szCs w:val="22"/>
        </w:rPr>
        <w:t xml:space="preserve">variability in the </w:t>
      </w:r>
      <w:r w:rsidR="003264E5">
        <w:rPr>
          <w:sz w:val="22"/>
          <w:szCs w:val="22"/>
        </w:rPr>
        <w:t xml:space="preserve">spectra of background objects and light sources in a scene. </w:t>
      </w:r>
      <w:r w:rsidR="00C85981">
        <w:rPr>
          <w:sz w:val="22"/>
          <w:szCs w:val="22"/>
        </w:rPr>
        <w:t xml:space="preserve">We measured human observers’ threshold of discriminating two objects based on their lightness as a function of amount of </w:t>
      </w:r>
      <w:r w:rsidR="00C85981">
        <w:rPr>
          <w:sz w:val="22"/>
          <w:szCs w:val="22"/>
        </w:rPr>
        <w:t>variation in these spectral properties</w:t>
      </w:r>
      <w:r w:rsidR="00DA0DE6">
        <w:rPr>
          <w:sz w:val="22"/>
          <w:szCs w:val="22"/>
        </w:rPr>
        <w:t xml:space="preserve">. </w:t>
      </w:r>
      <w:r w:rsidR="009563A4">
        <w:rPr>
          <w:sz w:val="22"/>
          <w:szCs w:val="22"/>
        </w:rPr>
        <w:t>We observer that f</w:t>
      </w:r>
      <w:r w:rsidR="00B65BDD">
        <w:rPr>
          <w:sz w:val="22"/>
          <w:szCs w:val="22"/>
        </w:rPr>
        <w:t>or low level</w:t>
      </w:r>
      <w:r w:rsidR="00243B98">
        <w:rPr>
          <w:sz w:val="22"/>
          <w:szCs w:val="22"/>
        </w:rPr>
        <w:t>s</w:t>
      </w:r>
      <w:r w:rsidR="00B65BDD">
        <w:rPr>
          <w:sz w:val="22"/>
          <w:szCs w:val="22"/>
        </w:rPr>
        <w:t xml:space="preserve">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w:t>
      </w:r>
      <w:r w:rsidR="00243B98">
        <w:rPr>
          <w:sz w:val="22"/>
          <w:szCs w:val="22"/>
        </w:rPr>
        <w:t xml:space="preserve">variation </w:t>
      </w:r>
      <w:r w:rsidR="00AD2F66">
        <w:rPr>
          <w:sz w:val="22"/>
          <w:szCs w:val="22"/>
        </w:rPr>
        <w:t xml:space="preserve">started dominating the performance and the discrimination </w:t>
      </w:r>
      <w:r w:rsidR="00104C84">
        <w:rPr>
          <w:sz w:val="22"/>
          <w:szCs w:val="22"/>
        </w:rPr>
        <w:t>thresholds</w:t>
      </w:r>
      <w:r w:rsidR="00AD2F66">
        <w:rPr>
          <w:sz w:val="22"/>
          <w:szCs w:val="22"/>
        </w:rPr>
        <w:t xml:space="preserve"> increased. </w:t>
      </w:r>
      <w:r w:rsidR="00412DB5">
        <w:rPr>
          <w:sz w:val="22"/>
          <w:szCs w:val="22"/>
        </w:rPr>
        <w:t>Using a model based on signal detection theory, we related the thresholds in the low variability regime to the internal noise of the observer. The model also related the increase in threshold to</w:t>
      </w:r>
      <w:r w:rsidR="002A28FF">
        <w:rPr>
          <w:sz w:val="22"/>
          <w:szCs w:val="22"/>
        </w:rPr>
        <w:t xml:space="preserve"> the</w:t>
      </w:r>
      <w:r w:rsidR="00412DB5">
        <w:rPr>
          <w:sz w:val="22"/>
          <w:szCs w:val="22"/>
        </w:rPr>
        <w:t xml:space="preserve"> amount of variability in the extrinsic property, thus providing a comparison of the variance in </w:t>
      </w:r>
      <w:r w:rsidR="002A28FF">
        <w:rPr>
          <w:sz w:val="22"/>
          <w:szCs w:val="22"/>
        </w:rPr>
        <w:t xml:space="preserve">the </w:t>
      </w:r>
      <w:r w:rsidR="00412DB5">
        <w:rPr>
          <w:sz w:val="22"/>
          <w:szCs w:val="22"/>
        </w:rPr>
        <w:t xml:space="preserve">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r w:rsidR="006F441D">
        <w:rPr>
          <w:sz w:val="22"/>
          <w:szCs w:val="22"/>
        </w:rPr>
        <w:t>Further, for simultaneous variation of these properties the effects added linearly, resulting in the variance of the simultaneous variation to be equal to the sum of the variance of the individual variations.</w:t>
      </w:r>
    </w:p>
    <w:p w14:paraId="3C096E5F" w14:textId="3277A5B3" w:rsidR="008039AA" w:rsidRPr="005046EF" w:rsidRDefault="000953C7" w:rsidP="00B71878">
      <w:pPr>
        <w:spacing w:before="240"/>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w:t>
      </w:r>
      <w:r w:rsidR="00426F99">
        <w:rPr>
          <w:sz w:val="22"/>
          <w:szCs w:val="22"/>
        </w:rPr>
        <w:t>, indicating that l</w:t>
      </w:r>
      <w:r w:rsidR="001254B0">
        <w:rPr>
          <w:sz w:val="22"/>
          <w:szCs w:val="22"/>
        </w:rPr>
        <w:t xml:space="preserve">ightness and chromaticity </w:t>
      </w:r>
      <w:r w:rsidR="007D7E54">
        <w:rPr>
          <w:sz w:val="22"/>
          <w:szCs w:val="22"/>
        </w:rPr>
        <w:t xml:space="preserve">are </w:t>
      </w:r>
      <w:r w:rsidR="001254B0">
        <w:rPr>
          <w:sz w:val="22"/>
          <w:szCs w:val="22"/>
        </w:rPr>
        <w:t xml:space="preserve">encoded independently. This hypothesis could be tested by </w:t>
      </w:r>
      <w:r w:rsidR="00040FF9">
        <w:rPr>
          <w:sz w:val="22"/>
          <w:szCs w:val="22"/>
        </w:rPr>
        <w:t>measuring chromaticity discrimination thresholds under chromatic and achromatic variation of background objects.</w:t>
      </w:r>
    </w:p>
    <w:p w14:paraId="412BFEE8" w14:textId="21C13315" w:rsidR="00C20BBB" w:rsidRPr="00F73863" w:rsidRDefault="00C20BBB" w:rsidP="00B71878">
      <w:pPr>
        <w:spacing w:before="240"/>
        <w:rPr>
          <w:sz w:val="22"/>
          <w:szCs w:val="22"/>
        </w:rPr>
      </w:pPr>
      <w:r w:rsidRPr="001B3735">
        <w:rPr>
          <w:b/>
          <w:bCs/>
          <w:sz w:val="22"/>
          <w:szCs w:val="22"/>
        </w:rPr>
        <w:t>Visual system at threshold level:</w:t>
      </w:r>
      <w:r w:rsidRPr="00C20BBB">
        <w:rPr>
          <w:sz w:val="22"/>
          <w:szCs w:val="22"/>
        </w:rPr>
        <w:t xml:space="preserve"> </w:t>
      </w:r>
      <w:r w:rsidR="00DD60AF">
        <w:rPr>
          <w:sz w:val="22"/>
          <w:szCs w:val="22"/>
        </w:rPr>
        <w:t>For the spectral variabilities studied in this work,</w:t>
      </w:r>
      <w:r w:rsidR="00DD60AF" w:rsidRPr="00C20BBB">
        <w:rPr>
          <w:sz w:val="22"/>
          <w:szCs w:val="22"/>
        </w:rPr>
        <w:t xml:space="preserve"> </w:t>
      </w:r>
      <w:r w:rsidR="007D4D95">
        <w:rPr>
          <w:sz w:val="22"/>
          <w:szCs w:val="22"/>
        </w:rPr>
        <w:t>th</w:t>
      </w:r>
      <w:r w:rsidRPr="00C20BBB">
        <w:rPr>
          <w:sz w:val="22"/>
          <w:szCs w:val="22"/>
        </w:rPr>
        <w:t xml:space="preserve">e </w:t>
      </w:r>
      <w:r>
        <w:rPr>
          <w:sz w:val="22"/>
          <w:szCs w:val="22"/>
        </w:rPr>
        <w:t>variance</w:t>
      </w:r>
      <w:r w:rsidR="00E47AA8">
        <w:rPr>
          <w:sz w:val="22"/>
          <w:szCs w:val="22"/>
        </w:rPr>
        <w:t>s</w:t>
      </w:r>
      <w:r>
        <w:rPr>
          <w:sz w:val="22"/>
          <w:szCs w:val="22"/>
        </w:rPr>
        <w:t xml:space="preserve"> </w:t>
      </w:r>
      <w:r w:rsidR="00E333B9">
        <w:rPr>
          <w:sz w:val="22"/>
          <w:szCs w:val="22"/>
        </w:rPr>
        <w:t xml:space="preserve">in </w:t>
      </w:r>
      <w:r w:rsidR="00003109">
        <w:rPr>
          <w:sz w:val="22"/>
          <w:szCs w:val="22"/>
        </w:rPr>
        <w:t xml:space="preserve">observers’ </w:t>
      </w:r>
      <w:r w:rsidR="00E333B9">
        <w:rPr>
          <w:sz w:val="22"/>
          <w:szCs w:val="22"/>
        </w:rPr>
        <w:t xml:space="preserve">representation of lightness due to </w:t>
      </w:r>
      <w:r>
        <w:rPr>
          <w:sz w:val="22"/>
          <w:szCs w:val="22"/>
        </w:rPr>
        <w:t>extrinsic variation</w:t>
      </w:r>
      <w:r w:rsidR="00E333B9">
        <w:rPr>
          <w:sz w:val="22"/>
          <w:szCs w:val="22"/>
        </w:rPr>
        <w:t>s</w:t>
      </w:r>
      <w:r>
        <w:rPr>
          <w:sz w:val="22"/>
          <w:szCs w:val="22"/>
        </w:rPr>
        <w:t xml:space="preserve"> are within a factor of two </w:t>
      </w:r>
      <w:r w:rsidR="00DD60AF">
        <w:rPr>
          <w:sz w:val="22"/>
          <w:szCs w:val="22"/>
        </w:rPr>
        <w:t xml:space="preserve">compared to </w:t>
      </w:r>
      <w:r w:rsidR="006723B1">
        <w:rPr>
          <w:sz w:val="22"/>
          <w:szCs w:val="22"/>
        </w:rPr>
        <w:t>th</w:t>
      </w:r>
      <w:r w:rsidR="006723B1" w:rsidRPr="00C20BBB">
        <w:rPr>
          <w:sz w:val="22"/>
          <w:szCs w:val="22"/>
        </w:rPr>
        <w:t xml:space="preserve">e </w:t>
      </w:r>
      <w:r w:rsidR="006723B1">
        <w:rPr>
          <w:sz w:val="22"/>
          <w:szCs w:val="22"/>
        </w:rPr>
        <w:t xml:space="preserve">variances in observers’ </w:t>
      </w:r>
      <w:r>
        <w:rPr>
          <w:sz w:val="22"/>
          <w:szCs w:val="22"/>
        </w:rPr>
        <w:t>intrinsic</w:t>
      </w:r>
      <w:r w:rsidR="006723B1">
        <w:rPr>
          <w:sz w:val="22"/>
          <w:szCs w:val="22"/>
        </w:rPr>
        <w:t xml:space="preserve"> representation </w:t>
      </w:r>
      <w:r w:rsidR="00F10CF5">
        <w:rPr>
          <w:sz w:val="22"/>
          <w:szCs w:val="22"/>
        </w:rPr>
        <w:t>of lightness</w:t>
      </w:r>
      <w:r w:rsidR="003D29BF">
        <w:rPr>
          <w:sz w:val="22"/>
          <w:szCs w:val="22"/>
        </w:rPr>
        <w:t>. If the</w:t>
      </w:r>
      <w:r w:rsidR="003B7A7B">
        <w:rPr>
          <w:sz w:val="22"/>
          <w:szCs w:val="22"/>
        </w:rPr>
        <w:t>se</w:t>
      </w:r>
      <w:r w:rsidR="003D29BF">
        <w:rPr>
          <w:sz w:val="22"/>
          <w:szCs w:val="22"/>
        </w:rPr>
        <w:t xml:space="preserv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696FB55C" w14:textId="562CC106" w:rsidR="009D1C3D" w:rsidRPr="00B31C57" w:rsidRDefault="006223FB" w:rsidP="00B71878">
      <w:pPr>
        <w:spacing w:before="240"/>
        <w:rPr>
          <w:sz w:val="22"/>
          <w:szCs w:val="22"/>
        </w:rPr>
      </w:pPr>
      <w:r>
        <w:rPr>
          <w:b/>
          <w:bCs/>
          <w:sz w:val="22"/>
          <w:szCs w:val="22"/>
        </w:rPr>
        <w:lastRenderedPageBreak/>
        <w:t>Rules of Combination:</w:t>
      </w:r>
      <w:r w:rsidR="00882ECF">
        <w:rPr>
          <w:sz w:val="22"/>
          <w:szCs w:val="22"/>
        </w:rPr>
        <w:t xml:space="preserve"> The </w:t>
      </w:r>
      <w:r w:rsidR="001A7D09">
        <w:rPr>
          <w:sz w:val="22"/>
          <w:szCs w:val="22"/>
        </w:rPr>
        <w:t xml:space="preserve">increase in </w:t>
      </w:r>
      <w:r w:rsidR="00944E92">
        <w:rPr>
          <w:sz w:val="22"/>
          <w:szCs w:val="22"/>
        </w:rPr>
        <w:t xml:space="preserve">squared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5215F8">
        <w:rPr>
          <w:sz w:val="22"/>
          <w:szCs w:val="22"/>
        </w:rPr>
        <w:t xml:space="preserve">sum of the </w:t>
      </w:r>
      <w:r w:rsidR="000C133D">
        <w:rPr>
          <w:sz w:val="22"/>
          <w:szCs w:val="22"/>
        </w:rPr>
        <w:t xml:space="preserve">increase in </w:t>
      </w:r>
      <w:r w:rsidR="006D5F11">
        <w:rPr>
          <w:sz w:val="22"/>
          <w:szCs w:val="22"/>
        </w:rPr>
        <w:t xml:space="preserve">squared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50DAF">
        <w:rPr>
          <w:sz w:val="22"/>
          <w:szCs w:val="22"/>
        </w:rPr>
        <w:t xml:space="preserve">This could be accounted assuming that the sources of noise are </w:t>
      </w:r>
      <w:r w:rsidR="006C327E">
        <w:rPr>
          <w:sz w:val="22"/>
          <w:szCs w:val="22"/>
        </w:rPr>
        <w:t>independent,</w:t>
      </w:r>
      <w:r w:rsidR="00F50DAF">
        <w:rPr>
          <w:sz w:val="22"/>
          <w:szCs w:val="22"/>
        </w:rPr>
        <w:t xml:space="preserve"> and their effect</w:t>
      </w:r>
      <w:r w:rsidR="00B05160">
        <w:rPr>
          <w:sz w:val="22"/>
          <w:szCs w:val="22"/>
        </w:rPr>
        <w:t>s</w:t>
      </w:r>
      <w:r w:rsidR="00F50DAF">
        <w:rPr>
          <w:sz w:val="22"/>
          <w:szCs w:val="22"/>
        </w:rPr>
        <w:t xml:space="preserve"> add linearly.</w:t>
      </w:r>
    </w:p>
    <w:p w14:paraId="3F3BA99C" w14:textId="6DBB2239" w:rsidR="009666DD" w:rsidRDefault="00C33B40" w:rsidP="00B71878">
      <w:pPr>
        <w:spacing w:before="240"/>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7C12E5">
        <w:rPr>
          <w:sz w:val="22"/>
          <w:szCs w:val="22"/>
        </w:rPr>
        <w:t>We thank Dr. David Brainard for his comments on the manuscript.</w:t>
      </w:r>
      <w:r w:rsidR="001F40D9">
        <w:rPr>
          <w:sz w:val="22"/>
          <w:szCs w:val="22"/>
        </w:rPr>
        <w:t xml:space="preserve"> This work was supported by National Science Foundation award BCS 2054900. </w:t>
      </w:r>
      <w:r w:rsidR="009666DD">
        <w:rPr>
          <w:sz w:val="22"/>
          <w:szCs w:val="22"/>
        </w:rPr>
        <w:br w:type="page"/>
      </w:r>
    </w:p>
    <w:p w14:paraId="6E18867B" w14:textId="3B3705B8" w:rsidR="00A01A52" w:rsidRPr="000E3DCD" w:rsidRDefault="0034285B" w:rsidP="00AC5044">
      <w:pPr>
        <w:pStyle w:val="Body"/>
        <w:spacing w:before="0"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AC5044">
            <w:pPr>
              <w:pStyle w:val="Default"/>
              <w:spacing w:before="0"/>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AC5044">
            <w:pPr>
              <w:pStyle w:val="Default"/>
              <w:spacing w:before="0"/>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74039B8" w14:textId="6036717C" w:rsidR="00AC5044" w:rsidRPr="00F70556" w:rsidRDefault="0034285B" w:rsidP="00F70556">
      <w:pPr>
        <w:pStyle w:val="Default"/>
        <w:spacing w:after="240"/>
        <w:jc w:val="center"/>
        <w:rPr>
          <w:rFonts w:ascii="Times New Roman" w:hAnsi="Times New Roman" w:cs="Times New Roman"/>
          <w:sz w:val="20"/>
          <w:szCs w:val="20"/>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w:t>
      </w:r>
      <w:r w:rsidR="00285E3D">
        <w:rPr>
          <w:rFonts w:ascii="Times New Roman" w:hAnsi="Times New Roman" w:cs="Times New Roman"/>
          <w:sz w:val="20"/>
          <w:szCs w:val="20"/>
        </w:rPr>
        <w:t>ere</w:t>
      </w:r>
      <w:r w:rsidR="00445FF1">
        <w:rPr>
          <w:rFonts w:ascii="Times New Roman" w:hAnsi="Times New Roman" w:cs="Times New Roman"/>
          <w:sz w:val="20"/>
          <w:szCs w:val="20"/>
        </w:rPr>
        <w:t xml:space="preserve"> not used in Figure 9.</w:t>
      </w: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AC5044">
            <w:pPr>
              <w:pStyle w:val="Default"/>
              <w:spacing w:before="0"/>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50002FF2" w14:textId="77777777" w:rsidR="00433968" w:rsidRDefault="00433968" w:rsidP="00AC5044">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7C7A4D93" w14:textId="15BB45DD" w:rsidR="00966B95" w:rsidRDefault="00966B95" w:rsidP="00F70556">
      <w:pPr>
        <w:pStyle w:val="Default"/>
        <w:spacing w:before="0" w:after="24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431E91">
        <w:rPr>
          <w:rFonts w:ascii="Times New Roman" w:hAnsi="Times New Roman" w:cs="Times New Roman"/>
          <w:b/>
          <w:bCs/>
          <w:sz w:val="22"/>
          <w:szCs w:val="22"/>
        </w:rPr>
        <w:t>8</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AC5044">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E47166">
      <w:pPr>
        <w:pBdr>
          <w:top w:val="nil"/>
          <w:left w:val="nil"/>
          <w:bottom w:val="nil"/>
          <w:right w:val="nil"/>
          <w:between w:val="nil"/>
          <w:bar w:val="nil"/>
        </w:pBdr>
        <w:spacing w:before="240"/>
        <w:rPr>
          <w:b/>
          <w:bCs/>
          <w:sz w:val="22"/>
          <w:szCs w:val="22"/>
        </w:rPr>
      </w:pPr>
      <w:r w:rsidRPr="00EE1526">
        <w:rPr>
          <w:b/>
          <w:bCs/>
          <w:sz w:val="22"/>
          <w:szCs w:val="22"/>
        </w:rPr>
        <w:lastRenderedPageBreak/>
        <w:t>Figure Captions</w:t>
      </w:r>
    </w:p>
    <w:p w14:paraId="5A7FF3C0" w14:textId="136AB0E5" w:rsidR="0004061F" w:rsidRPr="00EE1526" w:rsidRDefault="005F1A1D" w:rsidP="00E47166">
      <w:pPr>
        <w:pBdr>
          <w:top w:val="nil"/>
          <w:left w:val="nil"/>
          <w:bottom w:val="nil"/>
          <w:right w:val="nil"/>
          <w:between w:val="nil"/>
          <w:bar w:val="nil"/>
        </w:pBdr>
        <w:spacing w:before="240"/>
        <w:rPr>
          <w:sz w:val="22"/>
          <w:szCs w:val="22"/>
        </w:rPr>
      </w:pPr>
      <w:r w:rsidRPr="00EE1526">
        <w:rPr>
          <w:b/>
          <w:bCs/>
          <w:sz w:val="22"/>
          <w:szCs w:val="22"/>
        </w:rPr>
        <w:t xml:space="preserve">Figure 1: (a) Psychophysical task. </w:t>
      </w:r>
      <w:r w:rsidRPr="00EE1526">
        <w:rPr>
          <w:sz w:val="22"/>
          <w:szCs w:val="22"/>
        </w:rPr>
        <w:t xml:space="preserve">On every trial of the experiment, human observers viewed two images, a standard </w:t>
      </w:r>
      <w:proofErr w:type="gramStart"/>
      <w:r w:rsidRPr="00EE1526">
        <w:rPr>
          <w:sz w:val="22"/>
          <w:szCs w:val="22"/>
        </w:rPr>
        <w:t>image</w:t>
      </w:r>
      <w:proofErr w:type="gramEnd"/>
      <w:r w:rsidRPr="00EE1526">
        <w:rPr>
          <w:sz w:val="22"/>
          <w:szCs w:val="22"/>
        </w:rPr>
        <w:t xml:space="preserve"> and a comparison image</w:t>
      </w:r>
      <w:r>
        <w:rPr>
          <w:sz w:val="22"/>
          <w:szCs w:val="22"/>
        </w:rPr>
        <w:t>,</w:t>
      </w:r>
      <w:r w:rsidRPr="00EE1526">
        <w:rPr>
          <w:sz w:val="22"/>
          <w:szCs w:val="22"/>
        </w:rPr>
        <w:t xml:space="preserve"> and indicated the image in which the spherical target object at the center of the image was lighter. The images were computer graphics renderings of 3D scenes. They were displayed on a color calibrated monitor. This panel shows examples of standard and comparison images. The reflectance spectrum of the target object was spectrally flat, and the target object appeared gray. The reflectance of the target object in the standard image was held fixed and it changed for the comparison image. In this panel, the target object in the comparison image is lighter. We measured the fraction of times the observers chose the target object in the comparison image to be lighter as a function of the lightness of the target object in the comparison image. Fraction comparison chosen data was used to determine </w:t>
      </w:r>
      <w:r>
        <w:rPr>
          <w:sz w:val="22"/>
          <w:szCs w:val="22"/>
        </w:rPr>
        <w:t>lightness</w:t>
      </w:r>
      <w:r w:rsidRPr="00EE1526">
        <w:rPr>
          <w:sz w:val="22"/>
          <w:szCs w:val="22"/>
        </w:rPr>
        <w:t xml:space="preserve"> discrimination threshold (Figure 2). We studied how the </w:t>
      </w:r>
      <w:r>
        <w:rPr>
          <w:sz w:val="22"/>
          <w:szCs w:val="22"/>
        </w:rPr>
        <w:t xml:space="preserve">lightness </w:t>
      </w:r>
      <w:r w:rsidRPr="00EE1526">
        <w:rPr>
          <w:sz w:val="22"/>
          <w:szCs w:val="22"/>
        </w:rPr>
        <w:t xml:space="preserve">discrimination thresholds changed as the trial-to-trial variability in the reflectance spectra of the background objects and the intensity of the light sources increased. </w:t>
      </w:r>
      <w:r w:rsidRPr="00EE1526">
        <w:rPr>
          <w:b/>
          <w:bCs/>
          <w:sz w:val="22"/>
          <w:szCs w:val="22"/>
        </w:rPr>
        <w:t>(b)</w:t>
      </w:r>
      <w:r w:rsidRPr="00EE1526">
        <w:rPr>
          <w:sz w:val="22"/>
          <w:szCs w:val="22"/>
        </w:rPr>
        <w:t xml:space="preserve"> </w:t>
      </w:r>
      <w:r w:rsidRPr="00EE1526">
        <w:rPr>
          <w:b/>
          <w:bCs/>
          <w:sz w:val="22"/>
          <w:szCs w:val="22"/>
        </w:rPr>
        <w:t>Trial sequence:</w:t>
      </w:r>
      <w:r w:rsidRPr="00EE1526">
        <w:rPr>
          <w:sz w:val="22"/>
          <w:szCs w:val="22"/>
        </w:rPr>
        <w:t xml:space="preserve"> R</w:t>
      </w:r>
      <w:r w:rsidRPr="00EE1526">
        <w:rPr>
          <w:sz w:val="22"/>
          <w:szCs w:val="22"/>
          <w:vertAlign w:val="subscript"/>
        </w:rPr>
        <w:t>N-1</w:t>
      </w:r>
      <w:r w:rsidRPr="00EE1526">
        <w:rPr>
          <w:sz w:val="22"/>
          <w:szCs w:val="22"/>
        </w:rPr>
        <w:t xml:space="preserve"> indicates the recording of the observer’s response for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The N</w:t>
      </w:r>
      <w:r w:rsidRPr="00EE1526">
        <w:rPr>
          <w:sz w:val="22"/>
          <w:szCs w:val="22"/>
          <w:vertAlign w:val="superscript"/>
        </w:rPr>
        <w:t>th</w:t>
      </w:r>
      <w:r w:rsidRPr="00EE1526">
        <w:rPr>
          <w:sz w:val="22"/>
          <w:szCs w:val="22"/>
        </w:rPr>
        <w:t xml:space="preserve"> trial begins 250ms after the completion of the (N-</w:t>
      </w:r>
      <w:proofErr w:type="gramStart"/>
      <w:r w:rsidRPr="00EE1526">
        <w:rPr>
          <w:sz w:val="22"/>
          <w:szCs w:val="22"/>
        </w:rPr>
        <w:t>1)</w:t>
      </w:r>
      <w:proofErr w:type="spellStart"/>
      <w:r w:rsidRPr="00EE1526">
        <w:rPr>
          <w:sz w:val="22"/>
          <w:szCs w:val="22"/>
          <w:vertAlign w:val="superscript"/>
        </w:rPr>
        <w:t>th</w:t>
      </w:r>
      <w:proofErr w:type="spellEnd"/>
      <w:proofErr w:type="gramEnd"/>
      <w:r w:rsidRPr="00EE1526">
        <w:rPr>
          <w:sz w:val="22"/>
          <w:szCs w:val="22"/>
        </w:rPr>
        <w:t xml:space="preserve"> trial (Inter Trial Interval, ITI = 250ms). In the N</w:t>
      </w:r>
      <w:r w:rsidRPr="00EE1526">
        <w:rPr>
          <w:sz w:val="22"/>
          <w:szCs w:val="22"/>
          <w:vertAlign w:val="superscript"/>
        </w:rPr>
        <w:t>th</w:t>
      </w:r>
      <w:r w:rsidRPr="00EE1526">
        <w:rPr>
          <w:sz w:val="22"/>
          <w:szCs w:val="22"/>
        </w:rPr>
        <w:t xml:space="preserve"> trial, the standard and comparison images are presented for 250ms each with a 250ms inter stimulus interval (ISI) in between the two images. The order of the standard and comparison images is chosen in pseudorandom order. The observer records their choice by pressing a button on a gamepad after both images have been presented and removed from the screen. The observers could take as long as they wish before making their choice. The recording of their choice is indicated by R</w:t>
      </w:r>
      <w:r w:rsidRPr="00EE1526">
        <w:rPr>
          <w:sz w:val="22"/>
          <w:szCs w:val="22"/>
          <w:vertAlign w:val="subscript"/>
        </w:rPr>
        <w:t>N</w:t>
      </w:r>
      <w:r w:rsidRPr="00EE1526">
        <w:rPr>
          <w:sz w:val="22"/>
          <w:szCs w:val="22"/>
        </w:rPr>
        <w:t xml:space="preserve"> in the panel. The next trial begins 250ms after the choice has been recorded.</w:t>
      </w:r>
    </w:p>
    <w:p w14:paraId="653906DC" w14:textId="58F8BD19" w:rsidR="00771149" w:rsidRPr="00EE1526" w:rsidRDefault="00B747E9" w:rsidP="00E47166">
      <w:pPr>
        <w:pBdr>
          <w:top w:val="nil"/>
          <w:left w:val="nil"/>
          <w:bottom w:val="nil"/>
          <w:right w:val="nil"/>
          <w:between w:val="nil"/>
          <w:bar w:val="nil"/>
        </w:pBdr>
        <w:spacing w:before="240"/>
        <w:rPr>
          <w:sz w:val="22"/>
          <w:szCs w:val="22"/>
        </w:rPr>
      </w:pPr>
      <w:r w:rsidRPr="00EE1526">
        <w:rPr>
          <w:b/>
          <w:bCs/>
          <w:sz w:val="22"/>
          <w:szCs w:val="22"/>
        </w:rPr>
        <w:t xml:space="preserve">Figure 2: Psychometric function: </w:t>
      </w:r>
      <w:r w:rsidRPr="00EE1526">
        <w:rPr>
          <w:sz w:val="22"/>
          <w:szCs w:val="22"/>
        </w:rPr>
        <w:t>We recorded the proportion of times the observers chose the target in the comparison image to be lighter as a function of the LRF of the target object in the comparison image. We collected 30 responses each at 11 linearly spaced values of the comparison image target object LRF in the range [0.35, 0.45]. The LRF of the target object in the standard image</w:t>
      </w:r>
      <w:r>
        <w:rPr>
          <w:sz w:val="22"/>
          <w:szCs w:val="22"/>
        </w:rPr>
        <w:t xml:space="preserve"> was </w:t>
      </w:r>
      <w:r w:rsidRPr="00EE1526">
        <w:rPr>
          <w:sz w:val="22"/>
          <w:szCs w:val="22"/>
        </w:rPr>
        <w:t xml:space="preserve">0.40. The LRF of the target object in the comparison image was chosen in a pseudorandom order. The proportion comparison chosen data was fit by a cumulative normal distribution using maximum likelihood methods. The guess rate and lapse rate were constrained to be equal and restricted to be in the range [0, 0.05]. The threshold was measured as the difference between the LRF at proportion comparison chosen equal to 0.76 and 0.50 as obtained from the cumulative normal fit. This figure shows the data for observer 0003 in the second block of </w:t>
      </w:r>
      <w:r>
        <w:rPr>
          <w:sz w:val="22"/>
          <w:szCs w:val="22"/>
        </w:rPr>
        <w:t>background reflectance variation experiment (</w:t>
      </w:r>
      <w:r w:rsidRPr="00EE1526">
        <w:rPr>
          <w:sz w:val="22"/>
          <w:szCs w:val="22"/>
        </w:rPr>
        <w:t>preregistered Experiment 6</w:t>
      </w:r>
      <w:r>
        <w:rPr>
          <w:sz w:val="22"/>
          <w:szCs w:val="22"/>
        </w:rPr>
        <w:t>)</w:t>
      </w:r>
      <w:r w:rsidRPr="00EE1526">
        <w:rPr>
          <w:sz w:val="22"/>
          <w:szCs w:val="22"/>
        </w:rPr>
        <w:t xml:space="preserve"> for the no variation (</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Pr="00EE1526">
        <w:rPr>
          <w:sz w:val="22"/>
          <w:szCs w:val="22"/>
        </w:rPr>
        <w:t>) condition. The discrimination threshold was 0.0208. The point of subjective equality (PSE, the LRF at which proportion comparison chosen is 0.5) was 0.409. The lapse rate for this fit was 0.00.</w:t>
      </w:r>
      <w:r w:rsidR="000C557D" w:rsidRPr="00EE1526">
        <w:rPr>
          <w:sz w:val="22"/>
          <w:szCs w:val="22"/>
        </w:rPr>
        <w:t xml:space="preserve"> </w:t>
      </w:r>
    </w:p>
    <w:p w14:paraId="0E77F90D" w14:textId="77777777" w:rsidR="00957F8B" w:rsidRDefault="00957F8B" w:rsidP="00E47166">
      <w:pPr>
        <w:pBdr>
          <w:top w:val="nil"/>
          <w:left w:val="nil"/>
          <w:bottom w:val="nil"/>
          <w:right w:val="nil"/>
          <w:between w:val="nil"/>
          <w:bar w:val="nil"/>
        </w:pBdr>
        <w:spacing w:before="240"/>
        <w:rPr>
          <w:rStyle w:val="None"/>
          <w:sz w:val="22"/>
          <w:szCs w:val="22"/>
        </w:rPr>
      </w:pPr>
      <w:r w:rsidRPr="00EE1526">
        <w:rPr>
          <w:b/>
          <w:bCs/>
          <w:sz w:val="22"/>
          <w:szCs w:val="22"/>
        </w:rPr>
        <w:t xml:space="preserve">Figure 3: Background </w:t>
      </w:r>
      <w:r>
        <w:rPr>
          <w:b/>
          <w:bCs/>
          <w:sz w:val="22"/>
          <w:szCs w:val="22"/>
        </w:rPr>
        <w:t>o</w:t>
      </w:r>
      <w:r w:rsidRPr="00EE1526">
        <w:rPr>
          <w:b/>
          <w:bCs/>
          <w:sz w:val="22"/>
          <w:szCs w:val="22"/>
        </w:rPr>
        <w:t xml:space="preserve">bject </w:t>
      </w:r>
      <w:r>
        <w:rPr>
          <w:b/>
          <w:bCs/>
          <w:sz w:val="22"/>
          <w:szCs w:val="22"/>
        </w:rPr>
        <w:t>r</w:t>
      </w:r>
      <w:r w:rsidRPr="00EE1526">
        <w:rPr>
          <w:b/>
          <w:bCs/>
          <w:sz w:val="22"/>
          <w:szCs w:val="22"/>
        </w:rPr>
        <w:t xml:space="preserve">eflectance </w:t>
      </w:r>
      <w:r>
        <w:rPr>
          <w:b/>
          <w:bCs/>
          <w:sz w:val="22"/>
          <w:szCs w:val="22"/>
        </w:rPr>
        <w:t>v</w:t>
      </w:r>
      <w:r w:rsidRPr="00EE1526">
        <w:rPr>
          <w:b/>
          <w:bCs/>
          <w:sz w:val="22"/>
          <w:szCs w:val="22"/>
        </w:rPr>
        <w:t xml:space="preserve">ariation: </w:t>
      </w:r>
      <w:r w:rsidRPr="00EE1526">
        <w:rPr>
          <w:rStyle w:val="None"/>
          <w:sz w:val="22"/>
          <w:szCs w:val="22"/>
        </w:rPr>
        <w:t xml:space="preserve">We studied two types of variations in the </w:t>
      </w:r>
      <w:r w:rsidRPr="00EE1526">
        <w:rPr>
          <w:sz w:val="22"/>
          <w:szCs w:val="22"/>
        </w:rPr>
        <w:t>reflectance spectra of background objects in the scene</w:t>
      </w:r>
      <w:r w:rsidRPr="00EE1526">
        <w:rPr>
          <w:rStyle w:val="None"/>
          <w:sz w:val="22"/>
          <w:szCs w:val="22"/>
        </w:rPr>
        <w:t>: chromatic variation and achromatic variation. In chromatic variation, the reflectance spectra could take any shape, and the objects varied in their luminance and chromaticity. In achromatic variation, the reflectance spectra were spectra</w:t>
      </w:r>
      <w:r>
        <w:rPr>
          <w:rStyle w:val="None"/>
          <w:sz w:val="22"/>
          <w:szCs w:val="22"/>
        </w:rPr>
        <w:t>lly</w:t>
      </w:r>
      <w:r w:rsidRPr="00EE1526">
        <w:rPr>
          <w:rStyle w:val="None"/>
          <w:sz w:val="22"/>
          <w:szCs w:val="22"/>
        </w:rPr>
        <w:t xml:space="preserve"> flat</w:t>
      </w:r>
      <w:r>
        <w:rPr>
          <w:rStyle w:val="None"/>
          <w:sz w:val="22"/>
          <w:szCs w:val="22"/>
        </w:rPr>
        <w:t>, and the objects</w:t>
      </w:r>
      <w:r w:rsidRPr="00EE1526">
        <w:rPr>
          <w:rStyle w:val="None"/>
          <w:sz w:val="22"/>
          <w:szCs w:val="22"/>
        </w:rPr>
        <w:t xml:space="preserve"> appeared gray and varied only in their luminance. </w:t>
      </w:r>
      <w:r w:rsidRPr="00EE1526">
        <w:rPr>
          <w:sz w:val="22"/>
          <w:szCs w:val="22"/>
        </w:rPr>
        <w:t xml:space="preserve">The spectra were chosen from a multivariate normal distribution that modeled the statistics of natural reflectance spectra. </w:t>
      </w:r>
      <w:r w:rsidRPr="00EE1526">
        <w:rPr>
          <w:rStyle w:val="None"/>
          <w:sz w:val="22"/>
          <w:szCs w:val="22"/>
        </w:rPr>
        <w:t>The variation in the reflectance spectra was controlled by multiplying the covariance matrix of the distribution with a scalar. We generated images</w:t>
      </w:r>
      <w:r>
        <w:rPr>
          <w:rStyle w:val="None"/>
          <w:sz w:val="22"/>
          <w:szCs w:val="22"/>
        </w:rPr>
        <w:t xml:space="preserve"> at six logarithmically spaced values of the covariance scalar for chromatic variation and at three values of the covariance scalar for achromatic variations. The figure shows five typical images for each of these nine conditions. For each condition we generated 1100 images, 100 images at 11 linearly spaced value of target object LRF in the range [0.35, 0.45]. The target object in each image in the figure is at LRF = 0.4.</w:t>
      </w:r>
    </w:p>
    <w:p w14:paraId="0350EF98" w14:textId="4B22BB4B" w:rsidR="00C0037B" w:rsidRPr="00202FEC" w:rsidRDefault="00C0037B" w:rsidP="00E47166">
      <w:pPr>
        <w:pBdr>
          <w:top w:val="nil"/>
          <w:left w:val="nil"/>
          <w:bottom w:val="nil"/>
          <w:right w:val="nil"/>
          <w:between w:val="nil"/>
          <w:bar w:val="nil"/>
        </w:pBdr>
        <w:spacing w:before="240"/>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 xml:space="preserve">with a scalar sampled from a log uniform distribution in the </w:t>
      </w:r>
      <w:r w:rsidR="00DE1904">
        <w:rPr>
          <w:rStyle w:val="None"/>
          <w:sz w:val="22"/>
          <w:szCs w:val="22"/>
        </w:rPr>
        <w:lastRenderedPageBreak/>
        <w:t>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5C7EA668" w14:textId="70BD0C31" w:rsidR="0004061F" w:rsidRDefault="003C1A6C" w:rsidP="00E47166">
      <w:pPr>
        <w:pBdr>
          <w:top w:val="nil"/>
          <w:left w:val="nil"/>
          <w:bottom w:val="nil"/>
          <w:right w:val="nil"/>
          <w:between w:val="nil"/>
          <w:bar w:val="nil"/>
        </w:pBdr>
        <w:spacing w:before="240"/>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731259B2" w14:textId="77777777" w:rsidR="00443330" w:rsidRDefault="00443330" w:rsidP="00E47166">
      <w:pPr>
        <w:pBdr>
          <w:top w:val="nil"/>
          <w:left w:val="nil"/>
          <w:bottom w:val="nil"/>
          <w:right w:val="nil"/>
          <w:between w:val="nil"/>
          <w:bar w:val="nil"/>
        </w:pBdr>
        <w:spacing w:before="240"/>
        <w:rPr>
          <w:sz w:val="22"/>
          <w:szCs w:val="22"/>
        </w:rPr>
      </w:pPr>
      <w:r w:rsidRPr="004867BD">
        <w:rPr>
          <w:b/>
          <w:bCs/>
          <w:sz w:val="22"/>
          <w:szCs w:val="22"/>
        </w:rPr>
        <w:t>Figure 6:</w:t>
      </w:r>
      <w:r w:rsidRPr="00EF3335">
        <w:rPr>
          <w:b/>
          <w:bCs/>
          <w:sz w:val="22"/>
          <w:szCs w:val="22"/>
        </w:rPr>
        <w:t xml:space="preserve"> Psychometric functions for </w:t>
      </w:r>
      <w:r>
        <w:rPr>
          <w:b/>
          <w:bCs/>
          <w:sz w:val="22"/>
          <w:szCs w:val="22"/>
        </w:rPr>
        <w:t>o</w:t>
      </w:r>
      <w:r w:rsidRPr="00EF3335">
        <w:rPr>
          <w:b/>
          <w:bCs/>
          <w:sz w:val="22"/>
          <w:szCs w:val="22"/>
        </w:rPr>
        <w:t xml:space="preserve">bserver </w:t>
      </w:r>
      <w:r>
        <w:rPr>
          <w:b/>
          <w:bCs/>
          <w:sz w:val="22"/>
          <w:szCs w:val="22"/>
        </w:rPr>
        <w:t>0003 for background reflectance variation experiment:</w:t>
      </w:r>
      <w:r w:rsidRPr="00C72836">
        <w:rPr>
          <w:sz w:val="22"/>
          <w:szCs w:val="22"/>
        </w:rPr>
        <w:t xml:space="preserve"> </w:t>
      </w:r>
      <w:r>
        <w:rPr>
          <w:sz w:val="22"/>
          <w:szCs w:val="22"/>
        </w:rPr>
        <w:t xml:space="preserve">We measured the proportion comparison chosen data for the nine conditions separately in three blocks for each observer. </w:t>
      </w:r>
      <w:r w:rsidRPr="00C72836">
        <w:rPr>
          <w:sz w:val="22"/>
          <w:szCs w:val="22"/>
        </w:rPr>
        <w:t>The data for each block was fit with a cumulative normal to obtain the discrimination threshold</w:t>
      </w:r>
      <w:r>
        <w:rPr>
          <w:sz w:val="22"/>
          <w:szCs w:val="22"/>
        </w:rPr>
        <w:t>s</w:t>
      </w:r>
      <w:r w:rsidRPr="00C72836">
        <w:rPr>
          <w:sz w:val="22"/>
          <w:szCs w:val="22"/>
        </w:rPr>
        <w:t xml:space="preserve"> (see Figure 2). Each panel plots the measured values and the cumulative fit to the proportion comparison data for each of the three blocks, for </w:t>
      </w:r>
      <w:r>
        <w:rPr>
          <w:sz w:val="22"/>
          <w:szCs w:val="22"/>
        </w:rPr>
        <w:t>o</w:t>
      </w:r>
      <w:r w:rsidRPr="00C72836">
        <w:rPr>
          <w:sz w:val="22"/>
          <w:szCs w:val="22"/>
        </w:rPr>
        <w:t xml:space="preserve">bserver </w:t>
      </w:r>
      <w:r>
        <w:rPr>
          <w:sz w:val="22"/>
          <w:szCs w:val="22"/>
        </w:rPr>
        <w:t>0003</w:t>
      </w:r>
      <w:r w:rsidRPr="00C72836">
        <w:rPr>
          <w:sz w:val="22"/>
          <w:szCs w:val="22"/>
        </w:rPr>
        <w:t>.</w:t>
      </w:r>
      <w:r>
        <w:rPr>
          <w:sz w:val="22"/>
          <w:szCs w:val="22"/>
        </w:rPr>
        <w:t xml:space="preserve"> The psychometric functions for all six observers are shown in Figure S2.</w:t>
      </w:r>
      <w:r w:rsidRPr="00C72836">
        <w:rPr>
          <w:sz w:val="22"/>
          <w:szCs w:val="22"/>
        </w:rPr>
        <w:t xml:space="preserve"> The values in the legend provide the estimate of lightness discrimination threshold for each block obtained from the cumulative fit. </w:t>
      </w:r>
      <w:r>
        <w:rPr>
          <w:sz w:val="22"/>
          <w:szCs w:val="22"/>
        </w:rPr>
        <w:t>The top row shows the data for chromatic variation conditions. The last three panels in the bottom row show the data for the three achromatic conditions. The first panel in the bottom row shows the data and thresholds for the selection session. The selection session was a practice session in which the thresholds for the no variation condition was measured three times. An observer was selected for the experiment only if the average of their last two discrimination threshold measurements in the selection session was less than 0.30.</w:t>
      </w:r>
    </w:p>
    <w:p w14:paraId="39E92201" w14:textId="77777777" w:rsidR="00042A6A" w:rsidRDefault="00042A6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7: </w:t>
      </w:r>
      <w:r w:rsidRPr="009579D6">
        <w:rPr>
          <w:b/>
          <w:bCs/>
          <w:sz w:val="22"/>
          <w:szCs w:val="22"/>
        </w:rPr>
        <w:t>Background variation increases lightness discrimination threshold</w:t>
      </w:r>
      <w:r>
        <w:rPr>
          <w:b/>
          <w:bCs/>
          <w:sz w:val="22"/>
          <w:szCs w:val="22"/>
        </w:rPr>
        <w:t>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vs log covariance scalar from human psychophysics </w:t>
      </w:r>
      <w:r>
        <w:rPr>
          <w:rStyle w:val="None"/>
          <w:sz w:val="22"/>
          <w:szCs w:val="22"/>
        </w:rPr>
        <w:t xml:space="preserve">for chromatic </w:t>
      </w:r>
      <w:r w:rsidRPr="00ED0EB1">
        <w:rPr>
          <w:rStyle w:val="None"/>
          <w:sz w:val="22"/>
          <w:szCs w:val="22"/>
        </w:rPr>
        <w:t>(</w:t>
      </w:r>
      <w:r>
        <w:rPr>
          <w:rStyle w:val="None"/>
          <w:sz w:val="22"/>
          <w:szCs w:val="22"/>
        </w:rPr>
        <w:t>red</w:t>
      </w:r>
      <w:r w:rsidRPr="00ED0EB1">
        <w:rPr>
          <w:rStyle w:val="None"/>
          <w:sz w:val="22"/>
          <w:szCs w:val="22"/>
        </w:rPr>
        <w:t xml:space="preserve"> circles)</w:t>
      </w:r>
      <w:r>
        <w:rPr>
          <w:rStyle w:val="None"/>
          <w:sz w:val="22"/>
          <w:szCs w:val="22"/>
        </w:rPr>
        <w:t xml:space="preserve"> and achromatic conditions (gray diamonds)</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threshold of the linear receptive field (LINRF) model was estimated by simulation for the six values of the covariance scalar (blue squares). The blue error bars show +/- 1 standard deviation estimated over 10 independent simulations. The parameters of the LINRF fit are provided in the legend. T</w:t>
      </w:r>
      <w:r w:rsidRPr="00945AC3">
        <w:rPr>
          <w:rStyle w:val="None"/>
          <w:sz w:val="22"/>
          <w:szCs w:val="22"/>
        </w:rPr>
        <w:t>he da</w:t>
      </w:r>
      <w:r>
        <w:rPr>
          <w:rStyle w:val="None"/>
          <w:sz w:val="22"/>
          <w:szCs w:val="22"/>
        </w:rPr>
        <w:t>ta has been jittered for ease of viewing.</w:t>
      </w:r>
    </w:p>
    <w:p w14:paraId="728B62C7" w14:textId="3A1ABF61" w:rsidR="000B0B24" w:rsidRDefault="000B0B24"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w:t>
      </w:r>
      <w:r w:rsidR="0047789C">
        <w:rPr>
          <w:sz w:val="22"/>
          <w:szCs w:val="22"/>
        </w:rPr>
        <w:t>Figure S4</w:t>
      </w:r>
      <w:r w:rsidR="00981056">
        <w:rPr>
          <w:sz w:val="22"/>
          <w:szCs w:val="22"/>
        </w:rPr>
        <w:t>.</w:t>
      </w:r>
    </w:p>
    <w:p w14:paraId="61AC8FAD" w14:textId="723C32FE" w:rsidR="00715AC6" w:rsidRPr="00E428AF" w:rsidRDefault="00511FC5" w:rsidP="00E47166">
      <w:pPr>
        <w:pBdr>
          <w:top w:val="nil"/>
          <w:left w:val="nil"/>
          <w:bottom w:val="nil"/>
          <w:right w:val="nil"/>
          <w:between w:val="nil"/>
          <w:bar w:val="nil"/>
        </w:pBdr>
        <w:spacing w:before="240"/>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A697826" w14:textId="7E0958A3" w:rsidR="00880307" w:rsidRDefault="00880307" w:rsidP="00E47166">
      <w:pPr>
        <w:pBdr>
          <w:top w:val="nil"/>
          <w:left w:val="nil"/>
          <w:bottom w:val="nil"/>
          <w:right w:val="nil"/>
          <w:between w:val="nil"/>
          <w:bar w:val="nil"/>
        </w:pBdr>
        <w:spacing w:before="240"/>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 xml:space="preserve">The data for all observers are shown in </w:t>
      </w:r>
      <w:r w:rsidR="0047789C">
        <w:rPr>
          <w:sz w:val="22"/>
          <w:szCs w:val="22"/>
        </w:rPr>
        <w:t>Figure S6</w:t>
      </w:r>
      <w:r w:rsidR="009B4C97">
        <w:rPr>
          <w:sz w:val="22"/>
          <w:szCs w:val="22"/>
        </w:rPr>
        <w:t>.</w:t>
      </w:r>
    </w:p>
    <w:p w14:paraId="19D08614" w14:textId="2B2B9D0E" w:rsidR="00C63E5A" w:rsidRDefault="00C63E5A" w:rsidP="00E47166">
      <w:pPr>
        <w:pBdr>
          <w:top w:val="nil"/>
          <w:left w:val="nil"/>
          <w:bottom w:val="nil"/>
          <w:right w:val="nil"/>
          <w:between w:val="nil"/>
          <w:bar w:val="nil"/>
        </w:pBdr>
        <w:spacing w:before="240"/>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lastRenderedPageBreak/>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(Figure 9) for the Light condition. The blue error bars show +/- 1 standard deviation estimated over 10 independent simulations.</w:t>
      </w:r>
    </w:p>
    <w:p w14:paraId="28A97321" w14:textId="77777777" w:rsidR="001E79FE" w:rsidRDefault="001E79FE" w:rsidP="00E47166">
      <w:pPr>
        <w:pBdr>
          <w:top w:val="nil"/>
          <w:left w:val="nil"/>
          <w:bottom w:val="nil"/>
          <w:right w:val="nil"/>
          <w:between w:val="nil"/>
          <w:bar w:val="nil"/>
        </w:pBdr>
        <w:spacing w:before="240"/>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increase in measured squared threshold for the simultaneous variation conditions and the bars on the left (stacked bars of two different colors) represent the increase in the sum of the squared threshold of the light intensity variation (blue bar) and the corresponding background variation conditions (red or gray).</w:t>
      </w:r>
    </w:p>
    <w:p w14:paraId="33663F51" w14:textId="3370A807" w:rsidR="000015D2" w:rsidRDefault="00164146" w:rsidP="00E47166">
      <w:pPr>
        <w:pBdr>
          <w:top w:val="nil"/>
          <w:left w:val="nil"/>
          <w:bottom w:val="nil"/>
          <w:right w:val="nil"/>
          <w:between w:val="nil"/>
          <w:bar w:val="nil"/>
        </w:pBdr>
        <w:spacing w:before="240"/>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variance in the extrinsic noise is estimated as the value of the fit at </w:t>
      </w:r>
      <m:oMath>
        <m:r>
          <w:rPr>
            <w:rFonts w:ascii="Cambria Math" w:hAnsi="Cambria Math"/>
            <w:sz w:val="22"/>
            <w:szCs w:val="22"/>
          </w:rPr>
          <m:t>δ=1</m:t>
        </m:r>
      </m:oMath>
      <w:r>
        <w:rPr>
          <w:sz w:val="22"/>
          <w:szCs w:val="22"/>
        </w:rPr>
        <w:t>.</w:t>
      </w:r>
    </w:p>
    <w:p w14:paraId="5A57B7A6" w14:textId="7BC0D0BA" w:rsidR="00267524" w:rsidRPr="00267524" w:rsidRDefault="00267524" w:rsidP="00E47166">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57FEF79D" w14:textId="3370BE6B" w:rsidR="005277BA" w:rsidRPr="00267524" w:rsidRDefault="005277BA" w:rsidP="005277BA">
      <w:pPr>
        <w:pBdr>
          <w:top w:val="nil"/>
          <w:left w:val="nil"/>
          <w:bottom w:val="nil"/>
          <w:right w:val="nil"/>
          <w:between w:val="nil"/>
          <w:bar w:val="nil"/>
        </w:pBdr>
        <w:spacing w:before="240"/>
        <w:rPr>
          <w:rStyle w:val="None"/>
          <w:b/>
          <w:bCs/>
          <w:sz w:val="22"/>
          <w:szCs w:val="22"/>
        </w:rPr>
      </w:pPr>
      <w:r w:rsidRPr="00267524">
        <w:rPr>
          <w:rStyle w:val="None"/>
          <w:b/>
          <w:bCs/>
          <w:sz w:val="22"/>
          <w:szCs w:val="22"/>
        </w:rPr>
        <w:t>Figure S</w:t>
      </w:r>
      <w:r>
        <w:rPr>
          <w:rStyle w:val="None"/>
          <w:b/>
          <w:bCs/>
          <w:sz w:val="22"/>
          <w:szCs w:val="22"/>
        </w:rPr>
        <w:t xml:space="preserve">3: </w:t>
      </w:r>
      <w:r w:rsidR="007705A4">
        <w:rPr>
          <w:b/>
          <w:bCs/>
          <w:sz w:val="22"/>
          <w:szCs w:val="22"/>
        </w:rPr>
        <w:t>Comparison with Singh, Burge, Brainard 2022</w:t>
      </w:r>
      <w:r w:rsidRPr="009579D6">
        <w:rPr>
          <w:b/>
          <w:bCs/>
          <w:sz w:val="22"/>
          <w:szCs w:val="22"/>
        </w:rPr>
        <w:t xml:space="preserve">. </w:t>
      </w:r>
      <w:r w:rsidR="00945BEC">
        <w:rPr>
          <w:sz w:val="22"/>
          <w:szCs w:val="22"/>
        </w:rPr>
        <w:t xml:space="preserve">Lightness </w:t>
      </w:r>
      <w:r w:rsidR="00480923">
        <w:rPr>
          <w:sz w:val="22"/>
          <w:szCs w:val="22"/>
        </w:rPr>
        <w:t xml:space="preserve">discrimination thresholds </w:t>
      </w:r>
      <w:r w:rsidR="00945BEC">
        <w:rPr>
          <w:sz w:val="22"/>
          <w:szCs w:val="22"/>
        </w:rPr>
        <w:t xml:space="preserve">for background variation condition </w:t>
      </w:r>
      <w:r w:rsidR="00EE5F91">
        <w:rPr>
          <w:sz w:val="22"/>
          <w:szCs w:val="22"/>
        </w:rPr>
        <w:t xml:space="preserve">measured in preregistered Experiment 6 and previously reported data from </w:t>
      </w:r>
      <w:r w:rsidR="00EE5F91" w:rsidRPr="00EE5F91">
        <w:rPr>
          <w:sz w:val="22"/>
          <w:szCs w:val="22"/>
        </w:rPr>
        <w:t>Singh, Burge, Brainard 2022</w:t>
      </w:r>
      <w:r w:rsidR="00EE5F91">
        <w:rPr>
          <w:sz w:val="22"/>
          <w:szCs w:val="22"/>
        </w:rPr>
        <w:t xml:space="preserve">. </w:t>
      </w:r>
      <w:r w:rsidR="00367C9B">
        <w:rPr>
          <w:sz w:val="22"/>
          <w:szCs w:val="22"/>
        </w:rPr>
        <w:t>Preregistered Experiment 6 had both chromatic and achromatic conditions, while the previous experiment (</w:t>
      </w:r>
      <w:r w:rsidR="00367C9B" w:rsidRPr="00EE5F91">
        <w:rPr>
          <w:sz w:val="22"/>
          <w:szCs w:val="22"/>
        </w:rPr>
        <w:t>Singh, Burge, Brainard 2022</w:t>
      </w:r>
      <w:r w:rsidR="00367C9B">
        <w:rPr>
          <w:sz w:val="22"/>
          <w:szCs w:val="22"/>
        </w:rPr>
        <w:t xml:space="preserve">) only had chromatic condition. </w:t>
      </w:r>
      <w:r w:rsidR="00444F00" w:rsidRPr="00EE5F91">
        <w:rPr>
          <w:sz w:val="22"/>
          <w:szCs w:val="22"/>
        </w:rPr>
        <w:t>Singh, Burge, Brainard 2022</w:t>
      </w:r>
      <w:r w:rsidR="00444F00">
        <w:rPr>
          <w:sz w:val="22"/>
          <w:szCs w:val="22"/>
        </w:rPr>
        <w:t xml:space="preserve"> </w:t>
      </w:r>
      <w:r w:rsidR="00544852">
        <w:rPr>
          <w:sz w:val="22"/>
          <w:szCs w:val="22"/>
        </w:rPr>
        <w:t>made three</w:t>
      </w:r>
      <w:r w:rsidR="00444F00">
        <w:rPr>
          <w:sz w:val="22"/>
          <w:szCs w:val="22"/>
        </w:rPr>
        <w:t xml:space="preserve"> threshold</w:t>
      </w:r>
      <w:r w:rsidR="00544852">
        <w:rPr>
          <w:sz w:val="22"/>
          <w:szCs w:val="22"/>
        </w:rPr>
        <w:t xml:space="preserve"> measurement</w:t>
      </w:r>
      <w:r w:rsidR="00D53AE2">
        <w:rPr>
          <w:sz w:val="22"/>
          <w:szCs w:val="22"/>
        </w:rPr>
        <w:t>s</w:t>
      </w:r>
      <w:r w:rsidR="00544852">
        <w:rPr>
          <w:sz w:val="22"/>
          <w:szCs w:val="22"/>
        </w:rPr>
        <w:t xml:space="preserve"> for each condition</w:t>
      </w:r>
      <w:r w:rsidR="00444F00">
        <w:rPr>
          <w:sz w:val="22"/>
          <w:szCs w:val="22"/>
        </w:rPr>
        <w:t xml:space="preserve"> </w:t>
      </w:r>
      <w:r w:rsidR="00544852">
        <w:rPr>
          <w:sz w:val="22"/>
          <w:szCs w:val="22"/>
        </w:rPr>
        <w:t>for</w:t>
      </w:r>
      <w:r w:rsidR="00444F00">
        <w:rPr>
          <w:sz w:val="22"/>
          <w:szCs w:val="22"/>
        </w:rPr>
        <w:t xml:space="preserve"> 4 naïve observers.</w:t>
      </w:r>
    </w:p>
    <w:p w14:paraId="702B3F59" w14:textId="61E8F3C2" w:rsidR="00FC47A6" w:rsidRPr="00267524" w:rsidRDefault="0047789C" w:rsidP="00E47166">
      <w:pPr>
        <w:pBdr>
          <w:top w:val="nil"/>
          <w:left w:val="nil"/>
          <w:bottom w:val="nil"/>
          <w:right w:val="nil"/>
          <w:between w:val="nil"/>
          <w:bar w:val="nil"/>
        </w:pBdr>
        <w:spacing w:before="240"/>
        <w:rPr>
          <w:rStyle w:val="None"/>
          <w:b/>
          <w:bCs/>
          <w:sz w:val="22"/>
          <w:szCs w:val="22"/>
        </w:rPr>
      </w:pPr>
      <w:r>
        <w:rPr>
          <w:rStyle w:val="None"/>
          <w:b/>
          <w:bCs/>
          <w:sz w:val="22"/>
          <w:szCs w:val="22"/>
        </w:rPr>
        <w:t>Figure S4</w:t>
      </w:r>
      <w:r w:rsidR="00FC47A6">
        <w:rPr>
          <w:rStyle w:val="None"/>
          <w:b/>
          <w:bCs/>
          <w:sz w:val="22"/>
          <w:szCs w:val="22"/>
        </w:rPr>
        <w:t xml:space="preserve">: </w:t>
      </w:r>
      <w:r w:rsidR="00FC47A6">
        <w:rPr>
          <w:b/>
          <w:bCs/>
          <w:sz w:val="22"/>
          <w:szCs w:val="22"/>
        </w:rPr>
        <w:t>Psychometric functions for all observers for light intensity 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CC5AF1">
        <w:rPr>
          <w:sz w:val="22"/>
          <w:szCs w:val="22"/>
        </w:rPr>
        <w:t>8</w:t>
      </w:r>
      <w:r w:rsidR="000D0EC5">
        <w:rPr>
          <w:sz w:val="22"/>
          <w:szCs w:val="22"/>
        </w:rPr>
        <w:t>,</w:t>
      </w:r>
      <w:r w:rsidR="00FC47A6">
        <w:rPr>
          <w:sz w:val="22"/>
          <w:szCs w:val="22"/>
        </w:rPr>
        <w:t xml:space="preserve"> for all observers retained in </w:t>
      </w:r>
      <w:r w:rsidR="00AC63E6" w:rsidRPr="00AC63E6">
        <w:rPr>
          <w:sz w:val="22"/>
          <w:szCs w:val="22"/>
        </w:rPr>
        <w:t>light intensity</w:t>
      </w:r>
      <w:r w:rsidR="00AC63E6">
        <w:rPr>
          <w:b/>
          <w:bCs/>
          <w:sz w:val="22"/>
          <w:szCs w:val="22"/>
        </w:rPr>
        <w:t xml:space="preserve"> </w:t>
      </w:r>
      <w:r w:rsidR="00FC47A6" w:rsidRPr="00FC47A6">
        <w:rPr>
          <w:sz w:val="22"/>
          <w:szCs w:val="22"/>
        </w:rPr>
        <w:t>variation experiment</w:t>
      </w:r>
      <w:r w:rsidR="00FC47A6">
        <w:rPr>
          <w:sz w:val="22"/>
          <w:szCs w:val="22"/>
        </w:rPr>
        <w:t>.</w:t>
      </w:r>
    </w:p>
    <w:p w14:paraId="2665185D" w14:textId="6F815339" w:rsidR="000A05EB" w:rsidRDefault="0047789C" w:rsidP="00E47166">
      <w:pPr>
        <w:pBdr>
          <w:top w:val="nil"/>
          <w:left w:val="nil"/>
          <w:bottom w:val="nil"/>
          <w:right w:val="nil"/>
          <w:between w:val="nil"/>
          <w:bar w:val="nil"/>
        </w:pBdr>
        <w:spacing w:before="240"/>
      </w:pPr>
      <w:r>
        <w:rPr>
          <w:rStyle w:val="None"/>
          <w:b/>
          <w:bCs/>
          <w:sz w:val="22"/>
          <w:szCs w:val="22"/>
        </w:rPr>
        <w:t>Figure S5</w:t>
      </w:r>
      <w:r w:rsidR="000A05EB">
        <w:rPr>
          <w:rStyle w:val="None"/>
          <w:b/>
          <w:bCs/>
          <w:sz w:val="22"/>
          <w:szCs w:val="22"/>
        </w:rPr>
        <w:t xml:space="preserve">: </w:t>
      </w:r>
      <w:r w:rsidR="000A05EB" w:rsidRPr="000960B7">
        <w:rPr>
          <w:sz w:val="22"/>
          <w:szCs w:val="22"/>
        </w:rPr>
        <w:t>Same as</w:t>
      </w:r>
      <w:r w:rsidR="000A05EB">
        <w:rPr>
          <w:b/>
          <w:bCs/>
          <w:sz w:val="22"/>
          <w:szCs w:val="22"/>
        </w:rPr>
        <w:t xml:space="preserve"> </w:t>
      </w:r>
      <w:r w:rsidR="000A05EB">
        <w:rPr>
          <w:sz w:val="22"/>
          <w:szCs w:val="22"/>
        </w:rPr>
        <w:t xml:space="preserve">Figure </w:t>
      </w:r>
      <w:r w:rsidR="00981143">
        <w:rPr>
          <w:sz w:val="22"/>
          <w:szCs w:val="22"/>
        </w:rPr>
        <w:t>9</w:t>
      </w:r>
      <w:r w:rsidR="00C474B8">
        <w:rPr>
          <w:sz w:val="22"/>
          <w:szCs w:val="22"/>
        </w:rPr>
        <w:t>,</w:t>
      </w:r>
      <w:r w:rsidR="000A05EB">
        <w:rPr>
          <w:sz w:val="22"/>
          <w:szCs w:val="22"/>
        </w:rPr>
        <w:t xml:space="preserve"> for all </w:t>
      </w:r>
      <w:r w:rsidR="001F087D">
        <w:rPr>
          <w:sz w:val="22"/>
          <w:szCs w:val="22"/>
        </w:rPr>
        <w:t xml:space="preserve">six </w:t>
      </w:r>
      <w:r w:rsidR="000A05EB">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000A05EB" w:rsidRPr="00FC47A6">
        <w:rPr>
          <w:sz w:val="22"/>
          <w:szCs w:val="22"/>
        </w:rPr>
        <w:t>variation experiment</w:t>
      </w:r>
      <w:r w:rsidR="000A05EB">
        <w:rPr>
          <w:sz w:val="22"/>
          <w:szCs w:val="22"/>
        </w:rPr>
        <w:t>.</w:t>
      </w:r>
      <w:r w:rsidR="00CF0E1F">
        <w:rPr>
          <w:sz w:val="22"/>
          <w:szCs w:val="22"/>
        </w:rPr>
        <w:t xml:space="preserve"> The parameters for the LINRF model </w:t>
      </w:r>
      <w:r w:rsidR="00EF3CD1">
        <w:rPr>
          <w:sz w:val="22"/>
          <w:szCs w:val="22"/>
        </w:rPr>
        <w:t>are the same as in Figure 9.</w:t>
      </w:r>
    </w:p>
    <w:p w14:paraId="25DD4DAD" w14:textId="0AFD76EE" w:rsidR="00446247" w:rsidRPr="00682378" w:rsidRDefault="0047789C" w:rsidP="00E47166">
      <w:pPr>
        <w:pBdr>
          <w:top w:val="nil"/>
          <w:left w:val="nil"/>
          <w:bottom w:val="nil"/>
          <w:right w:val="nil"/>
          <w:between w:val="nil"/>
          <w:bar w:val="nil"/>
        </w:pBdr>
        <w:spacing w:before="240"/>
        <w:rPr>
          <w:sz w:val="22"/>
          <w:szCs w:val="22"/>
        </w:rPr>
      </w:pPr>
      <w:r>
        <w:rPr>
          <w:rStyle w:val="None"/>
          <w:b/>
          <w:bCs/>
          <w:sz w:val="22"/>
          <w:szCs w:val="22"/>
        </w:rPr>
        <w:t>Figure S6</w:t>
      </w:r>
      <w:r w:rsidR="00FC47A6">
        <w:rPr>
          <w:rStyle w:val="None"/>
          <w:b/>
          <w:bCs/>
          <w:sz w:val="22"/>
          <w:szCs w:val="22"/>
        </w:rPr>
        <w:t xml:space="preserve">: </w:t>
      </w:r>
      <w:r w:rsidR="00FC47A6">
        <w:rPr>
          <w:b/>
          <w:bCs/>
          <w:sz w:val="22"/>
          <w:szCs w:val="22"/>
        </w:rPr>
        <w:t xml:space="preserve">Psychometric functions for all observers for </w:t>
      </w:r>
      <w:r w:rsidR="005E0FA7">
        <w:rPr>
          <w:b/>
          <w:bCs/>
          <w:sz w:val="22"/>
          <w:szCs w:val="22"/>
        </w:rPr>
        <w:t xml:space="preserve">simultaneous </w:t>
      </w:r>
      <w:r w:rsidR="00FC47A6">
        <w:rPr>
          <w:b/>
          <w:bCs/>
          <w:sz w:val="22"/>
          <w:szCs w:val="22"/>
        </w:rPr>
        <w:t>variation experiment</w:t>
      </w:r>
      <w:r w:rsidR="00FC47A6" w:rsidRPr="009579D6">
        <w:rPr>
          <w:b/>
          <w:bCs/>
          <w:sz w:val="22"/>
          <w:szCs w:val="22"/>
        </w:rPr>
        <w:t xml:space="preserve">. </w:t>
      </w:r>
      <w:r w:rsidR="00FC47A6" w:rsidRPr="000960B7">
        <w:rPr>
          <w:sz w:val="22"/>
          <w:szCs w:val="22"/>
        </w:rPr>
        <w:t>Same as</w:t>
      </w:r>
      <w:r w:rsidR="00FC47A6">
        <w:rPr>
          <w:b/>
          <w:bCs/>
          <w:sz w:val="22"/>
          <w:szCs w:val="22"/>
        </w:rPr>
        <w:t xml:space="preserve"> </w:t>
      </w:r>
      <w:r w:rsidR="00FC47A6">
        <w:rPr>
          <w:sz w:val="22"/>
          <w:szCs w:val="22"/>
        </w:rPr>
        <w:t xml:space="preserve">Figure </w:t>
      </w:r>
      <w:r w:rsidR="00EF2654">
        <w:rPr>
          <w:sz w:val="22"/>
          <w:szCs w:val="22"/>
        </w:rPr>
        <w:t>10</w:t>
      </w:r>
      <w:r w:rsidR="00A30E19">
        <w:rPr>
          <w:sz w:val="22"/>
          <w:szCs w:val="22"/>
        </w:rPr>
        <w:t>,</w:t>
      </w:r>
      <w:r w:rsidR="00FC47A6">
        <w:rPr>
          <w:sz w:val="22"/>
          <w:szCs w:val="22"/>
        </w:rPr>
        <w:t xml:space="preserve"> for all observers retained in </w:t>
      </w:r>
      <w:r w:rsidR="004564D5" w:rsidRPr="004564D5">
        <w:rPr>
          <w:sz w:val="22"/>
          <w:szCs w:val="22"/>
        </w:rPr>
        <w:t>simultaneous</w:t>
      </w:r>
      <w:r w:rsidR="004564D5">
        <w:rPr>
          <w:b/>
          <w:bCs/>
          <w:sz w:val="22"/>
          <w:szCs w:val="22"/>
        </w:rPr>
        <w:t xml:space="preserve"> </w:t>
      </w:r>
      <w:r w:rsidR="00FC47A6" w:rsidRPr="00FC47A6">
        <w:rPr>
          <w:sz w:val="22"/>
          <w:szCs w:val="22"/>
        </w:rPr>
        <w:t>variation experiment</w:t>
      </w:r>
      <w:r w:rsidR="00FC47A6">
        <w:rPr>
          <w:sz w:val="22"/>
          <w:szCs w:val="22"/>
        </w:rPr>
        <w:t>.</w:t>
      </w:r>
      <w:r w:rsidR="0034285B"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0CE0C0F6" w14:textId="77777777" w:rsidR="000216D3" w:rsidRDefault="00E877FB" w:rsidP="000216D3">
              <w:pPr>
                <w:pStyle w:val="Bibliography"/>
                <w:ind w:left="720" w:hanging="720"/>
                <w:rPr>
                  <w:noProof/>
                </w:rPr>
              </w:pPr>
              <w:r>
                <w:fldChar w:fldCharType="begin"/>
              </w:r>
              <w:r>
                <w:instrText xml:space="preserve"> BIBLIOGRAPHY </w:instrText>
              </w:r>
              <w:r>
                <w:fldChar w:fldCharType="separate"/>
              </w:r>
              <w:r w:rsidR="000216D3">
                <w:rPr>
                  <w:noProof/>
                </w:rPr>
                <w:t xml:space="preserve">Adelson, E. (2000). Lightness Perception and Lightness Illusions. In M. S. Gazzaniga, </w:t>
              </w:r>
              <w:r w:rsidR="000216D3">
                <w:rPr>
                  <w:i/>
                  <w:iCs/>
                  <w:noProof/>
                </w:rPr>
                <w:t>The New Cognitive Neurosciences</w:t>
              </w:r>
              <w:r w:rsidR="000216D3">
                <w:rPr>
                  <w:noProof/>
                </w:rPr>
                <w:t xml:space="preserve"> (pp. 339-351). Cambridge, MA: The MIT Press.</w:t>
              </w:r>
            </w:p>
            <w:p w14:paraId="255756D7" w14:textId="77777777" w:rsidR="000216D3" w:rsidRDefault="000216D3" w:rsidP="000216D3">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22AB35CC" w14:textId="77777777" w:rsidR="000216D3" w:rsidRDefault="000216D3" w:rsidP="000216D3">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1D3B95B9" w14:textId="77777777" w:rsidR="000216D3" w:rsidRDefault="000216D3" w:rsidP="000216D3">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1EBA00B" w14:textId="77777777" w:rsidR="000216D3" w:rsidRDefault="000216D3" w:rsidP="000216D3">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17678490" w14:textId="77777777" w:rsidR="000216D3" w:rsidRDefault="000216D3" w:rsidP="000216D3">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7955557C" w14:textId="77777777" w:rsidR="000216D3" w:rsidRDefault="000216D3" w:rsidP="000216D3">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59BD79B2" w14:textId="77777777" w:rsidR="000216D3" w:rsidRDefault="000216D3" w:rsidP="000216D3">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54F2810C" w14:textId="77777777" w:rsidR="000216D3" w:rsidRDefault="000216D3" w:rsidP="000216D3">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764D8BF6" w14:textId="77777777" w:rsidR="000216D3" w:rsidRDefault="000216D3" w:rsidP="000216D3">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17FF5E12" w14:textId="77777777" w:rsidR="000216D3" w:rsidRDefault="000216D3" w:rsidP="000216D3">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3AC89C33" w14:textId="77777777" w:rsidR="000216D3" w:rsidRDefault="000216D3" w:rsidP="000216D3">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3D1D2B31" w14:textId="77777777" w:rsidR="000216D3" w:rsidRDefault="000216D3" w:rsidP="000216D3">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230EC866" w14:textId="77777777" w:rsidR="000216D3" w:rsidRDefault="000216D3" w:rsidP="000216D3">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092AC37B" w14:textId="77777777" w:rsidR="000216D3" w:rsidRDefault="000216D3" w:rsidP="000216D3">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4899F1AB" w14:textId="77777777" w:rsidR="000216D3" w:rsidRDefault="000216D3" w:rsidP="000216D3">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54D8F87F" w14:textId="77777777" w:rsidR="000216D3" w:rsidRDefault="000216D3" w:rsidP="000216D3">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22C21600" w14:textId="77777777" w:rsidR="000216D3" w:rsidRDefault="000216D3" w:rsidP="000216D3">
              <w:pPr>
                <w:pStyle w:val="Bibliography"/>
                <w:ind w:left="720" w:hanging="720"/>
                <w:rPr>
                  <w:noProof/>
                </w:rPr>
              </w:pPr>
              <w:r>
                <w:rPr>
                  <w:noProof/>
                </w:rPr>
                <w:t xml:space="preserve">Foster, D. H. (2003). Does colour constancy exist? </w:t>
              </w:r>
              <w:r>
                <w:rPr>
                  <w:i/>
                  <w:iCs/>
                  <w:noProof/>
                </w:rPr>
                <w:t>Trends in cognitive sciences, 7</w:t>
              </w:r>
              <w:r>
                <w:rPr>
                  <w:noProof/>
                </w:rPr>
                <w:t>(10), 439-443.</w:t>
              </w:r>
            </w:p>
            <w:p w14:paraId="0AD2CD21" w14:textId="77777777" w:rsidR="000216D3" w:rsidRDefault="000216D3" w:rsidP="000216D3">
              <w:pPr>
                <w:pStyle w:val="Bibliography"/>
                <w:ind w:left="720" w:hanging="720"/>
                <w:rPr>
                  <w:noProof/>
                </w:rPr>
              </w:pPr>
              <w:r>
                <w:rPr>
                  <w:noProof/>
                </w:rPr>
                <w:t xml:space="preserve">Foster, D. H. (2011). Color constancy. </w:t>
              </w:r>
              <w:r>
                <w:rPr>
                  <w:i/>
                  <w:iCs/>
                  <w:noProof/>
                </w:rPr>
                <w:t>Vision Research, 51</w:t>
              </w:r>
              <w:r>
                <w:rPr>
                  <w:noProof/>
                </w:rPr>
                <w:t>(7), 674-700.</w:t>
              </w:r>
            </w:p>
            <w:p w14:paraId="54141745" w14:textId="77777777" w:rsidR="000216D3" w:rsidRDefault="000216D3" w:rsidP="000216D3">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1CD9952" w14:textId="77777777" w:rsidR="000216D3" w:rsidRDefault="000216D3" w:rsidP="000216D3">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677F9DCD" w14:textId="77777777" w:rsidR="000216D3" w:rsidRDefault="000216D3" w:rsidP="000216D3">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25D5B876" w14:textId="77777777" w:rsidR="000216D3" w:rsidRDefault="000216D3" w:rsidP="000216D3">
              <w:pPr>
                <w:pStyle w:val="Bibliography"/>
                <w:ind w:left="720" w:hanging="720"/>
                <w:rPr>
                  <w:noProof/>
                </w:rPr>
              </w:pPr>
              <w:r>
                <w:rPr>
                  <w:noProof/>
                </w:rPr>
                <w:t>Jakob, W. (2010). Mitsuba Renderer.</w:t>
              </w:r>
            </w:p>
            <w:p w14:paraId="13124B6E" w14:textId="77777777" w:rsidR="000216D3" w:rsidRDefault="000216D3" w:rsidP="000216D3">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3FE47628" w14:textId="77777777" w:rsidR="000216D3" w:rsidRDefault="000216D3" w:rsidP="000216D3">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3A95A30A" w14:textId="77777777" w:rsidR="000216D3" w:rsidRDefault="000216D3" w:rsidP="000216D3">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199C8D8D" w14:textId="77777777" w:rsidR="000216D3" w:rsidRDefault="000216D3" w:rsidP="000216D3">
              <w:pPr>
                <w:pStyle w:val="Bibliography"/>
                <w:ind w:left="720" w:hanging="720"/>
                <w:rPr>
                  <w:noProof/>
                </w:rPr>
              </w:pPr>
              <w:r>
                <w:rPr>
                  <w:noProof/>
                </w:rPr>
                <w:t xml:space="preserve">Olkkonen, M. &amp;. (2016). Color constancy and contextual effects on color appearance. In J. Kremers, R. Baraas, &amp; N. Marshall, </w:t>
              </w:r>
              <w:r>
                <w:rPr>
                  <w:i/>
                  <w:iCs/>
                  <w:noProof/>
                </w:rPr>
                <w:t>Human color vision, Springer Series in Vision Research Vol. 5</w:t>
              </w:r>
              <w:r>
                <w:rPr>
                  <w:noProof/>
                </w:rPr>
                <w:t xml:space="preserve"> (pp. 159-188). Springer, Cham.</w:t>
              </w:r>
            </w:p>
            <w:p w14:paraId="25EF28AD" w14:textId="77777777" w:rsidR="000216D3" w:rsidRDefault="000216D3" w:rsidP="000216D3">
              <w:pPr>
                <w:pStyle w:val="Bibliography"/>
                <w:ind w:left="720" w:hanging="720"/>
                <w:rPr>
                  <w:noProof/>
                </w:rPr>
              </w:pPr>
              <w:r>
                <w:rPr>
                  <w:noProof/>
                </w:rPr>
                <w:t xml:space="preserve">Olkkonen, M., Hansen, T., &amp; Gegenfurtner, K. R. (2009). Categorical color constancy for simulated surfaces. </w:t>
              </w:r>
              <w:r>
                <w:rPr>
                  <w:i/>
                  <w:iCs/>
                  <w:noProof/>
                </w:rPr>
                <w:t>Journal of Vision, 9</w:t>
              </w:r>
              <w:r>
                <w:rPr>
                  <w:noProof/>
                </w:rPr>
                <w:t>(12), 1-6.</w:t>
              </w:r>
            </w:p>
            <w:p w14:paraId="62F82F24" w14:textId="77777777" w:rsidR="000216D3" w:rsidRDefault="000216D3" w:rsidP="000216D3">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66355E0E" w14:textId="77777777" w:rsidR="000216D3" w:rsidRDefault="000216D3" w:rsidP="000216D3">
              <w:pPr>
                <w:pStyle w:val="Bibliography"/>
                <w:ind w:left="720" w:hanging="720"/>
                <w:rPr>
                  <w:noProof/>
                </w:rPr>
              </w:pPr>
              <w:r>
                <w:rPr>
                  <w:noProof/>
                </w:rPr>
                <w:t xml:space="preserve">Patel, K. Y., Munasinghe, A. P., &amp; Murray, R. F. (2018). Lightness matching and perceptual similarity. </w:t>
              </w:r>
              <w:r>
                <w:rPr>
                  <w:i/>
                  <w:iCs/>
                  <w:noProof/>
                </w:rPr>
                <w:t>Journal of vision, 18</w:t>
              </w:r>
              <w:r>
                <w:rPr>
                  <w:noProof/>
                </w:rPr>
                <w:t>(5), 1-13.</w:t>
              </w:r>
            </w:p>
            <w:p w14:paraId="28662118" w14:textId="77777777" w:rsidR="000216D3" w:rsidRDefault="000216D3" w:rsidP="000216D3">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71105FAC" w14:textId="77777777" w:rsidR="000216D3" w:rsidRDefault="000216D3" w:rsidP="000216D3">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1C332E0A" w14:textId="77777777" w:rsidR="000216D3" w:rsidRDefault="000216D3" w:rsidP="000216D3">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727A067A" w14:textId="77777777" w:rsidR="000216D3" w:rsidRDefault="000216D3" w:rsidP="000216D3">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4E577626" w14:textId="77777777" w:rsidR="000216D3" w:rsidRDefault="000216D3" w:rsidP="000216D3">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0C5C6527" w14:textId="77777777" w:rsidR="000216D3" w:rsidRDefault="000216D3" w:rsidP="000216D3">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4FA1385F" w14:textId="77777777" w:rsidR="000216D3" w:rsidRDefault="000216D3" w:rsidP="000216D3">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76FC7EFB" w14:textId="77777777" w:rsidR="000216D3" w:rsidRDefault="000216D3" w:rsidP="000216D3">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4FA067A8" w14:textId="77777777" w:rsidR="000216D3" w:rsidRDefault="000216D3" w:rsidP="000216D3">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57B57744" w14:textId="77777777" w:rsidR="000216D3" w:rsidRDefault="000216D3" w:rsidP="000216D3">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67AD405F" w14:textId="77777777" w:rsidR="000216D3" w:rsidRDefault="000216D3" w:rsidP="000216D3">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3322BFD2" w14:textId="0CB469CE" w:rsidR="00D02EE8" w:rsidRPr="00A360FD" w:rsidRDefault="00E877FB" w:rsidP="000216D3">
              <w:r>
                <w:rPr>
                  <w:b/>
                  <w:bCs/>
                  <w:noProof/>
                </w:rPr>
                <w:fldChar w:fldCharType="end"/>
              </w:r>
            </w:p>
          </w:sdtContent>
        </w:sdt>
      </w:sdtContent>
    </w:sdt>
    <w:sectPr w:rsidR="00D02EE8" w:rsidRPr="00A360FD" w:rsidSect="0038312D">
      <w:footerReference w:type="even" r:id="rId12"/>
      <w:footerReference w:type="default" r:id="rId13"/>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83779" w14:textId="77777777" w:rsidR="001D4588" w:rsidRDefault="001D4588">
      <w:r>
        <w:separator/>
      </w:r>
    </w:p>
  </w:endnote>
  <w:endnote w:type="continuationSeparator" w:id="0">
    <w:p w14:paraId="0AC6FBE4" w14:textId="77777777" w:rsidR="001D4588" w:rsidRDefault="001D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B497" w14:textId="77777777" w:rsidR="001D4588" w:rsidRDefault="001D4588">
      <w:r>
        <w:separator/>
      </w:r>
    </w:p>
  </w:footnote>
  <w:footnote w:type="continuationSeparator" w:id="0">
    <w:p w14:paraId="01CF9871" w14:textId="77777777" w:rsidR="001D4588" w:rsidRDefault="001D4588">
      <w:r>
        <w:continuationSeparator/>
      </w:r>
    </w:p>
  </w:footnote>
  <w:footnote w:id="1">
    <w:p w14:paraId="12CACA62" w14:textId="77777777" w:rsidR="00D701F4" w:rsidRDefault="00D701F4" w:rsidP="00D701F4">
      <w:pPr>
        <w:pStyle w:val="FootnoteText"/>
      </w:pPr>
      <w:r>
        <w:rPr>
          <w:rStyle w:val="FootnoteReference"/>
        </w:rPr>
        <w:footnoteRef/>
      </w:r>
      <w:r>
        <w:t xml:space="preserve"> The preregistration documents relevant to this work are those for Experiments 6, 7 and 8. </w:t>
      </w:r>
      <w:r w:rsidRPr="00A71562">
        <w:t xml:space="preserve">The site also contains preregistrations for </w:t>
      </w:r>
      <w:r>
        <w:t xml:space="preserve">previously reported (Experiment 1, 2 and 3; </w:t>
      </w:r>
      <w:r>
        <w:rPr>
          <w:noProof/>
        </w:rPr>
        <w:t>Singh, Burge, &amp; Brainard, 2022)</w:t>
      </w:r>
      <w:r>
        <w:t xml:space="preserve"> and unreported (Experiment 4 and 5) 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55C039C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D784AD0">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F42444A">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85EE6D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EEC71E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04E0314">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A022DD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192800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59769E7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09"/>
    <w:rsid w:val="000031CF"/>
    <w:rsid w:val="000032CC"/>
    <w:rsid w:val="00003569"/>
    <w:rsid w:val="000039BA"/>
    <w:rsid w:val="00004007"/>
    <w:rsid w:val="00004436"/>
    <w:rsid w:val="00004D29"/>
    <w:rsid w:val="00004D30"/>
    <w:rsid w:val="00005D16"/>
    <w:rsid w:val="000062F6"/>
    <w:rsid w:val="0000631B"/>
    <w:rsid w:val="00006427"/>
    <w:rsid w:val="000064EE"/>
    <w:rsid w:val="000074DC"/>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5B2E"/>
    <w:rsid w:val="0001612C"/>
    <w:rsid w:val="0001667A"/>
    <w:rsid w:val="0001698C"/>
    <w:rsid w:val="00016996"/>
    <w:rsid w:val="00016A97"/>
    <w:rsid w:val="00016C8A"/>
    <w:rsid w:val="00016E20"/>
    <w:rsid w:val="000179C3"/>
    <w:rsid w:val="00017D2A"/>
    <w:rsid w:val="0002098E"/>
    <w:rsid w:val="0002136B"/>
    <w:rsid w:val="000216D3"/>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DD5"/>
    <w:rsid w:val="00027F74"/>
    <w:rsid w:val="00027F95"/>
    <w:rsid w:val="0003012D"/>
    <w:rsid w:val="00030516"/>
    <w:rsid w:val="000305FC"/>
    <w:rsid w:val="00030643"/>
    <w:rsid w:val="00030D7F"/>
    <w:rsid w:val="00031194"/>
    <w:rsid w:val="000312E4"/>
    <w:rsid w:val="0003131E"/>
    <w:rsid w:val="000315F2"/>
    <w:rsid w:val="000319FA"/>
    <w:rsid w:val="00031C09"/>
    <w:rsid w:val="00031CF1"/>
    <w:rsid w:val="000321AB"/>
    <w:rsid w:val="00032382"/>
    <w:rsid w:val="000324C3"/>
    <w:rsid w:val="0003279A"/>
    <w:rsid w:val="00032884"/>
    <w:rsid w:val="000329AF"/>
    <w:rsid w:val="00032A5C"/>
    <w:rsid w:val="00032D99"/>
    <w:rsid w:val="00032EB4"/>
    <w:rsid w:val="00033045"/>
    <w:rsid w:val="0003340F"/>
    <w:rsid w:val="0003360A"/>
    <w:rsid w:val="0003379D"/>
    <w:rsid w:val="000341EF"/>
    <w:rsid w:val="00034202"/>
    <w:rsid w:val="000349BE"/>
    <w:rsid w:val="00034D9A"/>
    <w:rsid w:val="0003529B"/>
    <w:rsid w:val="0003582E"/>
    <w:rsid w:val="000359CB"/>
    <w:rsid w:val="00035C3F"/>
    <w:rsid w:val="00036009"/>
    <w:rsid w:val="00036153"/>
    <w:rsid w:val="000362F1"/>
    <w:rsid w:val="000363E0"/>
    <w:rsid w:val="0003645A"/>
    <w:rsid w:val="00036469"/>
    <w:rsid w:val="00036A31"/>
    <w:rsid w:val="00036A5A"/>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1E80"/>
    <w:rsid w:val="00042011"/>
    <w:rsid w:val="00042159"/>
    <w:rsid w:val="000421EF"/>
    <w:rsid w:val="0004277B"/>
    <w:rsid w:val="000428B3"/>
    <w:rsid w:val="00042A6A"/>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49B5"/>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4D6B"/>
    <w:rsid w:val="000652F8"/>
    <w:rsid w:val="000654C9"/>
    <w:rsid w:val="00065511"/>
    <w:rsid w:val="00065709"/>
    <w:rsid w:val="0006591A"/>
    <w:rsid w:val="00065DBA"/>
    <w:rsid w:val="00065FE8"/>
    <w:rsid w:val="000665C3"/>
    <w:rsid w:val="00066732"/>
    <w:rsid w:val="000667CA"/>
    <w:rsid w:val="0006686F"/>
    <w:rsid w:val="00066C68"/>
    <w:rsid w:val="00066CBD"/>
    <w:rsid w:val="00066F32"/>
    <w:rsid w:val="00067798"/>
    <w:rsid w:val="0006779F"/>
    <w:rsid w:val="000677A1"/>
    <w:rsid w:val="000679D4"/>
    <w:rsid w:val="000703E2"/>
    <w:rsid w:val="00070A4E"/>
    <w:rsid w:val="00070C0C"/>
    <w:rsid w:val="00070EB0"/>
    <w:rsid w:val="000711E6"/>
    <w:rsid w:val="0007144A"/>
    <w:rsid w:val="000714ED"/>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46"/>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B85"/>
    <w:rsid w:val="00080ED7"/>
    <w:rsid w:val="00081285"/>
    <w:rsid w:val="000815AF"/>
    <w:rsid w:val="000816C2"/>
    <w:rsid w:val="00082021"/>
    <w:rsid w:val="0008265A"/>
    <w:rsid w:val="00082D2F"/>
    <w:rsid w:val="00082F26"/>
    <w:rsid w:val="00083145"/>
    <w:rsid w:val="0008324A"/>
    <w:rsid w:val="000833C7"/>
    <w:rsid w:val="00083F96"/>
    <w:rsid w:val="0008415E"/>
    <w:rsid w:val="00084683"/>
    <w:rsid w:val="00084893"/>
    <w:rsid w:val="00085259"/>
    <w:rsid w:val="000852B7"/>
    <w:rsid w:val="00085573"/>
    <w:rsid w:val="00085675"/>
    <w:rsid w:val="00085F66"/>
    <w:rsid w:val="0008604E"/>
    <w:rsid w:val="000861A0"/>
    <w:rsid w:val="000865D7"/>
    <w:rsid w:val="0008660C"/>
    <w:rsid w:val="00086FCC"/>
    <w:rsid w:val="0008715E"/>
    <w:rsid w:val="000871D5"/>
    <w:rsid w:val="00087864"/>
    <w:rsid w:val="00087C19"/>
    <w:rsid w:val="00087E5A"/>
    <w:rsid w:val="00087EFC"/>
    <w:rsid w:val="000900BD"/>
    <w:rsid w:val="00090307"/>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187"/>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1B9"/>
    <w:rsid w:val="000A36E2"/>
    <w:rsid w:val="000A3A19"/>
    <w:rsid w:val="000A40F5"/>
    <w:rsid w:val="000A44AD"/>
    <w:rsid w:val="000A48AD"/>
    <w:rsid w:val="000A48CA"/>
    <w:rsid w:val="000A4AC6"/>
    <w:rsid w:val="000A4B21"/>
    <w:rsid w:val="000A5102"/>
    <w:rsid w:val="000A5553"/>
    <w:rsid w:val="000A5B4D"/>
    <w:rsid w:val="000A5D4A"/>
    <w:rsid w:val="000A6435"/>
    <w:rsid w:val="000A6B72"/>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854"/>
    <w:rsid w:val="000B78BF"/>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7E9"/>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4F0"/>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4E7E"/>
    <w:rsid w:val="000D50AF"/>
    <w:rsid w:val="000D53D8"/>
    <w:rsid w:val="000D5616"/>
    <w:rsid w:val="000D5781"/>
    <w:rsid w:val="000D594F"/>
    <w:rsid w:val="000D5F0C"/>
    <w:rsid w:val="000D61DA"/>
    <w:rsid w:val="000D63C5"/>
    <w:rsid w:val="000D6491"/>
    <w:rsid w:val="000D67AA"/>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E7F73"/>
    <w:rsid w:val="000F00EF"/>
    <w:rsid w:val="000F00F4"/>
    <w:rsid w:val="000F027F"/>
    <w:rsid w:val="000F14C6"/>
    <w:rsid w:val="000F1542"/>
    <w:rsid w:val="000F17CE"/>
    <w:rsid w:val="000F2586"/>
    <w:rsid w:val="000F25CA"/>
    <w:rsid w:val="000F293F"/>
    <w:rsid w:val="000F2BCF"/>
    <w:rsid w:val="000F2DDE"/>
    <w:rsid w:val="000F32E4"/>
    <w:rsid w:val="000F38E3"/>
    <w:rsid w:val="000F3A2A"/>
    <w:rsid w:val="000F4339"/>
    <w:rsid w:val="000F438F"/>
    <w:rsid w:val="000F43CD"/>
    <w:rsid w:val="000F46B6"/>
    <w:rsid w:val="000F4B6B"/>
    <w:rsid w:val="000F4E3E"/>
    <w:rsid w:val="000F4FB5"/>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5B8"/>
    <w:rsid w:val="00124A52"/>
    <w:rsid w:val="001250C7"/>
    <w:rsid w:val="001251A1"/>
    <w:rsid w:val="001254B0"/>
    <w:rsid w:val="00125641"/>
    <w:rsid w:val="0012585E"/>
    <w:rsid w:val="0012616C"/>
    <w:rsid w:val="00126419"/>
    <w:rsid w:val="0012652B"/>
    <w:rsid w:val="00126688"/>
    <w:rsid w:val="00126864"/>
    <w:rsid w:val="00126CF4"/>
    <w:rsid w:val="00126EFB"/>
    <w:rsid w:val="001276BF"/>
    <w:rsid w:val="00127AF3"/>
    <w:rsid w:val="00127C8C"/>
    <w:rsid w:val="0013025A"/>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4D9"/>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7D8"/>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D49"/>
    <w:rsid w:val="00141FA6"/>
    <w:rsid w:val="00142DDB"/>
    <w:rsid w:val="0014360D"/>
    <w:rsid w:val="00143671"/>
    <w:rsid w:val="00143945"/>
    <w:rsid w:val="001439EE"/>
    <w:rsid w:val="00143CC7"/>
    <w:rsid w:val="00144482"/>
    <w:rsid w:val="001444ED"/>
    <w:rsid w:val="001445B0"/>
    <w:rsid w:val="001445C3"/>
    <w:rsid w:val="0014473F"/>
    <w:rsid w:val="00144901"/>
    <w:rsid w:val="00144D4C"/>
    <w:rsid w:val="00144D59"/>
    <w:rsid w:val="00144DA1"/>
    <w:rsid w:val="0014517B"/>
    <w:rsid w:val="0014518D"/>
    <w:rsid w:val="0014556F"/>
    <w:rsid w:val="001457E3"/>
    <w:rsid w:val="00145B7A"/>
    <w:rsid w:val="00145BDF"/>
    <w:rsid w:val="00145BF4"/>
    <w:rsid w:val="001467F2"/>
    <w:rsid w:val="00146CFD"/>
    <w:rsid w:val="00146E79"/>
    <w:rsid w:val="0014728E"/>
    <w:rsid w:val="0014729E"/>
    <w:rsid w:val="001474D8"/>
    <w:rsid w:val="00147520"/>
    <w:rsid w:val="001479C7"/>
    <w:rsid w:val="00147EF9"/>
    <w:rsid w:val="00150115"/>
    <w:rsid w:val="0015030B"/>
    <w:rsid w:val="0015048E"/>
    <w:rsid w:val="0015053F"/>
    <w:rsid w:val="00150548"/>
    <w:rsid w:val="0015087E"/>
    <w:rsid w:val="00150CEF"/>
    <w:rsid w:val="0015126B"/>
    <w:rsid w:val="0015173C"/>
    <w:rsid w:val="001517FB"/>
    <w:rsid w:val="00151AF7"/>
    <w:rsid w:val="00151DFB"/>
    <w:rsid w:val="0015247A"/>
    <w:rsid w:val="0015266C"/>
    <w:rsid w:val="001533EB"/>
    <w:rsid w:val="001534DA"/>
    <w:rsid w:val="00153653"/>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E73"/>
    <w:rsid w:val="00162F9E"/>
    <w:rsid w:val="00163175"/>
    <w:rsid w:val="00163195"/>
    <w:rsid w:val="001631DC"/>
    <w:rsid w:val="0016392E"/>
    <w:rsid w:val="00163EB5"/>
    <w:rsid w:val="00163F18"/>
    <w:rsid w:val="00163F75"/>
    <w:rsid w:val="00164146"/>
    <w:rsid w:val="0016439E"/>
    <w:rsid w:val="00164495"/>
    <w:rsid w:val="00164548"/>
    <w:rsid w:val="001645A3"/>
    <w:rsid w:val="0016469D"/>
    <w:rsid w:val="001650F4"/>
    <w:rsid w:val="001652F6"/>
    <w:rsid w:val="001656AC"/>
    <w:rsid w:val="00165B26"/>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2CE"/>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1C2"/>
    <w:rsid w:val="0018226F"/>
    <w:rsid w:val="00182351"/>
    <w:rsid w:val="001825B8"/>
    <w:rsid w:val="001829D1"/>
    <w:rsid w:val="00182BC4"/>
    <w:rsid w:val="00182C64"/>
    <w:rsid w:val="00182D85"/>
    <w:rsid w:val="0018340E"/>
    <w:rsid w:val="0018353C"/>
    <w:rsid w:val="00183860"/>
    <w:rsid w:val="001839A8"/>
    <w:rsid w:val="00183A2F"/>
    <w:rsid w:val="00183BA1"/>
    <w:rsid w:val="0018406D"/>
    <w:rsid w:val="00184252"/>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8A4"/>
    <w:rsid w:val="00191963"/>
    <w:rsid w:val="001919D6"/>
    <w:rsid w:val="00191AF9"/>
    <w:rsid w:val="00191B94"/>
    <w:rsid w:val="00192016"/>
    <w:rsid w:val="001920AB"/>
    <w:rsid w:val="00192786"/>
    <w:rsid w:val="00192B7E"/>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0D66"/>
    <w:rsid w:val="001A10D0"/>
    <w:rsid w:val="001A14BA"/>
    <w:rsid w:val="001A1C34"/>
    <w:rsid w:val="001A1CFD"/>
    <w:rsid w:val="001A2310"/>
    <w:rsid w:val="001A2367"/>
    <w:rsid w:val="001A243D"/>
    <w:rsid w:val="001A287A"/>
    <w:rsid w:val="001A2AC5"/>
    <w:rsid w:val="001A2B26"/>
    <w:rsid w:val="001A2C87"/>
    <w:rsid w:val="001A32C9"/>
    <w:rsid w:val="001A341D"/>
    <w:rsid w:val="001A3B36"/>
    <w:rsid w:val="001A3C17"/>
    <w:rsid w:val="001A3CDA"/>
    <w:rsid w:val="001A4043"/>
    <w:rsid w:val="001A4455"/>
    <w:rsid w:val="001A448C"/>
    <w:rsid w:val="001A4955"/>
    <w:rsid w:val="001A4CB1"/>
    <w:rsid w:val="001A4E0C"/>
    <w:rsid w:val="001A55E7"/>
    <w:rsid w:val="001A574B"/>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5BB"/>
    <w:rsid w:val="001B1794"/>
    <w:rsid w:val="001B1CC4"/>
    <w:rsid w:val="001B1CD1"/>
    <w:rsid w:val="001B219A"/>
    <w:rsid w:val="001B21F3"/>
    <w:rsid w:val="001B22A7"/>
    <w:rsid w:val="001B24BB"/>
    <w:rsid w:val="001B2820"/>
    <w:rsid w:val="001B2C81"/>
    <w:rsid w:val="001B2F44"/>
    <w:rsid w:val="001B30E8"/>
    <w:rsid w:val="001B3209"/>
    <w:rsid w:val="001B33B8"/>
    <w:rsid w:val="001B3735"/>
    <w:rsid w:val="001B3B40"/>
    <w:rsid w:val="001B3BAB"/>
    <w:rsid w:val="001B3BDD"/>
    <w:rsid w:val="001B3FD2"/>
    <w:rsid w:val="001B405B"/>
    <w:rsid w:val="001B46CD"/>
    <w:rsid w:val="001B4909"/>
    <w:rsid w:val="001B4A5A"/>
    <w:rsid w:val="001B4EAC"/>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2C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104"/>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316"/>
    <w:rsid w:val="001D357A"/>
    <w:rsid w:val="001D3AFA"/>
    <w:rsid w:val="001D3E9E"/>
    <w:rsid w:val="001D41C4"/>
    <w:rsid w:val="001D42FA"/>
    <w:rsid w:val="001D4588"/>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9AD"/>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884"/>
    <w:rsid w:val="001E79FE"/>
    <w:rsid w:val="001E7A3E"/>
    <w:rsid w:val="001E7C62"/>
    <w:rsid w:val="001E7C77"/>
    <w:rsid w:val="001E7D1C"/>
    <w:rsid w:val="001E7F1A"/>
    <w:rsid w:val="001E7F31"/>
    <w:rsid w:val="001E7F77"/>
    <w:rsid w:val="001F07E6"/>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0D9"/>
    <w:rsid w:val="001F4BFA"/>
    <w:rsid w:val="001F4D6D"/>
    <w:rsid w:val="001F4E40"/>
    <w:rsid w:val="001F51C7"/>
    <w:rsid w:val="001F5477"/>
    <w:rsid w:val="001F5679"/>
    <w:rsid w:val="001F593F"/>
    <w:rsid w:val="001F5D43"/>
    <w:rsid w:val="001F5FE2"/>
    <w:rsid w:val="001F6026"/>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1C"/>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4EFC"/>
    <w:rsid w:val="0021535C"/>
    <w:rsid w:val="00215B82"/>
    <w:rsid w:val="00215C27"/>
    <w:rsid w:val="00216669"/>
    <w:rsid w:val="00216705"/>
    <w:rsid w:val="0021683C"/>
    <w:rsid w:val="0021699F"/>
    <w:rsid w:val="00216A16"/>
    <w:rsid w:val="00216BC9"/>
    <w:rsid w:val="0021747A"/>
    <w:rsid w:val="002175CD"/>
    <w:rsid w:val="0021786F"/>
    <w:rsid w:val="0021789E"/>
    <w:rsid w:val="00217A99"/>
    <w:rsid w:val="002200B0"/>
    <w:rsid w:val="0022015D"/>
    <w:rsid w:val="002203E2"/>
    <w:rsid w:val="002203E3"/>
    <w:rsid w:val="00220B6A"/>
    <w:rsid w:val="00220E3D"/>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3C"/>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0F9"/>
    <w:rsid w:val="002316FE"/>
    <w:rsid w:val="00231B1A"/>
    <w:rsid w:val="00231C25"/>
    <w:rsid w:val="00231C90"/>
    <w:rsid w:val="00231FD1"/>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5FA5"/>
    <w:rsid w:val="002361EB"/>
    <w:rsid w:val="00236963"/>
    <w:rsid w:val="00236CEC"/>
    <w:rsid w:val="00237B64"/>
    <w:rsid w:val="00237C0E"/>
    <w:rsid w:val="00237EED"/>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37BB"/>
    <w:rsid w:val="00243B98"/>
    <w:rsid w:val="002458AE"/>
    <w:rsid w:val="00245EF6"/>
    <w:rsid w:val="00246197"/>
    <w:rsid w:val="00246362"/>
    <w:rsid w:val="00246560"/>
    <w:rsid w:val="00246565"/>
    <w:rsid w:val="002465F3"/>
    <w:rsid w:val="0024689F"/>
    <w:rsid w:val="00246986"/>
    <w:rsid w:val="00246E16"/>
    <w:rsid w:val="0024713A"/>
    <w:rsid w:val="0024720C"/>
    <w:rsid w:val="002476A8"/>
    <w:rsid w:val="00247CF9"/>
    <w:rsid w:val="00250007"/>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E0B"/>
    <w:rsid w:val="00253F58"/>
    <w:rsid w:val="002547CB"/>
    <w:rsid w:val="00254E6B"/>
    <w:rsid w:val="00254F10"/>
    <w:rsid w:val="0025522A"/>
    <w:rsid w:val="00255624"/>
    <w:rsid w:val="00255DBE"/>
    <w:rsid w:val="002560A5"/>
    <w:rsid w:val="002561C0"/>
    <w:rsid w:val="002564A4"/>
    <w:rsid w:val="00256B19"/>
    <w:rsid w:val="00257120"/>
    <w:rsid w:val="00257475"/>
    <w:rsid w:val="00257DE7"/>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3E87"/>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8D"/>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6ADC"/>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4CA"/>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2E5"/>
    <w:rsid w:val="002855DD"/>
    <w:rsid w:val="0028565F"/>
    <w:rsid w:val="0028571C"/>
    <w:rsid w:val="002858C4"/>
    <w:rsid w:val="002859DB"/>
    <w:rsid w:val="00285C98"/>
    <w:rsid w:val="00285E3D"/>
    <w:rsid w:val="002862AA"/>
    <w:rsid w:val="00286883"/>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5E1"/>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4C43"/>
    <w:rsid w:val="00295258"/>
    <w:rsid w:val="00295289"/>
    <w:rsid w:val="0029605B"/>
    <w:rsid w:val="00296182"/>
    <w:rsid w:val="00296A13"/>
    <w:rsid w:val="002977F4"/>
    <w:rsid w:val="0029787F"/>
    <w:rsid w:val="00297B7C"/>
    <w:rsid w:val="00297F37"/>
    <w:rsid w:val="002A0483"/>
    <w:rsid w:val="002A1065"/>
    <w:rsid w:val="002A1345"/>
    <w:rsid w:val="002A144F"/>
    <w:rsid w:val="002A149C"/>
    <w:rsid w:val="002A1BAF"/>
    <w:rsid w:val="002A1E32"/>
    <w:rsid w:val="002A235C"/>
    <w:rsid w:val="002A2515"/>
    <w:rsid w:val="002A256F"/>
    <w:rsid w:val="002A28FF"/>
    <w:rsid w:val="002A294B"/>
    <w:rsid w:val="002A2A25"/>
    <w:rsid w:val="002A2E23"/>
    <w:rsid w:val="002A35F1"/>
    <w:rsid w:val="002A3A6D"/>
    <w:rsid w:val="002A3B59"/>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28"/>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61F"/>
    <w:rsid w:val="002C2B0F"/>
    <w:rsid w:val="002C2B85"/>
    <w:rsid w:val="002C2EFF"/>
    <w:rsid w:val="002C2F43"/>
    <w:rsid w:val="002C32F9"/>
    <w:rsid w:val="002C3381"/>
    <w:rsid w:val="002C33D8"/>
    <w:rsid w:val="002C36A9"/>
    <w:rsid w:val="002C37BA"/>
    <w:rsid w:val="002C3A20"/>
    <w:rsid w:val="002C3A28"/>
    <w:rsid w:val="002C46C4"/>
    <w:rsid w:val="002C54D7"/>
    <w:rsid w:val="002C5A5E"/>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0EB"/>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8AA"/>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725"/>
    <w:rsid w:val="002F0BA5"/>
    <w:rsid w:val="002F0BAA"/>
    <w:rsid w:val="002F10EB"/>
    <w:rsid w:val="002F121B"/>
    <w:rsid w:val="002F14D8"/>
    <w:rsid w:val="002F1776"/>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93A"/>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0FF"/>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3C"/>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156"/>
    <w:rsid w:val="0031747B"/>
    <w:rsid w:val="003175F5"/>
    <w:rsid w:val="00317AAB"/>
    <w:rsid w:val="00317E0A"/>
    <w:rsid w:val="0032055C"/>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12"/>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570"/>
    <w:rsid w:val="00327A79"/>
    <w:rsid w:val="00327D30"/>
    <w:rsid w:val="00327ED2"/>
    <w:rsid w:val="00330177"/>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864"/>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082B"/>
    <w:rsid w:val="00340945"/>
    <w:rsid w:val="00341189"/>
    <w:rsid w:val="00341267"/>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4B"/>
    <w:rsid w:val="00344A77"/>
    <w:rsid w:val="00344D06"/>
    <w:rsid w:val="00344D8B"/>
    <w:rsid w:val="00344EC5"/>
    <w:rsid w:val="00345A33"/>
    <w:rsid w:val="00345D23"/>
    <w:rsid w:val="00345ECA"/>
    <w:rsid w:val="00346166"/>
    <w:rsid w:val="00346A15"/>
    <w:rsid w:val="00346A80"/>
    <w:rsid w:val="00346BC9"/>
    <w:rsid w:val="00346F2F"/>
    <w:rsid w:val="00347149"/>
    <w:rsid w:val="003473AF"/>
    <w:rsid w:val="003474F4"/>
    <w:rsid w:val="00347515"/>
    <w:rsid w:val="003475CC"/>
    <w:rsid w:val="003477FE"/>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520"/>
    <w:rsid w:val="00356B81"/>
    <w:rsid w:val="0035784B"/>
    <w:rsid w:val="003602A7"/>
    <w:rsid w:val="0036073B"/>
    <w:rsid w:val="0036074C"/>
    <w:rsid w:val="00360824"/>
    <w:rsid w:val="003609D9"/>
    <w:rsid w:val="00360B83"/>
    <w:rsid w:val="00361228"/>
    <w:rsid w:val="003613E3"/>
    <w:rsid w:val="0036142C"/>
    <w:rsid w:val="003615EA"/>
    <w:rsid w:val="00361F39"/>
    <w:rsid w:val="003625E7"/>
    <w:rsid w:val="0036285E"/>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67C9B"/>
    <w:rsid w:val="003705A0"/>
    <w:rsid w:val="003705C9"/>
    <w:rsid w:val="00370793"/>
    <w:rsid w:val="003707CA"/>
    <w:rsid w:val="00370EBD"/>
    <w:rsid w:val="003711A7"/>
    <w:rsid w:val="00371465"/>
    <w:rsid w:val="00371A93"/>
    <w:rsid w:val="00371BCB"/>
    <w:rsid w:val="00371BF3"/>
    <w:rsid w:val="00371E25"/>
    <w:rsid w:val="003722A2"/>
    <w:rsid w:val="00372413"/>
    <w:rsid w:val="0037278E"/>
    <w:rsid w:val="00372D54"/>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4E7F"/>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12D"/>
    <w:rsid w:val="00383C91"/>
    <w:rsid w:val="00383F91"/>
    <w:rsid w:val="003844D4"/>
    <w:rsid w:val="00384754"/>
    <w:rsid w:val="00384838"/>
    <w:rsid w:val="003849A5"/>
    <w:rsid w:val="00384DD7"/>
    <w:rsid w:val="00384EDD"/>
    <w:rsid w:val="00385B43"/>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0D9"/>
    <w:rsid w:val="003921FB"/>
    <w:rsid w:val="0039238A"/>
    <w:rsid w:val="0039301C"/>
    <w:rsid w:val="00393172"/>
    <w:rsid w:val="003935A7"/>
    <w:rsid w:val="003936AF"/>
    <w:rsid w:val="00393E18"/>
    <w:rsid w:val="00393FDB"/>
    <w:rsid w:val="00394300"/>
    <w:rsid w:val="003944E7"/>
    <w:rsid w:val="00394564"/>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59C"/>
    <w:rsid w:val="003A1873"/>
    <w:rsid w:val="003A19C7"/>
    <w:rsid w:val="003A206A"/>
    <w:rsid w:val="003A2279"/>
    <w:rsid w:val="003A28BC"/>
    <w:rsid w:val="003A2BDD"/>
    <w:rsid w:val="003A2FB2"/>
    <w:rsid w:val="003A34AF"/>
    <w:rsid w:val="003A3562"/>
    <w:rsid w:val="003A3DDD"/>
    <w:rsid w:val="003A3E35"/>
    <w:rsid w:val="003A435A"/>
    <w:rsid w:val="003A47F9"/>
    <w:rsid w:val="003A4915"/>
    <w:rsid w:val="003A4CDE"/>
    <w:rsid w:val="003A4DE0"/>
    <w:rsid w:val="003A5167"/>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02"/>
    <w:rsid w:val="003B353A"/>
    <w:rsid w:val="003B3ADC"/>
    <w:rsid w:val="003B41C5"/>
    <w:rsid w:val="003B464C"/>
    <w:rsid w:val="003B4828"/>
    <w:rsid w:val="003B4BA9"/>
    <w:rsid w:val="003B4EFE"/>
    <w:rsid w:val="003B5548"/>
    <w:rsid w:val="003B5569"/>
    <w:rsid w:val="003B5C36"/>
    <w:rsid w:val="003B64FA"/>
    <w:rsid w:val="003B660F"/>
    <w:rsid w:val="003B66A4"/>
    <w:rsid w:val="003B67F0"/>
    <w:rsid w:val="003B6EB5"/>
    <w:rsid w:val="003B7263"/>
    <w:rsid w:val="003B793E"/>
    <w:rsid w:val="003B79E6"/>
    <w:rsid w:val="003B7A7B"/>
    <w:rsid w:val="003C0EF1"/>
    <w:rsid w:val="003C11D1"/>
    <w:rsid w:val="003C1663"/>
    <w:rsid w:val="003C1A6C"/>
    <w:rsid w:val="003C1F7D"/>
    <w:rsid w:val="003C206F"/>
    <w:rsid w:val="003C237C"/>
    <w:rsid w:val="003C23B6"/>
    <w:rsid w:val="003C243F"/>
    <w:rsid w:val="003C2878"/>
    <w:rsid w:val="003C32EF"/>
    <w:rsid w:val="003C3495"/>
    <w:rsid w:val="003C3696"/>
    <w:rsid w:val="003C3705"/>
    <w:rsid w:val="003C42DB"/>
    <w:rsid w:val="003C4446"/>
    <w:rsid w:val="003C490B"/>
    <w:rsid w:val="003C4DEE"/>
    <w:rsid w:val="003C4E69"/>
    <w:rsid w:val="003C56F5"/>
    <w:rsid w:val="003C574E"/>
    <w:rsid w:val="003C57A9"/>
    <w:rsid w:val="003C5E00"/>
    <w:rsid w:val="003C63BB"/>
    <w:rsid w:val="003C64AA"/>
    <w:rsid w:val="003C64F2"/>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06"/>
    <w:rsid w:val="003D3258"/>
    <w:rsid w:val="003D3E8F"/>
    <w:rsid w:val="003D3F79"/>
    <w:rsid w:val="003D3FB9"/>
    <w:rsid w:val="003D433A"/>
    <w:rsid w:val="003D4343"/>
    <w:rsid w:val="003D4542"/>
    <w:rsid w:val="003D4A00"/>
    <w:rsid w:val="003D53D9"/>
    <w:rsid w:val="003D593D"/>
    <w:rsid w:val="003D5C4D"/>
    <w:rsid w:val="003D6298"/>
    <w:rsid w:val="003D63F4"/>
    <w:rsid w:val="003D67C5"/>
    <w:rsid w:val="003D699D"/>
    <w:rsid w:val="003D6B6F"/>
    <w:rsid w:val="003D6E3A"/>
    <w:rsid w:val="003D71AB"/>
    <w:rsid w:val="003D720E"/>
    <w:rsid w:val="003D743A"/>
    <w:rsid w:val="003D7B08"/>
    <w:rsid w:val="003D7BDE"/>
    <w:rsid w:val="003E05D2"/>
    <w:rsid w:val="003E06AE"/>
    <w:rsid w:val="003E076E"/>
    <w:rsid w:val="003E0D87"/>
    <w:rsid w:val="003E13CC"/>
    <w:rsid w:val="003E17A4"/>
    <w:rsid w:val="003E190A"/>
    <w:rsid w:val="003E1998"/>
    <w:rsid w:val="003E1D8C"/>
    <w:rsid w:val="003E1E3A"/>
    <w:rsid w:val="003E21DE"/>
    <w:rsid w:val="003E2389"/>
    <w:rsid w:val="003E28D9"/>
    <w:rsid w:val="003E3364"/>
    <w:rsid w:val="003E4227"/>
    <w:rsid w:val="003E49C3"/>
    <w:rsid w:val="003E4CE1"/>
    <w:rsid w:val="003E4EEB"/>
    <w:rsid w:val="003E5AAA"/>
    <w:rsid w:val="003E5D53"/>
    <w:rsid w:val="003E5ECE"/>
    <w:rsid w:val="003E6366"/>
    <w:rsid w:val="003E659D"/>
    <w:rsid w:val="003E66D3"/>
    <w:rsid w:val="003E6817"/>
    <w:rsid w:val="003E6C8B"/>
    <w:rsid w:val="003E6D6B"/>
    <w:rsid w:val="003E7065"/>
    <w:rsid w:val="003E7382"/>
    <w:rsid w:val="003E7AE9"/>
    <w:rsid w:val="003E7E13"/>
    <w:rsid w:val="003F0247"/>
    <w:rsid w:val="003F0261"/>
    <w:rsid w:val="003F0776"/>
    <w:rsid w:val="003F0A93"/>
    <w:rsid w:val="003F0D83"/>
    <w:rsid w:val="003F0DC4"/>
    <w:rsid w:val="003F0EAD"/>
    <w:rsid w:val="003F10B6"/>
    <w:rsid w:val="003F1C17"/>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3ECD"/>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B0"/>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878"/>
    <w:rsid w:val="00404880"/>
    <w:rsid w:val="00404B38"/>
    <w:rsid w:val="00404B5E"/>
    <w:rsid w:val="00404B67"/>
    <w:rsid w:val="00404E1B"/>
    <w:rsid w:val="00404E2A"/>
    <w:rsid w:val="00405229"/>
    <w:rsid w:val="0040567F"/>
    <w:rsid w:val="00405F20"/>
    <w:rsid w:val="004060D6"/>
    <w:rsid w:val="004063F3"/>
    <w:rsid w:val="00406455"/>
    <w:rsid w:val="004065B8"/>
    <w:rsid w:val="0040706B"/>
    <w:rsid w:val="004077B3"/>
    <w:rsid w:val="0040790D"/>
    <w:rsid w:val="00407C02"/>
    <w:rsid w:val="00407DC3"/>
    <w:rsid w:val="00407DD4"/>
    <w:rsid w:val="004101CD"/>
    <w:rsid w:val="00410392"/>
    <w:rsid w:val="0041078F"/>
    <w:rsid w:val="00410835"/>
    <w:rsid w:val="0041095C"/>
    <w:rsid w:val="004109EB"/>
    <w:rsid w:val="00410A86"/>
    <w:rsid w:val="0041106B"/>
    <w:rsid w:val="004114AA"/>
    <w:rsid w:val="00411727"/>
    <w:rsid w:val="0041176A"/>
    <w:rsid w:val="00411DDB"/>
    <w:rsid w:val="00411DEE"/>
    <w:rsid w:val="004120A7"/>
    <w:rsid w:val="00412181"/>
    <w:rsid w:val="004121DC"/>
    <w:rsid w:val="00412269"/>
    <w:rsid w:val="00412411"/>
    <w:rsid w:val="00412A92"/>
    <w:rsid w:val="00412DB5"/>
    <w:rsid w:val="004133A9"/>
    <w:rsid w:val="004136EB"/>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E9C"/>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3A9"/>
    <w:rsid w:val="004223AB"/>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6F99"/>
    <w:rsid w:val="00427410"/>
    <w:rsid w:val="004274A1"/>
    <w:rsid w:val="004275AC"/>
    <w:rsid w:val="00427C4E"/>
    <w:rsid w:val="004300D0"/>
    <w:rsid w:val="00430521"/>
    <w:rsid w:val="0043071E"/>
    <w:rsid w:val="004307F1"/>
    <w:rsid w:val="00430D1F"/>
    <w:rsid w:val="00430F6B"/>
    <w:rsid w:val="004315E0"/>
    <w:rsid w:val="00431A70"/>
    <w:rsid w:val="00431E91"/>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0D"/>
    <w:rsid w:val="00435554"/>
    <w:rsid w:val="004358A6"/>
    <w:rsid w:val="00435916"/>
    <w:rsid w:val="00435C0F"/>
    <w:rsid w:val="00435E1B"/>
    <w:rsid w:val="004363E1"/>
    <w:rsid w:val="0043646F"/>
    <w:rsid w:val="004366A5"/>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3330"/>
    <w:rsid w:val="004440BA"/>
    <w:rsid w:val="004440E7"/>
    <w:rsid w:val="00444209"/>
    <w:rsid w:val="00444D25"/>
    <w:rsid w:val="00444F00"/>
    <w:rsid w:val="0044548A"/>
    <w:rsid w:val="00445500"/>
    <w:rsid w:val="00445B97"/>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0E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8A3"/>
    <w:rsid w:val="00457BFE"/>
    <w:rsid w:val="00457D9E"/>
    <w:rsid w:val="00457F2F"/>
    <w:rsid w:val="0046047B"/>
    <w:rsid w:val="004606E5"/>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83B"/>
    <w:rsid w:val="00465ACE"/>
    <w:rsid w:val="00466449"/>
    <w:rsid w:val="00466650"/>
    <w:rsid w:val="00466AC8"/>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7AF"/>
    <w:rsid w:val="00473C83"/>
    <w:rsid w:val="00473DFD"/>
    <w:rsid w:val="00473FB1"/>
    <w:rsid w:val="00474145"/>
    <w:rsid w:val="00474480"/>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89C"/>
    <w:rsid w:val="00477BCD"/>
    <w:rsid w:val="00480522"/>
    <w:rsid w:val="00480630"/>
    <w:rsid w:val="0048087A"/>
    <w:rsid w:val="00480923"/>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AE4"/>
    <w:rsid w:val="00485B96"/>
    <w:rsid w:val="00485BF8"/>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3CE"/>
    <w:rsid w:val="00492838"/>
    <w:rsid w:val="00492873"/>
    <w:rsid w:val="00492A89"/>
    <w:rsid w:val="00492B09"/>
    <w:rsid w:val="00494406"/>
    <w:rsid w:val="00494948"/>
    <w:rsid w:val="00494ECC"/>
    <w:rsid w:val="0049521F"/>
    <w:rsid w:val="00495F92"/>
    <w:rsid w:val="004964E0"/>
    <w:rsid w:val="004968B6"/>
    <w:rsid w:val="004969FF"/>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4D3"/>
    <w:rsid w:val="004A65A7"/>
    <w:rsid w:val="004A65B6"/>
    <w:rsid w:val="004A6EDA"/>
    <w:rsid w:val="004A700F"/>
    <w:rsid w:val="004A7204"/>
    <w:rsid w:val="004A7DE2"/>
    <w:rsid w:val="004A7F5D"/>
    <w:rsid w:val="004B0430"/>
    <w:rsid w:val="004B0650"/>
    <w:rsid w:val="004B0766"/>
    <w:rsid w:val="004B096B"/>
    <w:rsid w:val="004B0E4D"/>
    <w:rsid w:val="004B0E61"/>
    <w:rsid w:val="004B101E"/>
    <w:rsid w:val="004B118E"/>
    <w:rsid w:val="004B11D1"/>
    <w:rsid w:val="004B1361"/>
    <w:rsid w:val="004B142C"/>
    <w:rsid w:val="004B14BF"/>
    <w:rsid w:val="004B1627"/>
    <w:rsid w:val="004B1988"/>
    <w:rsid w:val="004B2441"/>
    <w:rsid w:val="004B24AD"/>
    <w:rsid w:val="004B2766"/>
    <w:rsid w:val="004B2EB7"/>
    <w:rsid w:val="004B304E"/>
    <w:rsid w:val="004B3F7A"/>
    <w:rsid w:val="004B4273"/>
    <w:rsid w:val="004B4413"/>
    <w:rsid w:val="004B49FC"/>
    <w:rsid w:val="004B4F8D"/>
    <w:rsid w:val="004B54DF"/>
    <w:rsid w:val="004B56B2"/>
    <w:rsid w:val="004B58FA"/>
    <w:rsid w:val="004B60E0"/>
    <w:rsid w:val="004B6347"/>
    <w:rsid w:val="004B6BED"/>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800"/>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63A"/>
    <w:rsid w:val="004D57F9"/>
    <w:rsid w:val="004D5AE1"/>
    <w:rsid w:val="004D6010"/>
    <w:rsid w:val="004D61BA"/>
    <w:rsid w:val="004D6330"/>
    <w:rsid w:val="004D641A"/>
    <w:rsid w:val="004D6856"/>
    <w:rsid w:val="004D68A1"/>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3E1C"/>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1E9"/>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AC"/>
    <w:rsid w:val="004F5DDD"/>
    <w:rsid w:val="004F6792"/>
    <w:rsid w:val="004F6C92"/>
    <w:rsid w:val="004F78D1"/>
    <w:rsid w:val="004F7A07"/>
    <w:rsid w:val="00500569"/>
    <w:rsid w:val="005007FE"/>
    <w:rsid w:val="00500DA9"/>
    <w:rsid w:val="00501022"/>
    <w:rsid w:val="00501131"/>
    <w:rsid w:val="005011F0"/>
    <w:rsid w:val="00501283"/>
    <w:rsid w:val="005019C1"/>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422"/>
    <w:rsid w:val="00506DB0"/>
    <w:rsid w:val="00506E5C"/>
    <w:rsid w:val="0050710C"/>
    <w:rsid w:val="00507495"/>
    <w:rsid w:val="00507A69"/>
    <w:rsid w:val="00507C61"/>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B92"/>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42F"/>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352"/>
    <w:rsid w:val="00526796"/>
    <w:rsid w:val="00526C12"/>
    <w:rsid w:val="00526C31"/>
    <w:rsid w:val="00526D0E"/>
    <w:rsid w:val="00527356"/>
    <w:rsid w:val="005277BA"/>
    <w:rsid w:val="0053013C"/>
    <w:rsid w:val="0053045A"/>
    <w:rsid w:val="00530478"/>
    <w:rsid w:val="00530585"/>
    <w:rsid w:val="005306EC"/>
    <w:rsid w:val="00530735"/>
    <w:rsid w:val="00530971"/>
    <w:rsid w:val="00530C4C"/>
    <w:rsid w:val="00531745"/>
    <w:rsid w:val="00531810"/>
    <w:rsid w:val="00531943"/>
    <w:rsid w:val="00531B4E"/>
    <w:rsid w:val="005321FA"/>
    <w:rsid w:val="005339FA"/>
    <w:rsid w:val="00533B4F"/>
    <w:rsid w:val="00533BB4"/>
    <w:rsid w:val="00533C87"/>
    <w:rsid w:val="00533CAD"/>
    <w:rsid w:val="00533D38"/>
    <w:rsid w:val="0053431A"/>
    <w:rsid w:val="00534AE3"/>
    <w:rsid w:val="00534E8C"/>
    <w:rsid w:val="00534F06"/>
    <w:rsid w:val="0053510F"/>
    <w:rsid w:val="0053516C"/>
    <w:rsid w:val="005354E5"/>
    <w:rsid w:val="005355FB"/>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8F8"/>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852"/>
    <w:rsid w:val="00544BC6"/>
    <w:rsid w:val="00544D6F"/>
    <w:rsid w:val="00545301"/>
    <w:rsid w:val="0054539E"/>
    <w:rsid w:val="005453B3"/>
    <w:rsid w:val="005453B8"/>
    <w:rsid w:val="0054548D"/>
    <w:rsid w:val="005455B8"/>
    <w:rsid w:val="00545AE6"/>
    <w:rsid w:val="00545D93"/>
    <w:rsid w:val="00545E90"/>
    <w:rsid w:val="005460EE"/>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CC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6A91"/>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79D"/>
    <w:rsid w:val="0056588D"/>
    <w:rsid w:val="00565BCB"/>
    <w:rsid w:val="00565E47"/>
    <w:rsid w:val="0056618E"/>
    <w:rsid w:val="005665BC"/>
    <w:rsid w:val="00566B99"/>
    <w:rsid w:val="00566ED8"/>
    <w:rsid w:val="00567374"/>
    <w:rsid w:val="005678DB"/>
    <w:rsid w:val="00567CD6"/>
    <w:rsid w:val="00567D26"/>
    <w:rsid w:val="00567F8C"/>
    <w:rsid w:val="005702D7"/>
    <w:rsid w:val="00570365"/>
    <w:rsid w:val="00570759"/>
    <w:rsid w:val="00571174"/>
    <w:rsid w:val="00571345"/>
    <w:rsid w:val="00571A92"/>
    <w:rsid w:val="00571AC0"/>
    <w:rsid w:val="005729C1"/>
    <w:rsid w:val="00572B8C"/>
    <w:rsid w:val="00572E40"/>
    <w:rsid w:val="00573088"/>
    <w:rsid w:val="005737D3"/>
    <w:rsid w:val="00573AAA"/>
    <w:rsid w:val="00573B85"/>
    <w:rsid w:val="00573D18"/>
    <w:rsid w:val="00574410"/>
    <w:rsid w:val="00574695"/>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07F7"/>
    <w:rsid w:val="00580B9B"/>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3D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0CB"/>
    <w:rsid w:val="005921C3"/>
    <w:rsid w:val="00592A8E"/>
    <w:rsid w:val="00592C32"/>
    <w:rsid w:val="00593390"/>
    <w:rsid w:val="00593967"/>
    <w:rsid w:val="00593AD2"/>
    <w:rsid w:val="00593C54"/>
    <w:rsid w:val="00594289"/>
    <w:rsid w:val="005949D3"/>
    <w:rsid w:val="00595045"/>
    <w:rsid w:val="005952CB"/>
    <w:rsid w:val="00595841"/>
    <w:rsid w:val="00596146"/>
    <w:rsid w:val="00596277"/>
    <w:rsid w:val="0059641A"/>
    <w:rsid w:val="00596984"/>
    <w:rsid w:val="00596F6C"/>
    <w:rsid w:val="00596F91"/>
    <w:rsid w:val="00597A73"/>
    <w:rsid w:val="005A038D"/>
    <w:rsid w:val="005A0678"/>
    <w:rsid w:val="005A0EEE"/>
    <w:rsid w:val="005A0F91"/>
    <w:rsid w:val="005A1063"/>
    <w:rsid w:val="005A12C9"/>
    <w:rsid w:val="005A145F"/>
    <w:rsid w:val="005A15B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6404"/>
    <w:rsid w:val="005A742B"/>
    <w:rsid w:val="005A78F8"/>
    <w:rsid w:val="005A7906"/>
    <w:rsid w:val="005B0086"/>
    <w:rsid w:val="005B013F"/>
    <w:rsid w:val="005B04C5"/>
    <w:rsid w:val="005B06E0"/>
    <w:rsid w:val="005B08A7"/>
    <w:rsid w:val="005B0A18"/>
    <w:rsid w:val="005B0CA6"/>
    <w:rsid w:val="005B13C4"/>
    <w:rsid w:val="005B13CF"/>
    <w:rsid w:val="005B1491"/>
    <w:rsid w:val="005B1869"/>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8EF"/>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38A5"/>
    <w:rsid w:val="005C47AB"/>
    <w:rsid w:val="005C47ED"/>
    <w:rsid w:val="005C4C9A"/>
    <w:rsid w:val="005C4D80"/>
    <w:rsid w:val="005C5833"/>
    <w:rsid w:val="005C5918"/>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1FA1"/>
    <w:rsid w:val="005D2B00"/>
    <w:rsid w:val="005D2E13"/>
    <w:rsid w:val="005D325B"/>
    <w:rsid w:val="005D35AB"/>
    <w:rsid w:val="005D376B"/>
    <w:rsid w:val="005D3DF3"/>
    <w:rsid w:val="005D42BB"/>
    <w:rsid w:val="005D4780"/>
    <w:rsid w:val="005D48FC"/>
    <w:rsid w:val="005D4C1E"/>
    <w:rsid w:val="005D4D31"/>
    <w:rsid w:val="005D51FA"/>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7EE"/>
    <w:rsid w:val="005E3808"/>
    <w:rsid w:val="005E3B39"/>
    <w:rsid w:val="005E403A"/>
    <w:rsid w:val="005E4315"/>
    <w:rsid w:val="005E4C4B"/>
    <w:rsid w:val="005E4C89"/>
    <w:rsid w:val="005E4FB1"/>
    <w:rsid w:val="005E507B"/>
    <w:rsid w:val="005E53C5"/>
    <w:rsid w:val="005E54D7"/>
    <w:rsid w:val="005E5687"/>
    <w:rsid w:val="005E6096"/>
    <w:rsid w:val="005E6C20"/>
    <w:rsid w:val="005E7CD5"/>
    <w:rsid w:val="005E7E5A"/>
    <w:rsid w:val="005F007E"/>
    <w:rsid w:val="005F053E"/>
    <w:rsid w:val="005F0776"/>
    <w:rsid w:val="005F0B67"/>
    <w:rsid w:val="005F0F68"/>
    <w:rsid w:val="005F1047"/>
    <w:rsid w:val="005F11D4"/>
    <w:rsid w:val="005F159C"/>
    <w:rsid w:val="005F1A1D"/>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4CD"/>
    <w:rsid w:val="00603705"/>
    <w:rsid w:val="00603833"/>
    <w:rsid w:val="00603B2A"/>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888"/>
    <w:rsid w:val="00607A98"/>
    <w:rsid w:val="00610389"/>
    <w:rsid w:val="006105AB"/>
    <w:rsid w:val="00610B2B"/>
    <w:rsid w:val="00610EEA"/>
    <w:rsid w:val="00610FF8"/>
    <w:rsid w:val="00611404"/>
    <w:rsid w:val="00611687"/>
    <w:rsid w:val="006116DF"/>
    <w:rsid w:val="00611E47"/>
    <w:rsid w:val="00612031"/>
    <w:rsid w:val="006122E3"/>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035"/>
    <w:rsid w:val="006156E9"/>
    <w:rsid w:val="006160C2"/>
    <w:rsid w:val="00616A56"/>
    <w:rsid w:val="00616DD4"/>
    <w:rsid w:val="00616FA2"/>
    <w:rsid w:val="00617140"/>
    <w:rsid w:val="00617406"/>
    <w:rsid w:val="0061743F"/>
    <w:rsid w:val="00617708"/>
    <w:rsid w:val="0061788D"/>
    <w:rsid w:val="0062002F"/>
    <w:rsid w:val="00620206"/>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2B9"/>
    <w:rsid w:val="0063233C"/>
    <w:rsid w:val="00632426"/>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54B"/>
    <w:rsid w:val="006367BB"/>
    <w:rsid w:val="00636A92"/>
    <w:rsid w:val="00636D78"/>
    <w:rsid w:val="006371F9"/>
    <w:rsid w:val="00640356"/>
    <w:rsid w:val="00640C2E"/>
    <w:rsid w:val="006415FB"/>
    <w:rsid w:val="006416E4"/>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36"/>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306"/>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605"/>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43F"/>
    <w:rsid w:val="00670775"/>
    <w:rsid w:val="00670BAD"/>
    <w:rsid w:val="006711FA"/>
    <w:rsid w:val="006713B9"/>
    <w:rsid w:val="00671646"/>
    <w:rsid w:val="006716AD"/>
    <w:rsid w:val="00671731"/>
    <w:rsid w:val="00671841"/>
    <w:rsid w:val="00671AC9"/>
    <w:rsid w:val="00671B76"/>
    <w:rsid w:val="006723B1"/>
    <w:rsid w:val="00672555"/>
    <w:rsid w:val="00672751"/>
    <w:rsid w:val="00672907"/>
    <w:rsid w:val="00672D71"/>
    <w:rsid w:val="00672EFF"/>
    <w:rsid w:val="00673043"/>
    <w:rsid w:val="006732B9"/>
    <w:rsid w:val="0067387F"/>
    <w:rsid w:val="006738AA"/>
    <w:rsid w:val="00673BF4"/>
    <w:rsid w:val="006744C8"/>
    <w:rsid w:val="0067498E"/>
    <w:rsid w:val="00674B1C"/>
    <w:rsid w:val="00675010"/>
    <w:rsid w:val="00675027"/>
    <w:rsid w:val="00675120"/>
    <w:rsid w:val="00675706"/>
    <w:rsid w:val="006760B8"/>
    <w:rsid w:val="006761EA"/>
    <w:rsid w:val="00676294"/>
    <w:rsid w:val="006764E5"/>
    <w:rsid w:val="00676531"/>
    <w:rsid w:val="00676E6A"/>
    <w:rsid w:val="00677D84"/>
    <w:rsid w:val="00680093"/>
    <w:rsid w:val="0068037C"/>
    <w:rsid w:val="00681904"/>
    <w:rsid w:val="00681A42"/>
    <w:rsid w:val="00681B36"/>
    <w:rsid w:val="00681FFC"/>
    <w:rsid w:val="00682378"/>
    <w:rsid w:val="00682420"/>
    <w:rsid w:val="006828C0"/>
    <w:rsid w:val="00682E55"/>
    <w:rsid w:val="0068327C"/>
    <w:rsid w:val="0068331F"/>
    <w:rsid w:val="006838C6"/>
    <w:rsid w:val="00683A9C"/>
    <w:rsid w:val="00683B7B"/>
    <w:rsid w:val="00683CBB"/>
    <w:rsid w:val="00683E0E"/>
    <w:rsid w:val="00684003"/>
    <w:rsid w:val="00684FC9"/>
    <w:rsid w:val="006858A8"/>
    <w:rsid w:val="00685928"/>
    <w:rsid w:val="00685B49"/>
    <w:rsid w:val="00686066"/>
    <w:rsid w:val="00686114"/>
    <w:rsid w:val="0068614B"/>
    <w:rsid w:val="006862AF"/>
    <w:rsid w:val="006864B5"/>
    <w:rsid w:val="006868AB"/>
    <w:rsid w:val="00686F34"/>
    <w:rsid w:val="006871A1"/>
    <w:rsid w:val="00687503"/>
    <w:rsid w:val="00687624"/>
    <w:rsid w:val="006876A0"/>
    <w:rsid w:val="00687A80"/>
    <w:rsid w:val="00687BCB"/>
    <w:rsid w:val="00690745"/>
    <w:rsid w:val="0069075A"/>
    <w:rsid w:val="00690BDF"/>
    <w:rsid w:val="00690EE9"/>
    <w:rsid w:val="00691548"/>
    <w:rsid w:val="00691B65"/>
    <w:rsid w:val="00691D04"/>
    <w:rsid w:val="00691DE6"/>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65"/>
    <w:rsid w:val="006957D2"/>
    <w:rsid w:val="006959C1"/>
    <w:rsid w:val="00695B4B"/>
    <w:rsid w:val="00695E5F"/>
    <w:rsid w:val="00695EA8"/>
    <w:rsid w:val="0069647F"/>
    <w:rsid w:val="0069652A"/>
    <w:rsid w:val="0069658B"/>
    <w:rsid w:val="0069699F"/>
    <w:rsid w:val="00696A32"/>
    <w:rsid w:val="00696A45"/>
    <w:rsid w:val="00696F6E"/>
    <w:rsid w:val="00696F7D"/>
    <w:rsid w:val="00697240"/>
    <w:rsid w:val="006A0035"/>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C80"/>
    <w:rsid w:val="006A3E10"/>
    <w:rsid w:val="006A3F79"/>
    <w:rsid w:val="006A4550"/>
    <w:rsid w:val="006A4553"/>
    <w:rsid w:val="006A4574"/>
    <w:rsid w:val="006A4577"/>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9A6"/>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298"/>
    <w:rsid w:val="006C0A9B"/>
    <w:rsid w:val="006C0CF4"/>
    <w:rsid w:val="006C1285"/>
    <w:rsid w:val="006C16AA"/>
    <w:rsid w:val="006C1741"/>
    <w:rsid w:val="006C22A5"/>
    <w:rsid w:val="006C2455"/>
    <w:rsid w:val="006C25C5"/>
    <w:rsid w:val="006C28EB"/>
    <w:rsid w:val="006C295D"/>
    <w:rsid w:val="006C301B"/>
    <w:rsid w:val="006C327E"/>
    <w:rsid w:val="006C333D"/>
    <w:rsid w:val="006C3517"/>
    <w:rsid w:val="006C3713"/>
    <w:rsid w:val="006C395E"/>
    <w:rsid w:val="006C4030"/>
    <w:rsid w:val="006C428A"/>
    <w:rsid w:val="006C44A5"/>
    <w:rsid w:val="006C4503"/>
    <w:rsid w:val="006C516C"/>
    <w:rsid w:val="006C5356"/>
    <w:rsid w:val="006C54F5"/>
    <w:rsid w:val="006C57BB"/>
    <w:rsid w:val="006C5922"/>
    <w:rsid w:val="006C5EEF"/>
    <w:rsid w:val="006C5F24"/>
    <w:rsid w:val="006C5F7D"/>
    <w:rsid w:val="006C5F8A"/>
    <w:rsid w:val="006C62B0"/>
    <w:rsid w:val="006C632E"/>
    <w:rsid w:val="006C669F"/>
    <w:rsid w:val="006C6857"/>
    <w:rsid w:val="006C68FB"/>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4E80"/>
    <w:rsid w:val="006D5084"/>
    <w:rsid w:val="006D5396"/>
    <w:rsid w:val="006D58F2"/>
    <w:rsid w:val="006D5F11"/>
    <w:rsid w:val="006D63AD"/>
    <w:rsid w:val="006D6A48"/>
    <w:rsid w:val="006D71E0"/>
    <w:rsid w:val="006D7CC6"/>
    <w:rsid w:val="006D7DF8"/>
    <w:rsid w:val="006E00B3"/>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56C"/>
    <w:rsid w:val="006F37AB"/>
    <w:rsid w:val="006F37F0"/>
    <w:rsid w:val="006F3822"/>
    <w:rsid w:val="006F3BF7"/>
    <w:rsid w:val="006F3CAB"/>
    <w:rsid w:val="006F41E2"/>
    <w:rsid w:val="006F41F1"/>
    <w:rsid w:val="006F441D"/>
    <w:rsid w:val="006F45B0"/>
    <w:rsid w:val="006F466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1F6"/>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53"/>
    <w:rsid w:val="00703980"/>
    <w:rsid w:val="007039FE"/>
    <w:rsid w:val="00703CB5"/>
    <w:rsid w:val="00703E36"/>
    <w:rsid w:val="0070421E"/>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B68"/>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264"/>
    <w:rsid w:val="00731457"/>
    <w:rsid w:val="00731741"/>
    <w:rsid w:val="00731B72"/>
    <w:rsid w:val="00731C78"/>
    <w:rsid w:val="00731E66"/>
    <w:rsid w:val="007326CC"/>
    <w:rsid w:val="00732867"/>
    <w:rsid w:val="00732AFE"/>
    <w:rsid w:val="00732D06"/>
    <w:rsid w:val="00733703"/>
    <w:rsid w:val="00733AFA"/>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B6C"/>
    <w:rsid w:val="00740C53"/>
    <w:rsid w:val="007416AF"/>
    <w:rsid w:val="00741BF5"/>
    <w:rsid w:val="00741BFA"/>
    <w:rsid w:val="00741E77"/>
    <w:rsid w:val="00742597"/>
    <w:rsid w:val="007426D9"/>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1EC0"/>
    <w:rsid w:val="0075242C"/>
    <w:rsid w:val="00752C16"/>
    <w:rsid w:val="00752CBC"/>
    <w:rsid w:val="00752D9A"/>
    <w:rsid w:val="00753029"/>
    <w:rsid w:val="00753249"/>
    <w:rsid w:val="007533CD"/>
    <w:rsid w:val="00753423"/>
    <w:rsid w:val="007535AE"/>
    <w:rsid w:val="00753A9E"/>
    <w:rsid w:val="00753D6C"/>
    <w:rsid w:val="00753E63"/>
    <w:rsid w:val="007541BD"/>
    <w:rsid w:val="00754C4F"/>
    <w:rsid w:val="00754F19"/>
    <w:rsid w:val="0075534A"/>
    <w:rsid w:val="00755720"/>
    <w:rsid w:val="00755837"/>
    <w:rsid w:val="00755B2B"/>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1"/>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4D5"/>
    <w:rsid w:val="00763897"/>
    <w:rsid w:val="00763C1A"/>
    <w:rsid w:val="00763F03"/>
    <w:rsid w:val="00764230"/>
    <w:rsid w:val="007644E6"/>
    <w:rsid w:val="00764A77"/>
    <w:rsid w:val="00764AC0"/>
    <w:rsid w:val="00764C04"/>
    <w:rsid w:val="00764CC8"/>
    <w:rsid w:val="00764E6E"/>
    <w:rsid w:val="007653BF"/>
    <w:rsid w:val="007654EC"/>
    <w:rsid w:val="0076553E"/>
    <w:rsid w:val="007656E8"/>
    <w:rsid w:val="00765937"/>
    <w:rsid w:val="00765A9A"/>
    <w:rsid w:val="00765BB0"/>
    <w:rsid w:val="00765BD1"/>
    <w:rsid w:val="00765D07"/>
    <w:rsid w:val="00765ECD"/>
    <w:rsid w:val="007661B8"/>
    <w:rsid w:val="00766628"/>
    <w:rsid w:val="00766B01"/>
    <w:rsid w:val="00766B31"/>
    <w:rsid w:val="007671A9"/>
    <w:rsid w:val="00767609"/>
    <w:rsid w:val="00767E60"/>
    <w:rsid w:val="00767E6D"/>
    <w:rsid w:val="00767F2E"/>
    <w:rsid w:val="007702E8"/>
    <w:rsid w:val="007704A6"/>
    <w:rsid w:val="007705A4"/>
    <w:rsid w:val="0077096E"/>
    <w:rsid w:val="00770F5A"/>
    <w:rsid w:val="00771149"/>
    <w:rsid w:val="007715B2"/>
    <w:rsid w:val="007717AF"/>
    <w:rsid w:val="00771CED"/>
    <w:rsid w:val="0077251A"/>
    <w:rsid w:val="0077279C"/>
    <w:rsid w:val="00772AA2"/>
    <w:rsid w:val="00772B46"/>
    <w:rsid w:val="00772DF6"/>
    <w:rsid w:val="00772EE8"/>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3DC"/>
    <w:rsid w:val="00782497"/>
    <w:rsid w:val="00782910"/>
    <w:rsid w:val="0078292C"/>
    <w:rsid w:val="007832B9"/>
    <w:rsid w:val="007832BE"/>
    <w:rsid w:val="0078375B"/>
    <w:rsid w:val="007838B9"/>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745"/>
    <w:rsid w:val="00787AB5"/>
    <w:rsid w:val="00787B43"/>
    <w:rsid w:val="0079025A"/>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DA6"/>
    <w:rsid w:val="00793F3D"/>
    <w:rsid w:val="0079475D"/>
    <w:rsid w:val="00794CB6"/>
    <w:rsid w:val="00794CC2"/>
    <w:rsid w:val="00794F5A"/>
    <w:rsid w:val="0079544F"/>
    <w:rsid w:val="007955F2"/>
    <w:rsid w:val="007958CD"/>
    <w:rsid w:val="00795D36"/>
    <w:rsid w:val="00795FD8"/>
    <w:rsid w:val="0079603B"/>
    <w:rsid w:val="00796047"/>
    <w:rsid w:val="007962D7"/>
    <w:rsid w:val="00796721"/>
    <w:rsid w:val="0079755F"/>
    <w:rsid w:val="007975ED"/>
    <w:rsid w:val="00797A36"/>
    <w:rsid w:val="00797D97"/>
    <w:rsid w:val="007A00E1"/>
    <w:rsid w:val="007A03FA"/>
    <w:rsid w:val="007A049A"/>
    <w:rsid w:val="007A05C1"/>
    <w:rsid w:val="007A0BEE"/>
    <w:rsid w:val="007A11FA"/>
    <w:rsid w:val="007A12F3"/>
    <w:rsid w:val="007A19B0"/>
    <w:rsid w:val="007A1D32"/>
    <w:rsid w:val="007A1EDC"/>
    <w:rsid w:val="007A21FE"/>
    <w:rsid w:val="007A2271"/>
    <w:rsid w:val="007A293F"/>
    <w:rsid w:val="007A2A80"/>
    <w:rsid w:val="007A2E84"/>
    <w:rsid w:val="007A309B"/>
    <w:rsid w:val="007A35B0"/>
    <w:rsid w:val="007A3825"/>
    <w:rsid w:val="007A3A8A"/>
    <w:rsid w:val="007A3BBF"/>
    <w:rsid w:val="007A3DE0"/>
    <w:rsid w:val="007A3F2E"/>
    <w:rsid w:val="007A42E4"/>
    <w:rsid w:val="007A47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056"/>
    <w:rsid w:val="007B182E"/>
    <w:rsid w:val="007B1A34"/>
    <w:rsid w:val="007B1C7B"/>
    <w:rsid w:val="007B1CD2"/>
    <w:rsid w:val="007B2004"/>
    <w:rsid w:val="007B2536"/>
    <w:rsid w:val="007B2C05"/>
    <w:rsid w:val="007B2DB2"/>
    <w:rsid w:val="007B2DB6"/>
    <w:rsid w:val="007B2E2F"/>
    <w:rsid w:val="007B345F"/>
    <w:rsid w:val="007B352E"/>
    <w:rsid w:val="007B37CB"/>
    <w:rsid w:val="007B3890"/>
    <w:rsid w:val="007B3E15"/>
    <w:rsid w:val="007B4308"/>
    <w:rsid w:val="007B4388"/>
    <w:rsid w:val="007B4502"/>
    <w:rsid w:val="007B47FE"/>
    <w:rsid w:val="007B4E86"/>
    <w:rsid w:val="007B517C"/>
    <w:rsid w:val="007B51D4"/>
    <w:rsid w:val="007B53CC"/>
    <w:rsid w:val="007B562C"/>
    <w:rsid w:val="007B56B7"/>
    <w:rsid w:val="007B59A7"/>
    <w:rsid w:val="007B5CDF"/>
    <w:rsid w:val="007B61F7"/>
    <w:rsid w:val="007B632E"/>
    <w:rsid w:val="007B6691"/>
    <w:rsid w:val="007B670D"/>
    <w:rsid w:val="007B6F5D"/>
    <w:rsid w:val="007B7055"/>
    <w:rsid w:val="007B7398"/>
    <w:rsid w:val="007C1003"/>
    <w:rsid w:val="007C1029"/>
    <w:rsid w:val="007C12E5"/>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89B"/>
    <w:rsid w:val="007D3A04"/>
    <w:rsid w:val="007D3B2F"/>
    <w:rsid w:val="007D3C8E"/>
    <w:rsid w:val="007D3CF8"/>
    <w:rsid w:val="007D3F1D"/>
    <w:rsid w:val="007D3FE8"/>
    <w:rsid w:val="007D435E"/>
    <w:rsid w:val="007D4388"/>
    <w:rsid w:val="007D46BA"/>
    <w:rsid w:val="007D4B6B"/>
    <w:rsid w:val="007D4D95"/>
    <w:rsid w:val="007D4DB7"/>
    <w:rsid w:val="007D4F0E"/>
    <w:rsid w:val="007D54CE"/>
    <w:rsid w:val="007D54E0"/>
    <w:rsid w:val="007D5758"/>
    <w:rsid w:val="007D6112"/>
    <w:rsid w:val="007D6384"/>
    <w:rsid w:val="007D63AA"/>
    <w:rsid w:val="007D6769"/>
    <w:rsid w:val="007D6DBA"/>
    <w:rsid w:val="007D70B2"/>
    <w:rsid w:val="007D7490"/>
    <w:rsid w:val="007D78ED"/>
    <w:rsid w:val="007D793F"/>
    <w:rsid w:val="007D7D88"/>
    <w:rsid w:val="007D7E54"/>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0F80"/>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BE7"/>
    <w:rsid w:val="00804C53"/>
    <w:rsid w:val="00804CE4"/>
    <w:rsid w:val="00804F0A"/>
    <w:rsid w:val="0080541B"/>
    <w:rsid w:val="0080590F"/>
    <w:rsid w:val="008059B3"/>
    <w:rsid w:val="00805B9F"/>
    <w:rsid w:val="00806391"/>
    <w:rsid w:val="008070D6"/>
    <w:rsid w:val="008077E2"/>
    <w:rsid w:val="00807990"/>
    <w:rsid w:val="00807A73"/>
    <w:rsid w:val="008101A4"/>
    <w:rsid w:val="00810490"/>
    <w:rsid w:val="00810897"/>
    <w:rsid w:val="00810FA9"/>
    <w:rsid w:val="008110B0"/>
    <w:rsid w:val="0081122E"/>
    <w:rsid w:val="0081123D"/>
    <w:rsid w:val="008114F2"/>
    <w:rsid w:val="00811879"/>
    <w:rsid w:val="00811D64"/>
    <w:rsid w:val="008120AC"/>
    <w:rsid w:val="00812302"/>
    <w:rsid w:val="00812427"/>
    <w:rsid w:val="00813091"/>
    <w:rsid w:val="00813347"/>
    <w:rsid w:val="00813674"/>
    <w:rsid w:val="00813815"/>
    <w:rsid w:val="008139B9"/>
    <w:rsid w:val="00813E42"/>
    <w:rsid w:val="00814086"/>
    <w:rsid w:val="008141C5"/>
    <w:rsid w:val="0081428E"/>
    <w:rsid w:val="00814AE6"/>
    <w:rsid w:val="00815102"/>
    <w:rsid w:val="008153FE"/>
    <w:rsid w:val="0081543B"/>
    <w:rsid w:val="00815C1B"/>
    <w:rsid w:val="00815E09"/>
    <w:rsid w:val="00815E97"/>
    <w:rsid w:val="0081613F"/>
    <w:rsid w:val="008161E8"/>
    <w:rsid w:val="00816520"/>
    <w:rsid w:val="0081672A"/>
    <w:rsid w:val="00816C00"/>
    <w:rsid w:val="0081709A"/>
    <w:rsid w:val="00817939"/>
    <w:rsid w:val="00817A02"/>
    <w:rsid w:val="00817A0D"/>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0F3"/>
    <w:rsid w:val="00823990"/>
    <w:rsid w:val="0082426E"/>
    <w:rsid w:val="0082468E"/>
    <w:rsid w:val="0082480D"/>
    <w:rsid w:val="00824854"/>
    <w:rsid w:val="00824D6E"/>
    <w:rsid w:val="008254B2"/>
    <w:rsid w:val="008255BF"/>
    <w:rsid w:val="00825816"/>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08"/>
    <w:rsid w:val="0083396B"/>
    <w:rsid w:val="0083448D"/>
    <w:rsid w:val="0083455A"/>
    <w:rsid w:val="0083495E"/>
    <w:rsid w:val="008355BC"/>
    <w:rsid w:val="008357DB"/>
    <w:rsid w:val="00835980"/>
    <w:rsid w:val="00835A7C"/>
    <w:rsid w:val="00835C3C"/>
    <w:rsid w:val="00835F5B"/>
    <w:rsid w:val="0083635B"/>
    <w:rsid w:val="0083642D"/>
    <w:rsid w:val="008367E5"/>
    <w:rsid w:val="00837817"/>
    <w:rsid w:val="008379E7"/>
    <w:rsid w:val="00837CDB"/>
    <w:rsid w:val="00837F8E"/>
    <w:rsid w:val="00840073"/>
    <w:rsid w:val="00840CD2"/>
    <w:rsid w:val="00841570"/>
    <w:rsid w:val="008416DD"/>
    <w:rsid w:val="00841D4D"/>
    <w:rsid w:val="00841E22"/>
    <w:rsid w:val="00841FB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0B2"/>
    <w:rsid w:val="0084510C"/>
    <w:rsid w:val="00845999"/>
    <w:rsid w:val="00845BA7"/>
    <w:rsid w:val="0084641B"/>
    <w:rsid w:val="0084643F"/>
    <w:rsid w:val="00847573"/>
    <w:rsid w:val="00847ABE"/>
    <w:rsid w:val="00847D72"/>
    <w:rsid w:val="00847F32"/>
    <w:rsid w:val="00850136"/>
    <w:rsid w:val="0085024C"/>
    <w:rsid w:val="00850607"/>
    <w:rsid w:val="008509E1"/>
    <w:rsid w:val="00850E56"/>
    <w:rsid w:val="00851283"/>
    <w:rsid w:val="008518BE"/>
    <w:rsid w:val="00851B0A"/>
    <w:rsid w:val="00851D0D"/>
    <w:rsid w:val="00851DCC"/>
    <w:rsid w:val="00852473"/>
    <w:rsid w:val="008524C3"/>
    <w:rsid w:val="0085253C"/>
    <w:rsid w:val="0085283C"/>
    <w:rsid w:val="008529E5"/>
    <w:rsid w:val="00852AE6"/>
    <w:rsid w:val="00854300"/>
    <w:rsid w:val="008548BB"/>
    <w:rsid w:val="00854C74"/>
    <w:rsid w:val="00854E01"/>
    <w:rsid w:val="00855132"/>
    <w:rsid w:val="00855305"/>
    <w:rsid w:val="00855450"/>
    <w:rsid w:val="00855B22"/>
    <w:rsid w:val="00855D08"/>
    <w:rsid w:val="00855FCD"/>
    <w:rsid w:val="00856238"/>
    <w:rsid w:val="008565D5"/>
    <w:rsid w:val="00856878"/>
    <w:rsid w:val="00856B6A"/>
    <w:rsid w:val="00856D22"/>
    <w:rsid w:val="00856D9E"/>
    <w:rsid w:val="00856F81"/>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B2F"/>
    <w:rsid w:val="00875FBF"/>
    <w:rsid w:val="008764E4"/>
    <w:rsid w:val="008764F5"/>
    <w:rsid w:val="008773DD"/>
    <w:rsid w:val="0087741F"/>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3B7"/>
    <w:rsid w:val="008868BE"/>
    <w:rsid w:val="00886C11"/>
    <w:rsid w:val="00887021"/>
    <w:rsid w:val="008870D2"/>
    <w:rsid w:val="008872F4"/>
    <w:rsid w:val="0088737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A52"/>
    <w:rsid w:val="00892BE2"/>
    <w:rsid w:val="00892CE4"/>
    <w:rsid w:val="00892E0D"/>
    <w:rsid w:val="00893346"/>
    <w:rsid w:val="00893518"/>
    <w:rsid w:val="008939A3"/>
    <w:rsid w:val="008939EF"/>
    <w:rsid w:val="00893D42"/>
    <w:rsid w:val="00893F67"/>
    <w:rsid w:val="00894410"/>
    <w:rsid w:val="00894558"/>
    <w:rsid w:val="008945F8"/>
    <w:rsid w:val="00894700"/>
    <w:rsid w:val="0089480A"/>
    <w:rsid w:val="00894A27"/>
    <w:rsid w:val="00894AD1"/>
    <w:rsid w:val="00894B8F"/>
    <w:rsid w:val="00894D1C"/>
    <w:rsid w:val="00894EFB"/>
    <w:rsid w:val="00894FAF"/>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3BF"/>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2F4"/>
    <w:rsid w:val="008B4AF4"/>
    <w:rsid w:val="008B4B76"/>
    <w:rsid w:val="008B4C4F"/>
    <w:rsid w:val="008B536E"/>
    <w:rsid w:val="008B57EF"/>
    <w:rsid w:val="008B5BB5"/>
    <w:rsid w:val="008B6208"/>
    <w:rsid w:val="008B66EA"/>
    <w:rsid w:val="008B6807"/>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3D24"/>
    <w:rsid w:val="008C41AA"/>
    <w:rsid w:val="008C4381"/>
    <w:rsid w:val="008C47B0"/>
    <w:rsid w:val="008C48AB"/>
    <w:rsid w:val="008C4A02"/>
    <w:rsid w:val="008C4A78"/>
    <w:rsid w:val="008C4DAA"/>
    <w:rsid w:val="008C51DC"/>
    <w:rsid w:val="008C5E41"/>
    <w:rsid w:val="008C607A"/>
    <w:rsid w:val="008C6256"/>
    <w:rsid w:val="008C668E"/>
    <w:rsid w:val="008C6BA9"/>
    <w:rsid w:val="008C727F"/>
    <w:rsid w:val="008C7670"/>
    <w:rsid w:val="008C76C2"/>
    <w:rsid w:val="008D0011"/>
    <w:rsid w:val="008D0246"/>
    <w:rsid w:val="008D0965"/>
    <w:rsid w:val="008D0C3C"/>
    <w:rsid w:val="008D0F03"/>
    <w:rsid w:val="008D11CB"/>
    <w:rsid w:val="008D11F2"/>
    <w:rsid w:val="008D18E4"/>
    <w:rsid w:val="008D195D"/>
    <w:rsid w:val="008D1A7E"/>
    <w:rsid w:val="008D241E"/>
    <w:rsid w:val="008D288D"/>
    <w:rsid w:val="008D2A9B"/>
    <w:rsid w:val="008D33A8"/>
    <w:rsid w:val="008D3691"/>
    <w:rsid w:val="008D39D1"/>
    <w:rsid w:val="008D3A06"/>
    <w:rsid w:val="008D467F"/>
    <w:rsid w:val="008D4BC3"/>
    <w:rsid w:val="008D5872"/>
    <w:rsid w:val="008D59F1"/>
    <w:rsid w:val="008D5A1D"/>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5D98"/>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390"/>
    <w:rsid w:val="008F36A8"/>
    <w:rsid w:val="008F381B"/>
    <w:rsid w:val="008F3A3A"/>
    <w:rsid w:val="008F3B41"/>
    <w:rsid w:val="008F3DCC"/>
    <w:rsid w:val="008F4713"/>
    <w:rsid w:val="008F4A06"/>
    <w:rsid w:val="008F4CDF"/>
    <w:rsid w:val="008F4EAE"/>
    <w:rsid w:val="008F50F6"/>
    <w:rsid w:val="008F5946"/>
    <w:rsid w:val="008F5B6C"/>
    <w:rsid w:val="008F64B7"/>
    <w:rsid w:val="008F67CA"/>
    <w:rsid w:val="008F6C1C"/>
    <w:rsid w:val="008F745D"/>
    <w:rsid w:val="008F79B1"/>
    <w:rsid w:val="00900090"/>
    <w:rsid w:val="00900410"/>
    <w:rsid w:val="00900779"/>
    <w:rsid w:val="00900E56"/>
    <w:rsid w:val="00900FB4"/>
    <w:rsid w:val="00901797"/>
    <w:rsid w:val="00901BC6"/>
    <w:rsid w:val="00901D04"/>
    <w:rsid w:val="009020F2"/>
    <w:rsid w:val="00902167"/>
    <w:rsid w:val="009022B8"/>
    <w:rsid w:val="009022F1"/>
    <w:rsid w:val="00902338"/>
    <w:rsid w:val="009023BF"/>
    <w:rsid w:val="009024AB"/>
    <w:rsid w:val="0090274E"/>
    <w:rsid w:val="00902A6B"/>
    <w:rsid w:val="00903100"/>
    <w:rsid w:val="00903B6D"/>
    <w:rsid w:val="0090493C"/>
    <w:rsid w:val="009049E8"/>
    <w:rsid w:val="00904C28"/>
    <w:rsid w:val="00904D04"/>
    <w:rsid w:val="0090510B"/>
    <w:rsid w:val="00905267"/>
    <w:rsid w:val="009052E3"/>
    <w:rsid w:val="009053EE"/>
    <w:rsid w:val="009053F8"/>
    <w:rsid w:val="00905443"/>
    <w:rsid w:val="00905709"/>
    <w:rsid w:val="00905953"/>
    <w:rsid w:val="009059F9"/>
    <w:rsid w:val="00905CD2"/>
    <w:rsid w:val="009060A0"/>
    <w:rsid w:val="00906847"/>
    <w:rsid w:val="00906931"/>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C7C"/>
    <w:rsid w:val="00917E38"/>
    <w:rsid w:val="00920035"/>
    <w:rsid w:val="009200A0"/>
    <w:rsid w:val="009203B8"/>
    <w:rsid w:val="00920756"/>
    <w:rsid w:val="0092083C"/>
    <w:rsid w:val="00920CE7"/>
    <w:rsid w:val="00921268"/>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552"/>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0733"/>
    <w:rsid w:val="009311B3"/>
    <w:rsid w:val="00931683"/>
    <w:rsid w:val="00931705"/>
    <w:rsid w:val="00931955"/>
    <w:rsid w:val="00931E9A"/>
    <w:rsid w:val="00931FC2"/>
    <w:rsid w:val="009322E2"/>
    <w:rsid w:val="0093264A"/>
    <w:rsid w:val="00932794"/>
    <w:rsid w:val="00932A03"/>
    <w:rsid w:val="00932B23"/>
    <w:rsid w:val="00932B7D"/>
    <w:rsid w:val="00932BC7"/>
    <w:rsid w:val="00932C1B"/>
    <w:rsid w:val="00932C64"/>
    <w:rsid w:val="00932D63"/>
    <w:rsid w:val="009330B3"/>
    <w:rsid w:val="00933366"/>
    <w:rsid w:val="00933440"/>
    <w:rsid w:val="00933BCF"/>
    <w:rsid w:val="00933C5D"/>
    <w:rsid w:val="009346B6"/>
    <w:rsid w:val="00934B18"/>
    <w:rsid w:val="00934CC8"/>
    <w:rsid w:val="00934E13"/>
    <w:rsid w:val="00934EA2"/>
    <w:rsid w:val="00934EBA"/>
    <w:rsid w:val="00934FCA"/>
    <w:rsid w:val="009357CA"/>
    <w:rsid w:val="00935979"/>
    <w:rsid w:val="00935E3D"/>
    <w:rsid w:val="0093605B"/>
    <w:rsid w:val="0093667E"/>
    <w:rsid w:val="009367D1"/>
    <w:rsid w:val="00936926"/>
    <w:rsid w:val="00936CF4"/>
    <w:rsid w:val="0093797D"/>
    <w:rsid w:val="0093798E"/>
    <w:rsid w:val="00937C24"/>
    <w:rsid w:val="00937E3B"/>
    <w:rsid w:val="00940353"/>
    <w:rsid w:val="009404E4"/>
    <w:rsid w:val="0094055E"/>
    <w:rsid w:val="009408CD"/>
    <w:rsid w:val="00940ACE"/>
    <w:rsid w:val="0094102E"/>
    <w:rsid w:val="0094125F"/>
    <w:rsid w:val="00941285"/>
    <w:rsid w:val="00941310"/>
    <w:rsid w:val="00941642"/>
    <w:rsid w:val="009419E5"/>
    <w:rsid w:val="00941CBC"/>
    <w:rsid w:val="00941D13"/>
    <w:rsid w:val="009421E6"/>
    <w:rsid w:val="0094229B"/>
    <w:rsid w:val="009425A0"/>
    <w:rsid w:val="009425D3"/>
    <w:rsid w:val="009429EA"/>
    <w:rsid w:val="00942B68"/>
    <w:rsid w:val="00942D69"/>
    <w:rsid w:val="00943998"/>
    <w:rsid w:val="009439D2"/>
    <w:rsid w:val="00943B72"/>
    <w:rsid w:val="00943CE8"/>
    <w:rsid w:val="00944099"/>
    <w:rsid w:val="0094463B"/>
    <w:rsid w:val="009446EA"/>
    <w:rsid w:val="00944A5E"/>
    <w:rsid w:val="00944A7F"/>
    <w:rsid w:val="00944E92"/>
    <w:rsid w:val="009454F0"/>
    <w:rsid w:val="009458E1"/>
    <w:rsid w:val="00945A41"/>
    <w:rsid w:val="00945ABF"/>
    <w:rsid w:val="00945AC3"/>
    <w:rsid w:val="00945BEC"/>
    <w:rsid w:val="00946100"/>
    <w:rsid w:val="00946722"/>
    <w:rsid w:val="0094713C"/>
    <w:rsid w:val="009478BC"/>
    <w:rsid w:val="00947AA0"/>
    <w:rsid w:val="00947C8F"/>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796"/>
    <w:rsid w:val="00954AC8"/>
    <w:rsid w:val="00954B72"/>
    <w:rsid w:val="00954C45"/>
    <w:rsid w:val="00954E53"/>
    <w:rsid w:val="009555D8"/>
    <w:rsid w:val="0095582C"/>
    <w:rsid w:val="00955A2A"/>
    <w:rsid w:val="0095610C"/>
    <w:rsid w:val="009561FB"/>
    <w:rsid w:val="00956209"/>
    <w:rsid w:val="009563A4"/>
    <w:rsid w:val="009563D1"/>
    <w:rsid w:val="00956DEF"/>
    <w:rsid w:val="00956ED7"/>
    <w:rsid w:val="00957181"/>
    <w:rsid w:val="0095733F"/>
    <w:rsid w:val="00957526"/>
    <w:rsid w:val="00957661"/>
    <w:rsid w:val="00957748"/>
    <w:rsid w:val="009577C0"/>
    <w:rsid w:val="00957D2D"/>
    <w:rsid w:val="00957F8B"/>
    <w:rsid w:val="0096001B"/>
    <w:rsid w:val="0096042B"/>
    <w:rsid w:val="00960A1A"/>
    <w:rsid w:val="00961519"/>
    <w:rsid w:val="00961584"/>
    <w:rsid w:val="009617C7"/>
    <w:rsid w:val="00962A80"/>
    <w:rsid w:val="00962CF8"/>
    <w:rsid w:val="009630A3"/>
    <w:rsid w:val="00963110"/>
    <w:rsid w:val="009632A4"/>
    <w:rsid w:val="009633D7"/>
    <w:rsid w:val="009636EC"/>
    <w:rsid w:val="0096391A"/>
    <w:rsid w:val="00963ADF"/>
    <w:rsid w:val="00963B50"/>
    <w:rsid w:val="00963B72"/>
    <w:rsid w:val="0096403A"/>
    <w:rsid w:val="00964494"/>
    <w:rsid w:val="00964605"/>
    <w:rsid w:val="009646A3"/>
    <w:rsid w:val="00964876"/>
    <w:rsid w:val="009648B7"/>
    <w:rsid w:val="00964C23"/>
    <w:rsid w:val="00964CC0"/>
    <w:rsid w:val="00964FBE"/>
    <w:rsid w:val="0096512B"/>
    <w:rsid w:val="00965488"/>
    <w:rsid w:val="009656CF"/>
    <w:rsid w:val="00965C90"/>
    <w:rsid w:val="00965CFE"/>
    <w:rsid w:val="00965E9C"/>
    <w:rsid w:val="00965FD8"/>
    <w:rsid w:val="0096604F"/>
    <w:rsid w:val="00966407"/>
    <w:rsid w:val="009666DD"/>
    <w:rsid w:val="009669B4"/>
    <w:rsid w:val="00966B95"/>
    <w:rsid w:val="009671B7"/>
    <w:rsid w:val="009676B4"/>
    <w:rsid w:val="0096777F"/>
    <w:rsid w:val="00970205"/>
    <w:rsid w:val="009704D7"/>
    <w:rsid w:val="009705A8"/>
    <w:rsid w:val="00970670"/>
    <w:rsid w:val="00970913"/>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318"/>
    <w:rsid w:val="0097560F"/>
    <w:rsid w:val="0097581F"/>
    <w:rsid w:val="00975E88"/>
    <w:rsid w:val="009762B1"/>
    <w:rsid w:val="009768C7"/>
    <w:rsid w:val="0097716E"/>
    <w:rsid w:val="0097785F"/>
    <w:rsid w:val="00977A4E"/>
    <w:rsid w:val="00977D3C"/>
    <w:rsid w:val="00977FC1"/>
    <w:rsid w:val="00980320"/>
    <w:rsid w:val="0098051C"/>
    <w:rsid w:val="009807AD"/>
    <w:rsid w:val="00980ECC"/>
    <w:rsid w:val="00981056"/>
    <w:rsid w:val="00981143"/>
    <w:rsid w:val="00981A9D"/>
    <w:rsid w:val="00981B71"/>
    <w:rsid w:val="00981F4C"/>
    <w:rsid w:val="0098230E"/>
    <w:rsid w:val="00982424"/>
    <w:rsid w:val="009826B6"/>
    <w:rsid w:val="009827E2"/>
    <w:rsid w:val="009828F1"/>
    <w:rsid w:val="00982971"/>
    <w:rsid w:val="00983164"/>
    <w:rsid w:val="00983795"/>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0F"/>
    <w:rsid w:val="009904BE"/>
    <w:rsid w:val="0099050E"/>
    <w:rsid w:val="0099062F"/>
    <w:rsid w:val="00990663"/>
    <w:rsid w:val="00990853"/>
    <w:rsid w:val="00991128"/>
    <w:rsid w:val="009912A0"/>
    <w:rsid w:val="009919C2"/>
    <w:rsid w:val="00992018"/>
    <w:rsid w:val="00992166"/>
    <w:rsid w:val="0099230B"/>
    <w:rsid w:val="009923C6"/>
    <w:rsid w:val="009926D1"/>
    <w:rsid w:val="00992738"/>
    <w:rsid w:val="00992D3B"/>
    <w:rsid w:val="00992E17"/>
    <w:rsid w:val="009931D3"/>
    <w:rsid w:val="00993270"/>
    <w:rsid w:val="0099331B"/>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732"/>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5F"/>
    <w:rsid w:val="009A76E0"/>
    <w:rsid w:val="009B0F46"/>
    <w:rsid w:val="009B139F"/>
    <w:rsid w:val="009B1623"/>
    <w:rsid w:val="009B17DE"/>
    <w:rsid w:val="009B1952"/>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446"/>
    <w:rsid w:val="009C7A94"/>
    <w:rsid w:val="009D0289"/>
    <w:rsid w:val="009D050A"/>
    <w:rsid w:val="009D0792"/>
    <w:rsid w:val="009D0EF7"/>
    <w:rsid w:val="009D102C"/>
    <w:rsid w:val="009D170F"/>
    <w:rsid w:val="009D18C8"/>
    <w:rsid w:val="009D1A52"/>
    <w:rsid w:val="009D1C06"/>
    <w:rsid w:val="009D1C3D"/>
    <w:rsid w:val="009D1C58"/>
    <w:rsid w:val="009D1FFE"/>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1D1F"/>
    <w:rsid w:val="009E2052"/>
    <w:rsid w:val="009E219F"/>
    <w:rsid w:val="009E24D1"/>
    <w:rsid w:val="009E260A"/>
    <w:rsid w:val="009E2FE9"/>
    <w:rsid w:val="009E3281"/>
    <w:rsid w:val="009E3363"/>
    <w:rsid w:val="009E363F"/>
    <w:rsid w:val="009E389A"/>
    <w:rsid w:val="009E3999"/>
    <w:rsid w:val="009E4188"/>
    <w:rsid w:val="009E45C9"/>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088"/>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47DB"/>
    <w:rsid w:val="009F5627"/>
    <w:rsid w:val="009F5820"/>
    <w:rsid w:val="009F60E1"/>
    <w:rsid w:val="009F6522"/>
    <w:rsid w:val="009F675D"/>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3970"/>
    <w:rsid w:val="00A042F7"/>
    <w:rsid w:val="00A04930"/>
    <w:rsid w:val="00A04BDA"/>
    <w:rsid w:val="00A04CE3"/>
    <w:rsid w:val="00A057A3"/>
    <w:rsid w:val="00A059F1"/>
    <w:rsid w:val="00A05ADE"/>
    <w:rsid w:val="00A06337"/>
    <w:rsid w:val="00A06355"/>
    <w:rsid w:val="00A06416"/>
    <w:rsid w:val="00A064A0"/>
    <w:rsid w:val="00A06552"/>
    <w:rsid w:val="00A069B0"/>
    <w:rsid w:val="00A06FA4"/>
    <w:rsid w:val="00A075D4"/>
    <w:rsid w:val="00A0799D"/>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739"/>
    <w:rsid w:val="00A12816"/>
    <w:rsid w:val="00A12A67"/>
    <w:rsid w:val="00A12D3B"/>
    <w:rsid w:val="00A13041"/>
    <w:rsid w:val="00A134E8"/>
    <w:rsid w:val="00A1350D"/>
    <w:rsid w:val="00A13647"/>
    <w:rsid w:val="00A136A1"/>
    <w:rsid w:val="00A13BF5"/>
    <w:rsid w:val="00A141BC"/>
    <w:rsid w:val="00A14985"/>
    <w:rsid w:val="00A153AE"/>
    <w:rsid w:val="00A15A80"/>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6C8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55"/>
    <w:rsid w:val="00A326FB"/>
    <w:rsid w:val="00A329ED"/>
    <w:rsid w:val="00A32AFB"/>
    <w:rsid w:val="00A3305A"/>
    <w:rsid w:val="00A331C4"/>
    <w:rsid w:val="00A3389A"/>
    <w:rsid w:val="00A33CAE"/>
    <w:rsid w:val="00A33CB9"/>
    <w:rsid w:val="00A33E2E"/>
    <w:rsid w:val="00A33F92"/>
    <w:rsid w:val="00A3419B"/>
    <w:rsid w:val="00A3446C"/>
    <w:rsid w:val="00A3465C"/>
    <w:rsid w:val="00A34D5D"/>
    <w:rsid w:val="00A34E88"/>
    <w:rsid w:val="00A35E61"/>
    <w:rsid w:val="00A360FD"/>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98"/>
    <w:rsid w:val="00A419F7"/>
    <w:rsid w:val="00A41BFC"/>
    <w:rsid w:val="00A41D8F"/>
    <w:rsid w:val="00A41E42"/>
    <w:rsid w:val="00A42094"/>
    <w:rsid w:val="00A421C4"/>
    <w:rsid w:val="00A428A4"/>
    <w:rsid w:val="00A430E6"/>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76F"/>
    <w:rsid w:val="00A46988"/>
    <w:rsid w:val="00A46B55"/>
    <w:rsid w:val="00A46CD6"/>
    <w:rsid w:val="00A46E05"/>
    <w:rsid w:val="00A47618"/>
    <w:rsid w:val="00A47A2B"/>
    <w:rsid w:val="00A47A8F"/>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674"/>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AA7"/>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568"/>
    <w:rsid w:val="00A71877"/>
    <w:rsid w:val="00A71C5B"/>
    <w:rsid w:val="00A71EC7"/>
    <w:rsid w:val="00A72768"/>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5FB9"/>
    <w:rsid w:val="00A763AE"/>
    <w:rsid w:val="00A7691C"/>
    <w:rsid w:val="00A76FBF"/>
    <w:rsid w:val="00A771E3"/>
    <w:rsid w:val="00A77552"/>
    <w:rsid w:val="00A77820"/>
    <w:rsid w:val="00A77877"/>
    <w:rsid w:val="00A778F6"/>
    <w:rsid w:val="00A77914"/>
    <w:rsid w:val="00A77D2F"/>
    <w:rsid w:val="00A802C1"/>
    <w:rsid w:val="00A806AA"/>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70"/>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BF7"/>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6DD"/>
    <w:rsid w:val="00A957FD"/>
    <w:rsid w:val="00A96272"/>
    <w:rsid w:val="00A9674F"/>
    <w:rsid w:val="00A96929"/>
    <w:rsid w:val="00A96A92"/>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A91"/>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58"/>
    <w:rsid w:val="00AB44AF"/>
    <w:rsid w:val="00AB46B3"/>
    <w:rsid w:val="00AB4826"/>
    <w:rsid w:val="00AB4E76"/>
    <w:rsid w:val="00AB4EAD"/>
    <w:rsid w:val="00AB4FA6"/>
    <w:rsid w:val="00AB522F"/>
    <w:rsid w:val="00AB5658"/>
    <w:rsid w:val="00AB58ED"/>
    <w:rsid w:val="00AB59D5"/>
    <w:rsid w:val="00AB5ED5"/>
    <w:rsid w:val="00AB63D4"/>
    <w:rsid w:val="00AB66CE"/>
    <w:rsid w:val="00AB674F"/>
    <w:rsid w:val="00AB71D9"/>
    <w:rsid w:val="00AB7610"/>
    <w:rsid w:val="00AB7D56"/>
    <w:rsid w:val="00AB7D9C"/>
    <w:rsid w:val="00AC07A6"/>
    <w:rsid w:val="00AC18A9"/>
    <w:rsid w:val="00AC19B1"/>
    <w:rsid w:val="00AC1C7B"/>
    <w:rsid w:val="00AC2026"/>
    <w:rsid w:val="00AC213F"/>
    <w:rsid w:val="00AC2590"/>
    <w:rsid w:val="00AC259B"/>
    <w:rsid w:val="00AC28A5"/>
    <w:rsid w:val="00AC2C2B"/>
    <w:rsid w:val="00AC2D5B"/>
    <w:rsid w:val="00AC2FEA"/>
    <w:rsid w:val="00AC3017"/>
    <w:rsid w:val="00AC307C"/>
    <w:rsid w:val="00AC313F"/>
    <w:rsid w:val="00AC34D8"/>
    <w:rsid w:val="00AC36B9"/>
    <w:rsid w:val="00AC3783"/>
    <w:rsid w:val="00AC3888"/>
    <w:rsid w:val="00AC3DD9"/>
    <w:rsid w:val="00AC4201"/>
    <w:rsid w:val="00AC46D2"/>
    <w:rsid w:val="00AC47CA"/>
    <w:rsid w:val="00AC4A1F"/>
    <w:rsid w:val="00AC4A2E"/>
    <w:rsid w:val="00AC4AC2"/>
    <w:rsid w:val="00AC5044"/>
    <w:rsid w:val="00AC53E3"/>
    <w:rsid w:val="00AC57B1"/>
    <w:rsid w:val="00AC582E"/>
    <w:rsid w:val="00AC63E6"/>
    <w:rsid w:val="00AC65B6"/>
    <w:rsid w:val="00AC679B"/>
    <w:rsid w:val="00AC6A01"/>
    <w:rsid w:val="00AC6CB0"/>
    <w:rsid w:val="00AC6FF7"/>
    <w:rsid w:val="00AC7648"/>
    <w:rsid w:val="00AC7B76"/>
    <w:rsid w:val="00AD007C"/>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72F"/>
    <w:rsid w:val="00AD5ECF"/>
    <w:rsid w:val="00AD649A"/>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2EB8"/>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4D5"/>
    <w:rsid w:val="00AF185C"/>
    <w:rsid w:val="00AF1A31"/>
    <w:rsid w:val="00AF1A60"/>
    <w:rsid w:val="00AF2439"/>
    <w:rsid w:val="00AF269D"/>
    <w:rsid w:val="00AF2E63"/>
    <w:rsid w:val="00AF4117"/>
    <w:rsid w:val="00AF45CE"/>
    <w:rsid w:val="00AF47DF"/>
    <w:rsid w:val="00AF4840"/>
    <w:rsid w:val="00AF4C84"/>
    <w:rsid w:val="00AF53EF"/>
    <w:rsid w:val="00AF54CC"/>
    <w:rsid w:val="00AF5B42"/>
    <w:rsid w:val="00AF5B7D"/>
    <w:rsid w:val="00AF5F25"/>
    <w:rsid w:val="00AF62B6"/>
    <w:rsid w:val="00AF67E8"/>
    <w:rsid w:val="00AF6D57"/>
    <w:rsid w:val="00AF71AB"/>
    <w:rsid w:val="00AF73F5"/>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498"/>
    <w:rsid w:val="00B03715"/>
    <w:rsid w:val="00B03858"/>
    <w:rsid w:val="00B03ACF"/>
    <w:rsid w:val="00B03BE6"/>
    <w:rsid w:val="00B04245"/>
    <w:rsid w:val="00B04BB9"/>
    <w:rsid w:val="00B04DD7"/>
    <w:rsid w:val="00B05160"/>
    <w:rsid w:val="00B05304"/>
    <w:rsid w:val="00B057B2"/>
    <w:rsid w:val="00B057DB"/>
    <w:rsid w:val="00B05ABE"/>
    <w:rsid w:val="00B05C5A"/>
    <w:rsid w:val="00B05C78"/>
    <w:rsid w:val="00B061C2"/>
    <w:rsid w:val="00B0644A"/>
    <w:rsid w:val="00B0677A"/>
    <w:rsid w:val="00B06F65"/>
    <w:rsid w:val="00B0780F"/>
    <w:rsid w:val="00B07935"/>
    <w:rsid w:val="00B07C2D"/>
    <w:rsid w:val="00B07C63"/>
    <w:rsid w:val="00B07D39"/>
    <w:rsid w:val="00B11256"/>
    <w:rsid w:val="00B11D71"/>
    <w:rsid w:val="00B11DBB"/>
    <w:rsid w:val="00B1213C"/>
    <w:rsid w:val="00B12465"/>
    <w:rsid w:val="00B124DD"/>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176C2"/>
    <w:rsid w:val="00B205E2"/>
    <w:rsid w:val="00B2068E"/>
    <w:rsid w:val="00B2083F"/>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6B5"/>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B6C"/>
    <w:rsid w:val="00B37CD5"/>
    <w:rsid w:val="00B37EA8"/>
    <w:rsid w:val="00B401E9"/>
    <w:rsid w:val="00B40210"/>
    <w:rsid w:val="00B40A9C"/>
    <w:rsid w:val="00B41503"/>
    <w:rsid w:val="00B4155C"/>
    <w:rsid w:val="00B4157C"/>
    <w:rsid w:val="00B4160C"/>
    <w:rsid w:val="00B4176F"/>
    <w:rsid w:val="00B4196B"/>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8EA"/>
    <w:rsid w:val="00B45C70"/>
    <w:rsid w:val="00B45E3A"/>
    <w:rsid w:val="00B45EF2"/>
    <w:rsid w:val="00B4604D"/>
    <w:rsid w:val="00B4611A"/>
    <w:rsid w:val="00B4612A"/>
    <w:rsid w:val="00B464EA"/>
    <w:rsid w:val="00B474A8"/>
    <w:rsid w:val="00B4777A"/>
    <w:rsid w:val="00B4777D"/>
    <w:rsid w:val="00B47AAD"/>
    <w:rsid w:val="00B47CC7"/>
    <w:rsid w:val="00B50058"/>
    <w:rsid w:val="00B503B7"/>
    <w:rsid w:val="00B50768"/>
    <w:rsid w:val="00B50C9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3D6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4F"/>
    <w:rsid w:val="00B615D7"/>
    <w:rsid w:val="00B617C1"/>
    <w:rsid w:val="00B61A85"/>
    <w:rsid w:val="00B61B1C"/>
    <w:rsid w:val="00B61D28"/>
    <w:rsid w:val="00B61E3B"/>
    <w:rsid w:val="00B62056"/>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878"/>
    <w:rsid w:val="00B71DD2"/>
    <w:rsid w:val="00B71FCD"/>
    <w:rsid w:val="00B720AF"/>
    <w:rsid w:val="00B7210E"/>
    <w:rsid w:val="00B728DC"/>
    <w:rsid w:val="00B733EF"/>
    <w:rsid w:val="00B73671"/>
    <w:rsid w:val="00B737EF"/>
    <w:rsid w:val="00B73A1E"/>
    <w:rsid w:val="00B73A98"/>
    <w:rsid w:val="00B73D91"/>
    <w:rsid w:val="00B73FFD"/>
    <w:rsid w:val="00B74135"/>
    <w:rsid w:val="00B741EA"/>
    <w:rsid w:val="00B74698"/>
    <w:rsid w:val="00B747E9"/>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2B8"/>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61D"/>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447"/>
    <w:rsid w:val="00B947B9"/>
    <w:rsid w:val="00B94811"/>
    <w:rsid w:val="00B94AE2"/>
    <w:rsid w:val="00B94C5E"/>
    <w:rsid w:val="00B94FA0"/>
    <w:rsid w:val="00B95053"/>
    <w:rsid w:val="00B950CD"/>
    <w:rsid w:val="00B950E4"/>
    <w:rsid w:val="00B950F6"/>
    <w:rsid w:val="00B95105"/>
    <w:rsid w:val="00B954DC"/>
    <w:rsid w:val="00B955E9"/>
    <w:rsid w:val="00B95AFC"/>
    <w:rsid w:val="00B95BB1"/>
    <w:rsid w:val="00B95C3A"/>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568"/>
    <w:rsid w:val="00BB28DD"/>
    <w:rsid w:val="00BB2A80"/>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4F43"/>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08CC"/>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412"/>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186"/>
    <w:rsid w:val="00BF0335"/>
    <w:rsid w:val="00BF0441"/>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8E7"/>
    <w:rsid w:val="00BF492E"/>
    <w:rsid w:val="00BF4A4D"/>
    <w:rsid w:val="00BF4C63"/>
    <w:rsid w:val="00BF4D56"/>
    <w:rsid w:val="00BF4E30"/>
    <w:rsid w:val="00BF4E89"/>
    <w:rsid w:val="00BF54E9"/>
    <w:rsid w:val="00BF5891"/>
    <w:rsid w:val="00BF5984"/>
    <w:rsid w:val="00BF6280"/>
    <w:rsid w:val="00BF6465"/>
    <w:rsid w:val="00BF6776"/>
    <w:rsid w:val="00BF67C4"/>
    <w:rsid w:val="00BF6C62"/>
    <w:rsid w:val="00BF6DD8"/>
    <w:rsid w:val="00BF701F"/>
    <w:rsid w:val="00BF72BB"/>
    <w:rsid w:val="00BF731B"/>
    <w:rsid w:val="00BF73A0"/>
    <w:rsid w:val="00BF756B"/>
    <w:rsid w:val="00BF76F5"/>
    <w:rsid w:val="00BF7BBC"/>
    <w:rsid w:val="00BF7CD5"/>
    <w:rsid w:val="00C0037B"/>
    <w:rsid w:val="00C006FF"/>
    <w:rsid w:val="00C00A10"/>
    <w:rsid w:val="00C00C8D"/>
    <w:rsid w:val="00C01028"/>
    <w:rsid w:val="00C0108F"/>
    <w:rsid w:val="00C0208F"/>
    <w:rsid w:val="00C0245F"/>
    <w:rsid w:val="00C02BE8"/>
    <w:rsid w:val="00C0330B"/>
    <w:rsid w:val="00C035D1"/>
    <w:rsid w:val="00C0364A"/>
    <w:rsid w:val="00C03E8B"/>
    <w:rsid w:val="00C0439E"/>
    <w:rsid w:val="00C04597"/>
    <w:rsid w:val="00C0479F"/>
    <w:rsid w:val="00C04C0D"/>
    <w:rsid w:val="00C05111"/>
    <w:rsid w:val="00C05423"/>
    <w:rsid w:val="00C056A5"/>
    <w:rsid w:val="00C060CD"/>
    <w:rsid w:val="00C06372"/>
    <w:rsid w:val="00C064B1"/>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C1"/>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5F5"/>
    <w:rsid w:val="00C1695B"/>
    <w:rsid w:val="00C16B01"/>
    <w:rsid w:val="00C16F34"/>
    <w:rsid w:val="00C17026"/>
    <w:rsid w:val="00C17395"/>
    <w:rsid w:val="00C17713"/>
    <w:rsid w:val="00C17A17"/>
    <w:rsid w:val="00C17EC2"/>
    <w:rsid w:val="00C20243"/>
    <w:rsid w:val="00C207EF"/>
    <w:rsid w:val="00C20BBB"/>
    <w:rsid w:val="00C20FB5"/>
    <w:rsid w:val="00C2137D"/>
    <w:rsid w:val="00C21A4B"/>
    <w:rsid w:val="00C21D1C"/>
    <w:rsid w:val="00C22028"/>
    <w:rsid w:val="00C22428"/>
    <w:rsid w:val="00C22807"/>
    <w:rsid w:val="00C236D6"/>
    <w:rsid w:val="00C23990"/>
    <w:rsid w:val="00C23F49"/>
    <w:rsid w:val="00C24BB6"/>
    <w:rsid w:val="00C24C33"/>
    <w:rsid w:val="00C24F8A"/>
    <w:rsid w:val="00C2553F"/>
    <w:rsid w:val="00C25564"/>
    <w:rsid w:val="00C2579F"/>
    <w:rsid w:val="00C269C9"/>
    <w:rsid w:val="00C26A28"/>
    <w:rsid w:val="00C26DB9"/>
    <w:rsid w:val="00C26FA2"/>
    <w:rsid w:val="00C276EB"/>
    <w:rsid w:val="00C27F93"/>
    <w:rsid w:val="00C3037A"/>
    <w:rsid w:val="00C30B7C"/>
    <w:rsid w:val="00C31433"/>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441"/>
    <w:rsid w:val="00C35AA9"/>
    <w:rsid w:val="00C35C51"/>
    <w:rsid w:val="00C36415"/>
    <w:rsid w:val="00C36640"/>
    <w:rsid w:val="00C3692D"/>
    <w:rsid w:val="00C36CF9"/>
    <w:rsid w:val="00C37591"/>
    <w:rsid w:val="00C40274"/>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63B"/>
    <w:rsid w:val="00C51E16"/>
    <w:rsid w:val="00C51F53"/>
    <w:rsid w:val="00C51FEC"/>
    <w:rsid w:val="00C52937"/>
    <w:rsid w:val="00C529D4"/>
    <w:rsid w:val="00C52AD7"/>
    <w:rsid w:val="00C530FF"/>
    <w:rsid w:val="00C5318E"/>
    <w:rsid w:val="00C53A70"/>
    <w:rsid w:val="00C53B0A"/>
    <w:rsid w:val="00C53D42"/>
    <w:rsid w:val="00C53DB2"/>
    <w:rsid w:val="00C5405E"/>
    <w:rsid w:val="00C5440E"/>
    <w:rsid w:val="00C544D0"/>
    <w:rsid w:val="00C54B4C"/>
    <w:rsid w:val="00C55053"/>
    <w:rsid w:val="00C55228"/>
    <w:rsid w:val="00C55249"/>
    <w:rsid w:val="00C55582"/>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3B9"/>
    <w:rsid w:val="00C6245D"/>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AA6"/>
    <w:rsid w:val="00C70FC1"/>
    <w:rsid w:val="00C712A7"/>
    <w:rsid w:val="00C7130B"/>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88F"/>
    <w:rsid w:val="00C84A35"/>
    <w:rsid w:val="00C84FED"/>
    <w:rsid w:val="00C85061"/>
    <w:rsid w:val="00C85254"/>
    <w:rsid w:val="00C85296"/>
    <w:rsid w:val="00C85325"/>
    <w:rsid w:val="00C853C8"/>
    <w:rsid w:val="00C8591C"/>
    <w:rsid w:val="00C85981"/>
    <w:rsid w:val="00C85B86"/>
    <w:rsid w:val="00C866CC"/>
    <w:rsid w:val="00C86D4B"/>
    <w:rsid w:val="00C87B77"/>
    <w:rsid w:val="00C87D75"/>
    <w:rsid w:val="00C90411"/>
    <w:rsid w:val="00C90E59"/>
    <w:rsid w:val="00C913D6"/>
    <w:rsid w:val="00C915E9"/>
    <w:rsid w:val="00C91C23"/>
    <w:rsid w:val="00C91C2B"/>
    <w:rsid w:val="00C91CDF"/>
    <w:rsid w:val="00C91D35"/>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6FB2"/>
    <w:rsid w:val="00C9729D"/>
    <w:rsid w:val="00C9744D"/>
    <w:rsid w:val="00C97714"/>
    <w:rsid w:val="00C97A38"/>
    <w:rsid w:val="00C97B70"/>
    <w:rsid w:val="00C97D95"/>
    <w:rsid w:val="00CA021A"/>
    <w:rsid w:val="00CA03CC"/>
    <w:rsid w:val="00CA0533"/>
    <w:rsid w:val="00CA1105"/>
    <w:rsid w:val="00CA145F"/>
    <w:rsid w:val="00CA1515"/>
    <w:rsid w:val="00CA1CB2"/>
    <w:rsid w:val="00CA1D4A"/>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3FC9"/>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842"/>
    <w:rsid w:val="00CA6D35"/>
    <w:rsid w:val="00CA6EBF"/>
    <w:rsid w:val="00CA75E6"/>
    <w:rsid w:val="00CA761E"/>
    <w:rsid w:val="00CA7AA1"/>
    <w:rsid w:val="00CA7E39"/>
    <w:rsid w:val="00CB0145"/>
    <w:rsid w:val="00CB0702"/>
    <w:rsid w:val="00CB0CC5"/>
    <w:rsid w:val="00CB0D08"/>
    <w:rsid w:val="00CB0D0D"/>
    <w:rsid w:val="00CB0D8A"/>
    <w:rsid w:val="00CB0E7E"/>
    <w:rsid w:val="00CB0F36"/>
    <w:rsid w:val="00CB10AE"/>
    <w:rsid w:val="00CB1248"/>
    <w:rsid w:val="00CB149D"/>
    <w:rsid w:val="00CB1954"/>
    <w:rsid w:val="00CB1D5F"/>
    <w:rsid w:val="00CB2539"/>
    <w:rsid w:val="00CB295F"/>
    <w:rsid w:val="00CB2C74"/>
    <w:rsid w:val="00CB2D79"/>
    <w:rsid w:val="00CB2FB2"/>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C7A"/>
    <w:rsid w:val="00CB5E83"/>
    <w:rsid w:val="00CB61C6"/>
    <w:rsid w:val="00CB64BC"/>
    <w:rsid w:val="00CB64BF"/>
    <w:rsid w:val="00CB66A3"/>
    <w:rsid w:val="00CB6886"/>
    <w:rsid w:val="00CB6A52"/>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30"/>
    <w:rsid w:val="00CC185C"/>
    <w:rsid w:val="00CC193C"/>
    <w:rsid w:val="00CC258A"/>
    <w:rsid w:val="00CC2654"/>
    <w:rsid w:val="00CC280A"/>
    <w:rsid w:val="00CC2C89"/>
    <w:rsid w:val="00CC3B27"/>
    <w:rsid w:val="00CC3B9B"/>
    <w:rsid w:val="00CC3BA2"/>
    <w:rsid w:val="00CC3CDF"/>
    <w:rsid w:val="00CC41CD"/>
    <w:rsid w:val="00CC4431"/>
    <w:rsid w:val="00CC47D7"/>
    <w:rsid w:val="00CC4DE0"/>
    <w:rsid w:val="00CC506B"/>
    <w:rsid w:val="00CC5443"/>
    <w:rsid w:val="00CC55C5"/>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ABA"/>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28"/>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4B0B"/>
    <w:rsid w:val="00CE510E"/>
    <w:rsid w:val="00CE54CB"/>
    <w:rsid w:val="00CE5944"/>
    <w:rsid w:val="00CE5D43"/>
    <w:rsid w:val="00CE60F3"/>
    <w:rsid w:val="00CE67A4"/>
    <w:rsid w:val="00CE75E2"/>
    <w:rsid w:val="00CE7AD4"/>
    <w:rsid w:val="00CE7B73"/>
    <w:rsid w:val="00CF06F6"/>
    <w:rsid w:val="00CF07CE"/>
    <w:rsid w:val="00CF0950"/>
    <w:rsid w:val="00CF0AB9"/>
    <w:rsid w:val="00CF0ABB"/>
    <w:rsid w:val="00CF0E1F"/>
    <w:rsid w:val="00CF119C"/>
    <w:rsid w:val="00CF152D"/>
    <w:rsid w:val="00CF18BE"/>
    <w:rsid w:val="00CF1A6C"/>
    <w:rsid w:val="00CF1B88"/>
    <w:rsid w:val="00CF1BDD"/>
    <w:rsid w:val="00CF1C02"/>
    <w:rsid w:val="00CF1DD8"/>
    <w:rsid w:val="00CF1E64"/>
    <w:rsid w:val="00CF1F78"/>
    <w:rsid w:val="00CF2D81"/>
    <w:rsid w:val="00CF2E9D"/>
    <w:rsid w:val="00CF303A"/>
    <w:rsid w:val="00CF307E"/>
    <w:rsid w:val="00CF3499"/>
    <w:rsid w:val="00CF3B5E"/>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92D"/>
    <w:rsid w:val="00D139F7"/>
    <w:rsid w:val="00D13DC7"/>
    <w:rsid w:val="00D13E52"/>
    <w:rsid w:val="00D13F78"/>
    <w:rsid w:val="00D140E2"/>
    <w:rsid w:val="00D14358"/>
    <w:rsid w:val="00D14949"/>
    <w:rsid w:val="00D14A65"/>
    <w:rsid w:val="00D14D28"/>
    <w:rsid w:val="00D14F1D"/>
    <w:rsid w:val="00D15060"/>
    <w:rsid w:val="00D15741"/>
    <w:rsid w:val="00D1599A"/>
    <w:rsid w:val="00D15E7D"/>
    <w:rsid w:val="00D15FF4"/>
    <w:rsid w:val="00D1670B"/>
    <w:rsid w:val="00D16A4B"/>
    <w:rsid w:val="00D16F07"/>
    <w:rsid w:val="00D17048"/>
    <w:rsid w:val="00D17962"/>
    <w:rsid w:val="00D17AAC"/>
    <w:rsid w:val="00D17AAE"/>
    <w:rsid w:val="00D17EE2"/>
    <w:rsid w:val="00D17F07"/>
    <w:rsid w:val="00D17F1F"/>
    <w:rsid w:val="00D20230"/>
    <w:rsid w:val="00D2024A"/>
    <w:rsid w:val="00D20B3D"/>
    <w:rsid w:val="00D21013"/>
    <w:rsid w:val="00D21E78"/>
    <w:rsid w:val="00D21F35"/>
    <w:rsid w:val="00D2277E"/>
    <w:rsid w:val="00D22818"/>
    <w:rsid w:val="00D22CB1"/>
    <w:rsid w:val="00D22EEE"/>
    <w:rsid w:val="00D231E2"/>
    <w:rsid w:val="00D2371E"/>
    <w:rsid w:val="00D238D4"/>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9D2"/>
    <w:rsid w:val="00D33AD7"/>
    <w:rsid w:val="00D33E3C"/>
    <w:rsid w:val="00D341D2"/>
    <w:rsid w:val="00D343BA"/>
    <w:rsid w:val="00D34620"/>
    <w:rsid w:val="00D349FC"/>
    <w:rsid w:val="00D34A68"/>
    <w:rsid w:val="00D34AE9"/>
    <w:rsid w:val="00D34BAD"/>
    <w:rsid w:val="00D34F86"/>
    <w:rsid w:val="00D35497"/>
    <w:rsid w:val="00D359A9"/>
    <w:rsid w:val="00D35A68"/>
    <w:rsid w:val="00D35AE8"/>
    <w:rsid w:val="00D3607E"/>
    <w:rsid w:val="00D36435"/>
    <w:rsid w:val="00D367E8"/>
    <w:rsid w:val="00D37059"/>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1EBD"/>
    <w:rsid w:val="00D42182"/>
    <w:rsid w:val="00D42D19"/>
    <w:rsid w:val="00D430BB"/>
    <w:rsid w:val="00D434E4"/>
    <w:rsid w:val="00D43590"/>
    <w:rsid w:val="00D43607"/>
    <w:rsid w:val="00D43A6A"/>
    <w:rsid w:val="00D43B27"/>
    <w:rsid w:val="00D43D68"/>
    <w:rsid w:val="00D443BD"/>
    <w:rsid w:val="00D44603"/>
    <w:rsid w:val="00D44A35"/>
    <w:rsid w:val="00D44DE0"/>
    <w:rsid w:val="00D44ED1"/>
    <w:rsid w:val="00D45619"/>
    <w:rsid w:val="00D4592A"/>
    <w:rsid w:val="00D459AA"/>
    <w:rsid w:val="00D45DB1"/>
    <w:rsid w:val="00D4716C"/>
    <w:rsid w:val="00D4797B"/>
    <w:rsid w:val="00D47C3E"/>
    <w:rsid w:val="00D47C8C"/>
    <w:rsid w:val="00D50E3A"/>
    <w:rsid w:val="00D50F06"/>
    <w:rsid w:val="00D5163B"/>
    <w:rsid w:val="00D51670"/>
    <w:rsid w:val="00D51754"/>
    <w:rsid w:val="00D51C52"/>
    <w:rsid w:val="00D52370"/>
    <w:rsid w:val="00D525D5"/>
    <w:rsid w:val="00D528D4"/>
    <w:rsid w:val="00D5292B"/>
    <w:rsid w:val="00D52A37"/>
    <w:rsid w:val="00D52C19"/>
    <w:rsid w:val="00D5321D"/>
    <w:rsid w:val="00D532B6"/>
    <w:rsid w:val="00D53434"/>
    <w:rsid w:val="00D538FB"/>
    <w:rsid w:val="00D53AE2"/>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4C"/>
    <w:rsid w:val="00D61FE2"/>
    <w:rsid w:val="00D625CE"/>
    <w:rsid w:val="00D629CC"/>
    <w:rsid w:val="00D62D41"/>
    <w:rsid w:val="00D6328A"/>
    <w:rsid w:val="00D63365"/>
    <w:rsid w:val="00D633D2"/>
    <w:rsid w:val="00D634C2"/>
    <w:rsid w:val="00D63A04"/>
    <w:rsid w:val="00D63C7B"/>
    <w:rsid w:val="00D64289"/>
    <w:rsid w:val="00D64AF2"/>
    <w:rsid w:val="00D64C2D"/>
    <w:rsid w:val="00D64E43"/>
    <w:rsid w:val="00D650C2"/>
    <w:rsid w:val="00D6542A"/>
    <w:rsid w:val="00D65603"/>
    <w:rsid w:val="00D656DB"/>
    <w:rsid w:val="00D6571F"/>
    <w:rsid w:val="00D65A86"/>
    <w:rsid w:val="00D66103"/>
    <w:rsid w:val="00D663CD"/>
    <w:rsid w:val="00D66610"/>
    <w:rsid w:val="00D66BBD"/>
    <w:rsid w:val="00D672FA"/>
    <w:rsid w:val="00D6730A"/>
    <w:rsid w:val="00D67873"/>
    <w:rsid w:val="00D6788D"/>
    <w:rsid w:val="00D67CF7"/>
    <w:rsid w:val="00D701F4"/>
    <w:rsid w:val="00D70302"/>
    <w:rsid w:val="00D705F6"/>
    <w:rsid w:val="00D70712"/>
    <w:rsid w:val="00D70BD9"/>
    <w:rsid w:val="00D71643"/>
    <w:rsid w:val="00D718B4"/>
    <w:rsid w:val="00D71911"/>
    <w:rsid w:val="00D71A49"/>
    <w:rsid w:val="00D72168"/>
    <w:rsid w:val="00D721E3"/>
    <w:rsid w:val="00D725BC"/>
    <w:rsid w:val="00D72D20"/>
    <w:rsid w:val="00D73202"/>
    <w:rsid w:val="00D73764"/>
    <w:rsid w:val="00D738B0"/>
    <w:rsid w:val="00D73A34"/>
    <w:rsid w:val="00D73C3D"/>
    <w:rsid w:val="00D744FF"/>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4A5"/>
    <w:rsid w:val="00D82C36"/>
    <w:rsid w:val="00D830D3"/>
    <w:rsid w:val="00D832E4"/>
    <w:rsid w:val="00D83B7A"/>
    <w:rsid w:val="00D83E87"/>
    <w:rsid w:val="00D8440F"/>
    <w:rsid w:val="00D8490A"/>
    <w:rsid w:val="00D84ACE"/>
    <w:rsid w:val="00D84B51"/>
    <w:rsid w:val="00D853D5"/>
    <w:rsid w:val="00D8561F"/>
    <w:rsid w:val="00D85717"/>
    <w:rsid w:val="00D8583B"/>
    <w:rsid w:val="00D85C0A"/>
    <w:rsid w:val="00D85FCD"/>
    <w:rsid w:val="00D86264"/>
    <w:rsid w:val="00D864D7"/>
    <w:rsid w:val="00D86682"/>
    <w:rsid w:val="00D866C0"/>
    <w:rsid w:val="00D86B3F"/>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4"/>
    <w:rsid w:val="00D93B78"/>
    <w:rsid w:val="00D93D6F"/>
    <w:rsid w:val="00D940B4"/>
    <w:rsid w:val="00D94119"/>
    <w:rsid w:val="00D949EF"/>
    <w:rsid w:val="00D94AC5"/>
    <w:rsid w:val="00D94B26"/>
    <w:rsid w:val="00D94F19"/>
    <w:rsid w:val="00D95699"/>
    <w:rsid w:val="00D956D3"/>
    <w:rsid w:val="00D95E62"/>
    <w:rsid w:val="00D95F7F"/>
    <w:rsid w:val="00D9602E"/>
    <w:rsid w:val="00D96298"/>
    <w:rsid w:val="00D971DB"/>
    <w:rsid w:val="00D9724A"/>
    <w:rsid w:val="00D9729C"/>
    <w:rsid w:val="00D97400"/>
    <w:rsid w:val="00D974E2"/>
    <w:rsid w:val="00D97656"/>
    <w:rsid w:val="00D976A9"/>
    <w:rsid w:val="00D97930"/>
    <w:rsid w:val="00DA0023"/>
    <w:rsid w:val="00DA02C0"/>
    <w:rsid w:val="00DA02E9"/>
    <w:rsid w:val="00DA04F7"/>
    <w:rsid w:val="00DA05A0"/>
    <w:rsid w:val="00DA0DE6"/>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109"/>
    <w:rsid w:val="00DB3694"/>
    <w:rsid w:val="00DB36F1"/>
    <w:rsid w:val="00DB383A"/>
    <w:rsid w:val="00DB39A4"/>
    <w:rsid w:val="00DB3E0E"/>
    <w:rsid w:val="00DB3EB4"/>
    <w:rsid w:val="00DB412C"/>
    <w:rsid w:val="00DB4560"/>
    <w:rsid w:val="00DB480E"/>
    <w:rsid w:val="00DB4B23"/>
    <w:rsid w:val="00DB4CB3"/>
    <w:rsid w:val="00DB5327"/>
    <w:rsid w:val="00DB5639"/>
    <w:rsid w:val="00DB6B02"/>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AC6"/>
    <w:rsid w:val="00DC4E06"/>
    <w:rsid w:val="00DC4E76"/>
    <w:rsid w:val="00DC523D"/>
    <w:rsid w:val="00DC545A"/>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0C6D"/>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540"/>
    <w:rsid w:val="00DD470E"/>
    <w:rsid w:val="00DD47D3"/>
    <w:rsid w:val="00DD494D"/>
    <w:rsid w:val="00DD4A5F"/>
    <w:rsid w:val="00DD4CBF"/>
    <w:rsid w:val="00DD541B"/>
    <w:rsid w:val="00DD57BB"/>
    <w:rsid w:val="00DD58B7"/>
    <w:rsid w:val="00DD60AF"/>
    <w:rsid w:val="00DD679C"/>
    <w:rsid w:val="00DD6AB4"/>
    <w:rsid w:val="00DD6B1B"/>
    <w:rsid w:val="00DD750C"/>
    <w:rsid w:val="00DD77E6"/>
    <w:rsid w:val="00DD7C94"/>
    <w:rsid w:val="00DE02BF"/>
    <w:rsid w:val="00DE0359"/>
    <w:rsid w:val="00DE0879"/>
    <w:rsid w:val="00DE0ACB"/>
    <w:rsid w:val="00DE0F68"/>
    <w:rsid w:val="00DE1304"/>
    <w:rsid w:val="00DE13AB"/>
    <w:rsid w:val="00DE1755"/>
    <w:rsid w:val="00DE1904"/>
    <w:rsid w:val="00DE1C2C"/>
    <w:rsid w:val="00DE234B"/>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04F"/>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3F9E"/>
    <w:rsid w:val="00DF4034"/>
    <w:rsid w:val="00DF4172"/>
    <w:rsid w:val="00DF48B5"/>
    <w:rsid w:val="00DF4C4A"/>
    <w:rsid w:val="00DF4F6C"/>
    <w:rsid w:val="00DF5352"/>
    <w:rsid w:val="00DF5409"/>
    <w:rsid w:val="00DF55AD"/>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E93"/>
    <w:rsid w:val="00E11F28"/>
    <w:rsid w:val="00E1249E"/>
    <w:rsid w:val="00E12816"/>
    <w:rsid w:val="00E138FB"/>
    <w:rsid w:val="00E13B80"/>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878"/>
    <w:rsid w:val="00E27968"/>
    <w:rsid w:val="00E27AE0"/>
    <w:rsid w:val="00E27BE3"/>
    <w:rsid w:val="00E300F3"/>
    <w:rsid w:val="00E30194"/>
    <w:rsid w:val="00E3026F"/>
    <w:rsid w:val="00E307BF"/>
    <w:rsid w:val="00E31437"/>
    <w:rsid w:val="00E3166E"/>
    <w:rsid w:val="00E333B9"/>
    <w:rsid w:val="00E33764"/>
    <w:rsid w:val="00E33A6F"/>
    <w:rsid w:val="00E34750"/>
    <w:rsid w:val="00E348FE"/>
    <w:rsid w:val="00E34BAC"/>
    <w:rsid w:val="00E34C43"/>
    <w:rsid w:val="00E34DEC"/>
    <w:rsid w:val="00E3544B"/>
    <w:rsid w:val="00E35AF9"/>
    <w:rsid w:val="00E35C1B"/>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15B"/>
    <w:rsid w:val="00E4331B"/>
    <w:rsid w:val="00E4333E"/>
    <w:rsid w:val="00E43C9A"/>
    <w:rsid w:val="00E43CA8"/>
    <w:rsid w:val="00E43D75"/>
    <w:rsid w:val="00E44316"/>
    <w:rsid w:val="00E44379"/>
    <w:rsid w:val="00E444F2"/>
    <w:rsid w:val="00E44C2F"/>
    <w:rsid w:val="00E451BB"/>
    <w:rsid w:val="00E45484"/>
    <w:rsid w:val="00E45A39"/>
    <w:rsid w:val="00E45B31"/>
    <w:rsid w:val="00E46173"/>
    <w:rsid w:val="00E46402"/>
    <w:rsid w:val="00E46531"/>
    <w:rsid w:val="00E47166"/>
    <w:rsid w:val="00E471A4"/>
    <w:rsid w:val="00E476C0"/>
    <w:rsid w:val="00E47988"/>
    <w:rsid w:val="00E47AA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797"/>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57EEE"/>
    <w:rsid w:val="00E60023"/>
    <w:rsid w:val="00E60082"/>
    <w:rsid w:val="00E60540"/>
    <w:rsid w:val="00E6079C"/>
    <w:rsid w:val="00E607DD"/>
    <w:rsid w:val="00E60A1A"/>
    <w:rsid w:val="00E60C09"/>
    <w:rsid w:val="00E61641"/>
    <w:rsid w:val="00E61C59"/>
    <w:rsid w:val="00E61D6C"/>
    <w:rsid w:val="00E625B5"/>
    <w:rsid w:val="00E62910"/>
    <w:rsid w:val="00E633B0"/>
    <w:rsid w:val="00E63485"/>
    <w:rsid w:val="00E63C82"/>
    <w:rsid w:val="00E63CC8"/>
    <w:rsid w:val="00E642FA"/>
    <w:rsid w:val="00E645E8"/>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94C"/>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8C"/>
    <w:rsid w:val="00E930A5"/>
    <w:rsid w:val="00E932A2"/>
    <w:rsid w:val="00E93748"/>
    <w:rsid w:val="00E937E2"/>
    <w:rsid w:val="00E94A05"/>
    <w:rsid w:val="00E94CAB"/>
    <w:rsid w:val="00E953A2"/>
    <w:rsid w:val="00E95681"/>
    <w:rsid w:val="00E95B0E"/>
    <w:rsid w:val="00E95C19"/>
    <w:rsid w:val="00E95D36"/>
    <w:rsid w:val="00E95FB2"/>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51C"/>
    <w:rsid w:val="00EA37EE"/>
    <w:rsid w:val="00EA38F0"/>
    <w:rsid w:val="00EA4335"/>
    <w:rsid w:val="00EA4685"/>
    <w:rsid w:val="00EA46CE"/>
    <w:rsid w:val="00EA46F2"/>
    <w:rsid w:val="00EA4807"/>
    <w:rsid w:val="00EA4D60"/>
    <w:rsid w:val="00EA5437"/>
    <w:rsid w:val="00EA5E4D"/>
    <w:rsid w:val="00EA5EBD"/>
    <w:rsid w:val="00EA6026"/>
    <w:rsid w:val="00EA60DC"/>
    <w:rsid w:val="00EA6143"/>
    <w:rsid w:val="00EA651A"/>
    <w:rsid w:val="00EA679E"/>
    <w:rsid w:val="00EA6D77"/>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391"/>
    <w:rsid w:val="00EB6C02"/>
    <w:rsid w:val="00EB6D99"/>
    <w:rsid w:val="00EB6F12"/>
    <w:rsid w:val="00EB6F5C"/>
    <w:rsid w:val="00EB7324"/>
    <w:rsid w:val="00EB7940"/>
    <w:rsid w:val="00EB7A8F"/>
    <w:rsid w:val="00EC03F5"/>
    <w:rsid w:val="00EC05D0"/>
    <w:rsid w:val="00EC07AF"/>
    <w:rsid w:val="00EC0852"/>
    <w:rsid w:val="00EC08FB"/>
    <w:rsid w:val="00EC0C01"/>
    <w:rsid w:val="00EC0F29"/>
    <w:rsid w:val="00EC14A0"/>
    <w:rsid w:val="00EC16CE"/>
    <w:rsid w:val="00EC1823"/>
    <w:rsid w:val="00EC1F15"/>
    <w:rsid w:val="00EC1F3E"/>
    <w:rsid w:val="00EC2F73"/>
    <w:rsid w:val="00EC3303"/>
    <w:rsid w:val="00EC36C8"/>
    <w:rsid w:val="00EC3E58"/>
    <w:rsid w:val="00EC3F03"/>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3FF"/>
    <w:rsid w:val="00EC7487"/>
    <w:rsid w:val="00EC754B"/>
    <w:rsid w:val="00EC7F4E"/>
    <w:rsid w:val="00EC7FC9"/>
    <w:rsid w:val="00ED00D0"/>
    <w:rsid w:val="00ED063F"/>
    <w:rsid w:val="00ED0A1F"/>
    <w:rsid w:val="00ED0A84"/>
    <w:rsid w:val="00ED0E2E"/>
    <w:rsid w:val="00ED1938"/>
    <w:rsid w:val="00ED226B"/>
    <w:rsid w:val="00ED239B"/>
    <w:rsid w:val="00ED23E0"/>
    <w:rsid w:val="00ED2554"/>
    <w:rsid w:val="00ED3610"/>
    <w:rsid w:val="00ED3646"/>
    <w:rsid w:val="00ED38E5"/>
    <w:rsid w:val="00ED3A02"/>
    <w:rsid w:val="00ED3B80"/>
    <w:rsid w:val="00ED442D"/>
    <w:rsid w:val="00ED4588"/>
    <w:rsid w:val="00ED46CD"/>
    <w:rsid w:val="00ED4E24"/>
    <w:rsid w:val="00ED501D"/>
    <w:rsid w:val="00ED5402"/>
    <w:rsid w:val="00ED555C"/>
    <w:rsid w:val="00ED5EE1"/>
    <w:rsid w:val="00ED6242"/>
    <w:rsid w:val="00ED6838"/>
    <w:rsid w:val="00ED68BC"/>
    <w:rsid w:val="00ED69B6"/>
    <w:rsid w:val="00ED6B02"/>
    <w:rsid w:val="00ED6E38"/>
    <w:rsid w:val="00ED7205"/>
    <w:rsid w:val="00ED7389"/>
    <w:rsid w:val="00ED79A8"/>
    <w:rsid w:val="00ED7A0B"/>
    <w:rsid w:val="00EE01C6"/>
    <w:rsid w:val="00EE060B"/>
    <w:rsid w:val="00EE08CE"/>
    <w:rsid w:val="00EE1526"/>
    <w:rsid w:val="00EE154D"/>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3C3B"/>
    <w:rsid w:val="00EE4440"/>
    <w:rsid w:val="00EE44C2"/>
    <w:rsid w:val="00EE4661"/>
    <w:rsid w:val="00EE4A42"/>
    <w:rsid w:val="00EE4BD1"/>
    <w:rsid w:val="00EE4D2E"/>
    <w:rsid w:val="00EE4F49"/>
    <w:rsid w:val="00EE4F66"/>
    <w:rsid w:val="00EE56B1"/>
    <w:rsid w:val="00EE57E8"/>
    <w:rsid w:val="00EE57EB"/>
    <w:rsid w:val="00EE5F91"/>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2FD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15F"/>
    <w:rsid w:val="00F02205"/>
    <w:rsid w:val="00F0246A"/>
    <w:rsid w:val="00F02574"/>
    <w:rsid w:val="00F0263D"/>
    <w:rsid w:val="00F03378"/>
    <w:rsid w:val="00F036F2"/>
    <w:rsid w:val="00F03870"/>
    <w:rsid w:val="00F03969"/>
    <w:rsid w:val="00F03DA2"/>
    <w:rsid w:val="00F046B0"/>
    <w:rsid w:val="00F0478E"/>
    <w:rsid w:val="00F04A0A"/>
    <w:rsid w:val="00F04BCE"/>
    <w:rsid w:val="00F04FDA"/>
    <w:rsid w:val="00F0523E"/>
    <w:rsid w:val="00F052A9"/>
    <w:rsid w:val="00F0561C"/>
    <w:rsid w:val="00F05621"/>
    <w:rsid w:val="00F0597A"/>
    <w:rsid w:val="00F05ABD"/>
    <w:rsid w:val="00F05B29"/>
    <w:rsid w:val="00F05BC4"/>
    <w:rsid w:val="00F05D8A"/>
    <w:rsid w:val="00F05E03"/>
    <w:rsid w:val="00F05E6F"/>
    <w:rsid w:val="00F06150"/>
    <w:rsid w:val="00F06448"/>
    <w:rsid w:val="00F06785"/>
    <w:rsid w:val="00F06C95"/>
    <w:rsid w:val="00F06CF5"/>
    <w:rsid w:val="00F07012"/>
    <w:rsid w:val="00F07045"/>
    <w:rsid w:val="00F070B5"/>
    <w:rsid w:val="00F072F6"/>
    <w:rsid w:val="00F07727"/>
    <w:rsid w:val="00F100A5"/>
    <w:rsid w:val="00F10C01"/>
    <w:rsid w:val="00F10CF5"/>
    <w:rsid w:val="00F11024"/>
    <w:rsid w:val="00F110D8"/>
    <w:rsid w:val="00F118B9"/>
    <w:rsid w:val="00F11903"/>
    <w:rsid w:val="00F1199D"/>
    <w:rsid w:val="00F119F5"/>
    <w:rsid w:val="00F1244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56"/>
    <w:rsid w:val="00F23D96"/>
    <w:rsid w:val="00F243AC"/>
    <w:rsid w:val="00F244FE"/>
    <w:rsid w:val="00F247E2"/>
    <w:rsid w:val="00F24BB9"/>
    <w:rsid w:val="00F24D57"/>
    <w:rsid w:val="00F2533A"/>
    <w:rsid w:val="00F25516"/>
    <w:rsid w:val="00F257B3"/>
    <w:rsid w:val="00F2598F"/>
    <w:rsid w:val="00F259B8"/>
    <w:rsid w:val="00F25A1D"/>
    <w:rsid w:val="00F25D59"/>
    <w:rsid w:val="00F26237"/>
    <w:rsid w:val="00F26259"/>
    <w:rsid w:val="00F26919"/>
    <w:rsid w:val="00F269E1"/>
    <w:rsid w:val="00F272CA"/>
    <w:rsid w:val="00F27555"/>
    <w:rsid w:val="00F27823"/>
    <w:rsid w:val="00F27948"/>
    <w:rsid w:val="00F300C4"/>
    <w:rsid w:val="00F302A4"/>
    <w:rsid w:val="00F3051A"/>
    <w:rsid w:val="00F310D8"/>
    <w:rsid w:val="00F3114D"/>
    <w:rsid w:val="00F3142F"/>
    <w:rsid w:val="00F31DA6"/>
    <w:rsid w:val="00F322CD"/>
    <w:rsid w:val="00F33072"/>
    <w:rsid w:val="00F330BA"/>
    <w:rsid w:val="00F3374F"/>
    <w:rsid w:val="00F3377D"/>
    <w:rsid w:val="00F3382B"/>
    <w:rsid w:val="00F33894"/>
    <w:rsid w:val="00F3394E"/>
    <w:rsid w:val="00F346EC"/>
    <w:rsid w:val="00F34852"/>
    <w:rsid w:val="00F34A85"/>
    <w:rsid w:val="00F35208"/>
    <w:rsid w:val="00F357E6"/>
    <w:rsid w:val="00F35C05"/>
    <w:rsid w:val="00F35ED7"/>
    <w:rsid w:val="00F36E6E"/>
    <w:rsid w:val="00F371EA"/>
    <w:rsid w:val="00F372BD"/>
    <w:rsid w:val="00F37444"/>
    <w:rsid w:val="00F3749E"/>
    <w:rsid w:val="00F37638"/>
    <w:rsid w:val="00F376D6"/>
    <w:rsid w:val="00F37917"/>
    <w:rsid w:val="00F37BB5"/>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739"/>
    <w:rsid w:val="00F4593C"/>
    <w:rsid w:val="00F45FD1"/>
    <w:rsid w:val="00F45FE9"/>
    <w:rsid w:val="00F4602D"/>
    <w:rsid w:val="00F465E0"/>
    <w:rsid w:val="00F4667A"/>
    <w:rsid w:val="00F469A3"/>
    <w:rsid w:val="00F46A55"/>
    <w:rsid w:val="00F47200"/>
    <w:rsid w:val="00F475BC"/>
    <w:rsid w:val="00F47765"/>
    <w:rsid w:val="00F47EBD"/>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E64"/>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556"/>
    <w:rsid w:val="00F70675"/>
    <w:rsid w:val="00F706AF"/>
    <w:rsid w:val="00F707C6"/>
    <w:rsid w:val="00F7090C"/>
    <w:rsid w:val="00F70A91"/>
    <w:rsid w:val="00F70F91"/>
    <w:rsid w:val="00F71126"/>
    <w:rsid w:val="00F7154E"/>
    <w:rsid w:val="00F71A89"/>
    <w:rsid w:val="00F72542"/>
    <w:rsid w:val="00F72573"/>
    <w:rsid w:val="00F725E7"/>
    <w:rsid w:val="00F72971"/>
    <w:rsid w:val="00F72A94"/>
    <w:rsid w:val="00F72ADA"/>
    <w:rsid w:val="00F72C76"/>
    <w:rsid w:val="00F72EA3"/>
    <w:rsid w:val="00F733D6"/>
    <w:rsid w:val="00F7376D"/>
    <w:rsid w:val="00F73863"/>
    <w:rsid w:val="00F73B1E"/>
    <w:rsid w:val="00F73DF2"/>
    <w:rsid w:val="00F740EC"/>
    <w:rsid w:val="00F74241"/>
    <w:rsid w:val="00F742BE"/>
    <w:rsid w:val="00F74423"/>
    <w:rsid w:val="00F748D2"/>
    <w:rsid w:val="00F7491E"/>
    <w:rsid w:val="00F74D8D"/>
    <w:rsid w:val="00F7520A"/>
    <w:rsid w:val="00F75251"/>
    <w:rsid w:val="00F75761"/>
    <w:rsid w:val="00F75B72"/>
    <w:rsid w:val="00F75F51"/>
    <w:rsid w:val="00F763F2"/>
    <w:rsid w:val="00F766C2"/>
    <w:rsid w:val="00F7675B"/>
    <w:rsid w:val="00F7694D"/>
    <w:rsid w:val="00F76B13"/>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2E47"/>
    <w:rsid w:val="00F834A5"/>
    <w:rsid w:val="00F83E9F"/>
    <w:rsid w:val="00F84024"/>
    <w:rsid w:val="00F84492"/>
    <w:rsid w:val="00F845F5"/>
    <w:rsid w:val="00F849BB"/>
    <w:rsid w:val="00F84DBA"/>
    <w:rsid w:val="00F84E1F"/>
    <w:rsid w:val="00F84F8C"/>
    <w:rsid w:val="00F853EA"/>
    <w:rsid w:val="00F86E10"/>
    <w:rsid w:val="00F86FF8"/>
    <w:rsid w:val="00F87389"/>
    <w:rsid w:val="00F8744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8B1"/>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AEE"/>
    <w:rsid w:val="00FA3C72"/>
    <w:rsid w:val="00FA3E54"/>
    <w:rsid w:val="00FA3EBF"/>
    <w:rsid w:val="00FA4500"/>
    <w:rsid w:val="00FA48A7"/>
    <w:rsid w:val="00FA49E6"/>
    <w:rsid w:val="00FA4A0A"/>
    <w:rsid w:val="00FA4B53"/>
    <w:rsid w:val="00FA4CF5"/>
    <w:rsid w:val="00FA4EA3"/>
    <w:rsid w:val="00FA5156"/>
    <w:rsid w:val="00FA5333"/>
    <w:rsid w:val="00FA544D"/>
    <w:rsid w:val="00FA54D7"/>
    <w:rsid w:val="00FA55D6"/>
    <w:rsid w:val="00FA5856"/>
    <w:rsid w:val="00FA59F2"/>
    <w:rsid w:val="00FA5E1A"/>
    <w:rsid w:val="00FA5E1B"/>
    <w:rsid w:val="00FA6497"/>
    <w:rsid w:val="00FA661E"/>
    <w:rsid w:val="00FA68AF"/>
    <w:rsid w:val="00FA6B32"/>
    <w:rsid w:val="00FA7136"/>
    <w:rsid w:val="00FA7407"/>
    <w:rsid w:val="00FA743E"/>
    <w:rsid w:val="00FA7534"/>
    <w:rsid w:val="00FA78BB"/>
    <w:rsid w:val="00FA7BC0"/>
    <w:rsid w:val="00FA7BC7"/>
    <w:rsid w:val="00FA7D30"/>
    <w:rsid w:val="00FA7D77"/>
    <w:rsid w:val="00FB04A6"/>
    <w:rsid w:val="00FB0812"/>
    <w:rsid w:val="00FB19F7"/>
    <w:rsid w:val="00FB2561"/>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083"/>
    <w:rsid w:val="00FC51E9"/>
    <w:rsid w:val="00FC54CB"/>
    <w:rsid w:val="00FC5651"/>
    <w:rsid w:val="00FC5DF9"/>
    <w:rsid w:val="00FC5F2C"/>
    <w:rsid w:val="00FC634B"/>
    <w:rsid w:val="00FC6357"/>
    <w:rsid w:val="00FC6ADE"/>
    <w:rsid w:val="00FC6CAF"/>
    <w:rsid w:val="00FC6CE1"/>
    <w:rsid w:val="00FC719E"/>
    <w:rsid w:val="00FC7457"/>
    <w:rsid w:val="00FC7771"/>
    <w:rsid w:val="00FC78AE"/>
    <w:rsid w:val="00FC7A23"/>
    <w:rsid w:val="00FC7E7F"/>
    <w:rsid w:val="00FD021B"/>
    <w:rsid w:val="00FD0A39"/>
    <w:rsid w:val="00FD0E2F"/>
    <w:rsid w:val="00FD1423"/>
    <w:rsid w:val="00FD14D7"/>
    <w:rsid w:val="00FD168F"/>
    <w:rsid w:val="00FD18C7"/>
    <w:rsid w:val="00FD2BD6"/>
    <w:rsid w:val="00FD317E"/>
    <w:rsid w:val="00FD3587"/>
    <w:rsid w:val="00FD3624"/>
    <w:rsid w:val="00FD4385"/>
    <w:rsid w:val="00FD4774"/>
    <w:rsid w:val="00FD47BA"/>
    <w:rsid w:val="00FD47E6"/>
    <w:rsid w:val="00FD4965"/>
    <w:rsid w:val="00FD4FF5"/>
    <w:rsid w:val="00FD511B"/>
    <w:rsid w:val="00FD57D4"/>
    <w:rsid w:val="00FD5D10"/>
    <w:rsid w:val="00FD5D24"/>
    <w:rsid w:val="00FD5E4D"/>
    <w:rsid w:val="00FD5F49"/>
    <w:rsid w:val="00FD600B"/>
    <w:rsid w:val="00FD6132"/>
    <w:rsid w:val="00FD6CDB"/>
    <w:rsid w:val="00FD71A2"/>
    <w:rsid w:val="00FD71F4"/>
    <w:rsid w:val="00FD73A1"/>
    <w:rsid w:val="00FD7927"/>
    <w:rsid w:val="00FD7BC0"/>
    <w:rsid w:val="00FD7D1D"/>
    <w:rsid w:val="00FE00E2"/>
    <w:rsid w:val="00FE036A"/>
    <w:rsid w:val="00FE0BC6"/>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3F4A"/>
    <w:rsid w:val="00FE43B5"/>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6EC1"/>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0253337">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5916121">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43253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25197476">
      <w:bodyDiv w:val="1"/>
      <w:marLeft w:val="0"/>
      <w:marRight w:val="0"/>
      <w:marTop w:val="0"/>
      <w:marBottom w:val="0"/>
      <w:divBdr>
        <w:top w:val="none" w:sz="0" w:space="0" w:color="auto"/>
        <w:left w:val="none" w:sz="0" w:space="0" w:color="auto"/>
        <w:bottom w:val="none" w:sz="0" w:space="0" w:color="auto"/>
        <w:right w:val="none" w:sz="0" w:space="0" w:color="auto"/>
      </w:divBdr>
    </w:div>
    <w:div w:id="135493390">
      <w:bodyDiv w:val="1"/>
      <w:marLeft w:val="0"/>
      <w:marRight w:val="0"/>
      <w:marTop w:val="0"/>
      <w:marBottom w:val="0"/>
      <w:divBdr>
        <w:top w:val="none" w:sz="0" w:space="0" w:color="auto"/>
        <w:left w:val="none" w:sz="0" w:space="0" w:color="auto"/>
        <w:bottom w:val="none" w:sz="0" w:space="0" w:color="auto"/>
        <w:right w:val="none" w:sz="0" w:space="0" w:color="auto"/>
      </w:divBdr>
    </w:div>
    <w:div w:id="138084769">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67793707">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89341374">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06452052">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667004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38641505">
      <w:bodyDiv w:val="1"/>
      <w:marLeft w:val="0"/>
      <w:marRight w:val="0"/>
      <w:marTop w:val="0"/>
      <w:marBottom w:val="0"/>
      <w:divBdr>
        <w:top w:val="none" w:sz="0" w:space="0" w:color="auto"/>
        <w:left w:val="none" w:sz="0" w:space="0" w:color="auto"/>
        <w:bottom w:val="none" w:sz="0" w:space="0" w:color="auto"/>
        <w:right w:val="none" w:sz="0" w:space="0" w:color="auto"/>
      </w:divBdr>
    </w:div>
    <w:div w:id="242684499">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2155446">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07516467">
      <w:bodyDiv w:val="1"/>
      <w:marLeft w:val="0"/>
      <w:marRight w:val="0"/>
      <w:marTop w:val="0"/>
      <w:marBottom w:val="0"/>
      <w:divBdr>
        <w:top w:val="none" w:sz="0" w:space="0" w:color="auto"/>
        <w:left w:val="none" w:sz="0" w:space="0" w:color="auto"/>
        <w:bottom w:val="none" w:sz="0" w:space="0" w:color="auto"/>
        <w:right w:val="none" w:sz="0" w:space="0" w:color="auto"/>
      </w:divBdr>
    </w:div>
    <w:div w:id="310906749">
      <w:bodyDiv w:val="1"/>
      <w:marLeft w:val="0"/>
      <w:marRight w:val="0"/>
      <w:marTop w:val="0"/>
      <w:marBottom w:val="0"/>
      <w:divBdr>
        <w:top w:val="none" w:sz="0" w:space="0" w:color="auto"/>
        <w:left w:val="none" w:sz="0" w:space="0" w:color="auto"/>
        <w:bottom w:val="none" w:sz="0" w:space="0" w:color="auto"/>
        <w:right w:val="none" w:sz="0" w:space="0" w:color="auto"/>
      </w:divBdr>
    </w:div>
    <w:div w:id="317274153">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26593528">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4722929">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09220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71749175">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124157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26524282">
      <w:bodyDiv w:val="1"/>
      <w:marLeft w:val="0"/>
      <w:marRight w:val="0"/>
      <w:marTop w:val="0"/>
      <w:marBottom w:val="0"/>
      <w:divBdr>
        <w:top w:val="none" w:sz="0" w:space="0" w:color="auto"/>
        <w:left w:val="none" w:sz="0" w:space="0" w:color="auto"/>
        <w:bottom w:val="none" w:sz="0" w:space="0" w:color="auto"/>
        <w:right w:val="none" w:sz="0" w:space="0" w:color="auto"/>
      </w:divBdr>
    </w:div>
    <w:div w:id="530072362">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2990">
      <w:bodyDiv w:val="1"/>
      <w:marLeft w:val="0"/>
      <w:marRight w:val="0"/>
      <w:marTop w:val="0"/>
      <w:marBottom w:val="0"/>
      <w:divBdr>
        <w:top w:val="none" w:sz="0" w:space="0" w:color="auto"/>
        <w:left w:val="none" w:sz="0" w:space="0" w:color="auto"/>
        <w:bottom w:val="none" w:sz="0" w:space="0" w:color="auto"/>
        <w:right w:val="none" w:sz="0" w:space="0" w:color="auto"/>
      </w:divBdr>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6282452">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2160753">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1641000">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35991073">
      <w:bodyDiv w:val="1"/>
      <w:marLeft w:val="0"/>
      <w:marRight w:val="0"/>
      <w:marTop w:val="0"/>
      <w:marBottom w:val="0"/>
      <w:divBdr>
        <w:top w:val="none" w:sz="0" w:space="0" w:color="auto"/>
        <w:left w:val="none" w:sz="0" w:space="0" w:color="auto"/>
        <w:bottom w:val="none" w:sz="0" w:space="0" w:color="auto"/>
        <w:right w:val="none" w:sz="0" w:space="0" w:color="auto"/>
      </w:divBdr>
    </w:div>
    <w:div w:id="647824354">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56736931">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4263">
      <w:bodyDiv w:val="1"/>
      <w:marLeft w:val="0"/>
      <w:marRight w:val="0"/>
      <w:marTop w:val="0"/>
      <w:marBottom w:val="0"/>
      <w:divBdr>
        <w:top w:val="none" w:sz="0" w:space="0" w:color="auto"/>
        <w:left w:val="none" w:sz="0" w:space="0" w:color="auto"/>
        <w:bottom w:val="none" w:sz="0" w:space="0" w:color="auto"/>
        <w:right w:val="none" w:sz="0" w:space="0" w:color="auto"/>
      </w:divBdr>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83753387">
      <w:bodyDiv w:val="1"/>
      <w:marLeft w:val="0"/>
      <w:marRight w:val="0"/>
      <w:marTop w:val="0"/>
      <w:marBottom w:val="0"/>
      <w:divBdr>
        <w:top w:val="none" w:sz="0" w:space="0" w:color="auto"/>
        <w:left w:val="none" w:sz="0" w:space="0" w:color="auto"/>
        <w:bottom w:val="none" w:sz="0" w:space="0" w:color="auto"/>
        <w:right w:val="none" w:sz="0" w:space="0" w:color="auto"/>
      </w:divBdr>
    </w:div>
    <w:div w:id="68806675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237047">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3486541">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24068063">
      <w:bodyDiv w:val="1"/>
      <w:marLeft w:val="0"/>
      <w:marRight w:val="0"/>
      <w:marTop w:val="0"/>
      <w:marBottom w:val="0"/>
      <w:divBdr>
        <w:top w:val="none" w:sz="0" w:space="0" w:color="auto"/>
        <w:left w:val="none" w:sz="0" w:space="0" w:color="auto"/>
        <w:bottom w:val="none" w:sz="0" w:space="0" w:color="auto"/>
        <w:right w:val="none" w:sz="0" w:space="0" w:color="auto"/>
      </w:divBdr>
    </w:div>
    <w:div w:id="730231687">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47461059">
      <w:bodyDiv w:val="1"/>
      <w:marLeft w:val="0"/>
      <w:marRight w:val="0"/>
      <w:marTop w:val="0"/>
      <w:marBottom w:val="0"/>
      <w:divBdr>
        <w:top w:val="none" w:sz="0" w:space="0" w:color="auto"/>
        <w:left w:val="none" w:sz="0" w:space="0" w:color="auto"/>
        <w:bottom w:val="none" w:sz="0" w:space="0" w:color="auto"/>
        <w:right w:val="none" w:sz="0" w:space="0" w:color="auto"/>
      </w:divBdr>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562">
      <w:bodyDiv w:val="1"/>
      <w:marLeft w:val="0"/>
      <w:marRight w:val="0"/>
      <w:marTop w:val="0"/>
      <w:marBottom w:val="0"/>
      <w:divBdr>
        <w:top w:val="none" w:sz="0" w:space="0" w:color="auto"/>
        <w:left w:val="none" w:sz="0" w:space="0" w:color="auto"/>
        <w:bottom w:val="none" w:sz="0" w:space="0" w:color="auto"/>
        <w:right w:val="none" w:sz="0" w:space="0" w:color="auto"/>
      </w:divBdr>
    </w:div>
    <w:div w:id="768695860">
      <w:bodyDiv w:val="1"/>
      <w:marLeft w:val="0"/>
      <w:marRight w:val="0"/>
      <w:marTop w:val="0"/>
      <w:marBottom w:val="0"/>
      <w:divBdr>
        <w:top w:val="none" w:sz="0" w:space="0" w:color="auto"/>
        <w:left w:val="none" w:sz="0" w:space="0" w:color="auto"/>
        <w:bottom w:val="none" w:sz="0" w:space="0" w:color="auto"/>
        <w:right w:val="none" w:sz="0" w:space="0" w:color="auto"/>
      </w:divBdr>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84806590">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26942402">
      <w:bodyDiv w:val="1"/>
      <w:marLeft w:val="0"/>
      <w:marRight w:val="0"/>
      <w:marTop w:val="0"/>
      <w:marBottom w:val="0"/>
      <w:divBdr>
        <w:top w:val="none" w:sz="0" w:space="0" w:color="auto"/>
        <w:left w:val="none" w:sz="0" w:space="0" w:color="auto"/>
        <w:bottom w:val="none" w:sz="0" w:space="0" w:color="auto"/>
        <w:right w:val="none" w:sz="0" w:space="0" w:color="auto"/>
      </w:divBdr>
    </w:div>
    <w:div w:id="832910905">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77549257">
      <w:bodyDiv w:val="1"/>
      <w:marLeft w:val="0"/>
      <w:marRight w:val="0"/>
      <w:marTop w:val="0"/>
      <w:marBottom w:val="0"/>
      <w:divBdr>
        <w:top w:val="none" w:sz="0" w:space="0" w:color="auto"/>
        <w:left w:val="none" w:sz="0" w:space="0" w:color="auto"/>
        <w:bottom w:val="none" w:sz="0" w:space="0" w:color="auto"/>
        <w:right w:val="none" w:sz="0" w:space="0" w:color="auto"/>
      </w:divBdr>
    </w:div>
    <w:div w:id="881525114">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884219161">
      <w:bodyDiv w:val="1"/>
      <w:marLeft w:val="0"/>
      <w:marRight w:val="0"/>
      <w:marTop w:val="0"/>
      <w:marBottom w:val="0"/>
      <w:divBdr>
        <w:top w:val="none" w:sz="0" w:space="0" w:color="auto"/>
        <w:left w:val="none" w:sz="0" w:space="0" w:color="auto"/>
        <w:bottom w:val="none" w:sz="0" w:space="0" w:color="auto"/>
        <w:right w:val="none" w:sz="0" w:space="0" w:color="auto"/>
      </w:divBdr>
    </w:div>
    <w:div w:id="885794040">
      <w:bodyDiv w:val="1"/>
      <w:marLeft w:val="0"/>
      <w:marRight w:val="0"/>
      <w:marTop w:val="0"/>
      <w:marBottom w:val="0"/>
      <w:divBdr>
        <w:top w:val="none" w:sz="0" w:space="0" w:color="auto"/>
        <w:left w:val="none" w:sz="0" w:space="0" w:color="auto"/>
        <w:bottom w:val="none" w:sz="0" w:space="0" w:color="auto"/>
        <w:right w:val="none" w:sz="0" w:space="0" w:color="auto"/>
      </w:divBdr>
    </w:div>
    <w:div w:id="898050184">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48774343">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314803">
      <w:bodyDiv w:val="1"/>
      <w:marLeft w:val="0"/>
      <w:marRight w:val="0"/>
      <w:marTop w:val="0"/>
      <w:marBottom w:val="0"/>
      <w:divBdr>
        <w:top w:val="none" w:sz="0" w:space="0" w:color="auto"/>
        <w:left w:val="none" w:sz="0" w:space="0" w:color="auto"/>
        <w:bottom w:val="none" w:sz="0" w:space="0" w:color="auto"/>
        <w:right w:val="none" w:sz="0" w:space="0" w:color="auto"/>
      </w:divBdr>
    </w:div>
    <w:div w:id="963535196">
      <w:bodyDiv w:val="1"/>
      <w:marLeft w:val="0"/>
      <w:marRight w:val="0"/>
      <w:marTop w:val="0"/>
      <w:marBottom w:val="0"/>
      <w:divBdr>
        <w:top w:val="none" w:sz="0" w:space="0" w:color="auto"/>
        <w:left w:val="none" w:sz="0" w:space="0" w:color="auto"/>
        <w:bottom w:val="none" w:sz="0" w:space="0" w:color="auto"/>
        <w:right w:val="none" w:sz="0" w:space="0" w:color="auto"/>
      </w:divBdr>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65552012">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28720085">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59094172">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63681906">
      <w:bodyDiv w:val="1"/>
      <w:marLeft w:val="0"/>
      <w:marRight w:val="0"/>
      <w:marTop w:val="0"/>
      <w:marBottom w:val="0"/>
      <w:divBdr>
        <w:top w:val="none" w:sz="0" w:space="0" w:color="auto"/>
        <w:left w:val="none" w:sz="0" w:space="0" w:color="auto"/>
        <w:bottom w:val="none" w:sz="0" w:space="0" w:color="auto"/>
        <w:right w:val="none" w:sz="0" w:space="0" w:color="auto"/>
      </w:divBdr>
    </w:div>
    <w:div w:id="1064331062">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5105551">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095236">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27159549">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6121682">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2620838">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3644485">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012329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6478715">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3562">
      <w:bodyDiv w:val="1"/>
      <w:marLeft w:val="0"/>
      <w:marRight w:val="0"/>
      <w:marTop w:val="0"/>
      <w:marBottom w:val="0"/>
      <w:divBdr>
        <w:top w:val="none" w:sz="0" w:space="0" w:color="auto"/>
        <w:left w:val="none" w:sz="0" w:space="0" w:color="auto"/>
        <w:bottom w:val="none" w:sz="0" w:space="0" w:color="auto"/>
        <w:right w:val="none" w:sz="0" w:space="0" w:color="auto"/>
      </w:divBdr>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3314317">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66963351">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84843154">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14336620">
      <w:bodyDiv w:val="1"/>
      <w:marLeft w:val="0"/>
      <w:marRight w:val="0"/>
      <w:marTop w:val="0"/>
      <w:marBottom w:val="0"/>
      <w:divBdr>
        <w:top w:val="none" w:sz="0" w:space="0" w:color="auto"/>
        <w:left w:val="none" w:sz="0" w:space="0" w:color="auto"/>
        <w:bottom w:val="none" w:sz="0" w:space="0" w:color="auto"/>
        <w:right w:val="none" w:sz="0" w:space="0" w:color="auto"/>
      </w:divBdr>
    </w:div>
    <w:div w:id="1314874657">
      <w:bodyDiv w:val="1"/>
      <w:marLeft w:val="0"/>
      <w:marRight w:val="0"/>
      <w:marTop w:val="0"/>
      <w:marBottom w:val="0"/>
      <w:divBdr>
        <w:top w:val="none" w:sz="0" w:space="0" w:color="auto"/>
        <w:left w:val="none" w:sz="0" w:space="0" w:color="auto"/>
        <w:bottom w:val="none" w:sz="0" w:space="0" w:color="auto"/>
        <w:right w:val="none" w:sz="0" w:space="0" w:color="auto"/>
      </w:divBdr>
    </w:div>
    <w:div w:id="1322348000">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6107346">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48408129">
      <w:bodyDiv w:val="1"/>
      <w:marLeft w:val="0"/>
      <w:marRight w:val="0"/>
      <w:marTop w:val="0"/>
      <w:marBottom w:val="0"/>
      <w:divBdr>
        <w:top w:val="none" w:sz="0" w:space="0" w:color="auto"/>
        <w:left w:val="none" w:sz="0" w:space="0" w:color="auto"/>
        <w:bottom w:val="none" w:sz="0" w:space="0" w:color="auto"/>
        <w:right w:val="none" w:sz="0" w:space="0" w:color="auto"/>
      </w:divBdr>
    </w:div>
    <w:div w:id="1352294923">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6224016">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390885093">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08531460">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29619974">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0953306">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24707381">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0170739">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86693942">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592424732">
      <w:bodyDiv w:val="1"/>
      <w:marLeft w:val="0"/>
      <w:marRight w:val="0"/>
      <w:marTop w:val="0"/>
      <w:marBottom w:val="0"/>
      <w:divBdr>
        <w:top w:val="none" w:sz="0" w:space="0" w:color="auto"/>
        <w:left w:val="none" w:sz="0" w:space="0" w:color="auto"/>
        <w:bottom w:val="none" w:sz="0" w:space="0" w:color="auto"/>
        <w:right w:val="none" w:sz="0" w:space="0" w:color="auto"/>
      </w:divBdr>
    </w:div>
    <w:div w:id="1592471912">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29316919">
      <w:bodyDiv w:val="1"/>
      <w:marLeft w:val="0"/>
      <w:marRight w:val="0"/>
      <w:marTop w:val="0"/>
      <w:marBottom w:val="0"/>
      <w:divBdr>
        <w:top w:val="none" w:sz="0" w:space="0" w:color="auto"/>
        <w:left w:val="none" w:sz="0" w:space="0" w:color="auto"/>
        <w:bottom w:val="none" w:sz="0" w:space="0" w:color="auto"/>
        <w:right w:val="none" w:sz="0" w:space="0" w:color="auto"/>
      </w:divBdr>
    </w:div>
    <w:div w:id="1630475117">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52831562">
      <w:bodyDiv w:val="1"/>
      <w:marLeft w:val="0"/>
      <w:marRight w:val="0"/>
      <w:marTop w:val="0"/>
      <w:marBottom w:val="0"/>
      <w:divBdr>
        <w:top w:val="none" w:sz="0" w:space="0" w:color="auto"/>
        <w:left w:val="none" w:sz="0" w:space="0" w:color="auto"/>
        <w:bottom w:val="none" w:sz="0" w:space="0" w:color="auto"/>
        <w:right w:val="none" w:sz="0" w:space="0" w:color="auto"/>
      </w:divBdr>
    </w:div>
    <w:div w:id="1655983111">
      <w:bodyDiv w:val="1"/>
      <w:marLeft w:val="0"/>
      <w:marRight w:val="0"/>
      <w:marTop w:val="0"/>
      <w:marBottom w:val="0"/>
      <w:divBdr>
        <w:top w:val="none" w:sz="0" w:space="0" w:color="auto"/>
        <w:left w:val="none" w:sz="0" w:space="0" w:color="auto"/>
        <w:bottom w:val="none" w:sz="0" w:space="0" w:color="auto"/>
        <w:right w:val="none" w:sz="0" w:space="0" w:color="auto"/>
      </w:divBdr>
    </w:div>
    <w:div w:id="1662540644">
      <w:bodyDiv w:val="1"/>
      <w:marLeft w:val="0"/>
      <w:marRight w:val="0"/>
      <w:marTop w:val="0"/>
      <w:marBottom w:val="0"/>
      <w:divBdr>
        <w:top w:val="none" w:sz="0" w:space="0" w:color="auto"/>
        <w:left w:val="none" w:sz="0" w:space="0" w:color="auto"/>
        <w:bottom w:val="none" w:sz="0" w:space="0" w:color="auto"/>
        <w:right w:val="none" w:sz="0" w:space="0" w:color="auto"/>
      </w:divBdr>
    </w:div>
    <w:div w:id="1669671790">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72676854">
      <w:bodyDiv w:val="1"/>
      <w:marLeft w:val="0"/>
      <w:marRight w:val="0"/>
      <w:marTop w:val="0"/>
      <w:marBottom w:val="0"/>
      <w:divBdr>
        <w:top w:val="none" w:sz="0" w:space="0" w:color="auto"/>
        <w:left w:val="none" w:sz="0" w:space="0" w:color="auto"/>
        <w:bottom w:val="none" w:sz="0" w:space="0" w:color="auto"/>
        <w:right w:val="none" w:sz="0" w:space="0" w:color="auto"/>
      </w:divBdr>
    </w:div>
    <w:div w:id="1677923632">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04405378">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27869626">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39815337">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01663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055382">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77427366">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5489419">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1936723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83324">
      <w:bodyDiv w:val="1"/>
      <w:marLeft w:val="0"/>
      <w:marRight w:val="0"/>
      <w:marTop w:val="0"/>
      <w:marBottom w:val="0"/>
      <w:divBdr>
        <w:top w:val="none" w:sz="0" w:space="0" w:color="auto"/>
        <w:left w:val="none" w:sz="0" w:space="0" w:color="auto"/>
        <w:bottom w:val="none" w:sz="0" w:space="0" w:color="auto"/>
        <w:right w:val="none" w:sz="0" w:space="0" w:color="auto"/>
      </w:divBdr>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1548612">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7394986">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3853832">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4751958">
      <w:bodyDiv w:val="1"/>
      <w:marLeft w:val="0"/>
      <w:marRight w:val="0"/>
      <w:marTop w:val="0"/>
      <w:marBottom w:val="0"/>
      <w:divBdr>
        <w:top w:val="none" w:sz="0" w:space="0" w:color="auto"/>
        <w:left w:val="none" w:sz="0" w:space="0" w:color="auto"/>
        <w:bottom w:val="none" w:sz="0" w:space="0" w:color="auto"/>
        <w:right w:val="none" w:sz="0" w:space="0" w:color="auto"/>
      </w:divBdr>
    </w:div>
    <w:div w:id="1954823505">
      <w:bodyDiv w:val="1"/>
      <w:marLeft w:val="0"/>
      <w:marRight w:val="0"/>
      <w:marTop w:val="0"/>
      <w:marBottom w:val="0"/>
      <w:divBdr>
        <w:top w:val="none" w:sz="0" w:space="0" w:color="auto"/>
        <w:left w:val="none" w:sz="0" w:space="0" w:color="auto"/>
        <w:bottom w:val="none" w:sz="0" w:space="0" w:color="auto"/>
        <w:right w:val="none" w:sz="0" w:space="0" w:color="auto"/>
      </w:divBdr>
    </w:div>
    <w:div w:id="1958484544">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269376">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65378448">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3269648">
      <w:bodyDiv w:val="1"/>
      <w:marLeft w:val="0"/>
      <w:marRight w:val="0"/>
      <w:marTop w:val="0"/>
      <w:marBottom w:val="0"/>
      <w:divBdr>
        <w:top w:val="none" w:sz="0" w:space="0" w:color="auto"/>
        <w:left w:val="none" w:sz="0" w:space="0" w:color="auto"/>
        <w:bottom w:val="none" w:sz="0" w:space="0" w:color="auto"/>
        <w:right w:val="none" w:sz="0" w:space="0" w:color="auto"/>
      </w:divBdr>
    </w:div>
    <w:div w:id="1985230280">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1990552358">
      <w:bodyDiv w:val="1"/>
      <w:marLeft w:val="0"/>
      <w:marRight w:val="0"/>
      <w:marTop w:val="0"/>
      <w:marBottom w:val="0"/>
      <w:divBdr>
        <w:top w:val="none" w:sz="0" w:space="0" w:color="auto"/>
        <w:left w:val="none" w:sz="0" w:space="0" w:color="auto"/>
        <w:bottom w:val="none" w:sz="0" w:space="0" w:color="auto"/>
        <w:right w:val="none" w:sz="0" w:space="0" w:color="auto"/>
      </w:divBdr>
    </w:div>
    <w:div w:id="1998994578">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15916595">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6592165">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4142243">
      <w:bodyDiv w:val="1"/>
      <w:marLeft w:val="0"/>
      <w:marRight w:val="0"/>
      <w:marTop w:val="0"/>
      <w:marBottom w:val="0"/>
      <w:divBdr>
        <w:top w:val="none" w:sz="0" w:space="0" w:color="auto"/>
        <w:left w:val="none" w:sz="0" w:space="0" w:color="auto"/>
        <w:bottom w:val="none" w:sz="0" w:space="0" w:color="auto"/>
        <w:right w:val="none" w:sz="0" w:space="0" w:color="auto"/>
      </w:divBdr>
    </w:div>
    <w:div w:id="2084837570">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097050897">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jaysoophie/SimultaneousVariationPape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1</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33</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5</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34</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35</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36</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37</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Fos03</b:Tag>
    <b:SourceType>JournalArticle</b:SourceType>
    <b:Guid>{A4300A7E-0390-7A43-B06D-16C2ECAD11CC}</b:Guid>
    <b:Author>
      <b:Author>
        <b:NameList>
          <b:Person>
            <b:Last>Foster</b:Last>
            <b:First>D.</b:First>
            <b:Middle>H.</b:Middle>
          </b:Person>
        </b:NameList>
      </b:Author>
    </b:Author>
    <b:Title>Does colour constancy exist?</b:Title>
    <b:Year>2003</b:Year>
    <b:Pages>439-443</b:Pages>
    <b:JournalName>Trends in cognitive sciences</b:JournalName>
    <b:Volume>7</b:Volume>
    <b:Issue>10</b:Issue>
    <b:RefOrder>4</b:RefOrder>
  </b:Source>
  <b:Source>
    <b:Tag>Bra97</b:Tag>
    <b:SourceType>JournalArticle</b:SourceType>
    <b:Guid>{F79757B2-E079-B94E-A0FC-C0451D3DAC86}</b:Guid>
    <b:Author>
      <b:Author>
        <b:NameList>
          <b:Person>
            <b:Last>Brainard</b:Last>
            <b:First>D.</b:First>
            <b:Middle>H.</b:Middle>
          </b:Person>
          <b:Person>
            <b:Last>Brunt</b:Last>
            <b:First>W.</b:First>
            <b:Middle>A.</b:Middle>
          </b:Person>
          <b:Person>
            <b:Last>Speigle</b:Last>
            <b:First>J.</b:First>
            <b:Middle>M.</b:Middle>
          </b:Person>
        </b:NameList>
      </b:Author>
    </b:Author>
    <b:Title>Color constancy in the nearly natural image. Asymmetric matches.</b:Title>
    <b:JournalName>Journal of the Optical Society of America A</b:JournalName>
    <b:Year>1997</b:Year>
    <b:Pages>2091-2110</b:Pages>
    <b:Volume>14</b:Volume>
    <b:Issue>9</b:Issue>
    <b:RefOrder>38</b:RefOrder>
  </b:Source>
  <b:Source>
    <b:Tag>Bra04</b:Tag>
    <b:SourceType>JournalArticle</b:SourceType>
    <b:Guid>{115AEE34-B84B-D941-A15B-1175850168F8}</b:Guid>
    <b:Author>
      <b:Author>
        <b:NameList>
          <b:Person>
            <b:Last>Brainard</b:Last>
            <b:First>D.</b:First>
            <b:Middle>H.</b:Middle>
          </b:Person>
          <b:Person>
            <b:Last>Radonjic</b:Last>
            <b:First>A.</b:First>
          </b:Person>
        </b:NameList>
      </b:Author>
    </b:Author>
    <b:Title>Color constancy.</b:Title>
    <b:JournalName>The visual neurosciences.</b:JournalName>
    <b:Year>2004</b:Year>
    <b:Pages>948-961</b:Pages>
    <b:Volume>1</b:Volume>
    <b:RefOrder>39</b:RefOrder>
  </b:Source>
  <b:Source>
    <b:Tag>Fos11</b:Tag>
    <b:SourceType>JournalArticle</b:SourceType>
    <b:Guid>{38C89879-0824-414C-831D-A1EAAB9D51B2}</b:Guid>
    <b:Author>
      <b:Author>
        <b:NameList>
          <b:Person>
            <b:Last>Foster</b:Last>
            <b:First>D.</b:First>
            <b:Middle>H.</b:Middle>
          </b:Person>
        </b:NameList>
      </b:Author>
    </b:Author>
    <b:Title>Color constancy.</b:Title>
    <b:Year>2011</b:Year>
    <b:JournalName>Vision Research</b:JournalName>
    <b:Pages>674-700.</b:Pages>
    <b:Volume>51</b:Volume>
    <b:Issue>7</b:Issue>
    <b:RefOrder>40</b:RefOrder>
  </b:Source>
  <b:Source>
    <b:Tag>Gil06</b:Tag>
    <b:SourceType>Book</b:SourceType>
    <b:Guid>{7D38F1F6-8BAD-5F41-8657-6ADF7F3CF8C6}</b:Guid>
    <b:Title>Seeing black and white</b:Title>
    <b:Publisher>Oxford University Press</b:Publisher>
    <b:Year>2006</b:Year>
    <b:Author>
      <b:Author>
        <b:NameList>
          <b:Person>
            <b:Last>Gilchrist</b:Last>
            <b:First>A.</b:First>
          </b:Person>
        </b:NameList>
      </b:Author>
    </b:Author>
    <b:RefOrder>2</b:RefOrder>
  </b:Source>
  <b:Source>
    <b:Tag>Pat18</b:Tag>
    <b:SourceType>JournalArticle</b:SourceType>
    <b:Guid>{E87A202A-5602-B644-9843-8AC64617BD86}</b:Guid>
    <b:Author>
      <b:Author>
        <b:NameList>
          <b:Person>
            <b:Last>Patel</b:Last>
            <b:First>K.</b:First>
            <b:Middle>Y.</b:Middle>
          </b:Person>
          <b:Person>
            <b:Last>Munasinghe</b:Last>
            <b:First>A.</b:First>
            <b:Middle>P.</b:Middle>
          </b:Person>
          <b:Person>
            <b:Last>Murray</b:Last>
            <b:First>R.</b:First>
            <b:Middle>F.</b:Middle>
          </b:Person>
        </b:NameList>
      </b:Author>
    </b:Author>
    <b:Title>Lightness matching and perceptual similarity.</b:Title>
    <b:JournalName>Journal of vision</b:JournalName>
    <b:Year>2018</b:Year>
    <b:Pages>1-13</b:Pages>
    <b:Volume>18</b:Volume>
    <b:Issue>5</b:Issue>
    <b:RefOrder>6</b:RefOrder>
  </b:Source>
  <b:Source>
    <b:Tag>Mar09</b:Tag>
    <b:SourceType>JournalArticle</b:SourceType>
    <b:Guid>{4BF7C0E4-C77B-B747-9AC4-81073A8FC799}</b:Guid>
    <b:Author>
      <b:Author>
        <b:NameList>
          <b:Person>
            <b:Last>Olkkonen</b:Last>
            <b:First>Maria</b:First>
          </b:Person>
          <b:Person>
            <b:Last>Hansen</b:Last>
            <b:First>Thorsten</b:First>
          </b:Person>
          <b:Person>
            <b:Last>Gegenfurtner</b:Last>
            <b:First>Karl</b:First>
            <b:Middle>R.</b:Middle>
          </b:Person>
        </b:NameList>
      </b:Author>
    </b:Author>
    <b:Title>Categorical color constancy for simulated surfaces.</b:Title>
    <b:JournalName>Journal of Vision</b:JournalName>
    <b:Year>2009</b:Year>
    <b:Pages>1-6</b:Pages>
    <b:Volume>9</b:Volume>
    <b:Issue>12</b:Issue>
    <b:RefOrder>11</b:RefOrder>
  </b:Source>
  <b:Source>
    <b:Tag>Olk16</b:Tag>
    <b:SourceType>BookSection</b:SourceType>
    <b:Guid>{A4B47119-7FB3-E14A-8D3E-7C5409F687C1}</b:Guid>
    <b:Author>
      <b:Author>
        <b:NameList>
          <b:Person>
            <b:Last>Olkkonen</b:Last>
            <b:First>M.</b:First>
          </b:Person>
          <b:Person>
            <b:Last>Ekroll</b:Last>
            <b:First>V.</b:First>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3</b:RefOrder>
  </b:Source>
  <b:Source>
    <b:Tag>Are87</b:Tag>
    <b:SourceType>JournalArticle</b:SourceType>
    <b:Guid>{D61C4543-1146-234E-9770-28B33F8CD61B}</b:Guid>
    <b:Author>
      <b:Author>
        <b:NameList>
          <b:Person>
            <b:Last>Arend</b:Last>
            <b:First>Lawrence</b:First>
            <b:Middle>E.</b:Middle>
          </b:Person>
          <b:Person>
            <b:Last>Goldstein</b:Last>
            <b:First>Robert</b:First>
          </b:Person>
        </b:NameList>
      </b:Author>
    </b:Author>
    <b:Title>Simultaneous constancy, lightness, and brightness.</b:Title>
    <b:Year>1987</b:Year>
    <b:JournalName>Journal of the Optical Society of America A</b:JournalName>
    <b:Pages>2281-2285.</b:Pages>
    <b:Volume>4</b:Volume>
    <b:Issue>12</b:Issue>
    <b:RefOrder>41</b:RefOrder>
  </b:Source>
</b:Sources>
</file>

<file path=customXml/itemProps1.xml><?xml version="1.0" encoding="utf-8"?>
<ds:datastoreItem xmlns:ds="http://schemas.openxmlformats.org/officeDocument/2006/customXml" ds:itemID="{B58C884C-1D53-8945-9CCE-4EC60A200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21</Pages>
  <Words>11116</Words>
  <Characters>63364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978</cp:revision>
  <cp:lastPrinted>2022-01-23T22:45:00Z</cp:lastPrinted>
  <dcterms:created xsi:type="dcterms:W3CDTF">2023-06-01T02:11:00Z</dcterms:created>
  <dcterms:modified xsi:type="dcterms:W3CDTF">2023-06-12T23:22:00Z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