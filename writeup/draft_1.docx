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9BAD5B4"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202794">
        <w:rPr>
          <w:rFonts w:ascii="Times New Roman" w:hAnsi="Times New Roman"/>
          <w:sz w:val="22"/>
          <w:szCs w:val="22"/>
        </w:rPr>
        <w:t xml:space="preserve">lightness discrimination under spectral changes </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1D52E9DC"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p>
    <w:p w14:paraId="6F9CB587" w14:textId="77777777" w:rsidR="0094125F" w:rsidRDefault="0094125F">
      <w:pPr>
        <w:pStyle w:val="Default"/>
        <w:spacing w:before="100" w:after="100"/>
        <w:rPr>
          <w:rFonts w:ascii="Times New Roman" w:hAnsi="Times New Roman"/>
          <w:sz w:val="22"/>
          <w:szCs w:val="22"/>
        </w:rPr>
      </w:pPr>
    </w:p>
    <w:p w14:paraId="20B3EDAF" w14:textId="5E107BF1"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0652D1F7" w14:textId="63C30D15" w:rsidR="00A77877" w:rsidRPr="00BF4E89" w:rsidRDefault="00A77877" w:rsidP="00BF4E89">
      <w:pPr>
        <w:pStyle w:val="Default"/>
        <w:spacing w:before="0" w:after="270"/>
        <w:rPr>
          <w:rFonts w:ascii="Times New Roman" w:hAnsi="Times New Roman" w:cs="Times New Roman"/>
          <w:sz w:val="22"/>
          <w:szCs w:val="22"/>
        </w:rPr>
      </w:pP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4031C442" w14:textId="1550F52F" w:rsidR="001F5477" w:rsidRPr="00C4594B"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We followed the methodology as published in our previous work</w:t>
      </w:r>
      <w:r w:rsidR="00E975EF">
        <w:rPr>
          <w:rFonts w:ascii="Times New Roman" w:eastAsia="Times New Roman" w:hAnsi="Times New Roman" w:cs="Times New Roman"/>
          <w:sz w:val="22"/>
          <w:szCs w:val="22"/>
        </w:rPr>
        <w:t xml:space="preserve"> [cite paper]. In previous work, </w:t>
      </w:r>
      <w:r w:rsidR="00512138">
        <w:rPr>
          <w:rFonts w:ascii="Times New Roman" w:eastAsia="Times New Roman" w:hAnsi="Times New Roman" w:cs="Times New Roman"/>
          <w:sz w:val="22"/>
          <w:szCs w:val="22"/>
        </w:rPr>
        <w:t xml:space="preserve">we </w:t>
      </w:r>
      <w:r w:rsidR="002B6434">
        <w:rPr>
          <w:rFonts w:ascii="Times New Roman" w:eastAsia="Times New Roman" w:hAnsi="Times New Roman" w:cs="Times New Roman"/>
          <w:sz w:val="22"/>
          <w:szCs w:val="22"/>
        </w:rPr>
        <w:t xml:space="preserve">measured </w:t>
      </w:r>
      <w:r w:rsidR="00512138">
        <w:rPr>
          <w:rFonts w:ascii="Times New Roman" w:eastAsia="Times New Roman" w:hAnsi="Times New Roman" w:cs="Times New Roman"/>
          <w:sz w:val="22"/>
          <w:szCs w:val="22"/>
        </w:rPr>
        <w:t xml:space="preserve">human lightness discrimination thresholds </w:t>
      </w:r>
      <w:r w:rsidR="00D31E6C">
        <w:rPr>
          <w:rFonts w:ascii="Times New Roman" w:eastAsia="Times New Roman" w:hAnsi="Times New Roman" w:cs="Times New Roman"/>
          <w:sz w:val="22"/>
          <w:szCs w:val="22"/>
        </w:rPr>
        <w:t xml:space="preserve">under variability of reflectance spectra of background objects.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work presented here follows the same experimental methods, except that the stimuli used in the experiment were 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EF60EF">
        <w:rPr>
          <w:rFonts w:ascii="Times New Roman" w:eastAsia="Times New Roman" w:hAnsi="Times New Roman" w:cs="Times New Roman"/>
          <w:sz w:val="22"/>
          <w:szCs w:val="22"/>
        </w:rPr>
        <w:t>In this section</w:t>
      </w:r>
      <w:r w:rsidR="0053706C">
        <w:rPr>
          <w:rFonts w:ascii="Times New Roman" w:eastAsia="Times New Roman" w:hAnsi="Times New Roman" w:cs="Times New Roman"/>
          <w:sz w:val="22"/>
          <w:szCs w:val="22"/>
        </w:rPr>
        <w:t xml:space="preserve">, we will mainly focus on the differences </w:t>
      </w:r>
      <w:r w:rsidR="00EF60EF">
        <w:rPr>
          <w:rFonts w:ascii="Times New Roman" w:eastAsia="Times New Roman" w:hAnsi="Times New Roman" w:cs="Times New Roman"/>
          <w:sz w:val="22"/>
          <w:szCs w:val="22"/>
        </w:rPr>
        <w:t>from the previous work. We refer the reader to the previous work for details.</w:t>
      </w:r>
    </w:p>
    <w:p w14:paraId="2ADDC316" w14:textId="34A28E60" w:rsidR="00E300F3" w:rsidRPr="00897ED6" w:rsidRDefault="00364C7C" w:rsidP="00E44C2F">
      <w:pPr>
        <w:pStyle w:val="NormalWeb"/>
        <w:rPr>
          <w:i/>
          <w:iCs/>
          <w:sz w:val="22"/>
          <w:szCs w:val="22"/>
        </w:rPr>
      </w:pPr>
      <w:r w:rsidRPr="00897ED6">
        <w:rPr>
          <w:i/>
          <w:iCs/>
          <w:sz w:val="22"/>
          <w:szCs w:val="22"/>
        </w:rPr>
        <w:t xml:space="preserve">We </w:t>
      </w:r>
      <w:r w:rsidR="007717AF" w:rsidRPr="00897ED6">
        <w:rPr>
          <w:i/>
          <w:iCs/>
          <w:sz w:val="22"/>
          <w:szCs w:val="22"/>
        </w:rPr>
        <w:t xml:space="preserve">studied </w:t>
      </w:r>
      <w:r w:rsidR="00603705" w:rsidRPr="00897ED6">
        <w:rPr>
          <w:i/>
          <w:iCs/>
          <w:sz w:val="22"/>
          <w:szCs w:val="22"/>
        </w:rPr>
        <w:t xml:space="preserve">the effect of </w:t>
      </w:r>
      <w:r w:rsidR="00DC3E22" w:rsidRPr="00897ED6">
        <w:rPr>
          <w:i/>
          <w:iCs/>
          <w:sz w:val="22"/>
          <w:szCs w:val="22"/>
        </w:rPr>
        <w:t xml:space="preserve">variability in </w:t>
      </w:r>
      <w:r w:rsidR="003D5C4D" w:rsidRPr="00897ED6">
        <w:rPr>
          <w:i/>
          <w:iCs/>
          <w:sz w:val="22"/>
          <w:szCs w:val="22"/>
        </w:rPr>
        <w:t>object-</w:t>
      </w:r>
      <w:r w:rsidR="00603705" w:rsidRPr="00897ED6">
        <w:rPr>
          <w:i/>
          <w:iCs/>
          <w:sz w:val="22"/>
          <w:szCs w:val="22"/>
        </w:rPr>
        <w:t xml:space="preserve">extrinsic </w:t>
      </w:r>
      <w:r w:rsidR="00DC3E22" w:rsidRPr="00897ED6">
        <w:rPr>
          <w:i/>
          <w:iCs/>
          <w:sz w:val="22"/>
          <w:szCs w:val="22"/>
        </w:rPr>
        <w:t>properties</w:t>
      </w:r>
      <w:r w:rsidR="00603705" w:rsidRPr="00897ED6">
        <w:rPr>
          <w:i/>
          <w:iCs/>
          <w:sz w:val="22"/>
          <w:szCs w:val="22"/>
        </w:rPr>
        <w:t xml:space="preserve"> on </w:t>
      </w:r>
      <w:r w:rsidR="003C63BB" w:rsidRPr="00897ED6">
        <w:rPr>
          <w:i/>
          <w:iCs/>
          <w:sz w:val="22"/>
          <w:szCs w:val="22"/>
        </w:rPr>
        <w:t xml:space="preserve">the </w:t>
      </w:r>
      <w:r w:rsidR="00603705" w:rsidRPr="00897ED6">
        <w:rPr>
          <w:i/>
          <w:iCs/>
          <w:sz w:val="22"/>
          <w:szCs w:val="22"/>
        </w:rPr>
        <w:t xml:space="preserve">human </w:t>
      </w:r>
      <w:r w:rsidR="003C63BB" w:rsidRPr="00897ED6">
        <w:rPr>
          <w:i/>
          <w:iCs/>
          <w:sz w:val="22"/>
          <w:szCs w:val="22"/>
        </w:rPr>
        <w:t xml:space="preserve">ability to discriminate </w:t>
      </w:r>
      <w:r w:rsidR="00335077" w:rsidRPr="00897ED6">
        <w:rPr>
          <w:i/>
          <w:iCs/>
          <w:sz w:val="22"/>
          <w:szCs w:val="22"/>
        </w:rPr>
        <w:t xml:space="preserve">an </w:t>
      </w:r>
      <w:r w:rsidR="00603705" w:rsidRPr="00897ED6">
        <w:rPr>
          <w:i/>
          <w:iCs/>
          <w:sz w:val="22"/>
          <w:szCs w:val="22"/>
        </w:rPr>
        <w:t>object</w:t>
      </w:r>
      <w:r w:rsidR="002D1714" w:rsidRPr="00897ED6">
        <w:rPr>
          <w:i/>
          <w:iCs/>
          <w:sz w:val="22"/>
          <w:szCs w:val="22"/>
        </w:rPr>
        <w:t>-intrinsic</w:t>
      </w:r>
      <w:r w:rsidR="00335077" w:rsidRPr="00897ED6">
        <w:rPr>
          <w:i/>
          <w:iCs/>
          <w:sz w:val="22"/>
          <w:szCs w:val="22"/>
        </w:rPr>
        <w:t xml:space="preserve"> </w:t>
      </w:r>
      <w:r w:rsidR="003C63BB" w:rsidRPr="00897ED6">
        <w:rPr>
          <w:i/>
          <w:iCs/>
          <w:sz w:val="22"/>
          <w:szCs w:val="22"/>
        </w:rPr>
        <w:t>propert</w:t>
      </w:r>
      <w:r w:rsidR="00335077" w:rsidRPr="00897ED6">
        <w:rPr>
          <w:i/>
          <w:iCs/>
          <w:sz w:val="22"/>
          <w:szCs w:val="22"/>
        </w:rPr>
        <w:t>y</w:t>
      </w:r>
      <w:r w:rsidR="00603705" w:rsidRPr="00897ED6">
        <w:rPr>
          <w:i/>
          <w:iCs/>
          <w:sz w:val="22"/>
          <w:szCs w:val="22"/>
        </w:rPr>
        <w:t>.</w:t>
      </w:r>
      <w:r w:rsidR="00335077" w:rsidRPr="00897ED6">
        <w:rPr>
          <w:i/>
          <w:iCs/>
          <w:sz w:val="22"/>
          <w:szCs w:val="22"/>
        </w:rPr>
        <w:t xml:space="preserve"> Specifically, we measured how variation in the reflectance spectra of background objects affects lightness discrimination thresholds, that is thresholds for discriminating object achromatic reflectance.</w:t>
      </w:r>
      <w:r w:rsidR="00076D5C" w:rsidRPr="00897ED6">
        <w:rPr>
          <w:rStyle w:val="FootnoteReference"/>
          <w:i/>
          <w:iCs/>
          <w:sz w:val="22"/>
          <w:szCs w:val="22"/>
        </w:rPr>
        <w:footnoteReference w:id="1"/>
      </w:r>
      <w:r w:rsidR="00603705" w:rsidRPr="00897ED6">
        <w:rPr>
          <w:i/>
          <w:iCs/>
          <w:sz w:val="22"/>
          <w:szCs w:val="22"/>
        </w:rPr>
        <w:t xml:space="preserve"> </w:t>
      </w:r>
      <w:r w:rsidR="00335077" w:rsidRPr="00897ED6">
        <w:rPr>
          <w:i/>
          <w:iCs/>
          <w:sz w:val="22"/>
          <w:szCs w:val="22"/>
        </w:rPr>
        <w:t xml:space="preserve">We used </w:t>
      </w:r>
      <w:r w:rsidR="00E300F3" w:rsidRPr="00897ED6">
        <w:rPr>
          <w:i/>
          <w:iCs/>
          <w:sz w:val="22"/>
          <w:szCs w:val="22"/>
        </w:rPr>
        <w:t xml:space="preserve">a two-alternative forced-choice (2AFC) </w:t>
      </w:r>
      <w:r w:rsidR="009E4803" w:rsidRPr="00897ED6">
        <w:rPr>
          <w:i/>
          <w:iCs/>
          <w:sz w:val="22"/>
          <w:szCs w:val="22"/>
        </w:rPr>
        <w:t>procedure</w:t>
      </w:r>
      <w:r w:rsidR="00E300F3" w:rsidRPr="00897ED6">
        <w:rPr>
          <w:i/>
          <w:iCs/>
          <w:sz w:val="22"/>
          <w:szCs w:val="22"/>
        </w:rPr>
        <w:t xml:space="preserve"> (Figure 1). On each trial, observers viewed a standard image and comparison image, sequentially presented on a calibrated monitor for 250ms each</w:t>
      </w:r>
      <w:r w:rsidR="00C7501E" w:rsidRPr="00897ED6">
        <w:rPr>
          <w:i/>
          <w:iCs/>
          <w:sz w:val="22"/>
          <w:szCs w:val="22"/>
        </w:rPr>
        <w:t xml:space="preserve">.  The inter-stimulus interval was </w:t>
      </w:r>
      <w:r w:rsidR="00E300F3" w:rsidRPr="00897ED6">
        <w:rPr>
          <w:i/>
          <w:iCs/>
          <w:sz w:val="22"/>
          <w:szCs w:val="22"/>
        </w:rPr>
        <w:t>250ms</w:t>
      </w:r>
      <w:r w:rsidR="00E300F3" w:rsidRPr="00897ED6" w:rsidDel="00EF1D94">
        <w:rPr>
          <w:i/>
          <w:iCs/>
          <w:sz w:val="22"/>
          <w:szCs w:val="22"/>
        </w:rPr>
        <w:t xml:space="preserve"> </w:t>
      </w:r>
      <w:r w:rsidR="00E300F3" w:rsidRPr="00897ED6">
        <w:rPr>
          <w:i/>
          <w:iCs/>
          <w:sz w:val="22"/>
          <w:szCs w:val="22"/>
        </w:rPr>
        <w:t xml:space="preserve">(Figure 1a). The images were computer graphics renderings of 3D scenes. Each scene contained </w:t>
      </w:r>
      <w:r w:rsidR="00E75E37" w:rsidRPr="00897ED6">
        <w:rPr>
          <w:i/>
          <w:iCs/>
          <w:sz w:val="22"/>
          <w:szCs w:val="22"/>
        </w:rPr>
        <w:t>a</w:t>
      </w:r>
      <w:r w:rsidR="00E300F3" w:rsidRPr="00897ED6">
        <w:rPr>
          <w:i/>
          <w:iCs/>
          <w:sz w:val="22"/>
          <w:szCs w:val="22"/>
        </w:rPr>
        <w:t xml:space="preserve"> spherical target object</w:t>
      </w:r>
      <w:r w:rsidR="00076D5C" w:rsidRPr="00897ED6">
        <w:rPr>
          <w:i/>
          <w:iCs/>
          <w:sz w:val="22"/>
          <w:szCs w:val="22"/>
        </w:rPr>
        <w:t xml:space="preserve"> that appeared achromatic</w:t>
      </w:r>
      <w:r w:rsidR="00E300F3" w:rsidRPr="00897ED6">
        <w:rPr>
          <w:i/>
          <w:iCs/>
          <w:sz w:val="22"/>
          <w:szCs w:val="22"/>
        </w:rPr>
        <w:t xml:space="preserve">. The </w:t>
      </w:r>
      <w:r w:rsidR="00076D5C" w:rsidRPr="00897ED6">
        <w:rPr>
          <w:i/>
          <w:iCs/>
          <w:sz w:val="22"/>
          <w:szCs w:val="22"/>
        </w:rPr>
        <w:t xml:space="preserve">observers’ </w:t>
      </w:r>
      <w:r w:rsidR="00E300F3" w:rsidRPr="00897ED6">
        <w:rPr>
          <w:i/>
          <w:iCs/>
          <w:sz w:val="22"/>
          <w:szCs w:val="22"/>
        </w:rPr>
        <w:t>task was to report the image in which the target object was lighter</w:t>
      </w:r>
      <w:r w:rsidR="00076D5C" w:rsidRPr="00897ED6">
        <w:rPr>
          <w:i/>
          <w:iCs/>
          <w:sz w:val="22"/>
          <w:szCs w:val="22"/>
        </w:rPr>
        <w:t xml:space="preserve">. </w:t>
      </w:r>
      <w:r w:rsidR="00E300F3" w:rsidRPr="00897ED6">
        <w:rPr>
          <w:i/>
          <w:iCs/>
          <w:sz w:val="22"/>
          <w:szCs w:val="22"/>
        </w:rPr>
        <w:t xml:space="preserve">Across trials, we varied the luminous reflectance factor </w:t>
      </w:r>
      <w:r w:rsidR="00D02EE8" w:rsidRPr="00897ED6">
        <w:rPr>
          <w:i/>
          <w:iCs/>
          <w:sz w:val="22"/>
          <w:szCs w:val="22"/>
        </w:rPr>
        <w:fldChar w:fldCharType="begin"/>
      </w:r>
      <w:r w:rsidR="00D02EE8" w:rsidRPr="00897ED6">
        <w:rPr>
          <w:i/>
          <w:iCs/>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D02EE8" w:rsidRPr="00897ED6">
        <w:rPr>
          <w:i/>
          <w:iCs/>
          <w:sz w:val="22"/>
          <w:szCs w:val="22"/>
        </w:rPr>
        <w:fldChar w:fldCharType="separate"/>
      </w:r>
      <w:r w:rsidR="00D02EE8" w:rsidRPr="00897ED6">
        <w:rPr>
          <w:i/>
          <w:iCs/>
          <w:noProof/>
          <w:sz w:val="22"/>
          <w:szCs w:val="22"/>
        </w:rPr>
        <w:t>(LRF; American Society for Testing and Materials, 2017)</w:t>
      </w:r>
      <w:r w:rsidR="00D02EE8" w:rsidRPr="00897ED6">
        <w:rPr>
          <w:i/>
          <w:iCs/>
          <w:sz w:val="22"/>
          <w:szCs w:val="22"/>
        </w:rPr>
        <w:fldChar w:fldCharType="end"/>
      </w:r>
      <w:r w:rsidR="00E300F3" w:rsidRPr="00897ED6">
        <w:rPr>
          <w:i/>
          <w:iCs/>
          <w:sz w:val="22"/>
          <w:szCs w:val="22"/>
        </w:rPr>
        <w:t xml:space="preserve"> of the target object in the comparison image while keeping the LRF of the target object in the standard image fixed. The LRF is the ratio of the luminance of a surface under a reference illuminant (here, the CIE D65 reference illuminant) to the luminance of the reference illuminant itself.</w:t>
      </w:r>
      <w:r w:rsidR="00A67C2B" w:rsidRPr="00897ED6">
        <w:rPr>
          <w:i/>
          <w:iCs/>
          <w:sz w:val="22"/>
          <w:szCs w:val="22"/>
        </w:rPr>
        <w:t xml:space="preserve"> The target object LRF was </w:t>
      </w:r>
      <w:r w:rsidR="00677D84" w:rsidRPr="00897ED6">
        <w:rPr>
          <w:i/>
          <w:iCs/>
          <w:sz w:val="22"/>
          <w:szCs w:val="22"/>
        </w:rPr>
        <w:t xml:space="preserve">varied </w:t>
      </w:r>
      <w:r w:rsidR="00A67C2B" w:rsidRPr="00897ED6">
        <w:rPr>
          <w:i/>
          <w:iCs/>
          <w:sz w:val="22"/>
          <w:szCs w:val="22"/>
        </w:rPr>
        <w:t>by scaling the surface</w:t>
      </w:r>
      <w:r w:rsidR="0059121D" w:rsidRPr="00897ED6">
        <w:rPr>
          <w:i/>
          <w:iCs/>
          <w:sz w:val="22"/>
          <w:szCs w:val="22"/>
        </w:rPr>
        <w:t xml:space="preserve"> </w:t>
      </w:r>
      <w:r w:rsidR="00A67C2B" w:rsidRPr="00897ED6">
        <w:rPr>
          <w:i/>
          <w:iCs/>
          <w:sz w:val="22"/>
          <w:szCs w:val="22"/>
        </w:rPr>
        <w:t xml:space="preserve">reflectance </w:t>
      </w:r>
      <w:r w:rsidR="00C236D6" w:rsidRPr="00897ED6">
        <w:rPr>
          <w:i/>
          <w:iCs/>
          <w:sz w:val="22"/>
          <w:szCs w:val="22"/>
        </w:rPr>
        <w:t xml:space="preserve">spectrum </w:t>
      </w:r>
      <w:r w:rsidR="00A67C2B" w:rsidRPr="00897ED6">
        <w:rPr>
          <w:i/>
          <w:iCs/>
          <w:sz w:val="22"/>
          <w:szCs w:val="22"/>
        </w:rPr>
        <w:t>of the target object, without changing its shape.</w:t>
      </w:r>
      <w:r w:rsidR="00076D5C" w:rsidRPr="00897ED6">
        <w:rPr>
          <w:rStyle w:val="FootnoteReference"/>
          <w:i/>
          <w:iCs/>
          <w:sz w:val="22"/>
          <w:szCs w:val="22"/>
        </w:rPr>
        <w:footnoteReference w:id="2"/>
      </w:r>
      <w:r w:rsidR="00E300F3" w:rsidRPr="00897ED6">
        <w:rPr>
          <w:i/>
          <w:iCs/>
          <w:sz w:val="22"/>
          <w:szCs w:val="22"/>
        </w:rPr>
        <w:t xml:space="preserve"> </w:t>
      </w:r>
      <w:r w:rsidR="00C85061" w:rsidRPr="00897ED6">
        <w:rPr>
          <w:rStyle w:val="None"/>
          <w:i/>
          <w:iCs/>
          <w:sz w:val="22"/>
          <w:szCs w:val="22"/>
          <w:shd w:val="clear" w:color="auto" w:fill="FFFFFF"/>
        </w:rPr>
        <w:t xml:space="preserve">The temporal order in which the standard and comparison images were presented was randomized on each trial. </w:t>
      </w:r>
    </w:p>
    <w:p w14:paraId="2CD499B6" w14:textId="7C8D0322" w:rsidR="00837817" w:rsidRPr="00897ED6" w:rsidRDefault="00E300F3" w:rsidP="001064E7">
      <w:pPr>
        <w:rPr>
          <w:i/>
          <w:iCs/>
          <w:sz w:val="22"/>
          <w:szCs w:val="22"/>
        </w:rPr>
      </w:pPr>
      <w:r w:rsidRPr="00897ED6">
        <w:rPr>
          <w:i/>
          <w:iCs/>
          <w:sz w:val="22"/>
          <w:szCs w:val="22"/>
        </w:rPr>
        <w:t xml:space="preserve">We recorded the proportion of times </w:t>
      </w:r>
      <w:r w:rsidRPr="00897ED6">
        <w:rPr>
          <w:rStyle w:val="None"/>
          <w:i/>
          <w:iCs/>
          <w:sz w:val="22"/>
          <w:szCs w:val="22"/>
        </w:rPr>
        <w:t>observer</w:t>
      </w:r>
      <w:r w:rsidRPr="00897ED6">
        <w:rPr>
          <w:i/>
          <w:iCs/>
          <w:sz w:val="22"/>
          <w:szCs w:val="22"/>
        </w:rPr>
        <w:t>s chose the comparison image as having the lighter target object at 11 values of the target object LRF. Figure 2 shows a psychometric function from a typical human observer. The proportion</w:t>
      </w:r>
      <w:r w:rsidR="00EB6C02" w:rsidRPr="00897ED6">
        <w:rPr>
          <w:i/>
          <w:iCs/>
          <w:sz w:val="22"/>
          <w:szCs w:val="22"/>
        </w:rPr>
        <w:t>-comparison-</w:t>
      </w:r>
      <w:r w:rsidRPr="00897ED6">
        <w:rPr>
          <w:i/>
          <w:iCs/>
          <w:sz w:val="22"/>
          <w:szCs w:val="22"/>
        </w:rPr>
        <w:t xml:space="preserve">chosen data </w:t>
      </w:r>
      <w:r w:rsidR="00097246" w:rsidRPr="00897ED6">
        <w:rPr>
          <w:i/>
          <w:iCs/>
          <w:sz w:val="22"/>
          <w:szCs w:val="22"/>
        </w:rPr>
        <w:t xml:space="preserve">were </w:t>
      </w:r>
      <w:r w:rsidRPr="00897ED6">
        <w:rPr>
          <w:i/>
          <w:iCs/>
          <w:sz w:val="22"/>
          <w:szCs w:val="22"/>
        </w:rPr>
        <w:t xml:space="preserve">fit with a cumulative </w:t>
      </w:r>
      <w:r w:rsidR="006464A2" w:rsidRPr="00897ED6">
        <w:rPr>
          <w:i/>
          <w:iCs/>
          <w:sz w:val="22"/>
          <w:szCs w:val="22"/>
        </w:rPr>
        <w:t xml:space="preserve">normal </w:t>
      </w:r>
      <w:r w:rsidRPr="00897ED6">
        <w:rPr>
          <w:i/>
          <w:iCs/>
          <w:sz w:val="22"/>
          <w:szCs w:val="22"/>
        </w:rPr>
        <w:t>using maximum likelihood methods (</w:t>
      </w:r>
      <w:r w:rsidR="00B60956" w:rsidRPr="00897ED6">
        <w:rPr>
          <w:i/>
          <w:iCs/>
          <w:sz w:val="22"/>
          <w:szCs w:val="22"/>
        </w:rPr>
        <w:t xml:space="preserve">see </w:t>
      </w:r>
      <w:r w:rsidRPr="00897ED6">
        <w:rPr>
          <w:i/>
          <w:iCs/>
          <w:sz w:val="22"/>
          <w:szCs w:val="22"/>
        </w:rPr>
        <w:t xml:space="preserve">Methods: Psychometric Function). </w:t>
      </w:r>
      <w:r w:rsidR="000A14D4" w:rsidRPr="00897ED6">
        <w:rPr>
          <w:i/>
          <w:iCs/>
          <w:sz w:val="22"/>
          <w:szCs w:val="22"/>
        </w:rPr>
        <w:t>T</w:t>
      </w:r>
      <w:r w:rsidRPr="00897ED6">
        <w:rPr>
          <w:i/>
          <w:iCs/>
          <w:sz w:val="22"/>
          <w:szCs w:val="22"/>
        </w:rPr>
        <w:t xml:space="preserve">hreshold was defined as the difference between the LRF of the target object at proportion comparison chosen 0.76 and 0.50 (i.e., d-prime = 1.0 in a two-interval task), as determined from the cumulative </w:t>
      </w:r>
      <w:r w:rsidR="007702E8" w:rsidRPr="00897ED6">
        <w:rPr>
          <w:i/>
          <w:iCs/>
          <w:sz w:val="22"/>
          <w:szCs w:val="22"/>
        </w:rPr>
        <w:t xml:space="preserve">normal </w:t>
      </w:r>
      <w:r w:rsidRPr="00897ED6">
        <w:rPr>
          <w:i/>
          <w:iCs/>
          <w:sz w:val="22"/>
          <w:szCs w:val="22"/>
        </w:rPr>
        <w:t>fit.</w:t>
      </w:r>
    </w:p>
    <w:p w14:paraId="37EA96A8" w14:textId="77777777" w:rsidR="00482247" w:rsidRPr="00897ED6" w:rsidRDefault="00482247" w:rsidP="001064E7">
      <w:pPr>
        <w:rPr>
          <w:i/>
          <w:iCs/>
          <w:sz w:val="22"/>
          <w:szCs w:val="22"/>
        </w:rPr>
      </w:pPr>
    </w:p>
    <w:p w14:paraId="28CA1034" w14:textId="5C62B37B" w:rsidR="00482247" w:rsidRPr="00897ED6" w:rsidRDefault="00482247" w:rsidP="00482247">
      <w:pPr>
        <w:pStyle w:val="Default"/>
        <w:spacing w:before="0" w:after="270"/>
        <w:rPr>
          <w:rFonts w:ascii="Times New Roman" w:hAnsi="Times New Roman"/>
          <w:i/>
          <w:iCs/>
          <w:sz w:val="22"/>
          <w:szCs w:val="22"/>
        </w:rPr>
      </w:pPr>
      <w:r w:rsidRPr="00897ED6">
        <w:rPr>
          <w:rStyle w:val="None"/>
          <w:rFonts w:ascii="Times New Roman" w:hAnsi="Times New Roman"/>
          <w:i/>
          <w:iCs/>
          <w:sz w:val="22"/>
          <w:szCs w:val="22"/>
          <w:shd w:val="clear" w:color="auto" w:fill="FFFFFF"/>
        </w:rPr>
        <w:t>We measured lightness discrimination thresholds as a function of the amount of variability in the surface reflectance</w:t>
      </w:r>
      <w:r w:rsidR="007369CC" w:rsidRPr="00897ED6">
        <w:rPr>
          <w:rStyle w:val="None"/>
          <w:rFonts w:ascii="Times New Roman" w:hAnsi="Times New Roman"/>
          <w:i/>
          <w:iCs/>
          <w:sz w:val="22"/>
          <w:szCs w:val="22"/>
          <w:shd w:val="clear" w:color="auto" w:fill="FFFFFF"/>
        </w:rPr>
        <w:t>s</w:t>
      </w:r>
      <w:r w:rsidRPr="00897ED6">
        <w:rPr>
          <w:rStyle w:val="None"/>
          <w:rFonts w:ascii="Times New Roman" w:hAnsi="Times New Roman"/>
          <w:i/>
          <w:iCs/>
          <w:sz w:val="22"/>
          <w:szCs w:val="22"/>
          <w:shd w:val="clear" w:color="auto" w:fill="FFFFFF"/>
        </w:rPr>
        <w:t xml:space="preserve"> of the background objects</w:t>
      </w:r>
      <w:r w:rsidR="006E70D7" w:rsidRPr="00897ED6">
        <w:rPr>
          <w:rStyle w:val="None"/>
          <w:rFonts w:ascii="Times New Roman" w:hAnsi="Times New Roman"/>
          <w:i/>
          <w:iCs/>
          <w:sz w:val="22"/>
          <w:szCs w:val="22"/>
          <w:shd w:val="clear" w:color="auto" w:fill="FFFFFF"/>
        </w:rPr>
        <w:t xml:space="preserve"> in the </w:t>
      </w:r>
      <w:r w:rsidR="009E4803" w:rsidRPr="00897ED6">
        <w:rPr>
          <w:rStyle w:val="None"/>
          <w:rFonts w:ascii="Times New Roman" w:hAnsi="Times New Roman"/>
          <w:i/>
          <w:iCs/>
          <w:sz w:val="22"/>
          <w:szCs w:val="22"/>
          <w:shd w:val="clear" w:color="auto" w:fill="FFFFFF"/>
        </w:rPr>
        <w:t xml:space="preserve">rendered </w:t>
      </w:r>
      <w:r w:rsidR="004B6347" w:rsidRPr="00897ED6">
        <w:rPr>
          <w:rStyle w:val="None"/>
          <w:rFonts w:ascii="Times New Roman" w:hAnsi="Times New Roman"/>
          <w:i/>
          <w:iCs/>
          <w:sz w:val="22"/>
          <w:szCs w:val="22"/>
          <w:shd w:val="clear" w:color="auto" w:fill="FFFFFF"/>
        </w:rPr>
        <w:t>scenes</w:t>
      </w:r>
      <w:r w:rsidRPr="00897ED6">
        <w:rPr>
          <w:rStyle w:val="None"/>
          <w:rFonts w:ascii="Times New Roman" w:hAnsi="Times New Roman"/>
          <w:i/>
          <w:iCs/>
          <w:sz w:val="22"/>
          <w:szCs w:val="22"/>
          <w:shd w:val="clear" w:color="auto" w:fill="FFFFFF"/>
        </w:rPr>
        <w:t xml:space="preserve">. The reflectances </w:t>
      </w:r>
      <w:r w:rsidR="00A91E38" w:rsidRPr="00897ED6">
        <w:rPr>
          <w:rStyle w:val="None"/>
          <w:rFonts w:ascii="Times New Roman" w:hAnsi="Times New Roman"/>
          <w:i/>
          <w:iCs/>
          <w:sz w:val="22"/>
          <w:szCs w:val="22"/>
          <w:shd w:val="clear" w:color="auto" w:fill="FFFFFF"/>
        </w:rPr>
        <w:t xml:space="preserve">of the background objects </w:t>
      </w:r>
      <w:r w:rsidRPr="00897ED6">
        <w:rPr>
          <w:rStyle w:val="None"/>
          <w:rFonts w:ascii="Times New Roman" w:hAnsi="Times New Roman"/>
          <w:i/>
          <w:iCs/>
          <w:sz w:val="22"/>
          <w:szCs w:val="22"/>
          <w:shd w:val="clear" w:color="auto" w:fill="FFFFFF"/>
        </w:rPr>
        <w:t xml:space="preserve">were chosen from a distribution of natural </w:t>
      </w:r>
      <w:r w:rsidR="00FF6DB0" w:rsidRPr="00897ED6">
        <w:rPr>
          <w:rStyle w:val="None"/>
          <w:rFonts w:ascii="Times New Roman" w:hAnsi="Times New Roman"/>
          <w:i/>
          <w:iCs/>
          <w:sz w:val="22"/>
          <w:szCs w:val="22"/>
          <w:shd w:val="clear" w:color="auto" w:fill="FFFFFF"/>
        </w:rPr>
        <w:t>reflectance</w:t>
      </w:r>
      <w:r w:rsidRPr="00897ED6">
        <w:rPr>
          <w:rStyle w:val="None"/>
          <w:rFonts w:ascii="Times New Roman" w:hAnsi="Times New Roman"/>
          <w:i/>
          <w:iCs/>
          <w:sz w:val="22"/>
          <w:szCs w:val="22"/>
          <w:shd w:val="clear" w:color="auto" w:fill="FFFFFF"/>
        </w:rPr>
        <w:t xml:space="preserve">s. The amount of variability was controlled </w:t>
      </w:r>
      <w:r w:rsidR="00216705" w:rsidRPr="00897ED6">
        <w:rPr>
          <w:rStyle w:val="None"/>
          <w:rFonts w:ascii="Times New Roman" w:hAnsi="Times New Roman"/>
          <w:i/>
          <w:iCs/>
          <w:sz w:val="22"/>
          <w:szCs w:val="22"/>
          <w:shd w:val="clear" w:color="auto" w:fill="FFFFFF"/>
        </w:rPr>
        <w:t xml:space="preserve">parametrically </w:t>
      </w:r>
      <w:r w:rsidRPr="00897ED6">
        <w:rPr>
          <w:rStyle w:val="None"/>
          <w:rFonts w:ascii="Times New Roman" w:hAnsi="Times New Roman"/>
          <w:i/>
          <w:iCs/>
          <w:sz w:val="22"/>
          <w:szCs w:val="22"/>
          <w:shd w:val="clear" w:color="auto" w:fill="FFFFFF"/>
        </w:rPr>
        <w:t>by multiplying the co</w:t>
      </w:r>
      <w:r w:rsidRPr="00897ED6">
        <w:rPr>
          <w:rStyle w:val="None"/>
          <w:rFonts w:ascii="Times New Roman" w:hAnsi="Times New Roman"/>
          <w:i/>
          <w:iCs/>
          <w:sz w:val="22"/>
          <w:szCs w:val="22"/>
          <w:shd w:val="clear" w:color="auto" w:fill="FFFFFF"/>
          <w:lang w:val="fr-FR"/>
        </w:rPr>
        <w:t xml:space="preserve">variance </w:t>
      </w:r>
      <w:r w:rsidRPr="00897ED6">
        <w:rPr>
          <w:rStyle w:val="None"/>
          <w:rFonts w:ascii="Times New Roman" w:hAnsi="Times New Roman"/>
          <w:i/>
          <w:iCs/>
          <w:sz w:val="22"/>
          <w:szCs w:val="22"/>
          <w:shd w:val="clear" w:color="auto" w:fill="FFFFFF"/>
        </w:rPr>
        <w:t>matrix of the distribution by a scalar (</w:t>
      </w:r>
      <w:r w:rsidR="00BE55A4" w:rsidRPr="00897ED6">
        <w:rPr>
          <w:rStyle w:val="None"/>
          <w:rFonts w:ascii="Times New Roman" w:hAnsi="Times New Roman"/>
          <w:i/>
          <w:iCs/>
          <w:sz w:val="22"/>
          <w:szCs w:val="22"/>
          <w:shd w:val="clear" w:color="auto" w:fill="FFFFFF"/>
        </w:rPr>
        <w:t xml:space="preserve">see </w:t>
      </w:r>
      <w:r w:rsidR="00A77877" w:rsidRPr="00897ED6">
        <w:rPr>
          <w:rStyle w:val="None"/>
          <w:rFonts w:ascii="Times New Roman" w:hAnsi="Times New Roman"/>
          <w:i/>
          <w:iCs/>
          <w:sz w:val="22"/>
          <w:szCs w:val="22"/>
          <w:shd w:val="clear" w:color="auto" w:fill="FFFFFF"/>
        </w:rPr>
        <w:t>Methods:</w:t>
      </w:r>
      <w:r w:rsidRPr="00897ED6">
        <w:rPr>
          <w:rStyle w:val="None"/>
          <w:rFonts w:ascii="Times New Roman" w:hAnsi="Times New Roman"/>
          <w:i/>
          <w:iCs/>
          <w:sz w:val="22"/>
          <w:szCs w:val="22"/>
          <w:shd w:val="clear" w:color="auto" w:fill="FFFFFF"/>
        </w:rPr>
        <w:t xml:space="preserve"> Reflectance and Illumination Spectra). We measured thresholds for six logarithmically spaced values of </w:t>
      </w:r>
      <w:r w:rsidR="009E4803" w:rsidRPr="00897ED6">
        <w:rPr>
          <w:rStyle w:val="None"/>
          <w:rFonts w:ascii="Times New Roman" w:hAnsi="Times New Roman"/>
          <w:i/>
          <w:iCs/>
          <w:sz w:val="22"/>
          <w:szCs w:val="22"/>
          <w:shd w:val="clear" w:color="auto" w:fill="FFFFFF"/>
        </w:rPr>
        <w:lastRenderedPageBreak/>
        <w:t>this</w:t>
      </w:r>
      <w:r w:rsidRPr="00897ED6">
        <w:rPr>
          <w:rStyle w:val="None"/>
          <w:rFonts w:ascii="Times New Roman" w:hAnsi="Times New Roman"/>
          <w:i/>
          <w:iCs/>
          <w:sz w:val="22"/>
          <w:szCs w:val="22"/>
          <w:shd w:val="clear" w:color="auto" w:fill="FFFFFF"/>
        </w:rPr>
        <w:t xml:space="preserve"> covariance scalar.</w:t>
      </w:r>
      <w:r w:rsidR="00D434E4" w:rsidRPr="00897ED6">
        <w:rPr>
          <w:rStyle w:val="None"/>
          <w:rFonts w:ascii="Times New Roman" w:hAnsi="Times New Roman"/>
          <w:i/>
          <w:iCs/>
          <w:sz w:val="22"/>
          <w:szCs w:val="22"/>
          <w:shd w:val="clear" w:color="auto" w:fill="FFFFFF"/>
        </w:rPr>
        <w:t xml:space="preserve"> </w:t>
      </w:r>
      <w:r w:rsidR="00D434E4" w:rsidRPr="00897ED6">
        <w:rPr>
          <w:rFonts w:ascii="Times New Roman" w:hAnsi="Times New Roman"/>
          <w:i/>
          <w:iCs/>
          <w:sz w:val="22"/>
          <w:szCs w:val="22"/>
        </w:rPr>
        <w:t>By varying the scalar from 0 (no variation) to 1 (natural</w:t>
      </w:r>
      <w:r w:rsidR="00B37EA8" w:rsidRPr="00897ED6">
        <w:rPr>
          <w:rFonts w:ascii="Times New Roman" w:hAnsi="Times New Roman"/>
          <w:i/>
          <w:iCs/>
          <w:sz w:val="22"/>
          <w:szCs w:val="22"/>
        </w:rPr>
        <w:t>-</w:t>
      </w:r>
      <w:r w:rsidR="00D434E4" w:rsidRPr="00897ED6">
        <w:rPr>
          <w:rFonts w:ascii="Times New Roman" w:hAnsi="Times New Roman"/>
          <w:i/>
          <w:iCs/>
          <w:sz w:val="22"/>
          <w:szCs w:val="22"/>
        </w:rPr>
        <w:t>scene</w:t>
      </w:r>
      <w:r w:rsidR="00B37EA8" w:rsidRPr="00897ED6">
        <w:rPr>
          <w:rFonts w:ascii="Times New Roman" w:hAnsi="Times New Roman"/>
          <w:i/>
          <w:iCs/>
          <w:sz w:val="22"/>
          <w:szCs w:val="22"/>
        </w:rPr>
        <w:t>-typical variation</w:t>
      </w:r>
      <w:r w:rsidR="00D434E4" w:rsidRPr="00897ED6">
        <w:rPr>
          <w:rFonts w:ascii="Times New Roman" w:hAnsi="Times New Roman"/>
          <w:i/>
          <w:iCs/>
          <w:sz w:val="22"/>
          <w:szCs w:val="22"/>
        </w:rPr>
        <w:t>), we examined how background variation affects performance in the task. Figure 3 shows examples of images used in our psychophysical task for different choices of the covariance scalar.</w:t>
      </w:r>
    </w:p>
    <w:p w14:paraId="60BA7DB7" w14:textId="205071A6" w:rsidR="00E60540" w:rsidRPr="00897ED6" w:rsidRDefault="00E60540" w:rsidP="00482247">
      <w:pPr>
        <w:pStyle w:val="Default"/>
        <w:spacing w:before="0" w:after="270"/>
        <w:rPr>
          <w:rFonts w:ascii="Times New Roman" w:hAnsi="Times New Roman"/>
          <w:i/>
          <w:iCs/>
          <w:sz w:val="22"/>
          <w:szCs w:val="22"/>
        </w:rPr>
      </w:pPr>
      <w:r w:rsidRPr="00897ED6">
        <w:rPr>
          <w:rFonts w:ascii="Times New Roman" w:hAnsi="Times New Roman"/>
          <w:i/>
          <w:iCs/>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724D83CD" w14:textId="23F37893"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t>The experimental design and the method for extracting threshold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3"/>
      </w:r>
    </w:p>
    <w:p w14:paraId="62C7F290" w14:textId="38DAFC4E"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The first experiment (preregistered as Experiment </w:t>
      </w:r>
      <w:r w:rsidR="00E57861">
        <w:rPr>
          <w:rFonts w:ascii="Times New Roman" w:eastAsia="Times New Roman" w:hAnsi="Times New Roman" w:cs="Times New Roman"/>
          <w:sz w:val="22"/>
          <w:szCs w:val="22"/>
        </w:rPr>
        <w:t>6</w:t>
      </w:r>
      <w:r>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t>
      </w:r>
      <w:r w:rsidR="003C0EF1">
        <w:rPr>
          <w:rFonts w:ascii="Times New Roman" w:eastAsia="Times New Roman" w:hAnsi="Times New Roman" w:cs="Times New Roman"/>
          <w:sz w:val="22"/>
          <w:szCs w:val="22"/>
        </w:rPr>
        <w:t xml:space="preserve">studied the effect of variation in </w:t>
      </w:r>
      <w:r w:rsidR="006252E5">
        <w:rPr>
          <w:rFonts w:ascii="Times New Roman" w:eastAsia="Times New Roman" w:hAnsi="Times New Roman" w:cs="Times New Roman"/>
          <w:sz w:val="22"/>
          <w:szCs w:val="22"/>
        </w:rPr>
        <w:t xml:space="preserve">reflection spectra </w:t>
      </w:r>
      <w:r w:rsidR="003C0EF1">
        <w:rPr>
          <w:rFonts w:ascii="Times New Roman" w:eastAsia="Times New Roman" w:hAnsi="Times New Roman" w:cs="Times New Roman"/>
          <w:sz w:val="22"/>
          <w:szCs w:val="22"/>
        </w:rPr>
        <w:t xml:space="preserve">of background objects on human lightness discrimination thresholds. </w:t>
      </w:r>
      <w:r w:rsidR="000B474E">
        <w:rPr>
          <w:rFonts w:ascii="Times New Roman" w:eastAsia="Times New Roman" w:hAnsi="Times New Roman" w:cs="Times New Roman"/>
          <w:sz w:val="22"/>
          <w:szCs w:val="22"/>
        </w:rPr>
        <w:t xml:space="preserve">It </w:t>
      </w:r>
      <w:r w:rsidR="0093797D">
        <w:rPr>
          <w:rFonts w:ascii="Times New Roman" w:eastAsia="Times New Roman" w:hAnsi="Times New Roman" w:cs="Times New Roman"/>
          <w:sz w:val="22"/>
          <w:szCs w:val="22"/>
        </w:rPr>
        <w:t xml:space="preserve">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0B474E">
        <w:rPr>
          <w:rFonts w:ascii="Times New Roman" w:eastAsia="Times New Roman" w:hAnsi="Times New Roman" w:cs="Times New Roman"/>
          <w:sz w:val="22"/>
          <w:szCs w:val="22"/>
        </w:rPr>
        <w:t xml:space="preserve">, </w:t>
      </w:r>
      <w:r w:rsidR="000B474E" w:rsidRPr="000B474E">
        <w:rPr>
          <w:rFonts w:ascii="Times New Roman" w:eastAsia="Times New Roman" w:hAnsi="Times New Roman" w:cs="Times New Roman"/>
          <w:color w:val="FF0000"/>
          <w:sz w:val="22"/>
          <w:szCs w:val="22"/>
        </w:rPr>
        <w:t>cite equivalent noise paper</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conditions where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E84773">
        <w:rPr>
          <w:rFonts w:ascii="Times New Roman" w:eastAsia="Times New Roman" w:hAnsi="Times New Roman" w:cs="Times New Roman"/>
          <w:sz w:val="22"/>
          <w:szCs w:val="22"/>
        </w:rPr>
        <w:t xml:space="preserve">The second experiment (preregistered as Experiment 7) studied the </w:t>
      </w:r>
      <w:r w:rsidR="00AA6461">
        <w:rPr>
          <w:rFonts w:ascii="Times New Roman" w:eastAsia="Times New Roman" w:hAnsi="Times New Roman" w:cs="Times New Roman"/>
          <w:sz w:val="22"/>
          <w:szCs w:val="22"/>
        </w:rPr>
        <w:t xml:space="preserve">variation in intensity of </w:t>
      </w:r>
      <w:r w:rsidR="009851BB">
        <w:rPr>
          <w:rFonts w:ascii="Times New Roman" w:eastAsia="Times New Roman" w:hAnsi="Times New Roman" w:cs="Times New Roman"/>
          <w:sz w:val="22"/>
          <w:szCs w:val="22"/>
        </w:rPr>
        <w:t xml:space="preserve">the </w:t>
      </w:r>
      <w:r w:rsidR="00AA6461">
        <w:rPr>
          <w:rFonts w:ascii="Times New Roman" w:eastAsia="Times New Roman" w:hAnsi="Times New Roman" w:cs="Times New Roman"/>
          <w:sz w:val="22"/>
          <w:szCs w:val="22"/>
        </w:rPr>
        <w:t>light source</w:t>
      </w:r>
      <w:r w:rsidR="0075242C">
        <w:rPr>
          <w:rFonts w:ascii="Times New Roman" w:eastAsia="Times New Roman" w:hAnsi="Times New Roman" w:cs="Times New Roman"/>
          <w:sz w:val="22"/>
          <w:szCs w:val="22"/>
        </w:rPr>
        <w:t>s</w:t>
      </w:r>
      <w:r w:rsidR="004235AD">
        <w:rPr>
          <w:rFonts w:ascii="Times New Roman" w:eastAsia="Times New Roman" w:hAnsi="Times New Roman" w:cs="Times New Roman"/>
          <w:sz w:val="22"/>
          <w:szCs w:val="22"/>
        </w:rPr>
        <w:t xml:space="preserve"> in the scene</w:t>
      </w:r>
      <w:r w:rsidR="00AA6461">
        <w:rPr>
          <w:rFonts w:ascii="Times New Roman" w:eastAsia="Times New Roman" w:hAnsi="Times New Roman" w:cs="Times New Roman"/>
          <w:sz w:val="22"/>
          <w:szCs w:val="22"/>
        </w:rPr>
        <w:t xml:space="preserve"> on human lightness discrimination thresholds. The third experiment (preregistered as Experiment 8) studied the variation of </w:t>
      </w:r>
      <w:r w:rsidR="00850E56">
        <w:rPr>
          <w:rFonts w:ascii="Times New Roman" w:eastAsia="Times New Roman" w:hAnsi="Times New Roman" w:cs="Times New Roman"/>
          <w:sz w:val="22"/>
          <w:szCs w:val="22"/>
        </w:rPr>
        <w:t xml:space="preserve">simultaneous variation of </w:t>
      </w:r>
      <w:r w:rsidR="00025D14">
        <w:rPr>
          <w:rFonts w:ascii="Times New Roman" w:eastAsia="Times New Roman" w:hAnsi="Times New Roman" w:cs="Times New Roman"/>
          <w:sz w:val="22"/>
          <w:szCs w:val="22"/>
        </w:rPr>
        <w:t xml:space="preserve">background object </w:t>
      </w:r>
      <w:r w:rsidR="0071677E">
        <w:rPr>
          <w:rFonts w:ascii="Times New Roman" w:eastAsia="Times New Roman" w:hAnsi="Times New Roman" w:cs="Times New Roman"/>
          <w:sz w:val="22"/>
          <w:szCs w:val="22"/>
        </w:rPr>
        <w:t xml:space="preserve">reflection spectra </w:t>
      </w:r>
      <w:r w:rsidR="00025D14">
        <w:rPr>
          <w:rFonts w:ascii="Times New Roman" w:eastAsia="Times New Roman" w:hAnsi="Times New Roman" w:cs="Times New Roman"/>
          <w:sz w:val="22"/>
          <w:szCs w:val="22"/>
        </w:rPr>
        <w:t>and the light source intensity</w:t>
      </w:r>
      <w:r w:rsidR="007F79DB">
        <w:rPr>
          <w:rFonts w:ascii="Times New Roman" w:eastAsia="Times New Roman" w:hAnsi="Times New Roman" w:cs="Times New Roman"/>
          <w:sz w:val="22"/>
          <w:szCs w:val="22"/>
        </w:rPr>
        <w:t xml:space="preserve"> on human lightness discrimination thresholds.</w:t>
      </w:r>
      <w:r w:rsidR="00D22EEE">
        <w:rPr>
          <w:rFonts w:ascii="Times New Roman" w:eastAsia="Times New Roman" w:hAnsi="Times New Roman" w:cs="Times New Roman"/>
          <w:sz w:val="22"/>
          <w:szCs w:val="22"/>
        </w:rPr>
        <w:t xml:space="preserve"> 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methods of all three experiments were same.</w:t>
      </w:r>
    </w:p>
    <w:p w14:paraId="074B5A97" w14:textId="638F3711"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amount of variation. </w:t>
      </w:r>
      <w:r w:rsidR="003D3258">
        <w:rPr>
          <w:rFonts w:ascii="Times New Roman" w:hAnsi="Times New Roman" w:cs="Times New Roman"/>
          <w:sz w:val="22"/>
          <w:szCs w:val="22"/>
        </w:rPr>
        <w:t>In</w:t>
      </w:r>
      <w:r w:rsidR="00795D36">
        <w:rPr>
          <w:rFonts w:ascii="Times New Roman" w:hAnsi="Times New Roman" w:cs="Times New Roman"/>
          <w:sz w:val="22"/>
          <w:szCs w:val="22"/>
        </w:rPr>
        <w:t xml:space="preserve"> </w:t>
      </w:r>
      <w:r w:rsidR="00852AE6">
        <w:rPr>
          <w:rFonts w:ascii="Times New Roman" w:hAnsi="Times New Roman" w:cs="Times New Roman"/>
          <w:sz w:val="22"/>
          <w:szCs w:val="22"/>
        </w:rPr>
        <w:t xml:space="preserve">the </w:t>
      </w:r>
      <w:r w:rsidR="00795D36">
        <w:rPr>
          <w:rFonts w:ascii="Times New Roman" w:hAnsi="Times New Roman" w:cs="Times New Roman"/>
          <w:sz w:val="22"/>
          <w:szCs w:val="22"/>
        </w:rPr>
        <w:t xml:space="preserve">case of 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2418A3">
        <w:rPr>
          <w:rFonts w:ascii="Times New Roman" w:hAnsi="Times New Roman" w:cs="Times New Roman"/>
          <w:sz w:val="22"/>
          <w:szCs w:val="22"/>
        </w:rPr>
        <w:t>our</w:t>
      </w:r>
      <w:r w:rsidR="003649C9">
        <w:rPr>
          <w:rFonts w:ascii="Times New Roman" w:hAnsi="Times New Roman" w:cs="Times New Roman"/>
          <w:sz w:val="22"/>
          <w:szCs w:val="22"/>
        </w:rPr>
        <w:t xml:space="preserve"> previously developed equivalent noise model</w:t>
      </w:r>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385E8B49"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0F17CE">
        <w:rPr>
          <w:rStyle w:val="None"/>
          <w:rFonts w:ascii="Times New Roman" w:hAnsi="Times New Roman"/>
          <w:sz w:val="22"/>
          <w:szCs w:val="22"/>
        </w:rPr>
        <w:t xml:space="preserve"> </w:t>
      </w:r>
      <w:r w:rsidR="001210B2">
        <w:rPr>
          <w:rStyle w:val="None"/>
          <w:rFonts w:ascii="Times New Roman" w:hAnsi="Times New Roman"/>
          <w:sz w:val="22"/>
          <w:szCs w:val="22"/>
        </w:rPr>
        <w:t xml:space="preserve">Briefly, we combine to datasets of surface reflectance functions containing 632 surface reflectance measurements.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 xml:space="preserve">These eigenvalues captured more than 99.5% of the variance.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approximated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generated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a reflectance spectrum did not meet this criteria</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r w:rsidR="00E42B39">
        <w:rPr>
          <w:rStyle w:val="None"/>
          <w:rFonts w:ascii="Times New Roman" w:hAnsi="Times New Roman"/>
          <w:sz w:val="22"/>
          <w:szCs w:val="22"/>
        </w:rPr>
        <w:t xml:space="preserve"> </w:t>
      </w:r>
    </w:p>
    <w:p w14:paraId="6628E20D" w14:textId="4751FA88"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 xml:space="preserve">average reflectance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EC241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 xml:space="preserve">riance scalar.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background object reflectance variation.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34C4A099"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power spectrum of the light sources was chosen as </w:t>
      </w:r>
      <w:r w:rsidR="00841570" w:rsidRPr="003F2E27">
        <w:rPr>
          <w:rStyle w:val="None"/>
          <w:rFonts w:ascii="Times New Roman" w:hAnsi="Times New Roman"/>
          <w:sz w:val="22"/>
          <w:szCs w:val="22"/>
        </w:rPr>
        <w:t xml:space="preserve">that of </w:t>
      </w:r>
      <w:r w:rsidRPr="003F2E27">
        <w:rPr>
          <w:rStyle w:val="None"/>
          <w:rFonts w:ascii="Times New Roman" w:hAnsi="Times New Roman"/>
          <w:sz w:val="22"/>
          <w:szCs w:val="22"/>
        </w:rPr>
        <w:t xml:space="preserve">standard daylight D65.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[1−Δ,</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1+Δ],</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parameter</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Δ</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262463">
        <w:rPr>
          <w:rStyle w:val="None"/>
          <w:rFonts w:ascii="Times New Roman" w:hAnsi="Times New Roman"/>
          <w:sz w:val="22"/>
          <w:szCs w:val="22"/>
        </w:rPr>
        <w:t xml:space="preserve"> (</w:t>
      </w:r>
      <w:r w:rsidR="00262463" w:rsidRPr="000760C0">
        <w:rPr>
          <w:rStyle w:val="None"/>
          <w:rFonts w:ascii="Times New Roman" w:hAnsi="Times New Roman"/>
          <w:color w:val="FF0000"/>
          <w:sz w:val="22"/>
          <w:szCs w:val="22"/>
        </w:rPr>
        <w:t>cite VWCC paper</w:t>
      </w:r>
      <w:r w:rsidR="00262463">
        <w:rPr>
          <w:rStyle w:val="None"/>
          <w:rFonts w:ascii="Times New Roman" w:hAnsi="Times New Roman"/>
          <w:sz w:val="22"/>
          <w:szCs w:val="22"/>
        </w:rPr>
        <w:t>)</w:t>
      </w:r>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47B86B4" w14:textId="34F9E863" w:rsidR="00701283" w:rsidRDefault="00701283" w:rsidP="00701283">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w:t>
      </w:r>
      <w:r w:rsidR="00472A37">
        <w:rPr>
          <w:rStyle w:val="None"/>
          <w:rFonts w:ascii="Times New Roman" w:hAnsi="Times New Roman"/>
          <w:sz w:val="22"/>
          <w:szCs w:val="22"/>
          <w:u w:val="single"/>
        </w:rPr>
        <w:t xml:space="preserve">preregistered </w:t>
      </w:r>
      <w:r w:rsidR="00422E18">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To study lightness discrimination thresholds with variation</w:t>
      </w:r>
      <w:r w:rsidR="00A66143">
        <w:rPr>
          <w:rFonts w:ascii="Times New Roman" w:eastAsia="Times New Roman" w:hAnsi="Times New Roman" w:cs="Times New Roman"/>
          <w:color w:val="000000" w:themeColor="text1"/>
          <w:sz w:val="22"/>
          <w:szCs w:val="22"/>
          <w:shd w:val="clear" w:color="auto" w:fill="FFFFFF"/>
        </w:rPr>
        <w:t xml:space="preserve"> in reflectance spectra of background objects</w:t>
      </w:r>
      <w:r>
        <w:rPr>
          <w:rFonts w:ascii="Times New Roman" w:eastAsia="Times New Roman" w:hAnsi="Times New Roman" w:cs="Times New Roman"/>
          <w:color w:val="000000" w:themeColor="text1"/>
          <w:sz w:val="22"/>
          <w:szCs w:val="22"/>
          <w:shd w:val="clear" w:color="auto" w:fill="FFFFFF"/>
        </w:rPr>
        <w:t xml:space="preserve">, </w:t>
      </w:r>
      <w:r>
        <w:rPr>
          <w:rStyle w:val="None"/>
          <w:rFonts w:ascii="Times New Roman" w:hAnsi="Times New Roman"/>
          <w:sz w:val="22"/>
          <w:szCs w:val="22"/>
        </w:rPr>
        <w:t>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logarithmically spaced values of covariance scalar: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Pr>
          <w:rStyle w:val="None"/>
          <w:rFonts w:ascii="Times New Roman" w:hAnsi="Times New Roman"/>
          <w:sz w:val="22"/>
          <w:szCs w:val="22"/>
        </w:rPr>
        <w:t>s</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The multiplication scalar was assigned an arbitrary value of 5.</w:t>
      </w:r>
    </w:p>
    <w:p w14:paraId="3C625873" w14:textId="1BC89E41" w:rsidR="005E7E5A" w:rsidRDefault="005E7E5A" w:rsidP="005E7E5A">
      <w:pPr>
        <w:rPr>
          <w:sz w:val="22"/>
          <w:szCs w:val="22"/>
        </w:rPr>
      </w:pPr>
      <w:r w:rsidRPr="0086778F">
        <w:rPr>
          <w:rStyle w:val="None"/>
          <w:color w:val="000000" w:themeColor="text1"/>
          <w:sz w:val="22"/>
          <w:szCs w:val="22"/>
        </w:rPr>
        <w:t xml:space="preserve">When displayed on the experimental monitor, the average luminance of the standard image for covariance scalar 0.00 was </w:t>
      </w:r>
      <w:r>
        <w:rPr>
          <w:rStyle w:val="None"/>
          <w:color w:val="000000" w:themeColor="text1"/>
          <w:sz w:val="22"/>
          <w:szCs w:val="22"/>
        </w:rPr>
        <w:t>94.0</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luminances of the target object for the 11 LRF levels were [</w:t>
      </w:r>
      <w:r w:rsidRPr="009E02D0">
        <w:rPr>
          <w:rStyle w:val="None"/>
          <w:color w:val="000000" w:themeColor="text1"/>
          <w:sz w:val="22"/>
          <w:szCs w:val="22"/>
        </w:rPr>
        <w:t>130</w:t>
      </w:r>
      <w:r>
        <w:rPr>
          <w:rStyle w:val="None"/>
          <w:color w:val="000000" w:themeColor="text1"/>
          <w:sz w:val="22"/>
          <w:szCs w:val="22"/>
        </w:rPr>
        <w:t>.0,</w:t>
      </w:r>
      <w:r w:rsidRPr="009E02D0">
        <w:rPr>
          <w:rStyle w:val="None"/>
          <w:color w:val="000000" w:themeColor="text1"/>
          <w:sz w:val="22"/>
          <w:szCs w:val="22"/>
        </w:rPr>
        <w:t xml:space="preserve"> 131.5</w:t>
      </w:r>
      <w:r>
        <w:rPr>
          <w:rStyle w:val="None"/>
          <w:color w:val="000000" w:themeColor="text1"/>
          <w:sz w:val="22"/>
          <w:szCs w:val="22"/>
        </w:rPr>
        <w:t xml:space="preserve">, </w:t>
      </w:r>
      <w:r w:rsidRPr="009E02D0">
        <w:rPr>
          <w:rStyle w:val="None"/>
          <w:color w:val="000000" w:themeColor="text1"/>
          <w:sz w:val="22"/>
          <w:szCs w:val="22"/>
        </w:rPr>
        <w:t>133</w:t>
      </w:r>
      <w:r>
        <w:rPr>
          <w:rStyle w:val="None"/>
          <w:color w:val="000000" w:themeColor="text1"/>
          <w:sz w:val="22"/>
          <w:szCs w:val="22"/>
        </w:rPr>
        <w:t xml:space="preserve">.0, </w:t>
      </w:r>
      <w:r w:rsidRPr="009E02D0">
        <w:rPr>
          <w:rStyle w:val="None"/>
          <w:color w:val="000000" w:themeColor="text1"/>
          <w:sz w:val="22"/>
          <w:szCs w:val="22"/>
        </w:rPr>
        <w:t>134.5</w:t>
      </w:r>
      <w:r>
        <w:rPr>
          <w:rStyle w:val="None"/>
          <w:color w:val="000000" w:themeColor="text1"/>
          <w:sz w:val="22"/>
          <w:szCs w:val="22"/>
        </w:rPr>
        <w:t xml:space="preserve">, </w:t>
      </w:r>
      <w:r w:rsidRPr="009E02D0">
        <w:rPr>
          <w:rStyle w:val="None"/>
          <w:color w:val="000000" w:themeColor="text1"/>
          <w:sz w:val="22"/>
          <w:szCs w:val="22"/>
        </w:rPr>
        <w:t>136</w:t>
      </w:r>
      <w:r>
        <w:rPr>
          <w:rStyle w:val="None"/>
          <w:color w:val="000000" w:themeColor="text1"/>
          <w:sz w:val="22"/>
          <w:szCs w:val="22"/>
        </w:rPr>
        <w:t xml:space="preserve">.0, </w:t>
      </w:r>
      <w:r w:rsidRPr="009E02D0">
        <w:rPr>
          <w:rStyle w:val="None"/>
          <w:color w:val="000000" w:themeColor="text1"/>
          <w:sz w:val="22"/>
          <w:szCs w:val="22"/>
        </w:rPr>
        <w:t>137.5</w:t>
      </w:r>
      <w:r>
        <w:rPr>
          <w:rStyle w:val="None"/>
          <w:color w:val="000000" w:themeColor="text1"/>
          <w:sz w:val="22"/>
          <w:szCs w:val="22"/>
        </w:rPr>
        <w:t>,</w:t>
      </w:r>
      <w:r w:rsidRPr="009E02D0">
        <w:rPr>
          <w:rStyle w:val="None"/>
          <w:color w:val="000000" w:themeColor="text1"/>
          <w:sz w:val="22"/>
          <w:szCs w:val="22"/>
        </w:rPr>
        <w:t xml:space="preserve"> 138.9</w:t>
      </w:r>
      <w:r>
        <w:rPr>
          <w:rStyle w:val="None"/>
          <w:color w:val="000000" w:themeColor="text1"/>
          <w:sz w:val="22"/>
          <w:szCs w:val="22"/>
        </w:rPr>
        <w:t xml:space="preserve">, </w:t>
      </w:r>
      <w:r w:rsidRPr="009E02D0">
        <w:rPr>
          <w:rStyle w:val="None"/>
          <w:color w:val="000000" w:themeColor="text1"/>
          <w:sz w:val="22"/>
          <w:szCs w:val="22"/>
        </w:rPr>
        <w:t>140.3</w:t>
      </w:r>
      <w:r>
        <w:rPr>
          <w:rStyle w:val="None"/>
          <w:color w:val="000000" w:themeColor="text1"/>
          <w:sz w:val="22"/>
          <w:szCs w:val="22"/>
        </w:rPr>
        <w:t xml:space="preserve">, </w:t>
      </w:r>
      <w:r w:rsidRPr="009E02D0">
        <w:rPr>
          <w:rStyle w:val="None"/>
          <w:color w:val="000000" w:themeColor="text1"/>
          <w:sz w:val="22"/>
          <w:szCs w:val="22"/>
        </w:rPr>
        <w:t>141.7</w:t>
      </w:r>
      <w:r>
        <w:rPr>
          <w:rStyle w:val="None"/>
          <w:color w:val="000000" w:themeColor="text1"/>
          <w:sz w:val="22"/>
          <w:szCs w:val="22"/>
        </w:rPr>
        <w:t xml:space="preserve">, </w:t>
      </w:r>
      <w:r w:rsidRPr="009E02D0">
        <w:rPr>
          <w:rStyle w:val="None"/>
          <w:color w:val="000000" w:themeColor="text1"/>
          <w:sz w:val="22"/>
          <w:szCs w:val="22"/>
        </w:rPr>
        <w:t>143.1</w:t>
      </w:r>
      <w:r>
        <w:rPr>
          <w:rStyle w:val="None"/>
          <w:color w:val="000000" w:themeColor="text1"/>
          <w:sz w:val="22"/>
          <w:szCs w:val="22"/>
        </w:rPr>
        <w:t xml:space="preserve">, </w:t>
      </w:r>
      <w:r w:rsidRPr="009E02D0">
        <w:rPr>
          <w:rStyle w:val="None"/>
          <w:color w:val="000000" w:themeColor="text1"/>
          <w:sz w:val="22"/>
          <w:szCs w:val="22"/>
        </w:rPr>
        <w:t>144.5</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6155D1A" w14:textId="77777777" w:rsidR="005E7E5A" w:rsidRDefault="005E7E5A" w:rsidP="005E7E5A">
      <w:pPr>
        <w:rPr>
          <w:rStyle w:val="None"/>
          <w:sz w:val="22"/>
          <w:szCs w:val="22"/>
        </w:rPr>
      </w:pPr>
    </w:p>
    <w:p w14:paraId="4C4E79E7" w14:textId="7A434453" w:rsidR="009E02D0" w:rsidRPr="005E7E5A" w:rsidRDefault="00F662C4" w:rsidP="00A368D6">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w:t>
      </w:r>
      <w:r w:rsidR="00472A37">
        <w:rPr>
          <w:rStyle w:val="None"/>
          <w:rFonts w:ascii="Times New Roman" w:hAnsi="Times New Roman"/>
          <w:sz w:val="22"/>
          <w:szCs w:val="22"/>
          <w:u w:val="single"/>
        </w:rPr>
        <w:t xml:space="preserve">preregistered </w:t>
      </w:r>
      <w:r w:rsidR="009C623A">
        <w:rPr>
          <w:rFonts w:ascii="Times New Roman" w:eastAsia="Times New Roman" w:hAnsi="Times New Roman" w:cs="Times New Roman"/>
          <w:color w:val="000000" w:themeColor="text1"/>
          <w:sz w:val="22"/>
          <w:szCs w:val="22"/>
          <w:u w:val="single"/>
          <w:shd w:val="clear" w:color="auto" w:fill="FFFFFF"/>
        </w:rPr>
        <w:t xml:space="preserve">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533B4F">
        <w:rPr>
          <w:rFonts w:ascii="Times New Roman" w:eastAsia="Times New Roman" w:hAnsi="Times New Roman" w:cs="Times New Roman"/>
          <w:color w:val="000000" w:themeColor="text1"/>
          <w:sz w:val="22"/>
          <w:szCs w:val="22"/>
          <w:shd w:val="clear" w:color="auto" w:fill="FFFFFF"/>
        </w:rPr>
        <w:t>T</w:t>
      </w:r>
      <w:r w:rsidR="00533B4F" w:rsidRPr="00533B4F">
        <w:rPr>
          <w:rFonts w:ascii="Times New Roman" w:eastAsia="Times New Roman" w:hAnsi="Times New Roman" w:cs="Times New Roman"/>
          <w:color w:val="000000" w:themeColor="text1"/>
          <w:sz w:val="22"/>
          <w:szCs w:val="22"/>
          <w:shd w:val="clear" w:color="auto" w:fill="FFFFFF"/>
        </w:rPr>
        <w:t xml:space="preserve">o </w:t>
      </w:r>
      <w:r w:rsidR="00533B4F">
        <w:rPr>
          <w:rFonts w:ascii="Times New Roman" w:eastAsia="Times New Roman" w:hAnsi="Times New Roman" w:cs="Times New Roman"/>
          <w:color w:val="000000" w:themeColor="text1"/>
          <w:sz w:val="22"/>
          <w:szCs w:val="22"/>
          <w:shd w:val="clear" w:color="auto" w:fill="FFFFFF"/>
        </w:rPr>
        <w:t xml:space="preserve">study lightness discrimination thresholds with variation in light source intensity, we generated </w:t>
      </w:r>
      <w:r w:rsidR="00533B4F">
        <w:rPr>
          <w:rStyle w:val="None"/>
          <w:rFonts w:ascii="Times New Roman" w:hAnsi="Times New Roman"/>
          <w:sz w:val="22"/>
          <w:szCs w:val="22"/>
        </w:rPr>
        <w:t>images for seven values of the range parameter: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 xml:space="preserve">The reflectance spectra of all background objects were the same and was equal to the mean spectrum of the reflectance database. This corresponds to </w:t>
      </w:r>
      <w:r w:rsidR="00327ED2">
        <w:rPr>
          <w:rStyle w:val="None"/>
          <w:rFonts w:ascii="Times New Roman" w:hAnsi="Times New Roman"/>
          <w:sz w:val="22"/>
          <w:szCs w:val="22"/>
        </w:rPr>
        <w:t>covariance scalar of 0.</w:t>
      </w:r>
    </w:p>
    <w:p w14:paraId="2B639C1E" w14:textId="09FDAD38" w:rsidR="00AD0F77" w:rsidRDefault="00AD0F77" w:rsidP="00AD0F77">
      <w:pPr>
        <w:rPr>
          <w:sz w:val="22"/>
          <w:szCs w:val="22"/>
        </w:rPr>
      </w:pPr>
      <w:r w:rsidRPr="0086778F">
        <w:rPr>
          <w:rStyle w:val="None"/>
          <w:color w:val="000000" w:themeColor="text1"/>
          <w:sz w:val="22"/>
          <w:szCs w:val="22"/>
        </w:rPr>
        <w:t xml:space="preserve">When displayed on the experimental monitor, the average luminance of the standard image for covariance scalar 0.00 </w:t>
      </w:r>
      <w:r w:rsidR="005E53C5">
        <w:rPr>
          <w:rStyle w:val="None"/>
          <w:color w:val="000000" w:themeColor="text1"/>
          <w:sz w:val="22"/>
          <w:szCs w:val="22"/>
        </w:rPr>
        <w:t>and range parameter 0.0</w:t>
      </w:r>
      <w:r w:rsidR="00BF2BA9">
        <w:rPr>
          <w:rStyle w:val="None"/>
          <w:color w:val="000000" w:themeColor="text1"/>
          <w:sz w:val="22"/>
          <w:szCs w:val="22"/>
        </w:rPr>
        <w:t>0</w:t>
      </w:r>
      <w:r w:rsidR="005E53C5">
        <w:rPr>
          <w:rStyle w:val="None"/>
          <w:color w:val="000000" w:themeColor="text1"/>
          <w:sz w:val="22"/>
          <w:szCs w:val="22"/>
        </w:rPr>
        <w:t xml:space="preserve"> </w:t>
      </w:r>
      <w:r w:rsidRPr="0086778F">
        <w:rPr>
          <w:rStyle w:val="None"/>
          <w:color w:val="000000" w:themeColor="text1"/>
          <w:sz w:val="22"/>
          <w:szCs w:val="22"/>
        </w:rPr>
        <w:t xml:space="preserve">was </w:t>
      </w:r>
      <w:r w:rsidR="008B7B0B">
        <w:rPr>
          <w:rStyle w:val="None"/>
          <w:color w:val="000000" w:themeColor="text1"/>
          <w:sz w:val="22"/>
          <w:szCs w:val="22"/>
        </w:rPr>
        <w:t>93.3</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luminances of the target object for the 11 LRF levels were [</w:t>
      </w:r>
      <w:r w:rsidR="000D2AE2" w:rsidRPr="000D2AE2">
        <w:rPr>
          <w:rStyle w:val="None"/>
          <w:color w:val="000000" w:themeColor="text1"/>
          <w:sz w:val="22"/>
          <w:szCs w:val="22"/>
        </w:rPr>
        <w:t>128.9</w:t>
      </w:r>
      <w:r w:rsidR="005910C8">
        <w:rPr>
          <w:rStyle w:val="None"/>
          <w:color w:val="000000" w:themeColor="text1"/>
          <w:sz w:val="22"/>
          <w:szCs w:val="22"/>
        </w:rPr>
        <w:t xml:space="preserve">, </w:t>
      </w:r>
      <w:r w:rsidR="000D2AE2" w:rsidRPr="000D2AE2">
        <w:rPr>
          <w:rStyle w:val="None"/>
          <w:color w:val="000000" w:themeColor="text1"/>
          <w:sz w:val="22"/>
          <w:szCs w:val="22"/>
        </w:rPr>
        <w:t>130.5</w:t>
      </w:r>
      <w:r w:rsidR="005910C8">
        <w:rPr>
          <w:rStyle w:val="None"/>
          <w:color w:val="000000" w:themeColor="text1"/>
          <w:sz w:val="22"/>
          <w:szCs w:val="22"/>
        </w:rPr>
        <w:t xml:space="preserve">, </w:t>
      </w:r>
      <w:r w:rsidR="000D2AE2" w:rsidRPr="000D2AE2">
        <w:rPr>
          <w:rStyle w:val="None"/>
          <w:color w:val="000000" w:themeColor="text1"/>
          <w:sz w:val="22"/>
          <w:szCs w:val="22"/>
        </w:rPr>
        <w:t>132</w:t>
      </w:r>
      <w:r w:rsidR="005910C8">
        <w:rPr>
          <w:rStyle w:val="None"/>
          <w:color w:val="000000" w:themeColor="text1"/>
          <w:sz w:val="22"/>
          <w:szCs w:val="22"/>
        </w:rPr>
        <w:t xml:space="preserve">.0, </w:t>
      </w:r>
      <w:r w:rsidR="000D2AE2" w:rsidRPr="000D2AE2">
        <w:rPr>
          <w:rStyle w:val="None"/>
          <w:color w:val="000000" w:themeColor="text1"/>
          <w:sz w:val="22"/>
          <w:szCs w:val="22"/>
        </w:rPr>
        <w:t>133.5</w:t>
      </w:r>
      <w:r w:rsidR="005910C8">
        <w:rPr>
          <w:rStyle w:val="None"/>
          <w:color w:val="000000" w:themeColor="text1"/>
          <w:sz w:val="22"/>
          <w:szCs w:val="22"/>
        </w:rPr>
        <w:t xml:space="preserve">, </w:t>
      </w:r>
      <w:r w:rsidR="000D2AE2" w:rsidRPr="000D2AE2">
        <w:rPr>
          <w:rStyle w:val="None"/>
          <w:color w:val="000000" w:themeColor="text1"/>
          <w:sz w:val="22"/>
          <w:szCs w:val="22"/>
        </w:rPr>
        <w:t>135</w:t>
      </w:r>
      <w:r w:rsidR="005910C8">
        <w:rPr>
          <w:rStyle w:val="None"/>
          <w:color w:val="000000" w:themeColor="text1"/>
          <w:sz w:val="22"/>
          <w:szCs w:val="22"/>
        </w:rPr>
        <w:t xml:space="preserve">.0, </w:t>
      </w:r>
      <w:r w:rsidR="000D2AE2" w:rsidRPr="000D2AE2">
        <w:rPr>
          <w:rStyle w:val="None"/>
          <w:color w:val="000000" w:themeColor="text1"/>
          <w:sz w:val="22"/>
          <w:szCs w:val="22"/>
        </w:rPr>
        <w:t>136.4</w:t>
      </w:r>
      <w:r w:rsidR="005910C8">
        <w:rPr>
          <w:rStyle w:val="None"/>
          <w:color w:val="000000" w:themeColor="text1"/>
          <w:sz w:val="22"/>
          <w:szCs w:val="22"/>
        </w:rPr>
        <w:t xml:space="preserve">, </w:t>
      </w:r>
      <w:r w:rsidR="000D2AE2" w:rsidRPr="000D2AE2">
        <w:rPr>
          <w:rStyle w:val="None"/>
          <w:color w:val="000000" w:themeColor="text1"/>
          <w:sz w:val="22"/>
          <w:szCs w:val="22"/>
        </w:rPr>
        <w:t>137.9</w:t>
      </w:r>
      <w:r w:rsidR="005910C8">
        <w:rPr>
          <w:rStyle w:val="None"/>
          <w:color w:val="000000" w:themeColor="text1"/>
          <w:sz w:val="22"/>
          <w:szCs w:val="22"/>
        </w:rPr>
        <w:t xml:space="preserve">, </w:t>
      </w:r>
      <w:r w:rsidR="000D2AE2" w:rsidRPr="000D2AE2">
        <w:rPr>
          <w:rStyle w:val="None"/>
          <w:color w:val="000000" w:themeColor="text1"/>
          <w:sz w:val="22"/>
          <w:szCs w:val="22"/>
        </w:rPr>
        <w:t>139.3</w:t>
      </w:r>
      <w:r w:rsidR="005910C8">
        <w:rPr>
          <w:rStyle w:val="None"/>
          <w:color w:val="000000" w:themeColor="text1"/>
          <w:sz w:val="22"/>
          <w:szCs w:val="22"/>
        </w:rPr>
        <w:t xml:space="preserve">, </w:t>
      </w:r>
      <w:r w:rsidR="000D2AE2" w:rsidRPr="000D2AE2">
        <w:rPr>
          <w:rStyle w:val="None"/>
          <w:color w:val="000000" w:themeColor="text1"/>
          <w:sz w:val="22"/>
          <w:szCs w:val="22"/>
        </w:rPr>
        <w:t>140.7</w:t>
      </w:r>
      <w:r w:rsidR="005910C8">
        <w:rPr>
          <w:rStyle w:val="None"/>
          <w:color w:val="000000" w:themeColor="text1"/>
          <w:sz w:val="22"/>
          <w:szCs w:val="22"/>
        </w:rPr>
        <w:t xml:space="preserve">, </w:t>
      </w:r>
      <w:r w:rsidR="000D2AE2" w:rsidRPr="000D2AE2">
        <w:rPr>
          <w:rStyle w:val="None"/>
          <w:color w:val="000000" w:themeColor="text1"/>
          <w:sz w:val="22"/>
          <w:szCs w:val="22"/>
        </w:rPr>
        <w:t>142.1</w:t>
      </w:r>
      <w:r w:rsidR="005910C8">
        <w:rPr>
          <w:rStyle w:val="None"/>
          <w:color w:val="000000" w:themeColor="text1"/>
          <w:sz w:val="22"/>
          <w:szCs w:val="22"/>
        </w:rPr>
        <w:t xml:space="preserve">, </w:t>
      </w:r>
      <w:r w:rsidR="000D2AE2" w:rsidRPr="000D2AE2">
        <w:rPr>
          <w:rStyle w:val="None"/>
          <w:color w:val="000000" w:themeColor="text1"/>
          <w:sz w:val="22"/>
          <w:szCs w:val="22"/>
        </w:rPr>
        <w:t>143.4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sidR="000667CA">
        <w:rPr>
          <w:sz w:val="22"/>
          <w:szCs w:val="22"/>
        </w:rPr>
        <w:t xml:space="preserve"> </w:t>
      </w:r>
    </w:p>
    <w:p w14:paraId="24E0D609" w14:textId="77777777" w:rsidR="00AD0F77" w:rsidRPr="00AD0F77" w:rsidRDefault="00AD0F77" w:rsidP="00AD0F77">
      <w:pPr>
        <w:rPr>
          <w:rStyle w:val="None"/>
          <w:sz w:val="22"/>
          <w:szCs w:val="22"/>
        </w:rPr>
      </w:pPr>
    </w:p>
    <w:p w14:paraId="5AAE48E9" w14:textId="4F83E225"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w:t>
      </w:r>
      <w:r w:rsidR="00472A37">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seven conditions. These were: no variation (covariance scalar = 0, range parameter = 0), </w:t>
      </w:r>
      <w:r w:rsidR="005F11D4">
        <w:rPr>
          <w:rStyle w:val="None"/>
          <w:rFonts w:ascii="Times New Roman" w:hAnsi="Times New Roman"/>
          <w:sz w:val="22"/>
          <w:szCs w:val="22"/>
        </w:rPr>
        <w:t>chromatic background variation (covariance scalar = 1, range parameter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(covariance scalar = 1, range parameter = 0),</w:t>
      </w:r>
      <w:r w:rsidR="00E27AE0">
        <w:rPr>
          <w:rStyle w:val="None"/>
          <w:rFonts w:ascii="Times New Roman" w:hAnsi="Times New Roman"/>
          <w:b/>
          <w:bCs/>
          <w:sz w:val="22"/>
          <w:szCs w:val="22"/>
          <w:u w:val="single"/>
        </w:rPr>
        <w:t xml:space="preserve"> </w:t>
      </w:r>
      <w:r w:rsidR="00740C53">
        <w:rPr>
          <w:rStyle w:val="None"/>
          <w:rFonts w:ascii="Times New Roman" w:hAnsi="Times New Roman"/>
          <w:sz w:val="22"/>
          <w:szCs w:val="22"/>
        </w:rPr>
        <w:t xml:space="preserve">light source intensity variation (covariance scalar = 0, range parameter = 0.3), and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 xml:space="preserve">(covariance scalar = </w:t>
      </w:r>
      <w:r w:rsidR="009B5E43">
        <w:rPr>
          <w:rStyle w:val="None"/>
          <w:rFonts w:ascii="Times New Roman" w:hAnsi="Times New Roman"/>
          <w:sz w:val="22"/>
          <w:szCs w:val="22"/>
        </w:rPr>
        <w:t>1</w:t>
      </w:r>
      <w:r w:rsidR="00E27AE0">
        <w:rPr>
          <w:rStyle w:val="None"/>
          <w:rFonts w:ascii="Times New Roman" w:hAnsi="Times New Roman"/>
          <w:sz w:val="22"/>
          <w:szCs w:val="22"/>
        </w:rPr>
        <w:t xml:space="preserve">, range parameter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 xml:space="preserve">simultaneous variation achromatic background (covariance scalar = </w:t>
      </w:r>
      <w:r w:rsidR="009B5E43">
        <w:rPr>
          <w:rStyle w:val="None"/>
          <w:rFonts w:ascii="Times New Roman" w:hAnsi="Times New Roman"/>
          <w:sz w:val="22"/>
          <w:szCs w:val="22"/>
        </w:rPr>
        <w:t>1</w:t>
      </w:r>
      <w:r w:rsidR="00D367E8">
        <w:rPr>
          <w:rStyle w:val="None"/>
          <w:rFonts w:ascii="Times New Roman" w:hAnsi="Times New Roman"/>
          <w:sz w:val="22"/>
          <w:szCs w:val="22"/>
        </w:rPr>
        <w:t xml:space="preserve">, range parameter = </w:t>
      </w:r>
      <w:r w:rsidR="00D55FDC">
        <w:rPr>
          <w:rStyle w:val="None"/>
          <w:rFonts w:ascii="Times New Roman" w:hAnsi="Times New Roman"/>
          <w:sz w:val="22"/>
          <w:szCs w:val="22"/>
        </w:rPr>
        <w:t>0.3</w:t>
      </w:r>
      <w:r w:rsidR="00D367E8">
        <w:rPr>
          <w:rStyle w:val="None"/>
          <w:rFonts w:ascii="Times New Roman" w:hAnsi="Times New Roman"/>
          <w:sz w:val="22"/>
          <w:szCs w:val="22"/>
        </w:rPr>
        <w:t>).</w:t>
      </w:r>
    </w:p>
    <w:p w14:paraId="213EA5F4" w14:textId="77777777" w:rsidR="0008324A" w:rsidRDefault="0008324A" w:rsidP="0008324A">
      <w:pPr>
        <w:rPr>
          <w:sz w:val="22"/>
          <w:szCs w:val="22"/>
        </w:rPr>
      </w:pPr>
      <w:r w:rsidRPr="0086778F">
        <w:rPr>
          <w:rStyle w:val="None"/>
          <w:color w:val="000000" w:themeColor="text1"/>
          <w:sz w:val="22"/>
          <w:szCs w:val="22"/>
        </w:rPr>
        <w:t xml:space="preserve">When displayed on the experimental monitor, the average luminance of the standard image for covariance scalar </w:t>
      </w:r>
      <w:r>
        <w:rPr>
          <w:rStyle w:val="None"/>
          <w:color w:val="000000" w:themeColor="text1"/>
          <w:sz w:val="22"/>
          <w:szCs w:val="22"/>
        </w:rPr>
        <w:t>0</w:t>
      </w:r>
      <w:r w:rsidRPr="0086778F">
        <w:rPr>
          <w:rStyle w:val="None"/>
          <w:color w:val="000000" w:themeColor="text1"/>
          <w:sz w:val="22"/>
          <w:szCs w:val="22"/>
        </w:rPr>
        <w:t>.</w:t>
      </w:r>
      <w:r>
        <w:rPr>
          <w:rStyle w:val="None"/>
          <w:color w:val="000000" w:themeColor="text1"/>
          <w:sz w:val="22"/>
          <w:szCs w:val="22"/>
        </w:rPr>
        <w:t>0</w:t>
      </w:r>
      <w:r w:rsidRPr="0086778F">
        <w:rPr>
          <w:rStyle w:val="None"/>
          <w:color w:val="000000" w:themeColor="text1"/>
          <w:sz w:val="22"/>
          <w:szCs w:val="22"/>
        </w:rPr>
        <w:t xml:space="preserve"> </w:t>
      </w:r>
      <w:r>
        <w:rPr>
          <w:rStyle w:val="None"/>
          <w:color w:val="000000" w:themeColor="text1"/>
          <w:sz w:val="22"/>
          <w:szCs w:val="22"/>
        </w:rPr>
        <w:t xml:space="preserve">and range parameter 0.00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luminances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530C1505" w14:textId="6F1886C7" w:rsidR="002431E9" w:rsidRDefault="002431E9" w:rsidP="002431E9">
      <w:pPr>
        <w:rPr>
          <w:sz w:val="22"/>
          <w:szCs w:val="22"/>
        </w:rPr>
      </w:pPr>
      <w:r w:rsidRPr="0086778F">
        <w:rPr>
          <w:rStyle w:val="None"/>
          <w:color w:val="000000" w:themeColor="text1"/>
          <w:sz w:val="22"/>
          <w:szCs w:val="22"/>
        </w:rPr>
        <w:lastRenderedPageBreak/>
        <w:t xml:space="preserve">When displayed on the experimental monitor, the average luminance of the standard image for covariance scalar </w:t>
      </w:r>
      <w:r w:rsidR="001F1A2D">
        <w:rPr>
          <w:rStyle w:val="None"/>
          <w:color w:val="000000" w:themeColor="text1"/>
          <w:sz w:val="22"/>
          <w:szCs w:val="22"/>
        </w:rPr>
        <w:t>1</w:t>
      </w:r>
      <w:r w:rsidRPr="0086778F">
        <w:rPr>
          <w:rStyle w:val="None"/>
          <w:color w:val="000000" w:themeColor="text1"/>
          <w:sz w:val="22"/>
          <w:szCs w:val="22"/>
        </w:rPr>
        <w:t>.</w:t>
      </w:r>
      <w:r w:rsidR="001F1A2D">
        <w:rPr>
          <w:rStyle w:val="None"/>
          <w:color w:val="000000" w:themeColor="text1"/>
          <w:sz w:val="22"/>
          <w:szCs w:val="22"/>
        </w:rPr>
        <w:t>0</w:t>
      </w:r>
      <w:r w:rsidRPr="0086778F">
        <w:rPr>
          <w:rStyle w:val="None"/>
          <w:color w:val="000000" w:themeColor="text1"/>
          <w:sz w:val="22"/>
          <w:szCs w:val="22"/>
        </w:rPr>
        <w:t xml:space="preserve"> </w:t>
      </w:r>
      <w:r>
        <w:rPr>
          <w:rStyle w:val="None"/>
          <w:color w:val="000000" w:themeColor="text1"/>
          <w:sz w:val="22"/>
          <w:szCs w:val="22"/>
        </w:rPr>
        <w:t>and range parameter 0.</w:t>
      </w:r>
      <w:r w:rsidR="00672D71">
        <w:rPr>
          <w:rStyle w:val="None"/>
          <w:color w:val="000000" w:themeColor="text1"/>
          <w:sz w:val="22"/>
          <w:szCs w:val="22"/>
        </w:rPr>
        <w:t>3</w:t>
      </w:r>
      <w:r>
        <w:rPr>
          <w:rStyle w:val="None"/>
          <w:color w:val="000000" w:themeColor="text1"/>
          <w:sz w:val="22"/>
          <w:szCs w:val="22"/>
        </w:rPr>
        <w:t xml:space="preserve">0 </w:t>
      </w:r>
      <w:r w:rsidRPr="0086778F">
        <w:rPr>
          <w:rStyle w:val="None"/>
          <w:color w:val="000000" w:themeColor="text1"/>
          <w:sz w:val="22"/>
          <w:szCs w:val="22"/>
        </w:rPr>
        <w:t xml:space="preserve">was </w:t>
      </w:r>
      <w:r w:rsidR="00F97B91"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luminances of the target object for the 11 LRF levels were [</w:t>
      </w:r>
      <w:r w:rsidR="00DB77EC" w:rsidRPr="00DB77EC">
        <w:rPr>
          <w:rStyle w:val="None"/>
          <w:color w:val="000000" w:themeColor="text1"/>
          <w:sz w:val="22"/>
          <w:szCs w:val="22"/>
        </w:rPr>
        <w:t>117.7</w:t>
      </w:r>
      <w:r w:rsidR="005C47AB">
        <w:rPr>
          <w:rStyle w:val="None"/>
          <w:color w:val="000000" w:themeColor="text1"/>
          <w:sz w:val="22"/>
          <w:szCs w:val="22"/>
        </w:rPr>
        <w:t xml:space="preserve">, </w:t>
      </w:r>
      <w:r w:rsidR="00DB77EC" w:rsidRPr="00DB77EC">
        <w:rPr>
          <w:rStyle w:val="None"/>
          <w:color w:val="000000" w:themeColor="text1"/>
          <w:sz w:val="22"/>
          <w:szCs w:val="22"/>
        </w:rPr>
        <w:t>119.4</w:t>
      </w:r>
      <w:r w:rsidR="005C47AB">
        <w:rPr>
          <w:rStyle w:val="None"/>
          <w:color w:val="000000" w:themeColor="text1"/>
          <w:sz w:val="22"/>
          <w:szCs w:val="22"/>
        </w:rPr>
        <w:t xml:space="preserve">, </w:t>
      </w:r>
      <w:r w:rsidR="00DB77EC" w:rsidRPr="00DB77EC">
        <w:rPr>
          <w:rStyle w:val="None"/>
          <w:color w:val="000000" w:themeColor="text1"/>
          <w:sz w:val="22"/>
          <w:szCs w:val="22"/>
        </w:rPr>
        <w:t>119.4</w:t>
      </w:r>
      <w:r w:rsidR="005C47AB">
        <w:rPr>
          <w:rStyle w:val="None"/>
          <w:color w:val="000000" w:themeColor="text1"/>
          <w:sz w:val="22"/>
          <w:szCs w:val="22"/>
        </w:rPr>
        <w:t xml:space="preserve">, </w:t>
      </w:r>
      <w:r w:rsidR="00DB77EC" w:rsidRPr="00DB77EC">
        <w:rPr>
          <w:rStyle w:val="None"/>
          <w:color w:val="000000" w:themeColor="text1"/>
          <w:sz w:val="22"/>
          <w:szCs w:val="22"/>
        </w:rPr>
        <w:t>122.3</w:t>
      </w:r>
      <w:r w:rsidR="005C47AB">
        <w:rPr>
          <w:rStyle w:val="None"/>
          <w:color w:val="000000" w:themeColor="text1"/>
          <w:sz w:val="22"/>
          <w:szCs w:val="22"/>
        </w:rPr>
        <w:t xml:space="preserve">, </w:t>
      </w:r>
      <w:r w:rsidR="00DB77EC" w:rsidRPr="00DB77EC">
        <w:rPr>
          <w:rStyle w:val="None"/>
          <w:color w:val="000000" w:themeColor="text1"/>
          <w:sz w:val="22"/>
          <w:szCs w:val="22"/>
        </w:rPr>
        <w:t>123.7</w:t>
      </w:r>
      <w:r w:rsidR="005C47AB">
        <w:rPr>
          <w:rStyle w:val="None"/>
          <w:color w:val="000000" w:themeColor="text1"/>
          <w:sz w:val="22"/>
          <w:szCs w:val="22"/>
        </w:rPr>
        <w:t xml:space="preserve">, </w:t>
      </w:r>
      <w:r w:rsidR="00DB77EC" w:rsidRPr="00DB77EC">
        <w:rPr>
          <w:rStyle w:val="None"/>
          <w:color w:val="000000" w:themeColor="text1"/>
          <w:sz w:val="22"/>
          <w:szCs w:val="22"/>
        </w:rPr>
        <w:t>123.8</w:t>
      </w:r>
      <w:r w:rsidR="005C47AB">
        <w:rPr>
          <w:rStyle w:val="None"/>
          <w:color w:val="000000" w:themeColor="text1"/>
          <w:sz w:val="22"/>
          <w:szCs w:val="22"/>
        </w:rPr>
        <w:t xml:space="preserve">, </w:t>
      </w:r>
      <w:r w:rsidR="00DB77EC" w:rsidRPr="00DB77EC">
        <w:rPr>
          <w:rStyle w:val="None"/>
          <w:color w:val="000000" w:themeColor="text1"/>
          <w:sz w:val="22"/>
          <w:szCs w:val="22"/>
        </w:rPr>
        <w:t>127.8</w:t>
      </w:r>
      <w:r w:rsidR="005C47AB">
        <w:rPr>
          <w:rStyle w:val="None"/>
          <w:color w:val="000000" w:themeColor="text1"/>
          <w:sz w:val="22"/>
          <w:szCs w:val="22"/>
        </w:rPr>
        <w:t xml:space="preserve">, </w:t>
      </w:r>
      <w:r w:rsidR="00DB77EC" w:rsidRPr="00DB77EC">
        <w:rPr>
          <w:rStyle w:val="None"/>
          <w:color w:val="000000" w:themeColor="text1"/>
          <w:sz w:val="22"/>
          <w:szCs w:val="22"/>
        </w:rPr>
        <w:t>126.9</w:t>
      </w:r>
      <w:r w:rsidR="005C47AB">
        <w:rPr>
          <w:rStyle w:val="None"/>
          <w:color w:val="000000" w:themeColor="text1"/>
          <w:sz w:val="22"/>
          <w:szCs w:val="22"/>
        </w:rPr>
        <w:t xml:space="preserve">, </w:t>
      </w:r>
      <w:r w:rsidR="00DB77EC" w:rsidRPr="00DB77EC">
        <w:rPr>
          <w:rStyle w:val="None"/>
          <w:color w:val="000000" w:themeColor="text1"/>
          <w:sz w:val="22"/>
          <w:szCs w:val="22"/>
        </w:rPr>
        <w:t>127.7</w:t>
      </w:r>
      <w:r w:rsidR="005C47AB">
        <w:rPr>
          <w:rStyle w:val="None"/>
          <w:color w:val="000000" w:themeColor="text1"/>
          <w:sz w:val="22"/>
          <w:szCs w:val="22"/>
        </w:rPr>
        <w:t xml:space="preserve">, </w:t>
      </w:r>
      <w:r w:rsidR="00DB77EC" w:rsidRPr="00DB77EC">
        <w:rPr>
          <w:rStyle w:val="None"/>
          <w:color w:val="000000" w:themeColor="text1"/>
          <w:sz w:val="22"/>
          <w:szCs w:val="22"/>
        </w:rPr>
        <w:t>129.1</w:t>
      </w:r>
      <w:r w:rsidR="005C47AB">
        <w:rPr>
          <w:rStyle w:val="None"/>
          <w:color w:val="000000" w:themeColor="text1"/>
          <w:sz w:val="22"/>
          <w:szCs w:val="22"/>
        </w:rPr>
        <w:t xml:space="preserve">, </w:t>
      </w:r>
      <w:r w:rsidR="00DB77EC" w:rsidRPr="00DB77EC">
        <w:rPr>
          <w:rStyle w:val="None"/>
          <w:color w:val="000000" w:themeColor="text1"/>
          <w:sz w:val="22"/>
          <w:szCs w:val="22"/>
        </w:rPr>
        <w:t>129</w:t>
      </w:r>
      <w:r w:rsidR="00130CB5">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728127C" w14:textId="77777777" w:rsidR="00181618" w:rsidRPr="00181618" w:rsidRDefault="00181618" w:rsidP="00181618">
      <w:pPr>
        <w:rPr>
          <w:rStyle w:val="None"/>
          <w:color w:val="000000" w:themeColor="text1"/>
          <w:sz w:val="22"/>
          <w:szCs w:val="22"/>
        </w:rPr>
      </w:pPr>
    </w:p>
    <w:p w14:paraId="565367C2" w14:textId="6D120ECD" w:rsidR="00614376" w:rsidRPr="003127B2" w:rsidRDefault="00614376" w:rsidP="00614376">
      <w:pPr>
        <w:rPr>
          <w:i/>
          <w:iCs/>
        </w:rPr>
      </w:pPr>
      <w:r w:rsidRPr="003127B2">
        <w:rPr>
          <w:rStyle w:val="None"/>
          <w:b/>
          <w:bCs/>
          <w:i/>
          <w:iCs/>
          <w:sz w:val="22"/>
          <w:szCs w:val="22"/>
        </w:rPr>
        <w:t>Image Generation</w:t>
      </w:r>
    </w:p>
    <w:p w14:paraId="58C07031" w14:textId="77777777" w:rsidR="00614376" w:rsidRPr="003127B2" w:rsidRDefault="00614376" w:rsidP="00614376">
      <w:pPr>
        <w:rPr>
          <w:i/>
          <w:iCs/>
          <w:sz w:val="22"/>
          <w:szCs w:val="22"/>
        </w:rPr>
      </w:pPr>
    </w:p>
    <w:p w14:paraId="3FDF28F8" w14:textId="15012FE0" w:rsidR="002D6DF4" w:rsidRPr="003127B2" w:rsidRDefault="00614376" w:rsidP="00614376">
      <w:pPr>
        <w:rPr>
          <w:rStyle w:val="None"/>
          <w:i/>
          <w:iCs/>
          <w:sz w:val="22"/>
          <w:szCs w:val="22"/>
        </w:rPr>
      </w:pPr>
      <w:r w:rsidRPr="003127B2">
        <w:rPr>
          <w:rStyle w:val="None"/>
          <w:i/>
          <w:iCs/>
          <w:sz w:val="22"/>
          <w:szCs w:val="22"/>
        </w:rPr>
        <w:t>The images were generated using software we refer to as Virtual World Color Constancy (VWCC) (</w:t>
      </w:r>
      <w:hyperlink r:id="rId9" w:history="1">
        <w:r w:rsidRPr="003127B2">
          <w:rPr>
            <w:rStyle w:val="Hyperlink1"/>
            <w:i/>
            <w:iCs/>
            <w:sz w:val="22"/>
            <w:szCs w:val="22"/>
          </w:rPr>
          <w:t>github.com/BrainardLab/VirtualWorldColorConstancy</w:t>
        </w:r>
      </w:hyperlink>
      <w:r w:rsidRPr="003127B2">
        <w:rPr>
          <w:rStyle w:val="None"/>
          <w:i/>
          <w:iCs/>
          <w:sz w:val="22"/>
          <w:szCs w:val="22"/>
        </w:rPr>
        <w:t xml:space="preserve">). VWCC is written using MATLAB. It harnesses the Mitsuba renderer </w:t>
      </w:r>
      <w:r w:rsidR="00B94FA0" w:rsidRPr="003127B2">
        <w:rPr>
          <w:rStyle w:val="None"/>
          <w:i/>
          <w:iCs/>
          <w:sz w:val="22"/>
          <w:szCs w:val="22"/>
        </w:rPr>
        <w:fldChar w:fldCharType="begin"/>
      </w:r>
      <w:r w:rsidR="00B94FA0" w:rsidRPr="003127B2">
        <w:rPr>
          <w:rStyle w:val="None"/>
          <w:i/>
          <w:iCs/>
          <w:sz w:val="22"/>
          <w:szCs w:val="22"/>
        </w:rPr>
        <w:instrText xml:space="preserve"> ADDIN EN.CITE &lt;EndNote&gt;&lt;Cite&gt;&lt;Author&gt;Jakob&lt;/Author&gt;&lt;Year&gt;2010&lt;/Year&gt;&lt;RecNum&gt;65&lt;/RecNum&gt;&lt;DisplayText&gt;(Jakob,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94FA0" w:rsidRPr="003127B2">
        <w:rPr>
          <w:rStyle w:val="None"/>
          <w:i/>
          <w:iCs/>
          <w:sz w:val="22"/>
          <w:szCs w:val="22"/>
        </w:rPr>
        <w:fldChar w:fldCharType="separate"/>
      </w:r>
      <w:r w:rsidR="00B94FA0" w:rsidRPr="003127B2">
        <w:rPr>
          <w:rStyle w:val="None"/>
          <w:i/>
          <w:iCs/>
          <w:noProof/>
          <w:sz w:val="22"/>
          <w:szCs w:val="22"/>
        </w:rPr>
        <w:t>(Jakob, 2010)</w:t>
      </w:r>
      <w:r w:rsidR="00B94FA0" w:rsidRPr="003127B2">
        <w:rPr>
          <w:rStyle w:val="None"/>
          <w:i/>
          <w:iCs/>
          <w:sz w:val="22"/>
          <w:szCs w:val="22"/>
        </w:rPr>
        <w:fldChar w:fldCharType="end"/>
      </w:r>
      <w:r w:rsidR="000E30D4" w:rsidRPr="003127B2">
        <w:rPr>
          <w:rStyle w:val="None"/>
          <w:i/>
          <w:iCs/>
          <w:sz w:val="22"/>
          <w:szCs w:val="22"/>
        </w:rPr>
        <w:t xml:space="preserve"> </w:t>
      </w:r>
      <w:r w:rsidRPr="003127B2">
        <w:rPr>
          <w:rStyle w:val="None"/>
          <w:i/>
          <w:iCs/>
          <w:sz w:val="22"/>
          <w:szCs w:val="22"/>
        </w:rPr>
        <w:t xml:space="preserve">to render simulated images from scene descriptions, and also takes advantage of our RenderToolbox package </w:t>
      </w:r>
      <w:r w:rsidR="00D02EE8" w:rsidRPr="003127B2">
        <w:rPr>
          <w:rStyle w:val="None"/>
          <w:i/>
          <w:iCs/>
          <w:sz w:val="22"/>
          <w:szCs w:val="22"/>
        </w:rPr>
        <w:fldChar w:fldCharType="begin"/>
      </w:r>
      <w:r w:rsidR="00D02EE8" w:rsidRPr="003127B2">
        <w:rPr>
          <w:rStyle w:val="None"/>
          <w:i/>
          <w:iCs/>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D02EE8" w:rsidRPr="003127B2">
        <w:rPr>
          <w:rStyle w:val="None"/>
          <w:i/>
          <w:iCs/>
          <w:sz w:val="22"/>
          <w:szCs w:val="22"/>
        </w:rPr>
        <w:fldChar w:fldCharType="separate"/>
      </w:r>
      <w:r w:rsidR="00D02EE8" w:rsidRPr="003127B2">
        <w:rPr>
          <w:rStyle w:val="None"/>
          <w:i/>
          <w:iCs/>
          <w:noProof/>
          <w:sz w:val="22"/>
          <w:szCs w:val="22"/>
        </w:rPr>
        <w:t>(rendertoolbox.org; Heasly, Cottaris, Lichtman, Xiao, &amp; Brainard, 2014)</w:t>
      </w:r>
      <w:r w:rsidR="00D02EE8" w:rsidRPr="003127B2">
        <w:rPr>
          <w:rStyle w:val="None"/>
          <w:i/>
          <w:iCs/>
          <w:sz w:val="22"/>
          <w:szCs w:val="22"/>
        </w:rPr>
        <w:fldChar w:fldCharType="end"/>
      </w:r>
      <w:r w:rsidRPr="003127B2">
        <w:rPr>
          <w:rStyle w:val="None"/>
          <w:i/>
          <w:iCs/>
          <w:sz w:val="22"/>
          <w:szCs w:val="22"/>
        </w:rPr>
        <w:t xml:space="preserve">. To render an image, we first create a 3D model that specifies the base scene. Objects and light sources can be inserted in the base scene at user specified locations. The 3D models </w:t>
      </w:r>
      <w:r w:rsidR="00B94FA0" w:rsidRPr="003127B2">
        <w:rPr>
          <w:rStyle w:val="None"/>
          <w:i/>
          <w:iCs/>
          <w:sz w:val="22"/>
          <w:szCs w:val="22"/>
        </w:rPr>
        <w:t>utilized</w:t>
      </w:r>
      <w:r w:rsidRPr="003127B2">
        <w:rPr>
          <w:rStyle w:val="None"/>
          <w:i/>
          <w:iCs/>
          <w:sz w:val="22"/>
          <w:szCs w:val="22"/>
        </w:rPr>
        <w:t xml:space="preserve"> a base scene provided as part of RenderToolbox and modified using Blender, </w:t>
      </w:r>
      <w:r w:rsidRPr="003127B2">
        <w:rPr>
          <w:i/>
          <w:iCs/>
          <w:sz w:val="22"/>
          <w:szCs w:val="22"/>
        </w:rPr>
        <w:t xml:space="preserve">an open-source 3-D modeling and animation package </w:t>
      </w:r>
      <w:r w:rsidRPr="003127B2">
        <w:rPr>
          <w:i/>
          <w:iCs/>
          <w:color w:val="000000" w:themeColor="text1"/>
          <w:sz w:val="22"/>
          <w:szCs w:val="22"/>
        </w:rPr>
        <w:t>(blender.org)</w:t>
      </w:r>
      <w:r w:rsidRPr="003127B2">
        <w:rPr>
          <w:rStyle w:val="None"/>
          <w:i/>
          <w:iCs/>
          <w:color w:val="000000" w:themeColor="text1"/>
          <w:sz w:val="22"/>
          <w:szCs w:val="22"/>
        </w:rPr>
        <w:t xml:space="preserve">. </w:t>
      </w:r>
      <w:r w:rsidRPr="003127B2">
        <w:rPr>
          <w:rStyle w:val="None"/>
          <w:i/>
          <w:iCs/>
          <w:sz w:val="22"/>
          <w:szCs w:val="22"/>
        </w:rPr>
        <w:t xml:space="preserve">Next, we assigned reflectance spectra and spectral power distribution functions to the objects and light sources in the scene (see Methods: </w:t>
      </w:r>
      <w:r w:rsidRPr="003127B2">
        <w:rPr>
          <w:i/>
          <w:iCs/>
          <w:sz w:val="22"/>
          <w:szCs w:val="22"/>
        </w:rPr>
        <w:t>Reflectance and Illumination Spectra)</w:t>
      </w:r>
      <w:r w:rsidRPr="003127B2">
        <w:rPr>
          <w:rStyle w:val="None"/>
          <w:i/>
          <w:iCs/>
          <w:sz w:val="22"/>
          <w:szCs w:val="22"/>
        </w:rPr>
        <w:t xml:space="preserve">. </w:t>
      </w:r>
      <w:r w:rsidR="002D6DF4" w:rsidRPr="003127B2">
        <w:rPr>
          <w:rStyle w:val="None"/>
          <w:i/>
          <w:iCs/>
          <w:sz w:val="22"/>
          <w:szCs w:val="22"/>
        </w:rPr>
        <w:t xml:space="preserve">For each image, reflectances were assigned to the background objects by random draw from the reflectance model described above, with appropriate covariance scale factor. This procedure means that a set of images embodies the variation in background spectra described by the reflectance model, with each individual image containing a variety of background reflectances (Figure 3). </w:t>
      </w:r>
      <w:r w:rsidR="00E423F4" w:rsidRPr="003127B2">
        <w:rPr>
          <w:rStyle w:val="None"/>
          <w:i/>
          <w:iCs/>
          <w:sz w:val="22"/>
          <w:szCs w:val="22"/>
        </w:rPr>
        <w:t xml:space="preserve">Illumination spectra were not varied throughout the experiments reported here, and illumination spectra were as described in Methods: </w:t>
      </w:r>
      <w:r w:rsidR="00E423F4" w:rsidRPr="003127B2">
        <w:rPr>
          <w:i/>
          <w:iCs/>
          <w:sz w:val="22"/>
          <w:szCs w:val="22"/>
        </w:rPr>
        <w:t>Reflectance and Illumination Spectra above.</w:t>
      </w:r>
    </w:p>
    <w:p w14:paraId="7B66393D" w14:textId="77777777" w:rsidR="002D6DF4" w:rsidRPr="003127B2" w:rsidRDefault="002D6DF4" w:rsidP="00614376">
      <w:pPr>
        <w:rPr>
          <w:rStyle w:val="None"/>
          <w:i/>
          <w:iCs/>
          <w:sz w:val="22"/>
          <w:szCs w:val="22"/>
        </w:rPr>
      </w:pPr>
    </w:p>
    <w:p w14:paraId="699CE529" w14:textId="2601D13B" w:rsidR="00614376" w:rsidRPr="003127B2" w:rsidRDefault="00614376" w:rsidP="00614376">
      <w:pPr>
        <w:rPr>
          <w:rStyle w:val="None"/>
          <w:i/>
          <w:iCs/>
          <w:sz w:val="22"/>
          <w:szCs w:val="22"/>
        </w:rPr>
      </w:pPr>
      <w:r w:rsidRPr="003127B2">
        <w:rPr>
          <w:rStyle w:val="None"/>
          <w:i/>
          <w:iCs/>
          <w:sz w:val="22"/>
          <w:szCs w:val="22"/>
        </w:rPr>
        <w:t xml:space="preserve">Once the geometrical and spectral features were specified, we rendered a 2D multispectral image of the scene using Mitsuba, </w:t>
      </w:r>
      <w:r w:rsidRPr="003127B2">
        <w:rPr>
          <w:i/>
          <w:iCs/>
          <w:sz w:val="22"/>
          <w:szCs w:val="22"/>
        </w:rPr>
        <w:t xml:space="preserve">a physically-realistic open-source rendering system </w:t>
      </w:r>
      <w:r w:rsidR="00D02EE8" w:rsidRPr="003127B2">
        <w:rPr>
          <w:rStyle w:val="Hyperlink0"/>
          <w:i/>
          <w:iCs/>
          <w:color w:val="000000"/>
          <w:sz w:val="22"/>
          <w:szCs w:val="22"/>
          <w:u w:val="none"/>
        </w:rPr>
        <w:fldChar w:fldCharType="begin"/>
      </w:r>
      <w:r w:rsidR="00D02EE8" w:rsidRPr="003127B2">
        <w:rPr>
          <w:rStyle w:val="Hyperlink0"/>
          <w:i/>
          <w:iCs/>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D02EE8" w:rsidRPr="003127B2">
        <w:rPr>
          <w:rStyle w:val="Hyperlink0"/>
          <w:i/>
          <w:iCs/>
          <w:color w:val="000000"/>
          <w:sz w:val="22"/>
          <w:szCs w:val="22"/>
          <w:u w:val="none"/>
        </w:rPr>
        <w:fldChar w:fldCharType="separate"/>
      </w:r>
      <w:r w:rsidR="00D02EE8" w:rsidRPr="003127B2">
        <w:rPr>
          <w:rStyle w:val="Hyperlink0"/>
          <w:i/>
          <w:iCs/>
          <w:noProof/>
          <w:color w:val="000000"/>
          <w:sz w:val="22"/>
          <w:szCs w:val="22"/>
          <w:u w:val="none"/>
        </w:rPr>
        <w:t>(mitsuba-renderer.org; Jakob, 2010)</w:t>
      </w:r>
      <w:r w:rsidR="00D02EE8" w:rsidRPr="003127B2">
        <w:rPr>
          <w:rStyle w:val="Hyperlink0"/>
          <w:i/>
          <w:iCs/>
          <w:color w:val="000000"/>
          <w:sz w:val="22"/>
          <w:szCs w:val="22"/>
          <w:u w:val="none"/>
        </w:rPr>
        <w:fldChar w:fldCharType="end"/>
      </w:r>
      <w:r w:rsidRPr="003127B2">
        <w:rPr>
          <w:i/>
          <w:iCs/>
          <w:sz w:val="22"/>
          <w:szCs w:val="22"/>
        </w:rPr>
        <w:t>. The images were rendered</w:t>
      </w:r>
      <w:r w:rsidRPr="003127B2">
        <w:rPr>
          <w:rStyle w:val="None"/>
          <w:i/>
          <w:iCs/>
          <w:sz w:val="22"/>
          <w:szCs w:val="22"/>
        </w:rPr>
        <w:t xml:space="preserve"> at 31 wavelengths equally spaced between 400nm and 700nm. The images were rendered with the camera field of view of 17</w:t>
      </w:r>
      <w:r w:rsidRPr="003127B2">
        <w:rPr>
          <w:rStyle w:val="None"/>
          <w:i/>
          <w:iCs/>
          <w:sz w:val="22"/>
          <w:szCs w:val="22"/>
          <w:shd w:val="clear" w:color="auto" w:fill="FFFFFF"/>
        </w:rPr>
        <w:t>°</w:t>
      </w:r>
      <w:r w:rsidRPr="003127B2">
        <w:rPr>
          <w:i/>
          <w:iCs/>
          <w:sz w:val="22"/>
          <w:szCs w:val="22"/>
          <w:shd w:val="clear" w:color="auto" w:fill="FFFFFF"/>
        </w:rPr>
        <w:t xml:space="preserve"> </w:t>
      </w:r>
      <w:r w:rsidRPr="003127B2">
        <w:rPr>
          <w:rStyle w:val="None"/>
          <w:i/>
          <w:iCs/>
          <w:sz w:val="22"/>
          <w:szCs w:val="22"/>
        </w:rPr>
        <w:t xml:space="preserve">with an image resolution of 320-pixel by 240-pixels with the target object at the center. A 201-pixel by 201-pixel area, centered around the spherical target object, was cropped for display on the monitor. </w:t>
      </w:r>
    </w:p>
    <w:p w14:paraId="43103C2C" w14:textId="77777777" w:rsidR="00614376" w:rsidRPr="003127B2" w:rsidRDefault="00614376" w:rsidP="00614376">
      <w:pPr>
        <w:rPr>
          <w:rStyle w:val="None"/>
          <w:i/>
          <w:iCs/>
          <w:sz w:val="22"/>
          <w:szCs w:val="22"/>
        </w:rPr>
      </w:pPr>
    </w:p>
    <w:p w14:paraId="1DCC8099" w14:textId="0782DC91" w:rsidR="00751458" w:rsidRPr="003127B2" w:rsidRDefault="00614376" w:rsidP="00B620B6">
      <w:pPr>
        <w:pStyle w:val="Default"/>
        <w:spacing w:before="0" w:after="270"/>
        <w:rPr>
          <w:rStyle w:val="None"/>
          <w:rFonts w:ascii="Times New Roman" w:hAnsi="Times New Roman"/>
          <w:i/>
          <w:iCs/>
          <w:sz w:val="22"/>
          <w:szCs w:val="22"/>
        </w:rPr>
      </w:pPr>
      <w:r w:rsidRPr="003127B2">
        <w:rPr>
          <w:rStyle w:val="None"/>
          <w:rFonts w:ascii="Times New Roman" w:hAnsi="Times New Roman"/>
          <w:i/>
          <w:iCs/>
          <w:sz w:val="22"/>
          <w:szCs w:val="22"/>
        </w:rPr>
        <w:t xml:space="preserve">To present the multispectral images on the monitor, they were first converted to LMS images using the </w:t>
      </w:r>
      <w:r w:rsidRPr="003127B2">
        <w:rPr>
          <w:rStyle w:val="None"/>
          <w:rFonts w:ascii="Times New Roman" w:hAnsi="Times New Roman"/>
          <w:i/>
          <w:iCs/>
          <w:sz w:val="22"/>
          <w:szCs w:val="22"/>
          <w:lang w:val="de-DE"/>
        </w:rPr>
        <w:t xml:space="preserve">Stockman-Sharpe </w:t>
      </w:r>
      <w:r w:rsidRPr="003127B2">
        <w:rPr>
          <w:rStyle w:val="None"/>
          <w:rFonts w:ascii="Times New Roman" w:hAnsi="Times New Roman"/>
          <w:i/>
          <w:iCs/>
          <w:sz w:val="22"/>
          <w:szCs w:val="22"/>
        </w:rPr>
        <w:t xml:space="preserve">2° cone fundamentals (T_cones_ss2 in the Psychophysics Toolbox). Then the monitor calibration data and standard methods </w:t>
      </w:r>
      <w:r w:rsidR="00B94FA0" w:rsidRPr="003127B2">
        <w:rPr>
          <w:rStyle w:val="None"/>
          <w:rFonts w:ascii="Times New Roman" w:hAnsi="Times New Roman"/>
          <w:i/>
          <w:iCs/>
          <w:sz w:val="22"/>
          <w:szCs w:val="22"/>
        </w:rPr>
        <w:fldChar w:fldCharType="begin"/>
      </w:r>
      <w:r w:rsidR="00B94FA0" w:rsidRPr="003127B2">
        <w:rPr>
          <w:rStyle w:val="None"/>
          <w:rFonts w:ascii="Times New Roman" w:hAnsi="Times New Roman"/>
          <w:i/>
          <w:iCs/>
          <w:sz w:val="22"/>
          <w:szCs w:val="22"/>
        </w:rPr>
        <w:instrText xml:space="preserve"> ADDIN EN.CITE &lt;EndNote&gt;&lt;Cite&gt;&lt;Author&gt;Brainard&lt;/Author&gt;&lt;Year&gt;1989&lt;/Year&gt;&lt;RecNum&gt;66&lt;/RecNum&gt;&lt;DisplayText&gt;(Brainard, 1989; Brainard, Pelli, &amp;amp; Robson, 2002)&lt;/DisplayText&gt;&lt;record&gt;&lt;rec-number&gt;66&lt;/rec-number&gt;&lt;foreign-keys&gt;&lt;key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Cite&gt;&lt;Author&gt;Brainard&lt;/Author&gt;&lt;Year&gt;2002&lt;/Year&gt;&lt;RecNum&gt;62&lt;/RecNum&gt;&lt;IDText&gt;Brainard2002Displaycharacterization&lt;/ID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94FA0" w:rsidRPr="003127B2">
        <w:rPr>
          <w:rStyle w:val="None"/>
          <w:rFonts w:ascii="Times New Roman" w:hAnsi="Times New Roman"/>
          <w:i/>
          <w:iCs/>
          <w:sz w:val="22"/>
          <w:szCs w:val="22"/>
        </w:rPr>
        <w:fldChar w:fldCharType="separate"/>
      </w:r>
      <w:r w:rsidR="00B94FA0" w:rsidRPr="003127B2">
        <w:rPr>
          <w:rStyle w:val="None"/>
          <w:rFonts w:ascii="Times New Roman" w:hAnsi="Times New Roman"/>
          <w:i/>
          <w:iCs/>
          <w:noProof/>
          <w:sz w:val="22"/>
          <w:szCs w:val="22"/>
        </w:rPr>
        <w:t>(Brainard, 1989; Brainard, Pelli, &amp; Robson, 2002)</w:t>
      </w:r>
      <w:r w:rsidR="00B94FA0" w:rsidRPr="003127B2">
        <w:rPr>
          <w:rStyle w:val="None"/>
          <w:rFonts w:ascii="Times New Roman" w:hAnsi="Times New Roman"/>
          <w:i/>
          <w:iCs/>
          <w:sz w:val="22"/>
          <w:szCs w:val="22"/>
        </w:rPr>
        <w:fldChar w:fldCharType="end"/>
      </w:r>
      <w:r w:rsidRPr="003127B2">
        <w:rPr>
          <w:rStyle w:val="None"/>
          <w:rFonts w:ascii="Times New Roman" w:hAnsi="Times New Roman"/>
          <w:i/>
          <w:iCs/>
          <w:sz w:val="22"/>
          <w:szCs w:val="22"/>
        </w:rPr>
        <w:t xml:space="preserve"> were used to convert the LMS images to gamma corrected RGB images. A common scaling was applied to all images before rendering to ensure that they were within monitor gamut</w:t>
      </w:r>
      <w:r w:rsidR="009F376A" w:rsidRPr="003127B2">
        <w:rPr>
          <w:rStyle w:val="None"/>
          <w:rFonts w:ascii="Times New Roman" w:hAnsi="Times New Roman"/>
          <w:i/>
          <w:iCs/>
          <w:sz w:val="22"/>
          <w:szCs w:val="22"/>
        </w:rPr>
        <w:t>, so that the maximum linear channel RGB channel input was 0.9.</w:t>
      </w:r>
      <w:r w:rsidRPr="003127B2">
        <w:rPr>
          <w:rStyle w:val="None"/>
          <w:rFonts w:ascii="Times New Roman" w:hAnsi="Times New Roman"/>
          <w:i/>
          <w:iCs/>
          <w:sz w:val="22"/>
          <w:szCs w:val="22"/>
        </w:rPr>
        <w:t xml:space="preserve"> The gamma corrected RGB images was presented on the monitor during the experiment</w:t>
      </w:r>
      <w:r w:rsidR="00981A9D" w:rsidRPr="003127B2">
        <w:rPr>
          <w:rStyle w:val="None"/>
          <w:rFonts w:ascii="Times New Roman" w:hAnsi="Times New Roman"/>
          <w:i/>
          <w:iCs/>
          <w:sz w:val="22"/>
          <w:szCs w:val="22"/>
        </w:rPr>
        <w:t>.</w:t>
      </w:r>
    </w:p>
    <w:p w14:paraId="1FA600DC" w14:textId="0F43124A" w:rsidR="00B620B6" w:rsidRPr="003127B2" w:rsidRDefault="00B620B6" w:rsidP="00B620B6">
      <w:pPr>
        <w:pStyle w:val="Default"/>
        <w:spacing w:before="0" w:after="270"/>
        <w:rPr>
          <w:rStyle w:val="None"/>
          <w:rFonts w:ascii="Times New Roman" w:hAnsi="Times New Roman"/>
          <w:i/>
          <w:iCs/>
          <w:sz w:val="22"/>
          <w:szCs w:val="22"/>
          <w:shd w:val="clear" w:color="auto" w:fill="FFFFFF"/>
        </w:rPr>
      </w:pPr>
      <w:r w:rsidRPr="003127B2">
        <w:rPr>
          <w:rFonts w:ascii="Times New Roman" w:hAnsi="Times New Roman"/>
          <w:b/>
          <w:bCs/>
          <w:i/>
          <w:iCs/>
          <w:sz w:val="22"/>
          <w:szCs w:val="22"/>
          <w:shd w:val="clear" w:color="auto" w:fill="FFFFFF"/>
        </w:rPr>
        <w:t>Stimulus Design</w:t>
      </w:r>
    </w:p>
    <w:p w14:paraId="6C5DFD03" w14:textId="35D4E1D6" w:rsidR="00482247" w:rsidRPr="003127B2" w:rsidRDefault="00220B6A" w:rsidP="006956F9">
      <w:pPr>
        <w:pStyle w:val="Default"/>
        <w:spacing w:before="0"/>
        <w:rPr>
          <w:rFonts w:ascii="Times New Roman" w:hAnsi="Times New Roman"/>
          <w:i/>
          <w:iCs/>
          <w:sz w:val="22"/>
          <w:szCs w:val="22"/>
          <w:shd w:val="clear" w:color="auto" w:fill="FFFFFF"/>
        </w:rPr>
      </w:pPr>
      <w:r w:rsidRPr="003127B2">
        <w:rPr>
          <w:rStyle w:val="None"/>
          <w:rFonts w:ascii="Times New Roman" w:hAnsi="Times New Roman"/>
          <w:i/>
          <w:iCs/>
          <w:sz w:val="22"/>
          <w:szCs w:val="22"/>
          <w:shd w:val="clear" w:color="auto" w:fill="FFFFFF"/>
        </w:rPr>
        <w:t xml:space="preserve">As noted above, we </w:t>
      </w:r>
      <w:r w:rsidR="00030D7F" w:rsidRPr="003127B2">
        <w:rPr>
          <w:rStyle w:val="None"/>
          <w:rFonts w:ascii="Times New Roman" w:hAnsi="Times New Roman"/>
          <w:i/>
          <w:iCs/>
          <w:sz w:val="22"/>
          <w:szCs w:val="22"/>
          <w:shd w:val="clear" w:color="auto" w:fill="FFFFFF"/>
        </w:rPr>
        <w:t xml:space="preserve">measured lightness discrimination thresholds for six values of the covariance scalar. </w:t>
      </w:r>
      <w:r w:rsidR="00482247" w:rsidRPr="003127B2">
        <w:rPr>
          <w:rStyle w:val="None"/>
          <w:rFonts w:ascii="Times New Roman" w:hAnsi="Times New Roman"/>
          <w:i/>
          <w:iCs/>
          <w:sz w:val="22"/>
          <w:szCs w:val="22"/>
          <w:shd w:val="clear" w:color="auto" w:fill="FFFFFF"/>
        </w:rPr>
        <w:t xml:space="preserve">For each value of the covariance scalar, we generated a dataset of 1100 images. The dataset had 100 </w:t>
      </w:r>
      <w:r w:rsidR="00482247" w:rsidRPr="003127B2">
        <w:rPr>
          <w:rFonts w:ascii="Times New Roman" w:hAnsi="Times New Roman"/>
          <w:i/>
          <w:iCs/>
          <w:sz w:val="22"/>
          <w:szCs w:val="22"/>
          <w:shd w:val="clear" w:color="auto" w:fill="FFFFFF"/>
        </w:rPr>
        <w:t xml:space="preserve">images </w:t>
      </w:r>
      <w:r w:rsidR="00482247" w:rsidRPr="003127B2">
        <w:rPr>
          <w:rStyle w:val="None"/>
          <w:rFonts w:ascii="Times New Roman" w:hAnsi="Times New Roman"/>
          <w:i/>
          <w:iCs/>
          <w:sz w:val="22"/>
          <w:szCs w:val="22"/>
          <w:shd w:val="clear" w:color="auto" w:fill="FFFFFF"/>
        </w:rPr>
        <w:t xml:space="preserve">each at 11 values of the target object LRF. The LRF of the target object in the standard images was 0.4 and the </w:t>
      </w:r>
      <w:r w:rsidR="00522465" w:rsidRPr="003127B2">
        <w:rPr>
          <w:rStyle w:val="None"/>
          <w:rFonts w:ascii="Times New Roman" w:hAnsi="Times New Roman"/>
          <w:i/>
          <w:iCs/>
          <w:sz w:val="22"/>
          <w:szCs w:val="22"/>
          <w:shd w:val="clear" w:color="auto" w:fill="FFFFFF"/>
        </w:rPr>
        <w:t xml:space="preserve">LRF </w:t>
      </w:r>
      <w:r w:rsidR="00482247" w:rsidRPr="003127B2">
        <w:rPr>
          <w:rStyle w:val="None"/>
          <w:rFonts w:ascii="Times New Roman" w:hAnsi="Times New Roman"/>
          <w:i/>
          <w:iCs/>
          <w:sz w:val="22"/>
          <w:szCs w:val="22"/>
          <w:shd w:val="clear" w:color="auto" w:fill="FFFFFF"/>
        </w:rPr>
        <w:t xml:space="preserve">in the comparison image </w:t>
      </w:r>
      <w:r w:rsidR="00482247" w:rsidRPr="003127B2">
        <w:rPr>
          <w:rFonts w:ascii="Times New Roman" w:hAnsi="Times New Roman"/>
          <w:i/>
          <w:iCs/>
          <w:sz w:val="22"/>
          <w:szCs w:val="22"/>
          <w:shd w:val="clear" w:color="auto" w:fill="FFFFFF"/>
        </w:rPr>
        <w:t xml:space="preserve">varied between 0.35 and 0.45 at steps of 0.01 (11 comparison levels). We generated 100 images at each comparison level, each with a different choice of the reflectance spectra of the background objects. </w:t>
      </w:r>
      <w:r w:rsidR="009525FE" w:rsidRPr="003127B2">
        <w:rPr>
          <w:rFonts w:ascii="Times New Roman" w:hAnsi="Times New Roman"/>
          <w:i/>
          <w:iCs/>
          <w:sz w:val="22"/>
          <w:szCs w:val="22"/>
          <w:shd w:val="clear" w:color="auto" w:fill="FFFFFF"/>
        </w:rPr>
        <w:t>The fact that we had</w:t>
      </w:r>
      <w:r w:rsidR="00E226EF" w:rsidRPr="003127B2">
        <w:rPr>
          <w:rFonts w:ascii="Times New Roman" w:hAnsi="Times New Roman"/>
          <w:i/>
          <w:iCs/>
          <w:sz w:val="22"/>
          <w:szCs w:val="22"/>
          <w:shd w:val="clear" w:color="auto" w:fill="FFFFFF"/>
        </w:rPr>
        <w:t xml:space="preserve"> 100 images for each target LRF </w:t>
      </w:r>
      <w:r w:rsidR="009525FE" w:rsidRPr="003127B2">
        <w:rPr>
          <w:rFonts w:ascii="Times New Roman" w:hAnsi="Times New Roman"/>
          <w:i/>
          <w:iCs/>
          <w:sz w:val="22"/>
          <w:szCs w:val="22"/>
          <w:shd w:val="clear" w:color="auto" w:fill="FFFFFF"/>
        </w:rPr>
        <w:t xml:space="preserve">allowed </w:t>
      </w:r>
      <w:r w:rsidR="00E226EF" w:rsidRPr="003127B2">
        <w:rPr>
          <w:rFonts w:ascii="Times New Roman" w:hAnsi="Times New Roman"/>
          <w:i/>
          <w:iCs/>
          <w:sz w:val="22"/>
          <w:szCs w:val="22"/>
          <w:shd w:val="clear" w:color="auto" w:fill="FFFFFF"/>
        </w:rPr>
        <w:t xml:space="preserve">us to randomize the background </w:t>
      </w:r>
      <w:r w:rsidR="00A326FB" w:rsidRPr="003127B2">
        <w:rPr>
          <w:rFonts w:ascii="Times New Roman" w:hAnsi="Times New Roman"/>
          <w:i/>
          <w:iCs/>
          <w:sz w:val="22"/>
          <w:szCs w:val="22"/>
          <w:shd w:val="clear" w:color="auto" w:fill="FFFFFF"/>
        </w:rPr>
        <w:t xml:space="preserve">object </w:t>
      </w:r>
      <w:r w:rsidR="00E226EF" w:rsidRPr="003127B2">
        <w:rPr>
          <w:rFonts w:ascii="Times New Roman" w:hAnsi="Times New Roman"/>
          <w:i/>
          <w:iCs/>
          <w:sz w:val="22"/>
          <w:szCs w:val="22"/>
          <w:shd w:val="clear" w:color="auto" w:fill="FFFFFF"/>
        </w:rPr>
        <w:t>reflectances across the two intervals of each forced choice trial without excessive replication.</w:t>
      </w:r>
      <w:r w:rsidR="009C66AB" w:rsidRPr="003127B2">
        <w:rPr>
          <w:rFonts w:ascii="Times New Roman" w:hAnsi="Times New Roman"/>
          <w:i/>
          <w:iCs/>
          <w:sz w:val="22"/>
          <w:szCs w:val="22"/>
          <w:shd w:val="clear" w:color="auto" w:fill="FFFFFF"/>
        </w:rPr>
        <w:t xml:space="preserve"> </w:t>
      </w:r>
      <w:r w:rsidR="00482247" w:rsidRPr="003127B2">
        <w:rPr>
          <w:rFonts w:ascii="Times New Roman" w:hAnsi="Times New Roman"/>
          <w:i/>
          <w:iCs/>
          <w:sz w:val="22"/>
          <w:szCs w:val="22"/>
          <w:shd w:val="clear" w:color="auto" w:fill="FFFFFF"/>
        </w:rPr>
        <w:t xml:space="preserve">For </w:t>
      </w:r>
      <w:r w:rsidR="00270DF5" w:rsidRPr="003127B2">
        <w:rPr>
          <w:rStyle w:val="None"/>
          <w:rFonts w:ascii="Times New Roman" w:hAnsi="Times New Roman"/>
          <w:i/>
          <w:iCs/>
          <w:sz w:val="22"/>
          <w:szCs w:val="22"/>
          <w:shd w:val="clear" w:color="auto" w:fill="FFFFFF"/>
        </w:rPr>
        <w:t>covariance scalar</w:t>
      </w:r>
      <w:r w:rsidR="00270DF5" w:rsidRPr="003127B2" w:rsidDel="00270DF5">
        <w:rPr>
          <w:rFonts w:ascii="Times New Roman" w:hAnsi="Times New Roman"/>
          <w:i/>
          <w:iCs/>
          <w:sz w:val="22"/>
          <w:szCs w:val="22"/>
          <w:shd w:val="clear" w:color="auto" w:fill="FFFFFF"/>
        </w:rPr>
        <w:t xml:space="preserve"> </w:t>
      </w:r>
      <w:r w:rsidR="00482247" w:rsidRPr="003127B2">
        <w:rPr>
          <w:rFonts w:ascii="Times New Roman" w:hAnsi="Times New Roman"/>
          <w:i/>
          <w:iCs/>
          <w:sz w:val="22"/>
          <w:szCs w:val="22"/>
          <w:shd w:val="clear" w:color="auto" w:fill="FFFFFF"/>
        </w:rPr>
        <w:t>0.00 we generated a set of 11 images, one at each LRF level, as the background remained fixed in this case. All images were generated without secondary reflections specified in the rendering process. The geometry of the 3D scene was also held fixed</w:t>
      </w:r>
      <w:r w:rsidRPr="003127B2">
        <w:rPr>
          <w:rFonts w:ascii="Times New Roman" w:hAnsi="Times New Roman"/>
          <w:i/>
          <w:iCs/>
          <w:sz w:val="22"/>
          <w:szCs w:val="22"/>
          <w:shd w:val="clear" w:color="auto" w:fill="FFFFFF"/>
        </w:rPr>
        <w:t xml:space="preserve"> across all images</w:t>
      </w:r>
      <w:r w:rsidR="00482247" w:rsidRPr="003127B2">
        <w:rPr>
          <w:rFonts w:ascii="Times New Roman" w:hAnsi="Times New Roman"/>
          <w:i/>
          <w:iCs/>
          <w:sz w:val="22"/>
          <w:szCs w:val="22"/>
          <w:shd w:val="clear" w:color="auto" w:fill="FFFFFF"/>
        </w:rPr>
        <w:t>.</w:t>
      </w:r>
    </w:p>
    <w:p w14:paraId="28CA737E" w14:textId="77777777" w:rsidR="00285292" w:rsidRDefault="00285292" w:rsidP="006956F9">
      <w:pPr>
        <w:pStyle w:val="Default"/>
        <w:spacing w:before="0"/>
        <w:rPr>
          <w:rFonts w:ascii="Times New Roman" w:hAnsi="Times New Roman"/>
          <w:sz w:val="22"/>
          <w:szCs w:val="22"/>
          <w:shd w:val="clear" w:color="auto" w:fill="FFFFFF"/>
        </w:rPr>
      </w:pPr>
    </w:p>
    <w:p w14:paraId="698D43C6" w14:textId="30E4330B" w:rsidR="00F60A64" w:rsidRDefault="00F60A64" w:rsidP="001D0525">
      <w:pPr>
        <w:pStyle w:val="Default"/>
        <w:spacing w:before="0" w:after="27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lastRenderedPageBreak/>
        <w:t>Experimental Details</w:t>
      </w:r>
    </w:p>
    <w:p w14:paraId="0E2E834E" w14:textId="4C7AF996" w:rsidR="00F60A64" w:rsidRPr="007763AE" w:rsidRDefault="00F60A64" w:rsidP="00F60A64">
      <w:pPr>
        <w:pStyle w:val="Default"/>
        <w:spacing w:before="0"/>
        <w:rPr>
          <w:rStyle w:val="None"/>
          <w:rFonts w:ascii="Times New Roman" w:eastAsia="Times New Roman" w:hAnsi="Times New Roman" w:cs="Times New Roman"/>
          <w:i/>
          <w:iCs/>
          <w:sz w:val="22"/>
          <w:szCs w:val="22"/>
          <w:shd w:val="clear" w:color="auto" w:fill="FFFFFF"/>
        </w:rPr>
      </w:pPr>
      <w:r w:rsidRPr="007763AE">
        <w:rPr>
          <w:rStyle w:val="None"/>
          <w:rFonts w:ascii="Times New Roman" w:hAnsi="Times New Roman"/>
          <w:i/>
          <w:iCs/>
          <w:sz w:val="22"/>
          <w:szCs w:val="22"/>
          <w:shd w:val="clear" w:color="auto" w:fill="FFFFFF"/>
        </w:rPr>
        <w:t xml:space="preserve">We define a trial as the presentation of two images (standard and comparison images) and collection of the observer’s response. We define </w:t>
      </w:r>
      <w:r w:rsidRPr="007763AE">
        <w:rPr>
          <w:rFonts w:ascii="Times New Roman" w:hAnsi="Times New Roman"/>
          <w:i/>
          <w:iCs/>
          <w:sz w:val="22"/>
          <w:szCs w:val="22"/>
          <w:shd w:val="clear" w:color="auto" w:fill="FFFFFF"/>
        </w:rPr>
        <w:t xml:space="preserve">an interval as </w:t>
      </w:r>
      <w:r w:rsidRPr="007763AE">
        <w:rPr>
          <w:rStyle w:val="None"/>
          <w:rFonts w:ascii="Times New Roman" w:hAnsi="Times New Roman"/>
          <w:i/>
          <w:iCs/>
          <w:sz w:val="22"/>
          <w:szCs w:val="22"/>
          <w:shd w:val="clear" w:color="auto" w:fill="FFFFFF"/>
        </w:rPr>
        <w:t>the presentation of one of the images in the trial.</w:t>
      </w:r>
    </w:p>
    <w:p w14:paraId="297005D4" w14:textId="77777777" w:rsidR="00F60A64" w:rsidRPr="007763AE" w:rsidRDefault="00F60A64" w:rsidP="00F60A64">
      <w:pPr>
        <w:pStyle w:val="Default"/>
        <w:spacing w:before="0"/>
        <w:rPr>
          <w:rStyle w:val="None"/>
          <w:rFonts w:ascii="Times New Roman" w:eastAsia="Times New Roman" w:hAnsi="Times New Roman" w:cs="Times New Roman"/>
          <w:i/>
          <w:iCs/>
          <w:sz w:val="22"/>
          <w:szCs w:val="22"/>
          <w:shd w:val="clear" w:color="auto" w:fill="FFFFFF"/>
        </w:rPr>
      </w:pPr>
    </w:p>
    <w:p w14:paraId="499C5C39" w14:textId="37E69F39" w:rsidR="00F60A64" w:rsidRPr="007763AE" w:rsidRDefault="00F60A64" w:rsidP="00F60A64">
      <w:pPr>
        <w:pStyle w:val="Default"/>
        <w:spacing w:before="0"/>
        <w:rPr>
          <w:rStyle w:val="None"/>
          <w:rFonts w:ascii="Times New Roman" w:eastAsia="Times New Roman" w:hAnsi="Times New Roman" w:cs="Times New Roman"/>
          <w:i/>
          <w:iCs/>
          <w:sz w:val="22"/>
          <w:szCs w:val="22"/>
          <w:shd w:val="clear" w:color="auto" w:fill="FFFFFF"/>
        </w:rPr>
      </w:pPr>
      <w:r w:rsidRPr="007763AE">
        <w:rPr>
          <w:rStyle w:val="None"/>
          <w:rFonts w:ascii="Times New Roman" w:hAnsi="Times New Roman"/>
          <w:i/>
          <w:iCs/>
          <w:sz w:val="22"/>
          <w:szCs w:val="22"/>
          <w:shd w:val="clear" w:color="auto" w:fill="FFFFFF"/>
        </w:rPr>
        <w:t xml:space="preserve">The experiment was structured as follows. We define a </w:t>
      </w:r>
      <w:r w:rsidR="00642D6E" w:rsidRPr="007763AE">
        <w:rPr>
          <w:rStyle w:val="None"/>
          <w:rFonts w:ascii="Times New Roman" w:hAnsi="Times New Roman"/>
          <w:i/>
          <w:iCs/>
          <w:sz w:val="22"/>
          <w:szCs w:val="22"/>
          <w:shd w:val="clear" w:color="auto" w:fill="FFFFFF"/>
        </w:rPr>
        <w:t xml:space="preserve">block of trials </w:t>
      </w:r>
      <w:r w:rsidRPr="007763AE">
        <w:rPr>
          <w:rStyle w:val="None"/>
          <w:rFonts w:ascii="Times New Roman" w:hAnsi="Times New Roman"/>
          <w:i/>
          <w:iCs/>
          <w:sz w:val="22"/>
          <w:szCs w:val="22"/>
          <w:shd w:val="clear" w:color="auto" w:fill="FFFFFF"/>
        </w:rPr>
        <w:t xml:space="preserve">as the data collected at one covariance </w:t>
      </w:r>
      <w:r w:rsidR="009C45F6" w:rsidRPr="007763AE">
        <w:rPr>
          <w:rStyle w:val="None"/>
          <w:rFonts w:ascii="Times New Roman" w:hAnsi="Times New Roman"/>
          <w:i/>
          <w:iCs/>
          <w:sz w:val="22"/>
          <w:szCs w:val="22"/>
          <w:shd w:val="clear" w:color="auto" w:fill="FFFFFF"/>
        </w:rPr>
        <w:t>scalar</w:t>
      </w:r>
      <w:r w:rsidRPr="007763AE">
        <w:rPr>
          <w:rStyle w:val="None"/>
          <w:rFonts w:ascii="Times New Roman" w:hAnsi="Times New Roman"/>
          <w:i/>
          <w:iCs/>
          <w:sz w:val="22"/>
          <w:szCs w:val="22"/>
          <w:shd w:val="clear" w:color="auto" w:fill="FFFFFF"/>
        </w:rPr>
        <w:t xml:space="preserve"> with 30 trials at each of the 11 comparison levels. We define a permutation as a set of six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s, where each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corresponds to one of the possible six </w:t>
      </w:r>
      <w:r w:rsidR="009C45F6" w:rsidRPr="007763AE">
        <w:rPr>
          <w:rStyle w:val="None"/>
          <w:rFonts w:ascii="Times New Roman" w:hAnsi="Times New Roman"/>
          <w:i/>
          <w:iCs/>
          <w:sz w:val="22"/>
          <w:szCs w:val="22"/>
          <w:shd w:val="clear" w:color="auto" w:fill="FFFFFF"/>
        </w:rPr>
        <w:t>covariance scalars</w:t>
      </w:r>
      <w:r w:rsidRPr="007763AE">
        <w:rPr>
          <w:rStyle w:val="None"/>
          <w:rFonts w:ascii="Times New Roman" w:hAnsi="Times New Roman"/>
          <w:i/>
          <w:iCs/>
          <w:sz w:val="22"/>
          <w:szCs w:val="22"/>
          <w:shd w:val="clear" w:color="auto" w:fill="FFFFFF"/>
        </w:rPr>
        <w:t xml:space="preserve">. We collected three permutations for each </w:t>
      </w:r>
      <w:r w:rsidRPr="007763AE">
        <w:rPr>
          <w:rStyle w:val="None"/>
          <w:rFonts w:ascii="Times New Roman" w:hAnsi="Times New Roman"/>
          <w:i/>
          <w:iCs/>
          <w:sz w:val="22"/>
          <w:szCs w:val="22"/>
          <w:shd w:val="clear" w:color="auto" w:fill="FFFFFF"/>
          <w:lang w:val="pt-PT"/>
        </w:rPr>
        <w:t>observer</w:t>
      </w:r>
      <w:r w:rsidRPr="007763AE">
        <w:rPr>
          <w:rStyle w:val="None"/>
          <w:rFonts w:ascii="Times New Roman" w:hAnsi="Times New Roman"/>
          <w:i/>
          <w:iCs/>
          <w:sz w:val="22"/>
          <w:szCs w:val="22"/>
          <w:shd w:val="clear" w:color="auto" w:fill="FFFFFF"/>
        </w:rPr>
        <w:t>, with a new random order drawn for each permutation. Thus, after the practice session (see</w:t>
      </w:r>
      <w:r w:rsidR="002E0122" w:rsidRPr="007763AE">
        <w:rPr>
          <w:rStyle w:val="None"/>
          <w:rFonts w:ascii="Times New Roman" w:hAnsi="Times New Roman"/>
          <w:i/>
          <w:iCs/>
          <w:sz w:val="22"/>
          <w:szCs w:val="22"/>
          <w:shd w:val="clear" w:color="auto" w:fill="FFFFFF"/>
        </w:rPr>
        <w:t xml:space="preserve"> </w:t>
      </w:r>
      <w:r w:rsidR="00A77877" w:rsidRPr="007763AE">
        <w:rPr>
          <w:rStyle w:val="None"/>
          <w:rFonts w:ascii="Times New Roman" w:hAnsi="Times New Roman"/>
          <w:i/>
          <w:iCs/>
          <w:sz w:val="22"/>
          <w:szCs w:val="22"/>
          <w:shd w:val="clear" w:color="auto" w:fill="FFFFFF"/>
        </w:rPr>
        <w:t>Methods:</w:t>
      </w:r>
      <w:r w:rsidR="002E0122" w:rsidRPr="007763AE">
        <w:rPr>
          <w:rStyle w:val="None"/>
          <w:rFonts w:ascii="Times New Roman" w:hAnsi="Times New Roman"/>
          <w:i/>
          <w:iCs/>
          <w:sz w:val="22"/>
          <w:szCs w:val="22"/>
          <w:shd w:val="clear" w:color="auto" w:fill="FFFFFF"/>
        </w:rPr>
        <w:t xml:space="preserve"> Observer </w:t>
      </w:r>
      <w:r w:rsidRPr="007763AE">
        <w:rPr>
          <w:rStyle w:val="None"/>
          <w:rFonts w:ascii="Times New Roman" w:hAnsi="Times New Roman"/>
          <w:i/>
          <w:iCs/>
          <w:sz w:val="22"/>
          <w:szCs w:val="22"/>
          <w:shd w:val="clear" w:color="auto" w:fill="FFFFFF"/>
        </w:rPr>
        <w:t xml:space="preserve">Recruitment and Exclusion), there were total 18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s. We divided these 18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s over 6 sessions, each session with 3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s. In each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we randomly selected the images </w:t>
      </w:r>
      <w:r w:rsidR="002E0122" w:rsidRPr="007763AE">
        <w:rPr>
          <w:rStyle w:val="None"/>
          <w:rFonts w:ascii="Times New Roman" w:hAnsi="Times New Roman"/>
          <w:i/>
          <w:iCs/>
          <w:sz w:val="22"/>
          <w:szCs w:val="22"/>
          <w:shd w:val="clear" w:color="auto" w:fill="FFFFFF"/>
        </w:rPr>
        <w:t xml:space="preserve">for </w:t>
      </w:r>
      <w:r w:rsidRPr="007763AE">
        <w:rPr>
          <w:rStyle w:val="None"/>
          <w:rFonts w:ascii="Times New Roman" w:hAnsi="Times New Roman"/>
          <w:i/>
          <w:iCs/>
          <w:sz w:val="22"/>
          <w:szCs w:val="22"/>
          <w:shd w:val="clear" w:color="auto" w:fill="FFFFFF"/>
        </w:rPr>
        <w:t xml:space="preserve">the trials from the pre-generated image database. The first five trials of each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were moderate trials (as defined in </w:t>
      </w:r>
      <w:r w:rsidR="00A77877" w:rsidRPr="007763AE">
        <w:rPr>
          <w:rStyle w:val="None"/>
          <w:rFonts w:ascii="Times New Roman" w:hAnsi="Times New Roman"/>
          <w:i/>
          <w:iCs/>
          <w:sz w:val="22"/>
          <w:szCs w:val="22"/>
          <w:shd w:val="clear" w:color="auto" w:fill="FFFFFF"/>
        </w:rPr>
        <w:t>Methods:</w:t>
      </w:r>
      <w:r w:rsidR="00F652EA" w:rsidRPr="007763AE">
        <w:rPr>
          <w:rStyle w:val="None"/>
          <w:rFonts w:ascii="Times New Roman" w:hAnsi="Times New Roman"/>
          <w:i/>
          <w:iCs/>
          <w:sz w:val="22"/>
          <w:szCs w:val="22"/>
          <w:shd w:val="clear" w:color="auto" w:fill="FFFFFF"/>
        </w:rPr>
        <w:t xml:space="preserve"> </w:t>
      </w:r>
      <w:r w:rsidRPr="007763AE">
        <w:rPr>
          <w:rStyle w:val="None"/>
          <w:rFonts w:ascii="Times New Roman" w:hAnsi="Times New Roman"/>
          <w:i/>
          <w:iCs/>
          <w:sz w:val="22"/>
          <w:szCs w:val="22"/>
          <w:shd w:val="clear" w:color="auto" w:fill="FFFFFF"/>
        </w:rPr>
        <w:t>Observer</w:t>
      </w:r>
      <w:r w:rsidRPr="007763AE">
        <w:rPr>
          <w:rStyle w:val="None"/>
          <w:rFonts w:ascii="Times New Roman" w:hAnsi="Times New Roman"/>
          <w:i/>
          <w:iCs/>
          <w:sz w:val="22"/>
          <w:szCs w:val="22"/>
          <w:shd w:val="clear" w:color="auto" w:fill="FFFFFF"/>
          <w:lang w:val="de-DE"/>
        </w:rPr>
        <w:t xml:space="preserve"> Recruitment and Exclusion</w:t>
      </w:r>
      <w:r w:rsidRPr="007763AE">
        <w:rPr>
          <w:rStyle w:val="None"/>
          <w:rFonts w:ascii="Times New Roman" w:hAnsi="Times New Roman"/>
          <w:i/>
          <w:iCs/>
          <w:sz w:val="22"/>
          <w:szCs w:val="22"/>
          <w:shd w:val="clear" w:color="auto" w:fill="FFFFFF"/>
        </w:rPr>
        <w:t xml:space="preserve">) to acclimatize the </w:t>
      </w:r>
      <w:r w:rsidRPr="007763AE">
        <w:rPr>
          <w:rStyle w:val="None"/>
          <w:rFonts w:ascii="Times New Roman" w:hAnsi="Times New Roman"/>
          <w:i/>
          <w:iCs/>
          <w:sz w:val="22"/>
          <w:szCs w:val="22"/>
          <w:shd w:val="clear" w:color="auto" w:fill="FFFFFF"/>
          <w:lang w:val="pt-PT"/>
        </w:rPr>
        <w:t>observer</w:t>
      </w:r>
      <w:r w:rsidRPr="007763AE">
        <w:rPr>
          <w:rStyle w:val="None"/>
          <w:rFonts w:ascii="Times New Roman" w:hAnsi="Times New Roman"/>
          <w:i/>
          <w:iCs/>
          <w:sz w:val="22"/>
          <w:szCs w:val="22"/>
          <w:shd w:val="clear" w:color="auto" w:fill="FFFFFF"/>
        </w:rPr>
        <w:t xml:space="preserve"> to the experimental task. The responses for these five trials were not saved.</w:t>
      </w:r>
    </w:p>
    <w:p w14:paraId="0E8AD81E" w14:textId="77777777" w:rsidR="00F60A64" w:rsidRPr="007763AE" w:rsidRDefault="00F60A64" w:rsidP="00F60A64">
      <w:pPr>
        <w:pStyle w:val="Default"/>
        <w:spacing w:before="0"/>
        <w:rPr>
          <w:rStyle w:val="None"/>
          <w:rFonts w:ascii="Times New Roman" w:eastAsia="Times New Roman" w:hAnsi="Times New Roman" w:cs="Times New Roman"/>
          <w:i/>
          <w:iCs/>
          <w:sz w:val="22"/>
          <w:szCs w:val="22"/>
          <w:shd w:val="clear" w:color="auto" w:fill="FFFFFF"/>
        </w:rPr>
      </w:pPr>
    </w:p>
    <w:p w14:paraId="7F91AF77" w14:textId="4DCB460B" w:rsidR="00F60A64" w:rsidRPr="007763AE" w:rsidRDefault="00F60A64" w:rsidP="00F60A64">
      <w:pPr>
        <w:pStyle w:val="Default"/>
        <w:spacing w:before="0"/>
        <w:rPr>
          <w:rFonts w:ascii="Times New Roman" w:hAnsi="Times New Roman"/>
          <w:i/>
          <w:iCs/>
          <w:sz w:val="22"/>
          <w:szCs w:val="22"/>
          <w:shd w:val="clear" w:color="auto" w:fill="FFFFFF"/>
        </w:rPr>
      </w:pPr>
      <w:r w:rsidRPr="007763AE">
        <w:rPr>
          <w:rStyle w:val="None"/>
          <w:rFonts w:ascii="Times New Roman" w:hAnsi="Times New Roman"/>
          <w:i/>
          <w:iCs/>
          <w:sz w:val="22"/>
          <w:szCs w:val="22"/>
          <w:shd w:val="clear" w:color="auto" w:fill="FFFFFF"/>
        </w:rPr>
        <w:t>The trial sequence (</w:t>
      </w:r>
      <w:r w:rsidR="002E0122" w:rsidRPr="007763AE">
        <w:rPr>
          <w:rStyle w:val="None"/>
          <w:rFonts w:ascii="Times New Roman" w:hAnsi="Times New Roman"/>
          <w:i/>
          <w:iCs/>
          <w:sz w:val="22"/>
          <w:szCs w:val="22"/>
          <w:shd w:val="clear" w:color="auto" w:fill="FFFFFF"/>
        </w:rPr>
        <w:t>comparison level, specific images, standard/comparison order</w:t>
      </w:r>
      <w:r w:rsidRPr="007763AE">
        <w:rPr>
          <w:rStyle w:val="None"/>
          <w:rFonts w:ascii="Times New Roman" w:hAnsi="Times New Roman"/>
          <w:i/>
          <w:iCs/>
          <w:sz w:val="22"/>
          <w:szCs w:val="22"/>
          <w:shd w:val="clear" w:color="auto" w:fill="FFFFFF"/>
        </w:rPr>
        <w:t xml:space="preserve">) in a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was generated pseudo-randomly at the beginning of the </w:t>
      </w:r>
      <w:r w:rsidR="004D519F"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For this, </w:t>
      </w:r>
      <w:r w:rsidRPr="007763AE">
        <w:rPr>
          <w:rFonts w:ascii="Times New Roman" w:hAnsi="Times New Roman"/>
          <w:i/>
          <w:iCs/>
          <w:sz w:val="22"/>
          <w:szCs w:val="22"/>
          <w:shd w:val="clear" w:color="auto" w:fill="FFFFFF"/>
        </w:rPr>
        <w:t xml:space="preserve">at each comparison lightness level, </w:t>
      </w:r>
      <w:r w:rsidRPr="007763AE">
        <w:rPr>
          <w:rStyle w:val="None"/>
          <w:rFonts w:ascii="Times New Roman" w:hAnsi="Times New Roman"/>
          <w:i/>
          <w:iCs/>
          <w:sz w:val="22"/>
          <w:szCs w:val="22"/>
          <w:shd w:val="clear" w:color="auto" w:fill="FFFFFF"/>
        </w:rPr>
        <w:t xml:space="preserve">30 standard and comparison images were chosen </w:t>
      </w:r>
      <w:r w:rsidRPr="007763AE">
        <w:rPr>
          <w:rFonts w:ascii="Times New Roman" w:hAnsi="Times New Roman"/>
          <w:i/>
          <w:iCs/>
          <w:sz w:val="22"/>
          <w:szCs w:val="22"/>
          <w:shd w:val="clear" w:color="auto" w:fill="FFFFFF"/>
        </w:rPr>
        <w:t>pseudo-</w:t>
      </w:r>
      <w:r w:rsidRPr="007763AE">
        <w:rPr>
          <w:rStyle w:val="None"/>
          <w:rFonts w:ascii="Times New Roman" w:hAnsi="Times New Roman"/>
          <w:i/>
          <w:iCs/>
          <w:sz w:val="22"/>
          <w:szCs w:val="22"/>
          <w:shd w:val="clear" w:color="auto" w:fill="FFFFFF"/>
        </w:rPr>
        <w:t xml:space="preserve">randomly with replacement from the image dataset. The sequence of presentation of these 330 trials were randomized and saved. For each trial, the order of presentation of the standard and comparison image was also determined </w:t>
      </w:r>
      <w:r w:rsidRPr="007763AE">
        <w:rPr>
          <w:rFonts w:ascii="Times New Roman" w:hAnsi="Times New Roman"/>
          <w:i/>
          <w:iCs/>
          <w:sz w:val="22"/>
          <w:szCs w:val="22"/>
          <w:shd w:val="clear" w:color="auto" w:fill="FFFFFF"/>
        </w:rPr>
        <w:t xml:space="preserve">pseudo-randomly and saved. The trials were presented according to the saved sequence. </w:t>
      </w:r>
    </w:p>
    <w:p w14:paraId="13056DC1" w14:textId="77777777" w:rsidR="00F60A64" w:rsidRPr="007763AE" w:rsidRDefault="00F60A64" w:rsidP="00F60A64">
      <w:pPr>
        <w:pStyle w:val="Default"/>
        <w:spacing w:before="0"/>
        <w:rPr>
          <w:rFonts w:ascii="Times New Roman" w:eastAsia="Times New Roman" w:hAnsi="Times New Roman" w:cs="Times New Roman"/>
          <w:i/>
          <w:iCs/>
          <w:sz w:val="22"/>
          <w:szCs w:val="22"/>
          <w:shd w:val="clear" w:color="auto" w:fill="FFFFFF"/>
        </w:rPr>
      </w:pPr>
    </w:p>
    <w:p w14:paraId="525052F7" w14:textId="019431B5" w:rsidR="00F60A64" w:rsidRPr="007763AE" w:rsidRDefault="00F60A64" w:rsidP="00F60A64">
      <w:pPr>
        <w:pStyle w:val="Default"/>
        <w:spacing w:before="0"/>
        <w:rPr>
          <w:rStyle w:val="None"/>
          <w:rFonts w:ascii="Times New Roman" w:hAnsi="Times New Roman"/>
          <w:i/>
          <w:iCs/>
          <w:sz w:val="22"/>
          <w:szCs w:val="22"/>
          <w:shd w:val="clear" w:color="auto" w:fill="FFFFFF"/>
        </w:rPr>
      </w:pPr>
      <w:r w:rsidRPr="007763AE">
        <w:rPr>
          <w:rFonts w:ascii="Times New Roman" w:hAnsi="Times New Roman"/>
          <w:i/>
          <w:iCs/>
          <w:sz w:val="22"/>
          <w:szCs w:val="22"/>
          <w:shd w:val="clear" w:color="auto" w:fill="FFFFFF"/>
        </w:rPr>
        <w:t xml:space="preserve">The trials in a </w:t>
      </w:r>
      <w:r w:rsidR="004D519F" w:rsidRPr="007763AE">
        <w:rPr>
          <w:rFonts w:ascii="Times New Roman" w:hAnsi="Times New Roman"/>
          <w:i/>
          <w:iCs/>
          <w:sz w:val="22"/>
          <w:szCs w:val="22"/>
          <w:shd w:val="clear" w:color="auto" w:fill="FFFFFF"/>
        </w:rPr>
        <w:t>block</w:t>
      </w:r>
      <w:r w:rsidRPr="007763AE">
        <w:rPr>
          <w:rFonts w:ascii="Times New Roman" w:hAnsi="Times New Roman"/>
          <w:i/>
          <w:iCs/>
          <w:sz w:val="22"/>
          <w:szCs w:val="22"/>
          <w:shd w:val="clear" w:color="auto" w:fill="FFFFFF"/>
        </w:rPr>
        <w:t xml:space="preserve"> were presented in three </w:t>
      </w:r>
      <w:r w:rsidR="00AD45B6" w:rsidRPr="007763AE">
        <w:rPr>
          <w:rFonts w:ascii="Times New Roman" w:hAnsi="Times New Roman"/>
          <w:i/>
          <w:iCs/>
          <w:sz w:val="22"/>
          <w:szCs w:val="22"/>
          <w:shd w:val="clear" w:color="auto" w:fill="FFFFFF"/>
        </w:rPr>
        <w:t>sub-</w:t>
      </w:r>
      <w:r w:rsidRPr="007763AE">
        <w:rPr>
          <w:rFonts w:ascii="Times New Roman" w:hAnsi="Times New Roman"/>
          <w:i/>
          <w:iCs/>
          <w:sz w:val="22"/>
          <w:szCs w:val="22"/>
          <w:shd w:val="clear" w:color="auto" w:fill="FFFFFF"/>
        </w:rPr>
        <w:t xml:space="preserve">blocks of 110 trials each. At the end of each </w:t>
      </w:r>
      <w:r w:rsidR="00B87807" w:rsidRPr="007763AE">
        <w:rPr>
          <w:rFonts w:ascii="Times New Roman" w:hAnsi="Times New Roman"/>
          <w:i/>
          <w:iCs/>
          <w:sz w:val="22"/>
          <w:szCs w:val="22"/>
          <w:shd w:val="clear" w:color="auto" w:fill="FFFFFF"/>
        </w:rPr>
        <w:t>sub-</w:t>
      </w:r>
      <w:r w:rsidRPr="007763AE">
        <w:rPr>
          <w:rFonts w:ascii="Times New Roman" w:hAnsi="Times New Roman"/>
          <w:i/>
          <w:iCs/>
          <w:sz w:val="22"/>
          <w:szCs w:val="22"/>
          <w:shd w:val="clear" w:color="auto" w:fill="FFFFFF"/>
        </w:rPr>
        <w:t xml:space="preserve">block </w:t>
      </w:r>
      <w:r w:rsidR="00223FA9" w:rsidRPr="007763AE">
        <w:rPr>
          <w:rFonts w:ascii="Times New Roman" w:hAnsi="Times New Roman"/>
          <w:i/>
          <w:iCs/>
          <w:sz w:val="22"/>
          <w:szCs w:val="22"/>
          <w:shd w:val="clear" w:color="auto" w:fill="FFFFFF"/>
        </w:rPr>
        <w:t xml:space="preserve">the </w:t>
      </w:r>
      <w:r w:rsidRPr="007763AE">
        <w:rPr>
          <w:rStyle w:val="None"/>
          <w:rFonts w:ascii="Times New Roman" w:hAnsi="Times New Roman"/>
          <w:i/>
          <w:iCs/>
          <w:sz w:val="22"/>
          <w:szCs w:val="22"/>
          <w:shd w:val="clear" w:color="auto" w:fill="FFFFFF"/>
          <w:lang w:val="pt-PT"/>
        </w:rPr>
        <w:t>observer</w:t>
      </w:r>
      <w:r w:rsidRPr="007763AE">
        <w:rPr>
          <w:rStyle w:val="None"/>
          <w:rFonts w:ascii="Times New Roman" w:hAnsi="Times New Roman"/>
          <w:i/>
          <w:iCs/>
          <w:sz w:val="22"/>
          <w:szCs w:val="22"/>
          <w:shd w:val="clear" w:color="auto" w:fill="FFFFFF"/>
        </w:rPr>
        <w:t xml:space="preserve"> took a </w:t>
      </w:r>
      <w:r w:rsidR="00223FA9" w:rsidRPr="007763AE">
        <w:rPr>
          <w:rStyle w:val="None"/>
          <w:rFonts w:ascii="Times New Roman" w:hAnsi="Times New Roman"/>
          <w:i/>
          <w:iCs/>
          <w:sz w:val="22"/>
          <w:szCs w:val="22"/>
          <w:shd w:val="clear" w:color="auto" w:fill="FFFFFF"/>
        </w:rPr>
        <w:t xml:space="preserve">break </w:t>
      </w:r>
      <w:r w:rsidRPr="007763AE">
        <w:rPr>
          <w:rStyle w:val="None"/>
          <w:rFonts w:ascii="Times New Roman" w:hAnsi="Times New Roman"/>
          <w:i/>
          <w:iCs/>
          <w:sz w:val="22"/>
          <w:szCs w:val="22"/>
          <w:shd w:val="clear" w:color="auto" w:fill="FFFFFF"/>
        </w:rPr>
        <w:t xml:space="preserve">of minimum </w:t>
      </w:r>
      <w:r w:rsidR="00223FA9" w:rsidRPr="007763AE">
        <w:rPr>
          <w:rStyle w:val="None"/>
          <w:rFonts w:ascii="Times New Roman" w:hAnsi="Times New Roman"/>
          <w:i/>
          <w:iCs/>
          <w:sz w:val="22"/>
          <w:szCs w:val="22"/>
          <w:shd w:val="clear" w:color="auto" w:fill="FFFFFF"/>
        </w:rPr>
        <w:t xml:space="preserve">duration </w:t>
      </w:r>
      <w:r w:rsidRPr="007763AE">
        <w:rPr>
          <w:rStyle w:val="None"/>
          <w:rFonts w:ascii="Times New Roman" w:hAnsi="Times New Roman"/>
          <w:i/>
          <w:iCs/>
          <w:sz w:val="22"/>
          <w:szCs w:val="22"/>
          <w:shd w:val="clear" w:color="auto" w:fill="FFFFFF"/>
        </w:rPr>
        <w:t xml:space="preserve">1 minute. The </w:t>
      </w:r>
      <w:r w:rsidRPr="007763AE">
        <w:rPr>
          <w:rStyle w:val="None"/>
          <w:rFonts w:ascii="Times New Roman" w:hAnsi="Times New Roman"/>
          <w:i/>
          <w:iCs/>
          <w:sz w:val="22"/>
          <w:szCs w:val="22"/>
          <w:shd w:val="clear" w:color="auto" w:fill="FFFFFF"/>
          <w:lang w:val="pt-PT"/>
        </w:rPr>
        <w:t>observer</w:t>
      </w:r>
      <w:r w:rsidRPr="007763AE">
        <w:rPr>
          <w:rStyle w:val="None"/>
          <w:rFonts w:ascii="Times New Roman" w:hAnsi="Times New Roman"/>
          <w:i/>
          <w:iCs/>
          <w:sz w:val="22"/>
          <w:szCs w:val="22"/>
          <w:shd w:val="clear" w:color="auto" w:fill="FFFFFF"/>
        </w:rPr>
        <w:t xml:space="preserve"> could terminate the experiment anytime during the </w:t>
      </w:r>
      <w:r w:rsidR="005D115C"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If an observer terminated a </w:t>
      </w:r>
      <w:r w:rsidR="005D115C"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the data for that </w:t>
      </w:r>
      <w:r w:rsidR="005D115C"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was not saved. No observer terminated any </w:t>
      </w:r>
      <w:r w:rsidR="005D115C" w:rsidRPr="007763AE">
        <w:rPr>
          <w:rStyle w:val="None"/>
          <w:rFonts w:ascii="Times New Roman" w:hAnsi="Times New Roman"/>
          <w:i/>
          <w:iCs/>
          <w:sz w:val="22"/>
          <w:szCs w:val="22"/>
          <w:shd w:val="clear" w:color="auto" w:fill="FFFFFF"/>
        </w:rPr>
        <w:t>block</w:t>
      </w:r>
      <w:r w:rsidRPr="007763AE">
        <w:rPr>
          <w:rStyle w:val="None"/>
          <w:rFonts w:ascii="Times New Roman" w:hAnsi="Times New Roman"/>
          <w:i/>
          <w:iCs/>
          <w:sz w:val="22"/>
          <w:szCs w:val="22"/>
          <w:shd w:val="clear" w:color="auto" w:fill="FFFFFF"/>
        </w:rPr>
        <w:t xml:space="preserve">. One observer </w:t>
      </w:r>
      <w:r w:rsidR="00223FA9" w:rsidRPr="007763AE">
        <w:rPr>
          <w:rStyle w:val="None"/>
          <w:rFonts w:ascii="Times New Roman" w:hAnsi="Times New Roman"/>
          <w:i/>
          <w:iCs/>
          <w:sz w:val="22"/>
          <w:szCs w:val="22"/>
          <w:shd w:val="clear" w:color="auto" w:fill="FFFFFF"/>
        </w:rPr>
        <w:t xml:space="preserve">indicated a desire to postpone </w:t>
      </w:r>
      <w:r w:rsidRPr="007763AE">
        <w:rPr>
          <w:rStyle w:val="None"/>
          <w:rFonts w:ascii="Times New Roman" w:hAnsi="Times New Roman"/>
          <w:i/>
          <w:iCs/>
          <w:sz w:val="22"/>
          <w:szCs w:val="22"/>
          <w:shd w:val="clear" w:color="auto" w:fill="FFFFFF"/>
        </w:rPr>
        <w:t>at the beginning of a session</w:t>
      </w:r>
      <w:r w:rsidR="00223FA9" w:rsidRPr="007763AE">
        <w:rPr>
          <w:rStyle w:val="None"/>
          <w:rFonts w:ascii="Times New Roman" w:hAnsi="Times New Roman"/>
          <w:i/>
          <w:iCs/>
          <w:sz w:val="22"/>
          <w:szCs w:val="22"/>
          <w:shd w:val="clear" w:color="auto" w:fill="FFFFFF"/>
        </w:rPr>
        <w:t>,</w:t>
      </w:r>
      <w:r w:rsidRPr="007763AE">
        <w:rPr>
          <w:rStyle w:val="None"/>
          <w:rFonts w:ascii="Times New Roman" w:hAnsi="Times New Roman"/>
          <w:i/>
          <w:iCs/>
          <w:sz w:val="22"/>
          <w:szCs w:val="22"/>
          <w:shd w:val="clear" w:color="auto" w:fill="FFFFFF"/>
        </w:rPr>
        <w:t xml:space="preserve"> due to </w:t>
      </w:r>
      <w:r w:rsidR="00B94FA0" w:rsidRPr="007763AE">
        <w:rPr>
          <w:rStyle w:val="None"/>
          <w:rFonts w:ascii="Times New Roman" w:hAnsi="Times New Roman"/>
          <w:i/>
          <w:iCs/>
          <w:sz w:val="22"/>
          <w:szCs w:val="22"/>
          <w:shd w:val="clear" w:color="auto" w:fill="FFFFFF"/>
        </w:rPr>
        <w:t>fatigue</w:t>
      </w:r>
      <w:r w:rsidRPr="007763AE">
        <w:rPr>
          <w:rStyle w:val="None"/>
          <w:rFonts w:ascii="Times New Roman" w:hAnsi="Times New Roman"/>
          <w:i/>
          <w:iCs/>
          <w:sz w:val="22"/>
          <w:szCs w:val="22"/>
          <w:shd w:val="clear" w:color="auto" w:fill="FFFFFF"/>
        </w:rPr>
        <w:t xml:space="preserve"> for reasons unrelated to the experiment. The session was rescheduled.</w:t>
      </w:r>
    </w:p>
    <w:p w14:paraId="6E8B9D01" w14:textId="77777777" w:rsidR="00F60A64" w:rsidRPr="007763AE" w:rsidRDefault="00F60A64" w:rsidP="00F60A64">
      <w:pPr>
        <w:pStyle w:val="Default"/>
        <w:spacing w:before="0"/>
        <w:rPr>
          <w:rStyle w:val="None"/>
          <w:rFonts w:ascii="Times New Roman" w:hAnsi="Times New Roman"/>
          <w:i/>
          <w:iCs/>
          <w:sz w:val="22"/>
          <w:szCs w:val="22"/>
          <w:shd w:val="clear" w:color="auto" w:fill="FFFFFF"/>
        </w:rPr>
      </w:pPr>
    </w:p>
    <w:p w14:paraId="7D130FF1" w14:textId="02AFDB82" w:rsidR="00F60A64" w:rsidRPr="007763AE" w:rsidRDefault="00F60A64" w:rsidP="00F60A64">
      <w:pPr>
        <w:pStyle w:val="Default"/>
        <w:spacing w:before="0" w:after="270"/>
        <w:rPr>
          <w:rFonts w:ascii="Times New Roman" w:eastAsia="Times New Roman" w:hAnsi="Times New Roman" w:cs="Times New Roman"/>
          <w:i/>
          <w:iCs/>
          <w:sz w:val="22"/>
          <w:szCs w:val="22"/>
        </w:rPr>
      </w:pPr>
      <w:r w:rsidRPr="007763AE">
        <w:rPr>
          <w:rFonts w:ascii="Times New Roman" w:hAnsi="Times New Roman"/>
          <w:i/>
          <w:iCs/>
          <w:sz w:val="22"/>
          <w:szCs w:val="22"/>
        </w:rPr>
        <w:t xml:space="preserve">At the beginning of the first experimental session (the practice session) for </w:t>
      </w:r>
      <w:r w:rsidR="00A73C20" w:rsidRPr="007763AE">
        <w:rPr>
          <w:rFonts w:ascii="Times New Roman" w:hAnsi="Times New Roman"/>
          <w:i/>
          <w:iCs/>
          <w:sz w:val="22"/>
          <w:szCs w:val="22"/>
        </w:rPr>
        <w:t xml:space="preserve">each </w:t>
      </w:r>
      <w:r w:rsidRPr="007763AE">
        <w:rPr>
          <w:rFonts w:ascii="Times New Roman" w:hAnsi="Times New Roman"/>
          <w:i/>
          <w:iCs/>
          <w:sz w:val="22"/>
          <w:szCs w:val="22"/>
        </w:rPr>
        <w:t xml:space="preserve">observer, the experimenter explained the experimental procedures and obtained consent for the experiments. The experimenter then tested the observer for normal visual acuity and color vision. The observer </w:t>
      </w:r>
      <w:r w:rsidR="00A73C20" w:rsidRPr="007763AE">
        <w:rPr>
          <w:rFonts w:ascii="Times New Roman" w:hAnsi="Times New Roman"/>
          <w:i/>
          <w:iCs/>
          <w:sz w:val="22"/>
          <w:szCs w:val="22"/>
        </w:rPr>
        <w:t xml:space="preserve">was </w:t>
      </w:r>
      <w:r w:rsidRPr="007763AE">
        <w:rPr>
          <w:rFonts w:ascii="Times New Roman" w:hAnsi="Times New Roman"/>
          <w:i/>
          <w:iCs/>
          <w:sz w:val="22"/>
          <w:szCs w:val="22"/>
        </w:rPr>
        <w:t xml:space="preserve">then taken to the </w:t>
      </w:r>
      <w:r w:rsidR="00A73C20" w:rsidRPr="007763AE">
        <w:rPr>
          <w:rFonts w:ascii="Times New Roman" w:hAnsi="Times New Roman"/>
          <w:i/>
          <w:iCs/>
          <w:sz w:val="22"/>
          <w:szCs w:val="22"/>
        </w:rPr>
        <w:t xml:space="preserve">experimental </w:t>
      </w:r>
      <w:r w:rsidRPr="007763AE">
        <w:rPr>
          <w:rFonts w:ascii="Times New Roman" w:hAnsi="Times New Roman"/>
          <w:i/>
          <w:iCs/>
          <w:sz w:val="22"/>
          <w:szCs w:val="22"/>
        </w:rPr>
        <w:t>room</w:t>
      </w:r>
      <w:r w:rsidR="00A73C20" w:rsidRPr="007763AE">
        <w:rPr>
          <w:rFonts w:ascii="Times New Roman" w:hAnsi="Times New Roman"/>
          <w:i/>
          <w:iCs/>
          <w:sz w:val="22"/>
          <w:szCs w:val="22"/>
        </w:rPr>
        <w:t>,</w:t>
      </w:r>
      <w:r w:rsidRPr="007763AE">
        <w:rPr>
          <w:rFonts w:ascii="Times New Roman" w:hAnsi="Times New Roman"/>
          <w:i/>
          <w:iCs/>
          <w:sz w:val="22"/>
          <w:szCs w:val="22"/>
        </w:rPr>
        <w:t xml:space="preserve"> where the </w:t>
      </w:r>
      <w:r w:rsidR="00A73C20" w:rsidRPr="007763AE">
        <w:rPr>
          <w:rFonts w:ascii="Times New Roman" w:hAnsi="Times New Roman"/>
          <w:i/>
          <w:iCs/>
          <w:sz w:val="22"/>
          <w:szCs w:val="22"/>
        </w:rPr>
        <w:t xml:space="preserve">experimenter </w:t>
      </w:r>
      <w:r w:rsidRPr="007763AE">
        <w:rPr>
          <w:rFonts w:ascii="Times New Roman" w:hAnsi="Times New Roman"/>
          <w:i/>
          <w:iCs/>
          <w:sz w:val="22"/>
          <w:szCs w:val="22"/>
        </w:rPr>
        <w:t xml:space="preserve">described the </w:t>
      </w:r>
      <w:r w:rsidR="00AC3783" w:rsidRPr="007763AE">
        <w:rPr>
          <w:rFonts w:ascii="Times New Roman" w:hAnsi="Times New Roman"/>
          <w:i/>
          <w:iCs/>
          <w:sz w:val="22"/>
          <w:szCs w:val="22"/>
        </w:rPr>
        <w:t>task,</w:t>
      </w:r>
      <w:r w:rsidRPr="007763AE">
        <w:rPr>
          <w:rFonts w:ascii="Times New Roman" w:hAnsi="Times New Roman"/>
          <w:i/>
          <w:iCs/>
          <w:sz w:val="22"/>
          <w:szCs w:val="22"/>
        </w:rPr>
        <w:t xml:space="preserve"> and </w:t>
      </w:r>
      <w:r w:rsidR="00A73C20" w:rsidRPr="007763AE">
        <w:rPr>
          <w:rFonts w:ascii="Times New Roman" w:hAnsi="Times New Roman"/>
          <w:i/>
          <w:iCs/>
          <w:sz w:val="22"/>
          <w:szCs w:val="22"/>
        </w:rPr>
        <w:t xml:space="preserve">the observer was shown </w:t>
      </w:r>
      <w:r w:rsidRPr="007763AE">
        <w:rPr>
          <w:rFonts w:ascii="Times New Roman" w:hAnsi="Times New Roman"/>
          <w:i/>
          <w:iCs/>
          <w:sz w:val="22"/>
          <w:szCs w:val="22"/>
        </w:rPr>
        <w:t xml:space="preserve">the display, chin rest, and response box. </w:t>
      </w:r>
      <w:r w:rsidR="00A73C20" w:rsidRPr="007763AE">
        <w:rPr>
          <w:rFonts w:ascii="Times New Roman" w:hAnsi="Times New Roman"/>
          <w:i/>
          <w:iCs/>
          <w:sz w:val="22"/>
          <w:szCs w:val="22"/>
        </w:rPr>
        <w:t xml:space="preserve">The observer was </w:t>
      </w:r>
      <w:r w:rsidRPr="007763AE">
        <w:rPr>
          <w:rFonts w:ascii="Times New Roman" w:hAnsi="Times New Roman"/>
          <w:i/>
          <w:iCs/>
          <w:sz w:val="22"/>
          <w:szCs w:val="22"/>
        </w:rPr>
        <w:t xml:space="preserve">dark adapted by sitting in the dark room for approximately 5 minutes. </w:t>
      </w:r>
      <w:r w:rsidR="00A73C20" w:rsidRPr="007763AE">
        <w:rPr>
          <w:rFonts w:ascii="Times New Roman" w:hAnsi="Times New Roman"/>
          <w:i/>
          <w:iCs/>
          <w:sz w:val="22"/>
          <w:szCs w:val="22"/>
        </w:rPr>
        <w:t>The observer then</w:t>
      </w:r>
      <w:r w:rsidRPr="007763AE">
        <w:rPr>
          <w:rFonts w:ascii="Times New Roman" w:hAnsi="Times New Roman"/>
          <w:i/>
          <w:iCs/>
          <w:sz w:val="22"/>
          <w:szCs w:val="22"/>
        </w:rPr>
        <w:t xml:space="preserve"> performed the familiarization </w:t>
      </w:r>
      <w:r w:rsidR="005D115C" w:rsidRPr="007763AE">
        <w:rPr>
          <w:rFonts w:ascii="Times New Roman" w:hAnsi="Times New Roman"/>
          <w:i/>
          <w:iCs/>
          <w:sz w:val="22"/>
          <w:szCs w:val="22"/>
        </w:rPr>
        <w:t>block</w:t>
      </w:r>
      <w:r w:rsidR="00B6377B" w:rsidRPr="007763AE">
        <w:rPr>
          <w:rFonts w:ascii="Times New Roman" w:hAnsi="Times New Roman"/>
          <w:i/>
          <w:iCs/>
          <w:sz w:val="22"/>
          <w:szCs w:val="22"/>
        </w:rPr>
        <w:t xml:space="preserve"> (</w:t>
      </w:r>
      <w:r w:rsidR="00A73C20" w:rsidRPr="007763AE">
        <w:rPr>
          <w:rFonts w:ascii="Times New Roman" w:hAnsi="Times New Roman"/>
          <w:i/>
          <w:iCs/>
          <w:sz w:val="22"/>
          <w:szCs w:val="22"/>
        </w:rPr>
        <w:t xml:space="preserve">see </w:t>
      </w:r>
      <w:r w:rsidR="00A77877" w:rsidRPr="007763AE">
        <w:rPr>
          <w:rStyle w:val="None"/>
          <w:rFonts w:ascii="Times New Roman" w:hAnsi="Times New Roman"/>
          <w:i/>
          <w:iCs/>
          <w:sz w:val="22"/>
          <w:szCs w:val="22"/>
          <w:shd w:val="clear" w:color="auto" w:fill="FFFFFF"/>
        </w:rPr>
        <w:t>Methods:</w:t>
      </w:r>
      <w:r w:rsidR="00B6377B" w:rsidRPr="007763AE">
        <w:rPr>
          <w:rStyle w:val="None"/>
          <w:rFonts w:ascii="Times New Roman" w:hAnsi="Times New Roman"/>
          <w:i/>
          <w:iCs/>
          <w:sz w:val="22"/>
          <w:szCs w:val="22"/>
          <w:shd w:val="clear" w:color="auto" w:fill="FFFFFF"/>
        </w:rPr>
        <w:t xml:space="preserve"> Observer</w:t>
      </w:r>
      <w:r w:rsidR="00B6377B" w:rsidRPr="007763AE">
        <w:rPr>
          <w:rStyle w:val="None"/>
          <w:rFonts w:ascii="Times New Roman" w:hAnsi="Times New Roman"/>
          <w:i/>
          <w:iCs/>
          <w:sz w:val="22"/>
          <w:szCs w:val="22"/>
          <w:shd w:val="clear" w:color="auto" w:fill="FFFFFF"/>
          <w:lang w:val="de-DE"/>
        </w:rPr>
        <w:t xml:space="preserve"> Recruitment and Exclusion</w:t>
      </w:r>
      <w:r w:rsidR="00F1463B" w:rsidRPr="007763AE">
        <w:rPr>
          <w:rStyle w:val="None"/>
          <w:rFonts w:ascii="Times New Roman" w:hAnsi="Times New Roman"/>
          <w:i/>
          <w:iCs/>
          <w:sz w:val="22"/>
          <w:szCs w:val="22"/>
          <w:shd w:val="clear" w:color="auto" w:fill="FFFFFF"/>
          <w:lang w:val="de-DE"/>
        </w:rPr>
        <w:t xml:space="preserve"> for explanation of </w:t>
      </w:r>
      <w:r w:rsidR="00F1463B" w:rsidRPr="007763AE">
        <w:rPr>
          <w:rFonts w:ascii="Times New Roman" w:hAnsi="Times New Roman"/>
          <w:i/>
          <w:iCs/>
          <w:sz w:val="22"/>
          <w:szCs w:val="22"/>
        </w:rPr>
        <w:t xml:space="preserve">familiarization </w:t>
      </w:r>
      <w:r w:rsidR="005D115C" w:rsidRPr="007763AE">
        <w:rPr>
          <w:rFonts w:ascii="Times New Roman" w:hAnsi="Times New Roman"/>
          <w:i/>
          <w:iCs/>
          <w:sz w:val="22"/>
          <w:szCs w:val="22"/>
        </w:rPr>
        <w:t>block</w:t>
      </w:r>
      <w:r w:rsidR="00B6377B" w:rsidRPr="007763AE">
        <w:rPr>
          <w:rFonts w:ascii="Times New Roman" w:hAnsi="Times New Roman"/>
          <w:i/>
          <w:iCs/>
          <w:sz w:val="22"/>
          <w:szCs w:val="22"/>
        </w:rPr>
        <w:t>)</w:t>
      </w:r>
      <w:r w:rsidRPr="007763AE">
        <w:rPr>
          <w:rFonts w:ascii="Times New Roman" w:hAnsi="Times New Roman"/>
          <w:i/>
          <w:iCs/>
          <w:sz w:val="22"/>
          <w:szCs w:val="22"/>
        </w:rPr>
        <w:t xml:space="preserve">. After the familiarization </w:t>
      </w:r>
      <w:r w:rsidR="005D115C" w:rsidRPr="007763AE">
        <w:rPr>
          <w:rFonts w:ascii="Times New Roman" w:hAnsi="Times New Roman"/>
          <w:i/>
          <w:iCs/>
          <w:sz w:val="22"/>
          <w:szCs w:val="22"/>
        </w:rPr>
        <w:t>block</w:t>
      </w:r>
      <w:r w:rsidRPr="007763AE">
        <w:rPr>
          <w:rFonts w:ascii="Times New Roman" w:hAnsi="Times New Roman"/>
          <w:i/>
          <w:iCs/>
          <w:sz w:val="22"/>
          <w:szCs w:val="22"/>
        </w:rPr>
        <w:t xml:space="preserve">, the </w:t>
      </w:r>
      <w:r w:rsidRPr="007763AE">
        <w:rPr>
          <w:rFonts w:ascii="Times New Roman" w:hAnsi="Times New Roman"/>
          <w:i/>
          <w:iCs/>
          <w:sz w:val="22"/>
          <w:szCs w:val="22"/>
          <w:lang w:val="pt-PT"/>
        </w:rPr>
        <w:t>observer</w:t>
      </w:r>
      <w:r w:rsidRPr="007763AE">
        <w:rPr>
          <w:rFonts w:ascii="Times New Roman" w:hAnsi="Times New Roman"/>
          <w:i/>
          <w:iCs/>
          <w:sz w:val="22"/>
          <w:szCs w:val="22"/>
        </w:rPr>
        <w:t xml:space="preserve"> performed the other three </w:t>
      </w:r>
      <w:r w:rsidR="005D115C" w:rsidRPr="007763AE">
        <w:rPr>
          <w:rFonts w:ascii="Times New Roman" w:hAnsi="Times New Roman"/>
          <w:i/>
          <w:iCs/>
          <w:sz w:val="22"/>
          <w:szCs w:val="22"/>
        </w:rPr>
        <w:t>block</w:t>
      </w:r>
      <w:r w:rsidRPr="007763AE">
        <w:rPr>
          <w:rFonts w:ascii="Times New Roman" w:hAnsi="Times New Roman"/>
          <w:i/>
          <w:iCs/>
          <w:sz w:val="22"/>
          <w:szCs w:val="22"/>
        </w:rPr>
        <w:t xml:space="preserve">s of the practice session. The practice session </w:t>
      </w:r>
      <w:r w:rsidR="00A73C20" w:rsidRPr="007763AE">
        <w:rPr>
          <w:rFonts w:ascii="Times New Roman" w:hAnsi="Times New Roman"/>
          <w:i/>
          <w:iCs/>
          <w:sz w:val="22"/>
          <w:szCs w:val="22"/>
        </w:rPr>
        <w:t xml:space="preserve">lasted about </w:t>
      </w:r>
      <w:r w:rsidRPr="007763AE">
        <w:rPr>
          <w:rFonts w:ascii="Times New Roman" w:hAnsi="Times New Roman"/>
          <w:i/>
          <w:iCs/>
          <w:sz w:val="22"/>
          <w:szCs w:val="22"/>
        </w:rPr>
        <w:t>one hour.</w:t>
      </w:r>
    </w:p>
    <w:p w14:paraId="2200A89E" w14:textId="25138592" w:rsidR="00721EE9" w:rsidRPr="007763AE" w:rsidRDefault="00A73C20" w:rsidP="004F7A07">
      <w:pPr>
        <w:pStyle w:val="Default"/>
        <w:spacing w:before="0"/>
        <w:rPr>
          <w:rFonts w:ascii="Times New Roman" w:hAnsi="Times New Roman"/>
          <w:i/>
          <w:iCs/>
          <w:sz w:val="22"/>
          <w:szCs w:val="22"/>
        </w:rPr>
      </w:pPr>
      <w:r w:rsidRPr="007763AE">
        <w:rPr>
          <w:rFonts w:ascii="Times New Roman" w:hAnsi="Times New Roman"/>
          <w:i/>
          <w:iCs/>
          <w:sz w:val="22"/>
          <w:szCs w:val="22"/>
        </w:rPr>
        <w:t>Observers</w:t>
      </w:r>
      <w:r w:rsidR="00F60A64" w:rsidRPr="007763AE">
        <w:rPr>
          <w:rFonts w:ascii="Times New Roman" w:hAnsi="Times New Roman"/>
          <w:i/>
          <w:iCs/>
          <w:sz w:val="22"/>
          <w:szCs w:val="22"/>
        </w:rPr>
        <w:t xml:space="preserve"> who met the </w:t>
      </w:r>
      <w:r w:rsidRPr="007763AE">
        <w:rPr>
          <w:rFonts w:ascii="Times New Roman" w:hAnsi="Times New Roman"/>
          <w:i/>
          <w:iCs/>
          <w:sz w:val="22"/>
          <w:szCs w:val="22"/>
        </w:rPr>
        <w:t xml:space="preserve">inclusion </w:t>
      </w:r>
      <w:r w:rsidR="00F60A64" w:rsidRPr="007763AE">
        <w:rPr>
          <w:rFonts w:ascii="Times New Roman" w:hAnsi="Times New Roman"/>
          <w:i/>
          <w:iCs/>
          <w:sz w:val="22"/>
          <w:szCs w:val="22"/>
        </w:rPr>
        <w:t xml:space="preserve">criteria </w:t>
      </w:r>
      <w:r w:rsidRPr="007763AE">
        <w:rPr>
          <w:rFonts w:ascii="Times New Roman" w:hAnsi="Times New Roman"/>
          <w:i/>
          <w:iCs/>
          <w:sz w:val="22"/>
          <w:szCs w:val="22"/>
        </w:rPr>
        <w:t xml:space="preserve">(see </w:t>
      </w:r>
      <w:r w:rsidR="00A77877" w:rsidRPr="007763AE">
        <w:rPr>
          <w:rStyle w:val="None"/>
          <w:rFonts w:ascii="Times New Roman" w:hAnsi="Times New Roman"/>
          <w:i/>
          <w:iCs/>
          <w:sz w:val="22"/>
          <w:szCs w:val="22"/>
          <w:shd w:val="clear" w:color="auto" w:fill="FFFFFF"/>
        </w:rPr>
        <w:t>Methods:</w:t>
      </w:r>
      <w:r w:rsidRPr="007763AE">
        <w:rPr>
          <w:rStyle w:val="None"/>
          <w:rFonts w:ascii="Times New Roman" w:hAnsi="Times New Roman"/>
          <w:i/>
          <w:iCs/>
          <w:sz w:val="22"/>
          <w:szCs w:val="22"/>
          <w:shd w:val="clear" w:color="auto" w:fill="FFFFFF"/>
        </w:rPr>
        <w:t xml:space="preserve"> Observer</w:t>
      </w:r>
      <w:r w:rsidRPr="007763AE">
        <w:rPr>
          <w:rStyle w:val="None"/>
          <w:rFonts w:ascii="Times New Roman" w:hAnsi="Times New Roman"/>
          <w:i/>
          <w:iCs/>
          <w:sz w:val="22"/>
          <w:szCs w:val="22"/>
          <w:shd w:val="clear" w:color="auto" w:fill="FFFFFF"/>
          <w:lang w:val="de-DE"/>
        </w:rPr>
        <w:t xml:space="preserve"> Recruitment and Exclusion</w:t>
      </w:r>
      <w:r w:rsidRPr="007763AE">
        <w:rPr>
          <w:rFonts w:ascii="Times New Roman" w:hAnsi="Times New Roman"/>
          <w:i/>
          <w:iCs/>
          <w:sz w:val="22"/>
          <w:szCs w:val="22"/>
        </w:rPr>
        <w:t xml:space="preserve">) then </w:t>
      </w:r>
      <w:r w:rsidR="00F60A64" w:rsidRPr="007763AE">
        <w:rPr>
          <w:rFonts w:ascii="Times New Roman" w:hAnsi="Times New Roman"/>
          <w:i/>
          <w:iCs/>
          <w:sz w:val="22"/>
          <w:szCs w:val="22"/>
        </w:rPr>
        <w:t xml:space="preserve">performed 18 </w:t>
      </w:r>
      <w:r w:rsidR="005D115C" w:rsidRPr="007763AE">
        <w:rPr>
          <w:rFonts w:ascii="Times New Roman" w:hAnsi="Times New Roman"/>
          <w:i/>
          <w:iCs/>
          <w:sz w:val="22"/>
          <w:szCs w:val="22"/>
        </w:rPr>
        <w:t>block</w:t>
      </w:r>
      <w:r w:rsidR="00F60A64" w:rsidRPr="007763AE">
        <w:rPr>
          <w:rFonts w:ascii="Times New Roman" w:hAnsi="Times New Roman"/>
          <w:i/>
          <w:iCs/>
          <w:sz w:val="22"/>
          <w:szCs w:val="22"/>
        </w:rPr>
        <w:t xml:space="preserve">s over 6 </w:t>
      </w:r>
      <w:r w:rsidR="00AB12E6" w:rsidRPr="007763AE">
        <w:rPr>
          <w:rFonts w:ascii="Times New Roman" w:hAnsi="Times New Roman"/>
          <w:i/>
          <w:iCs/>
          <w:sz w:val="22"/>
          <w:szCs w:val="22"/>
        </w:rPr>
        <w:t xml:space="preserve">additional </w:t>
      </w:r>
      <w:r w:rsidR="00F60A64" w:rsidRPr="007763AE">
        <w:rPr>
          <w:rFonts w:ascii="Times New Roman" w:hAnsi="Times New Roman"/>
          <w:i/>
          <w:iCs/>
          <w:sz w:val="22"/>
          <w:szCs w:val="22"/>
        </w:rPr>
        <w:t>sessions</w:t>
      </w:r>
      <w:r w:rsidR="00D5321D" w:rsidRPr="007763AE">
        <w:rPr>
          <w:rFonts w:ascii="Times New Roman" w:hAnsi="Times New Roman"/>
          <w:i/>
          <w:iCs/>
          <w:sz w:val="22"/>
          <w:szCs w:val="22"/>
        </w:rPr>
        <w:t xml:space="preserve">, each on a separate day. </w:t>
      </w:r>
      <w:r w:rsidR="00F60A64" w:rsidRPr="007763AE">
        <w:rPr>
          <w:rFonts w:ascii="Times New Roman" w:hAnsi="Times New Roman"/>
          <w:i/>
          <w:iCs/>
          <w:sz w:val="22"/>
          <w:szCs w:val="22"/>
        </w:rPr>
        <w:t xml:space="preserve">The order of </w:t>
      </w:r>
      <w:r w:rsidR="005D115C" w:rsidRPr="007763AE">
        <w:rPr>
          <w:rFonts w:ascii="Times New Roman" w:hAnsi="Times New Roman"/>
          <w:i/>
          <w:iCs/>
          <w:sz w:val="22"/>
          <w:szCs w:val="22"/>
        </w:rPr>
        <w:t>block</w:t>
      </w:r>
      <w:r w:rsidR="00F60A64" w:rsidRPr="007763AE">
        <w:rPr>
          <w:rFonts w:ascii="Times New Roman" w:hAnsi="Times New Roman"/>
          <w:i/>
          <w:iCs/>
          <w:sz w:val="22"/>
          <w:szCs w:val="22"/>
        </w:rPr>
        <w:t xml:space="preserve">s </w:t>
      </w:r>
      <w:r w:rsidR="003E6817" w:rsidRPr="007763AE">
        <w:rPr>
          <w:rFonts w:ascii="Times New Roman" w:hAnsi="Times New Roman"/>
          <w:i/>
          <w:iCs/>
          <w:sz w:val="22"/>
          <w:szCs w:val="22"/>
        </w:rPr>
        <w:t xml:space="preserve">for each observer </w:t>
      </w:r>
      <w:r w:rsidR="00F60A64" w:rsidRPr="007763AE">
        <w:rPr>
          <w:rFonts w:ascii="Times New Roman" w:hAnsi="Times New Roman"/>
          <w:i/>
          <w:iCs/>
          <w:sz w:val="22"/>
          <w:szCs w:val="22"/>
        </w:rPr>
        <w:t xml:space="preserve">was determined pseudo-randomly at the beginning of the practice session. </w:t>
      </w:r>
      <w:r w:rsidR="00E17DF1" w:rsidRPr="007763AE">
        <w:rPr>
          <w:rFonts w:ascii="Times New Roman" w:hAnsi="Times New Roman"/>
          <w:i/>
          <w:iCs/>
          <w:sz w:val="22"/>
          <w:szCs w:val="22"/>
        </w:rPr>
        <w:t>As noted above</w:t>
      </w:r>
      <w:r w:rsidR="00F60A64" w:rsidRPr="007763AE">
        <w:rPr>
          <w:rFonts w:ascii="Times New Roman" w:hAnsi="Times New Roman"/>
          <w:i/>
          <w:iCs/>
          <w:sz w:val="22"/>
          <w:szCs w:val="22"/>
        </w:rPr>
        <w:t xml:space="preserve">, </w:t>
      </w:r>
      <w:r w:rsidR="00E17DF1" w:rsidRPr="007763AE">
        <w:rPr>
          <w:rFonts w:ascii="Times New Roman" w:hAnsi="Times New Roman"/>
          <w:i/>
          <w:iCs/>
          <w:sz w:val="22"/>
          <w:szCs w:val="22"/>
        </w:rPr>
        <w:t>observers</w:t>
      </w:r>
      <w:r w:rsidR="00F60A64" w:rsidRPr="007763AE">
        <w:rPr>
          <w:rFonts w:ascii="Times New Roman" w:hAnsi="Times New Roman"/>
          <w:i/>
          <w:iCs/>
          <w:sz w:val="22"/>
          <w:szCs w:val="22"/>
        </w:rPr>
        <w:t xml:space="preserve"> performed three </w:t>
      </w:r>
      <w:r w:rsidR="005D115C" w:rsidRPr="007763AE">
        <w:rPr>
          <w:rFonts w:ascii="Times New Roman" w:hAnsi="Times New Roman"/>
          <w:i/>
          <w:iCs/>
          <w:sz w:val="22"/>
          <w:szCs w:val="22"/>
        </w:rPr>
        <w:t>block</w:t>
      </w:r>
      <w:r w:rsidR="00F60A64" w:rsidRPr="007763AE">
        <w:rPr>
          <w:rFonts w:ascii="Times New Roman" w:hAnsi="Times New Roman"/>
          <w:i/>
          <w:iCs/>
          <w:sz w:val="22"/>
          <w:szCs w:val="22"/>
        </w:rPr>
        <w:t>s</w:t>
      </w:r>
      <w:r w:rsidR="00E17DF1" w:rsidRPr="007763AE">
        <w:rPr>
          <w:rFonts w:ascii="Times New Roman" w:hAnsi="Times New Roman"/>
          <w:i/>
          <w:iCs/>
          <w:sz w:val="22"/>
          <w:szCs w:val="22"/>
        </w:rPr>
        <w:t xml:space="preserve"> per session. </w:t>
      </w:r>
      <w:r w:rsidR="003E6817" w:rsidRPr="007763AE">
        <w:rPr>
          <w:rFonts w:ascii="Times New Roman" w:hAnsi="Times New Roman"/>
          <w:i/>
          <w:iCs/>
          <w:sz w:val="22"/>
          <w:szCs w:val="22"/>
        </w:rPr>
        <w:t>Observers</w:t>
      </w:r>
      <w:r w:rsidR="00F60A64" w:rsidRPr="007763AE">
        <w:rPr>
          <w:rFonts w:ascii="Times New Roman" w:hAnsi="Times New Roman"/>
          <w:i/>
          <w:iCs/>
          <w:sz w:val="22"/>
          <w:szCs w:val="22"/>
        </w:rPr>
        <w:t xml:space="preserve"> were dark adapted </w:t>
      </w:r>
      <w:r w:rsidR="003E6817" w:rsidRPr="007763AE">
        <w:rPr>
          <w:rFonts w:ascii="Times New Roman" w:hAnsi="Times New Roman"/>
          <w:i/>
          <w:iCs/>
          <w:sz w:val="22"/>
          <w:szCs w:val="22"/>
        </w:rPr>
        <w:t xml:space="preserve">for 5 minutes </w:t>
      </w:r>
      <w:r w:rsidR="00F60A64" w:rsidRPr="007763AE">
        <w:rPr>
          <w:rFonts w:ascii="Times New Roman" w:hAnsi="Times New Roman"/>
          <w:i/>
          <w:iCs/>
          <w:sz w:val="22"/>
          <w:szCs w:val="22"/>
        </w:rPr>
        <w:t>at the beginning of each session.</w:t>
      </w:r>
      <w:r w:rsidR="004F7A07" w:rsidRPr="007763AE">
        <w:rPr>
          <w:rFonts w:ascii="Times New Roman" w:hAnsi="Times New Roman"/>
          <w:i/>
          <w:iCs/>
          <w:sz w:val="22"/>
          <w:szCs w:val="22"/>
        </w:rPr>
        <w:t xml:space="preserve"> </w:t>
      </w:r>
      <w:r w:rsidR="00D5321D" w:rsidRPr="007763AE">
        <w:rPr>
          <w:rFonts w:ascii="Times New Roman" w:hAnsi="Times New Roman"/>
          <w:i/>
          <w:iCs/>
          <w:sz w:val="22"/>
          <w:szCs w:val="22"/>
        </w:rPr>
        <w:t>The data for all observers in the main experiment (</w:t>
      </w:r>
      <w:r w:rsidR="000C2CEF" w:rsidRPr="007763AE">
        <w:rPr>
          <w:rFonts w:ascii="Times New Roman" w:hAnsi="Times New Roman"/>
          <w:i/>
          <w:iCs/>
          <w:sz w:val="22"/>
          <w:szCs w:val="22"/>
        </w:rPr>
        <w:t xml:space="preserve">preregistered </w:t>
      </w:r>
      <w:r w:rsidR="00D5321D" w:rsidRPr="007763AE">
        <w:rPr>
          <w:rFonts w:ascii="Times New Roman" w:hAnsi="Times New Roman"/>
          <w:i/>
          <w:iCs/>
          <w:sz w:val="22"/>
          <w:szCs w:val="22"/>
        </w:rPr>
        <w:t>Experiment 3) were collected over a period of four weeks.</w:t>
      </w:r>
    </w:p>
    <w:p w14:paraId="23B497A2" w14:textId="66786729" w:rsidR="00721EE9" w:rsidRPr="007763AE" w:rsidRDefault="00721EE9" w:rsidP="004F7A07">
      <w:pPr>
        <w:pStyle w:val="Default"/>
        <w:spacing w:before="0"/>
        <w:rPr>
          <w:rFonts w:ascii="Times New Roman" w:hAnsi="Times New Roman"/>
          <w:i/>
          <w:iCs/>
          <w:sz w:val="22"/>
          <w:szCs w:val="22"/>
        </w:rPr>
      </w:pPr>
    </w:p>
    <w:p w14:paraId="341A8469" w14:textId="3BD41218" w:rsidR="00721EE9" w:rsidRPr="007763AE" w:rsidRDefault="00721EE9" w:rsidP="004F7A07">
      <w:pPr>
        <w:pStyle w:val="Default"/>
        <w:spacing w:before="0"/>
        <w:rPr>
          <w:rFonts w:ascii="Times New Roman" w:hAnsi="Times New Roman"/>
          <w:i/>
          <w:iCs/>
          <w:sz w:val="22"/>
          <w:szCs w:val="22"/>
        </w:rPr>
      </w:pPr>
      <w:r w:rsidRPr="007763AE">
        <w:rPr>
          <w:rFonts w:ascii="Times New Roman" w:hAnsi="Times New Roman"/>
          <w:i/>
          <w:iCs/>
          <w:sz w:val="22"/>
          <w:szCs w:val="22"/>
        </w:rPr>
        <w:t>Observers viewed the stimuli with both eyes.</w:t>
      </w:r>
    </w:p>
    <w:p w14:paraId="298C050F" w14:textId="77777777" w:rsidR="004F7A07" w:rsidRDefault="004F7A07" w:rsidP="00F60A64">
      <w:pPr>
        <w:pStyle w:val="Default"/>
        <w:spacing w:before="0" w:after="270"/>
        <w:rPr>
          <w:rFonts w:ascii="Times New Roman" w:hAnsi="Times New Roman"/>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3C98A252" w:rsidR="00F516FB"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lastRenderedPageBreak/>
        <w:t>Observers</w:t>
      </w:r>
      <w:r>
        <w:rPr>
          <w:rFonts w:ascii="Times New Roman" w:hAnsi="Times New Roman"/>
          <w:sz w:val="22"/>
          <w:szCs w:val="22"/>
          <w:shd w:val="clear" w:color="auto" w:fill="FFFFFF"/>
        </w:rPr>
        <w:t xml:space="preserve"> were recruited from the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the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r>
        <w:rPr>
          <w:rFonts w:ascii="Times New Roman" w:hAnsi="Times New Roman"/>
          <w:sz w:val="22"/>
          <w:szCs w:val="22"/>
        </w:rPr>
        <w:t xml:space="preserve"> </w:t>
      </w:r>
      <w:r w:rsidR="00D02EE8">
        <w:rPr>
          <w:rFonts w:ascii="Times New Roman" w:hAnsi="Times New Roman"/>
          <w:sz w:val="22"/>
          <w:szCs w:val="22"/>
        </w:rPr>
        <w:fldChar w:fldCharType="begin"/>
      </w:r>
      <w:r w:rsidR="00D02EE8">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D02EE8">
        <w:rPr>
          <w:rFonts w:ascii="Times New Roman" w:hAnsi="Times New Roman"/>
          <w:sz w:val="22"/>
          <w:szCs w:val="22"/>
        </w:rPr>
        <w:fldChar w:fldCharType="separate"/>
      </w:r>
      <w:r w:rsidR="00D02EE8">
        <w:rPr>
          <w:rFonts w:ascii="Times New Roman" w:hAnsi="Times New Roman"/>
          <w:noProof/>
          <w:sz w:val="22"/>
          <w:szCs w:val="22"/>
        </w:rPr>
        <w:t>(Ishihara, 1977)</w:t>
      </w:r>
      <w:r w:rsidR="00D02EE8">
        <w:rPr>
          <w:rFonts w:ascii="Times New Roman" w:hAnsi="Times New Roman"/>
          <w:sz w:val="22"/>
          <w:szCs w:val="22"/>
        </w:rPr>
        <w:fldChar w:fldCharType="end"/>
      </w:r>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33114227" w:rsidR="00F516FB" w:rsidRPr="003F5C2B" w:rsidRDefault="00F516FB" w:rsidP="00F516FB">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67D06D0A"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0003, bagel, content, </w:t>
      </w:r>
      <w:r w:rsidR="00A437DB">
        <w:rPr>
          <w:rFonts w:ascii="Times New Roman" w:hAnsi="Times New Roman"/>
          <w:sz w:val="22"/>
          <w:szCs w:val="22"/>
        </w:rPr>
        <w:t>oven, primary</w:t>
      </w:r>
      <w:r w:rsidR="00C47FC8">
        <w:rPr>
          <w:rFonts w:ascii="Times New Roman" w:hAnsi="Times New Roman"/>
          <w:sz w:val="22"/>
          <w:szCs w:val="22"/>
        </w:rPr>
        <w:t>, and revival)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2D0233" w:rsidRPr="002D0233">
        <w:rPr>
          <w:rFonts w:ascii="Times New Roman" w:hAnsi="Times New Roman"/>
          <w:i/>
          <w:iCs/>
          <w:sz w:val="22"/>
          <w:szCs w:val="22"/>
        </w:rPr>
        <w:t>Content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is 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1A392146"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met the performance criterion set for screening (</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w:t>
      </w:r>
      <w:r w:rsidR="00472A37" w:rsidRPr="00B93F26">
        <w:rPr>
          <w:rFonts w:ascii="Times New Roman" w:hAnsi="Times New Roman"/>
          <w:sz w:val="22"/>
          <w:szCs w:val="22"/>
        </w:rPr>
        <w:lastRenderedPageBreak/>
        <w:t xml:space="preserve">20/20. </w:t>
      </w:r>
      <w:r w:rsidR="00174DAB">
        <w:rPr>
          <w:rFonts w:ascii="Times New Roman" w:hAnsi="Times New Roman"/>
          <w:i/>
          <w:iCs/>
          <w:sz w:val="22"/>
          <w:szCs w:val="22"/>
        </w:rPr>
        <w:t>O</w:t>
      </w:r>
      <w:r w:rsidR="00472A37" w:rsidRPr="005207E2">
        <w:rPr>
          <w:rFonts w:ascii="Times New Roman" w:hAnsi="Times New Roman"/>
          <w:i/>
          <w:iCs/>
          <w:sz w:val="22"/>
          <w:szCs w:val="22"/>
        </w:rPr>
        <w:t>ven</w:t>
      </w:r>
      <w:r w:rsidR="00472A37" w:rsidRPr="005207E2">
        <w:rPr>
          <w:rFonts w:ascii="Times New Roman" w:hAnsi="Times New Roman"/>
          <w:sz w:val="22"/>
          <w:szCs w:val="22"/>
        </w:rPr>
        <w:t>, and</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MultiSync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0"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mgl </w:t>
      </w:r>
      <w:r w:rsidRPr="000A1699">
        <w:rPr>
          <w:rFonts w:ascii="Times New Roman" w:hAnsi="Times New Roman"/>
          <w:color w:val="000000" w:themeColor="text1"/>
          <w:sz w:val="22"/>
          <w:szCs w:val="22"/>
        </w:rPr>
        <w:t>(</w:t>
      </w:r>
      <w:hyperlink r:id="rId11"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(Headspot, UHCOTech,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214183B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(PhotoResearch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[cite previous paper.].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 xml:space="preserve">Data was collected in the sequence </w:t>
      </w:r>
      <w:r w:rsidR="003B793E">
        <w:rPr>
          <w:rFonts w:ascii="Times New Roman" w:hAnsi="Times New Roman"/>
          <w:sz w:val="22"/>
          <w:szCs w:val="22"/>
        </w:rPr>
        <w:t xml:space="preserve">preregistered </w:t>
      </w:r>
      <w:r w:rsidR="007F421C">
        <w:rPr>
          <w:rFonts w:ascii="Times New Roman" w:hAnsi="Times New Roman"/>
          <w:sz w:val="22"/>
          <w:szCs w:val="22"/>
        </w:rPr>
        <w:t>Experiment 6, Experiment 7, and Experiment 8.</w:t>
      </w:r>
    </w:p>
    <w:p w14:paraId="65EA3720" w14:textId="53CC06A4" w:rsidR="003D433A" w:rsidRPr="00DF596B" w:rsidRDefault="003D433A" w:rsidP="003D433A">
      <w:pPr>
        <w:pStyle w:val="Default"/>
        <w:spacing w:before="0" w:after="270"/>
        <w:rPr>
          <w:rFonts w:ascii="Times New Roman" w:hAnsi="Times New Roman"/>
          <w:i/>
          <w:iCs/>
          <w:sz w:val="22"/>
          <w:szCs w:val="22"/>
        </w:rPr>
      </w:pPr>
      <w:r w:rsidRPr="00DF596B">
        <w:rPr>
          <w:rFonts w:ascii="Times New Roman" w:hAnsi="Times New Roman"/>
          <w:i/>
          <w:iCs/>
          <w:sz w:val="22"/>
          <w:szCs w:val="22"/>
        </w:rPr>
        <w:t xml:space="preserve">The monitor was calibrated using a spectroradiometer (PhotoResearch PR650). To calibrate the monitor, we focused the spectroradiometer on a patch displayed on the center of the monitor. The patch size was 4.66cm x 4.66cm (3.56° x 3.56°). The optics of the radiometer sampled the emitted light from a 1° circular spot within the patch. </w:t>
      </w:r>
      <w:r w:rsidRPr="00DF596B">
        <w:rPr>
          <w:rFonts w:ascii="Times New Roman" w:hAnsi="Times New Roman" w:cs="Times New Roman"/>
          <w:i/>
          <w:iCs/>
          <w:sz w:val="22"/>
          <w:szCs w:val="22"/>
        </w:rPr>
        <w:t xml:space="preserve">The spectral power distribution of the three monitor primaries was measured in the range 380nm to 780nm at 4nm steps. The gamma functions for each primary were determined from measurements of the spectral power distribution for each primary at 26 equally spaced input values for that primary, in the range [0, 1] where 1 corresponds to the maximum </w:t>
      </w:r>
      <w:r w:rsidR="00B94FA0" w:rsidRPr="00DF596B">
        <w:rPr>
          <w:rFonts w:ascii="Times New Roman" w:hAnsi="Times New Roman" w:cs="Times New Roman"/>
          <w:i/>
          <w:iCs/>
          <w:sz w:val="22"/>
          <w:szCs w:val="22"/>
        </w:rPr>
        <w:t xml:space="preserve">input </w:t>
      </w:r>
      <w:r w:rsidRPr="00DF596B">
        <w:rPr>
          <w:rFonts w:ascii="Times New Roman" w:hAnsi="Times New Roman" w:cs="Times New Roman"/>
          <w:i/>
          <w:iCs/>
          <w:sz w:val="22"/>
          <w:szCs w:val="22"/>
        </w:rPr>
        <w:t xml:space="preserve">value of the </w:t>
      </w:r>
      <w:r w:rsidR="00B94FA0" w:rsidRPr="00DF596B">
        <w:rPr>
          <w:rFonts w:ascii="Times New Roman" w:hAnsi="Times New Roman" w:cs="Times New Roman"/>
          <w:i/>
          <w:iCs/>
          <w:sz w:val="22"/>
          <w:szCs w:val="22"/>
        </w:rPr>
        <w:t>device</w:t>
      </w:r>
      <w:r w:rsidRPr="00DF596B">
        <w:rPr>
          <w:rFonts w:ascii="Times New Roman" w:hAnsi="Times New Roman" w:cs="Times New Roman"/>
          <w:i/>
          <w:iCs/>
          <w:sz w:val="22"/>
          <w:szCs w:val="22"/>
        </w:rPr>
        <w:t xml:space="preserve">. These gamma functions as well as the light emitted by the monitor for an input of 0 were accounted for in the stimulus display procedures. The spectral power distribution </w:t>
      </w:r>
      <w:r w:rsidR="00B94FA0" w:rsidRPr="00DF596B">
        <w:rPr>
          <w:rFonts w:ascii="Times New Roman" w:hAnsi="Times New Roman" w:cs="Times New Roman"/>
          <w:i/>
          <w:iCs/>
          <w:sz w:val="22"/>
          <w:szCs w:val="22"/>
        </w:rPr>
        <w:t>was</w:t>
      </w:r>
      <w:r w:rsidRPr="00DF596B">
        <w:rPr>
          <w:rFonts w:ascii="Times New Roman" w:hAnsi="Times New Roman" w:cs="Times New Roman"/>
          <w:i/>
          <w:iCs/>
          <w:sz w:val="22"/>
          <w:szCs w:val="22"/>
        </w:rPr>
        <w:t xml:space="preserve"> also measured </w:t>
      </w:r>
      <w:r w:rsidR="00B94FA0" w:rsidRPr="00DF596B">
        <w:rPr>
          <w:rFonts w:ascii="Times New Roman" w:hAnsi="Times New Roman" w:cs="Times New Roman"/>
          <w:i/>
          <w:iCs/>
          <w:sz w:val="22"/>
          <w:szCs w:val="22"/>
        </w:rPr>
        <w:t>for</w:t>
      </w:r>
      <w:r w:rsidRPr="00DF596B">
        <w:rPr>
          <w:rFonts w:ascii="Times New Roman" w:hAnsi="Times New Roman" w:cs="Times New Roman"/>
          <w:i/>
          <w:iCs/>
          <w:sz w:val="22"/>
          <w:szCs w:val="22"/>
        </w:rPr>
        <w:t xml:space="preserve"> 32 different combinations of </w:t>
      </w:r>
      <w:r w:rsidR="00B94FA0" w:rsidRPr="00DF596B">
        <w:rPr>
          <w:rFonts w:ascii="Times New Roman" w:hAnsi="Times New Roman" w:cs="Times New Roman"/>
          <w:i/>
          <w:iCs/>
          <w:sz w:val="22"/>
          <w:szCs w:val="22"/>
        </w:rPr>
        <w:t>RGB i</w:t>
      </w:r>
      <w:r w:rsidRPr="00DF596B">
        <w:rPr>
          <w:rFonts w:ascii="Times New Roman" w:hAnsi="Times New Roman" w:cs="Times New Roman"/>
          <w:i/>
          <w:iCs/>
          <w:sz w:val="22"/>
          <w:szCs w:val="22"/>
        </w:rPr>
        <w:t xml:space="preserve">nput </w:t>
      </w:r>
      <w:r w:rsidR="00B94FA0" w:rsidRPr="00DF596B">
        <w:rPr>
          <w:rFonts w:ascii="Times New Roman" w:hAnsi="Times New Roman" w:cs="Times New Roman"/>
          <w:i/>
          <w:iCs/>
          <w:sz w:val="22"/>
          <w:szCs w:val="22"/>
        </w:rPr>
        <w:t>values</w:t>
      </w:r>
      <w:r w:rsidRPr="00DF596B">
        <w:rPr>
          <w:rFonts w:ascii="Times New Roman" w:hAnsi="Times New Roman" w:cs="Times New Roman"/>
          <w:i/>
          <w:iCs/>
          <w:sz w:val="22"/>
          <w:szCs w:val="22"/>
        </w:rPr>
        <w:t xml:space="preserve">. These measurements were used </w:t>
      </w:r>
      <w:r w:rsidR="00284378" w:rsidRPr="00DF596B">
        <w:rPr>
          <w:rFonts w:ascii="Times New Roman" w:hAnsi="Times New Roman" w:cs="Times New Roman"/>
          <w:i/>
          <w:iCs/>
          <w:sz w:val="22"/>
          <w:szCs w:val="22"/>
        </w:rPr>
        <w:t xml:space="preserve">to </w:t>
      </w:r>
      <w:r w:rsidRPr="00DF596B">
        <w:rPr>
          <w:rFonts w:ascii="Times New Roman" w:hAnsi="Times New Roman" w:cs="Times New Roman"/>
          <w:i/>
          <w:iCs/>
          <w:sz w:val="22"/>
          <w:szCs w:val="22"/>
        </w:rPr>
        <w:t xml:space="preserve">check the </w:t>
      </w:r>
      <w:r w:rsidR="00B94FA0" w:rsidRPr="00DF596B">
        <w:rPr>
          <w:rFonts w:ascii="Times New Roman" w:hAnsi="Times New Roman" w:cs="Times New Roman"/>
          <w:i/>
          <w:iCs/>
          <w:sz w:val="22"/>
          <w:szCs w:val="22"/>
        </w:rPr>
        <w:t>performance</w:t>
      </w:r>
      <w:r w:rsidRPr="00DF596B">
        <w:rPr>
          <w:rFonts w:ascii="Times New Roman" w:hAnsi="Times New Roman" w:cs="Times New Roman"/>
          <w:i/>
          <w:iCs/>
          <w:sz w:val="22"/>
          <w:szCs w:val="22"/>
        </w:rPr>
        <w:t xml:space="preserve"> of the display. The maximum absolute deviation of the x-y chromaticity between the measured values and those predicted </w:t>
      </w:r>
      <w:r w:rsidR="00B94FA0" w:rsidRPr="00DF596B">
        <w:rPr>
          <w:rFonts w:ascii="Times New Roman" w:hAnsi="Times New Roman" w:cs="Times New Roman"/>
          <w:i/>
          <w:iCs/>
          <w:sz w:val="22"/>
          <w:szCs w:val="22"/>
        </w:rPr>
        <w:t>from the calibration</w:t>
      </w:r>
      <w:r w:rsidRPr="00DF596B">
        <w:rPr>
          <w:rFonts w:ascii="Times New Roman" w:hAnsi="Times New Roman" w:cs="Times New Roman"/>
          <w:i/>
          <w:iCs/>
          <w:sz w:val="22"/>
          <w:szCs w:val="22"/>
        </w:rPr>
        <w:t xml:space="preserve"> was 0.0028 and 0.0027 for x and y chromaticity respectively, and less than 1% for luminance.</w:t>
      </w:r>
    </w:p>
    <w:p w14:paraId="6551A6E8" w14:textId="6868F674" w:rsidR="003D433A" w:rsidRDefault="003D433A" w:rsidP="003D433A">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087CFBC9" w14:textId="77777777" w:rsidR="003D433A" w:rsidRDefault="003D433A" w:rsidP="003D433A">
      <w:pPr>
        <w:pStyle w:val="Default"/>
        <w:spacing w:before="0"/>
        <w:rPr>
          <w:rStyle w:val="None"/>
          <w:rFonts w:ascii="Times New Roman" w:hAnsi="Times New Roman"/>
          <w:sz w:val="22"/>
          <w:szCs w:val="22"/>
          <w:shd w:val="clear" w:color="auto" w:fill="FFFFFF"/>
        </w:rPr>
      </w:pPr>
    </w:p>
    <w:p w14:paraId="3DD3F7E8" w14:textId="3329E973" w:rsidR="003D433A" w:rsidRPr="00291280" w:rsidRDefault="003D433A" w:rsidP="003D433A">
      <w:pPr>
        <w:pStyle w:val="Default"/>
        <w:spacing w:before="0"/>
        <w:rPr>
          <w:rStyle w:val="None"/>
          <w:rFonts w:ascii="Times New Roman" w:hAnsi="Times New Roman"/>
          <w:i/>
          <w:iCs/>
          <w:sz w:val="22"/>
          <w:szCs w:val="22"/>
          <w:shd w:val="clear" w:color="auto" w:fill="FFFFFF"/>
        </w:rPr>
      </w:pPr>
      <w:r w:rsidRPr="00291280">
        <w:rPr>
          <w:rStyle w:val="None"/>
          <w:rFonts w:ascii="Times New Roman" w:hAnsi="Times New Roman"/>
          <w:i/>
          <w:iCs/>
          <w:sz w:val="22"/>
          <w:szCs w:val="22"/>
          <w:shd w:val="clear" w:color="auto" w:fill="FFFFFF"/>
        </w:rPr>
        <w:t>The size of each image was 2.6cm x 2.6cm on the monitor, corresponding to 2°</w:t>
      </w:r>
      <w:r w:rsidRPr="00291280">
        <w:rPr>
          <w:rFonts w:ascii="Times New Roman" w:hAnsi="Times New Roman"/>
          <w:i/>
          <w:iCs/>
          <w:sz w:val="22"/>
          <w:szCs w:val="22"/>
          <w:shd w:val="clear" w:color="auto" w:fill="FFFFFF"/>
        </w:rPr>
        <w:t xml:space="preserve"> </w:t>
      </w:r>
      <w:r w:rsidRPr="00291280">
        <w:rPr>
          <w:rStyle w:val="None"/>
          <w:rFonts w:ascii="Times New Roman" w:hAnsi="Times New Roman"/>
          <w:i/>
          <w:iCs/>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w:t>
      </w:r>
      <w:r w:rsidR="00AA5B8A" w:rsidRPr="00291280">
        <w:rPr>
          <w:rStyle w:val="None"/>
          <w:rFonts w:ascii="Times New Roman" w:hAnsi="Times New Roman"/>
          <w:i/>
          <w:iCs/>
          <w:sz w:val="22"/>
          <w:szCs w:val="22"/>
          <w:shd w:val="clear" w:color="auto" w:fill="FFFFFF"/>
        </w:rPr>
        <w:t xml:space="preserve"> to </w:t>
      </w:r>
      <w:r w:rsidR="00AA7BC7" w:rsidRPr="00291280">
        <w:rPr>
          <w:rStyle w:val="None"/>
          <w:rFonts w:ascii="Times New Roman" w:hAnsi="Times New Roman"/>
          <w:i/>
          <w:iCs/>
          <w:sz w:val="22"/>
          <w:szCs w:val="22"/>
          <w:shd w:val="clear" w:color="auto" w:fill="FFFFFF"/>
        </w:rPr>
        <w:t>allow</w:t>
      </w:r>
      <w:r w:rsidR="00AA5B8A" w:rsidRPr="00291280">
        <w:rPr>
          <w:rStyle w:val="None"/>
          <w:rFonts w:ascii="Times New Roman" w:hAnsi="Times New Roman"/>
          <w:i/>
          <w:iCs/>
          <w:sz w:val="22"/>
          <w:szCs w:val="22"/>
          <w:shd w:val="clear" w:color="auto" w:fill="FFFFFF"/>
        </w:rPr>
        <w:t xml:space="preserve"> observers to maximize their performance</w:t>
      </w:r>
      <w:r w:rsidR="00BD5110" w:rsidRPr="00291280">
        <w:rPr>
          <w:rStyle w:val="None"/>
          <w:rFonts w:ascii="Times New Roman" w:hAnsi="Times New Roman"/>
          <w:i/>
          <w:iCs/>
          <w:sz w:val="22"/>
          <w:szCs w:val="22"/>
          <w:shd w:val="clear" w:color="auto" w:fill="FFFFFF"/>
        </w:rPr>
        <w:t xml:space="preserve">. </w:t>
      </w:r>
      <w:r w:rsidRPr="00291280">
        <w:rPr>
          <w:rStyle w:val="None"/>
          <w:rFonts w:ascii="Times New Roman" w:hAnsi="Times New Roman"/>
          <w:i/>
          <w:iCs/>
          <w:sz w:val="22"/>
          <w:szCs w:val="22"/>
          <w:shd w:val="clear" w:color="auto" w:fill="FFFFFF"/>
        </w:rPr>
        <w:t xml:space="preserve">The </w:t>
      </w:r>
      <w:r w:rsidRPr="00291280">
        <w:rPr>
          <w:rStyle w:val="None"/>
          <w:rFonts w:ascii="Times New Roman" w:hAnsi="Times New Roman"/>
          <w:i/>
          <w:iCs/>
          <w:sz w:val="22"/>
          <w:szCs w:val="22"/>
          <w:shd w:val="clear" w:color="auto" w:fill="FFFFFF"/>
        </w:rPr>
        <w:lastRenderedPageBreak/>
        <w:t>next trial was presented 250ms (ITI) after the feedback. Thus, the actual inter-trial interval depended on the response time of the observer.</w:t>
      </w:r>
    </w:p>
    <w:p w14:paraId="0F0CCD41" w14:textId="77777777" w:rsidR="001D0525" w:rsidRDefault="001D0525" w:rsidP="00343612">
      <w:pPr>
        <w:pStyle w:val="Default"/>
        <w:spacing w:before="0" w:after="270"/>
        <w:rPr>
          <w:rFonts w:ascii="Times New Roman" w:hAnsi="Times New Roman"/>
          <w:b/>
          <w:bCs/>
          <w:sz w:val="22"/>
          <w:szCs w:val="22"/>
          <w:lang w:val="de-DE"/>
        </w:rPr>
      </w:pPr>
    </w:p>
    <w:p w14:paraId="472C94F2" w14:textId="1288DC0B" w:rsidR="00F60A64" w:rsidRDefault="00F60A64" w:rsidP="00F60A64">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145AE5A7" w14:textId="7E3D2A17" w:rsidR="00F60A64" w:rsidRDefault="00F60A6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proportion comparison chosen data was used to obtain the psychometric function for each </w:t>
      </w:r>
      <w:r w:rsidR="005D115C">
        <w:rPr>
          <w:rStyle w:val="None"/>
          <w:rFonts w:ascii="Times New Roman" w:hAnsi="Times New Roman"/>
          <w:sz w:val="22"/>
          <w:szCs w:val="22"/>
        </w:rPr>
        <w:t>block</w:t>
      </w:r>
      <w:r>
        <w:rPr>
          <w:rStyle w:val="None"/>
          <w:rFonts w:ascii="Times New Roman" w:hAnsi="Times New Roman"/>
          <w:sz w:val="22"/>
          <w:szCs w:val="22"/>
        </w:rPr>
        <w:t xml:space="preserve">. Each </w:t>
      </w:r>
      <w:r w:rsidR="005D115C">
        <w:rPr>
          <w:rStyle w:val="None"/>
          <w:rFonts w:ascii="Times New Roman" w:hAnsi="Times New Roman"/>
          <w:sz w:val="22"/>
          <w:szCs w:val="22"/>
        </w:rPr>
        <w:t>block</w:t>
      </w:r>
      <w:r>
        <w:rPr>
          <w:rStyle w:val="None"/>
          <w:rFonts w:ascii="Times New Roman" w:hAnsi="Times New Roman"/>
          <w:sz w:val="22"/>
          <w:szCs w:val="22"/>
        </w:rPr>
        <w:t xml:space="preserve"> consisted of 330 trials with 30 trials at each comparison lightness level. At each lightness level, we recorded the number of times the observers chose the comparison image to be lighter. The proportion comparison chosen data </w:t>
      </w:r>
      <w:r w:rsidR="00B94FA0">
        <w:rPr>
          <w:rStyle w:val="None"/>
          <w:rFonts w:ascii="Times New Roman" w:hAnsi="Times New Roman"/>
          <w:sz w:val="22"/>
          <w:szCs w:val="22"/>
        </w:rPr>
        <w:t>were</w:t>
      </w:r>
      <w:r>
        <w:rPr>
          <w:rStyle w:val="None"/>
          <w:rFonts w:ascii="Times New Roman" w:hAnsi="Times New Roman"/>
          <w:sz w:val="22"/>
          <w:szCs w:val="22"/>
        </w:rPr>
        <w:t xml:space="preserve"> fit with a cumulative </w:t>
      </w:r>
      <w:r w:rsidR="006464A2">
        <w:rPr>
          <w:rStyle w:val="None"/>
          <w:rFonts w:ascii="Times New Roman" w:hAnsi="Times New Roman"/>
          <w:sz w:val="22"/>
          <w:szCs w:val="22"/>
        </w:rPr>
        <w:t xml:space="preserve">normal </w:t>
      </w:r>
      <w:r>
        <w:rPr>
          <w:rStyle w:val="None"/>
          <w:rFonts w:ascii="Times New Roman" w:hAnsi="Times New Roman"/>
          <w:sz w:val="22"/>
          <w:szCs w:val="22"/>
        </w:rPr>
        <w:t xml:space="preserve">using the Palamedes toolbox </w:t>
      </w:r>
      <w:r w:rsidR="00D02EE8">
        <w:rPr>
          <w:rStyle w:val="None"/>
          <w:rFonts w:ascii="Times New Roman" w:hAnsi="Times New Roman"/>
          <w:sz w:val="22"/>
          <w:szCs w:val="22"/>
        </w:rPr>
        <w:fldChar w:fldCharType="begin"/>
      </w:r>
      <w:r w:rsidR="00D02EE8">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D02EE8">
        <w:rPr>
          <w:rStyle w:val="None"/>
          <w:rFonts w:ascii="Times New Roman" w:hAnsi="Times New Roman"/>
          <w:sz w:val="22"/>
          <w:szCs w:val="22"/>
        </w:rPr>
        <w:fldChar w:fldCharType="separate"/>
      </w:r>
      <w:r w:rsidR="00D02EE8">
        <w:rPr>
          <w:rStyle w:val="None"/>
          <w:rFonts w:ascii="Times New Roman" w:hAnsi="Times New Roman"/>
          <w:noProof/>
          <w:sz w:val="22"/>
          <w:szCs w:val="22"/>
        </w:rPr>
        <w:t>(Prins &amp; Kingdom, 2018)</w:t>
      </w:r>
      <w:r w:rsidR="00D02EE8">
        <w:rPr>
          <w:rStyle w:val="None"/>
          <w:rFonts w:ascii="Times New Roman" w:hAnsi="Times New Roman"/>
          <w:sz w:val="22"/>
          <w:szCs w:val="22"/>
        </w:rPr>
        <w:fldChar w:fldCharType="end"/>
      </w:r>
      <w:r>
        <w:rPr>
          <w:rStyle w:val="None"/>
          <w:rFonts w:ascii="Times New Roman" w:hAnsi="Times New Roman"/>
          <w:sz w:val="22"/>
          <w:szCs w:val="22"/>
        </w:rPr>
        <w:t xml:space="preserve"> to obtain four parameters of the psychometric function: threshold, slope, lapse rate and guess rate. </w:t>
      </w:r>
      <w:r w:rsidR="00B94FA0">
        <w:rPr>
          <w:rStyle w:val="None"/>
          <w:rFonts w:ascii="Times New Roman" w:hAnsi="Times New Roman"/>
          <w:sz w:val="22"/>
          <w:szCs w:val="22"/>
        </w:rPr>
        <w:t>The</w:t>
      </w:r>
      <w:r>
        <w:rPr>
          <w:rStyle w:val="None"/>
          <w:rFonts w:ascii="Times New Roman" w:hAnsi="Times New Roman"/>
          <w:sz w:val="22"/>
          <w:szCs w:val="22"/>
        </w:rPr>
        <w:t xml:space="preserve"> lapse rate was </w:t>
      </w:r>
      <w:r w:rsidR="00B94FA0">
        <w:rPr>
          <w:rStyle w:val="None"/>
          <w:rFonts w:ascii="Times New Roman" w:hAnsi="Times New Roman"/>
          <w:sz w:val="22"/>
          <w:szCs w:val="22"/>
        </w:rPr>
        <w:t>constrained to be</w:t>
      </w:r>
      <w:r>
        <w:rPr>
          <w:rStyle w:val="None"/>
          <w:rFonts w:ascii="Times New Roman" w:hAnsi="Times New Roman"/>
          <w:sz w:val="22"/>
          <w:szCs w:val="22"/>
        </w:rPr>
        <w:t xml:space="preserve"> equal to the guess rate and to </w:t>
      </w:r>
      <w:r w:rsidR="00B94FA0">
        <w:rPr>
          <w:rStyle w:val="None"/>
          <w:rFonts w:ascii="Times New Roman" w:hAnsi="Times New Roman"/>
          <w:sz w:val="22"/>
          <w:szCs w:val="22"/>
        </w:rPr>
        <w:t xml:space="preserve">be in </w:t>
      </w:r>
      <w:r>
        <w:rPr>
          <w:rStyle w:val="None"/>
          <w:rFonts w:ascii="Times New Roman" w:hAnsi="Times New Roman"/>
          <w:sz w:val="22"/>
          <w:szCs w:val="22"/>
        </w:rPr>
        <w:t xml:space="preserve">the range [0, 0.05]. The </w:t>
      </w:r>
      <w:r w:rsidR="00B94FA0">
        <w:rPr>
          <w:rStyle w:val="None"/>
          <w:rFonts w:ascii="Times New Roman" w:hAnsi="Times New Roman"/>
          <w:sz w:val="22"/>
          <w:szCs w:val="22"/>
        </w:rPr>
        <w:t>psychometric function</w:t>
      </w:r>
      <w:r>
        <w:rPr>
          <w:rStyle w:val="None"/>
          <w:rFonts w:ascii="Times New Roman" w:hAnsi="Times New Roman"/>
          <w:sz w:val="22"/>
          <w:szCs w:val="22"/>
        </w:rPr>
        <w:t xml:space="preserve"> was fit using </w:t>
      </w:r>
      <w:r w:rsidR="006464A2">
        <w:rPr>
          <w:rStyle w:val="None"/>
          <w:rFonts w:ascii="Times New Roman" w:hAnsi="Times New Roman"/>
          <w:sz w:val="22"/>
          <w:szCs w:val="22"/>
        </w:rPr>
        <w:t xml:space="preserve">the </w:t>
      </w:r>
      <w:r>
        <w:rPr>
          <w:rStyle w:val="None"/>
          <w:rFonts w:ascii="Times New Roman" w:hAnsi="Times New Roman"/>
          <w:sz w:val="22"/>
          <w:szCs w:val="22"/>
        </w:rPr>
        <w:t xml:space="preserve">maximum likelihood method. The threshold was obtained as the difference between the LRFs at proportion comparison chosen 0.76 and 0.50 as obtained from the cumulative </w:t>
      </w:r>
      <w:r w:rsidR="006464A2">
        <w:rPr>
          <w:rStyle w:val="None"/>
          <w:rFonts w:ascii="Times New Roman" w:hAnsi="Times New Roman"/>
          <w:sz w:val="22"/>
          <w:szCs w:val="22"/>
        </w:rPr>
        <w:t xml:space="preserve">normal </w:t>
      </w:r>
      <w:r>
        <w:rPr>
          <w:rStyle w:val="None"/>
          <w:rFonts w:ascii="Times New Roman" w:hAnsi="Times New Roman"/>
          <w:sz w:val="22"/>
          <w:szCs w:val="22"/>
        </w:rPr>
        <w:t>fit.</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32FE0FDB" w:rsidR="002C2EFF" w:rsidRPr="00BD1B2C" w:rsidRDefault="008E3B1D" w:rsidP="002C2EFF">
      <w:pPr>
        <w:pStyle w:val="Default"/>
        <w:spacing w:before="0" w:after="270"/>
        <w:rPr>
          <w:rStyle w:val="None"/>
          <w:rFonts w:ascii="Times New Roman" w:eastAsia="Times New Roman" w:hAnsi="Times New Roman" w:cs="Times New Roman"/>
          <w:i/>
          <w:iCs/>
          <w:sz w:val="22"/>
          <w:szCs w:val="22"/>
        </w:rPr>
      </w:pPr>
      <w:r w:rsidRPr="00BD1B2C">
        <w:rPr>
          <w:rFonts w:ascii="Times New Roman" w:hAnsi="Times New Roman"/>
          <w:i/>
          <w:iCs/>
          <w:sz w:val="22"/>
          <w:szCs w:val="22"/>
        </w:rPr>
        <w:t>F</w:t>
      </w:r>
      <w:r w:rsidR="00554209" w:rsidRPr="00BD1B2C">
        <w:rPr>
          <w:rFonts w:ascii="Times New Roman" w:hAnsi="Times New Roman"/>
          <w:i/>
          <w:iCs/>
          <w:sz w:val="22"/>
          <w:szCs w:val="22"/>
        </w:rPr>
        <w:t>or each observer</w:t>
      </w:r>
      <w:r w:rsidR="0049521F" w:rsidRPr="00BD1B2C">
        <w:rPr>
          <w:rFonts w:ascii="Times New Roman" w:hAnsi="Times New Roman"/>
          <w:i/>
          <w:iCs/>
          <w:sz w:val="22"/>
          <w:szCs w:val="22"/>
        </w:rPr>
        <w:t>,</w:t>
      </w:r>
      <w:r w:rsidR="002C2EFF" w:rsidRPr="00BD1B2C">
        <w:rPr>
          <w:rFonts w:ascii="Times New Roman" w:hAnsi="Times New Roman"/>
          <w:i/>
          <w:iCs/>
          <w:sz w:val="22"/>
          <w:szCs w:val="22"/>
        </w:rPr>
        <w:t xml:space="preserve"> </w:t>
      </w:r>
      <w:r w:rsidRPr="00BD1B2C">
        <w:rPr>
          <w:rFonts w:ascii="Times New Roman" w:hAnsi="Times New Roman"/>
          <w:i/>
          <w:iCs/>
          <w:sz w:val="22"/>
          <w:szCs w:val="22"/>
        </w:rPr>
        <w:t xml:space="preserve">the proportion comparison chosen data for </w:t>
      </w:r>
      <w:r w:rsidR="00CE41BD" w:rsidRPr="00BD1B2C">
        <w:rPr>
          <w:rFonts w:ascii="Times New Roman" w:hAnsi="Times New Roman"/>
          <w:i/>
          <w:iCs/>
          <w:sz w:val="22"/>
          <w:szCs w:val="22"/>
        </w:rPr>
        <w:t>the 18</w:t>
      </w:r>
      <w:r w:rsidRPr="00BD1B2C">
        <w:rPr>
          <w:rFonts w:ascii="Times New Roman" w:hAnsi="Times New Roman"/>
          <w:i/>
          <w:iCs/>
          <w:sz w:val="22"/>
          <w:szCs w:val="22"/>
        </w:rPr>
        <w:t xml:space="preserve"> </w:t>
      </w:r>
      <w:r w:rsidR="00620461" w:rsidRPr="00BD1B2C">
        <w:rPr>
          <w:rFonts w:ascii="Times New Roman" w:hAnsi="Times New Roman"/>
          <w:i/>
          <w:iCs/>
          <w:sz w:val="22"/>
          <w:szCs w:val="22"/>
        </w:rPr>
        <w:t xml:space="preserve">experimental </w:t>
      </w:r>
      <w:r w:rsidRPr="00BD1B2C">
        <w:rPr>
          <w:rFonts w:ascii="Times New Roman" w:hAnsi="Times New Roman"/>
          <w:i/>
          <w:iCs/>
          <w:sz w:val="22"/>
          <w:szCs w:val="22"/>
        </w:rPr>
        <w:t>block</w:t>
      </w:r>
      <w:r w:rsidR="003B7263" w:rsidRPr="00BD1B2C">
        <w:rPr>
          <w:rFonts w:ascii="Times New Roman" w:hAnsi="Times New Roman"/>
          <w:i/>
          <w:iCs/>
          <w:sz w:val="22"/>
          <w:szCs w:val="22"/>
        </w:rPr>
        <w:t>s</w:t>
      </w:r>
      <w:r w:rsidRPr="00BD1B2C">
        <w:rPr>
          <w:rFonts w:ascii="Times New Roman" w:hAnsi="Times New Roman"/>
          <w:i/>
          <w:iCs/>
          <w:sz w:val="22"/>
          <w:szCs w:val="22"/>
        </w:rPr>
        <w:t xml:space="preserve"> </w:t>
      </w:r>
      <w:r w:rsidR="00554209" w:rsidRPr="00BD1B2C">
        <w:rPr>
          <w:rFonts w:ascii="Times New Roman" w:hAnsi="Times New Roman"/>
          <w:i/>
          <w:iCs/>
          <w:sz w:val="22"/>
          <w:szCs w:val="22"/>
        </w:rPr>
        <w:t xml:space="preserve">as well as </w:t>
      </w:r>
      <w:r w:rsidR="00C55053" w:rsidRPr="00BD1B2C">
        <w:rPr>
          <w:rFonts w:ascii="Times New Roman" w:hAnsi="Times New Roman"/>
          <w:i/>
          <w:iCs/>
          <w:sz w:val="22"/>
          <w:szCs w:val="22"/>
        </w:rPr>
        <w:t xml:space="preserve">the </w:t>
      </w:r>
      <w:r w:rsidR="002C2EFF" w:rsidRPr="00BD1B2C">
        <w:rPr>
          <w:rFonts w:ascii="Times New Roman" w:hAnsi="Times New Roman"/>
          <w:i/>
          <w:iCs/>
          <w:sz w:val="22"/>
          <w:szCs w:val="22"/>
        </w:rPr>
        <w:t>thresholds are provided as supplementary information (SI). The SI also provides the MATLAB scripts to generate Figures 2, 4, 5</w:t>
      </w:r>
      <w:r w:rsidR="00B94FA0" w:rsidRPr="00BD1B2C">
        <w:rPr>
          <w:rFonts w:ascii="Times New Roman" w:hAnsi="Times New Roman"/>
          <w:i/>
          <w:iCs/>
          <w:sz w:val="22"/>
          <w:szCs w:val="22"/>
        </w:rPr>
        <w:t>, 6</w:t>
      </w:r>
      <w:r w:rsidR="002C2EFF" w:rsidRPr="00BD1B2C">
        <w:rPr>
          <w:rFonts w:ascii="Times New Roman" w:hAnsi="Times New Roman"/>
          <w:i/>
          <w:iCs/>
          <w:sz w:val="22"/>
          <w:szCs w:val="22"/>
        </w:rPr>
        <w:t xml:space="preserve"> and </w:t>
      </w:r>
      <w:r w:rsidR="00B94FA0" w:rsidRPr="00BD1B2C">
        <w:rPr>
          <w:rFonts w:ascii="Times New Roman" w:hAnsi="Times New Roman"/>
          <w:i/>
          <w:iCs/>
          <w:sz w:val="22"/>
          <w:szCs w:val="22"/>
        </w:rPr>
        <w:t>7</w:t>
      </w:r>
      <w:r w:rsidR="002C2EFF" w:rsidRPr="00BD1B2C">
        <w:rPr>
          <w:rFonts w:ascii="Times New Roman" w:hAnsi="Times New Roman"/>
          <w:i/>
          <w:iCs/>
          <w:sz w:val="22"/>
          <w:szCs w:val="22"/>
        </w:rPr>
        <w:t xml:space="preserve"> and the scripts to obtain thresholds of the linear receptive field </w:t>
      </w:r>
      <w:r w:rsidR="0049521F" w:rsidRPr="00BD1B2C">
        <w:rPr>
          <w:rFonts w:ascii="Times New Roman" w:hAnsi="Times New Roman"/>
          <w:i/>
          <w:iCs/>
          <w:sz w:val="22"/>
          <w:szCs w:val="22"/>
        </w:rPr>
        <w:t xml:space="preserve">formulation of the </w:t>
      </w:r>
      <w:r w:rsidR="002C2EFF" w:rsidRPr="00BD1B2C">
        <w:rPr>
          <w:rFonts w:ascii="Times New Roman" w:hAnsi="Times New Roman"/>
          <w:i/>
          <w:iCs/>
          <w:sz w:val="22"/>
          <w:szCs w:val="22"/>
        </w:rPr>
        <w:t>model</w:t>
      </w:r>
      <w:r w:rsidR="008921A5" w:rsidRPr="00BD1B2C">
        <w:rPr>
          <w:rFonts w:ascii="Times New Roman" w:hAnsi="Times New Roman"/>
          <w:i/>
          <w:iCs/>
          <w:sz w:val="22"/>
          <w:szCs w:val="22"/>
        </w:rPr>
        <w:t xml:space="preserve"> (model described bel</w:t>
      </w:r>
      <w:r w:rsidR="00694394" w:rsidRPr="00BD1B2C">
        <w:rPr>
          <w:rFonts w:ascii="Times New Roman" w:hAnsi="Times New Roman"/>
          <w:i/>
          <w:iCs/>
          <w:sz w:val="22"/>
          <w:szCs w:val="22"/>
        </w:rPr>
        <w:t>o</w:t>
      </w:r>
      <w:r w:rsidR="008921A5" w:rsidRPr="00BD1B2C">
        <w:rPr>
          <w:rFonts w:ascii="Times New Roman" w:hAnsi="Times New Roman"/>
          <w:i/>
          <w:iCs/>
          <w:sz w:val="22"/>
          <w:szCs w:val="22"/>
        </w:rPr>
        <w:t>w)</w:t>
      </w:r>
      <w:r w:rsidR="002C2EFF" w:rsidRPr="00BD1B2C">
        <w:rPr>
          <w:rFonts w:ascii="Times New Roman" w:hAnsi="Times New Roman"/>
          <w:i/>
          <w:iCs/>
          <w:sz w:val="22"/>
          <w:szCs w:val="22"/>
        </w:rPr>
        <w:t xml:space="preserve">. The computed retinal images </w:t>
      </w:r>
      <w:r w:rsidR="008921A5" w:rsidRPr="00BD1B2C">
        <w:rPr>
          <w:rFonts w:ascii="Times New Roman" w:hAnsi="Times New Roman"/>
          <w:i/>
          <w:iCs/>
          <w:sz w:val="22"/>
          <w:szCs w:val="22"/>
        </w:rPr>
        <w:t xml:space="preserve">used as input to the model </w:t>
      </w:r>
      <w:r w:rsidR="002C2EFF" w:rsidRPr="00BD1B2C">
        <w:rPr>
          <w:rFonts w:ascii="Times New Roman" w:hAnsi="Times New Roman"/>
          <w:i/>
          <w:iCs/>
          <w:sz w:val="22"/>
          <w:szCs w:val="22"/>
        </w:rPr>
        <w:t>are provided as .mat files in a zip folder. The SI is available at: https://github.com/vijaysoophie/EquivalentNoisePaper</w:t>
      </w:r>
      <w:r w:rsidR="0049521F" w:rsidRPr="00BD1B2C">
        <w:rPr>
          <w:rFonts w:ascii="Times New Roman" w:hAnsi="Times New Roman"/>
          <w:i/>
          <w:iCs/>
          <w:sz w:val="22"/>
          <w:szCs w:val="22"/>
        </w:rPr>
        <w:t>.</w:t>
      </w:r>
    </w:p>
    <w:p w14:paraId="518E4AC7" w14:textId="20140738" w:rsidR="002C2EFF" w:rsidRDefault="002C2EFF" w:rsidP="00F60A64">
      <w:pPr>
        <w:pStyle w:val="Default"/>
        <w:spacing w:before="0" w:after="270"/>
        <w:rPr>
          <w:rFonts w:ascii="Times New Roman" w:hAnsi="Times New Roman" w:cs="Times New Roman"/>
          <w:b/>
          <w:bCs/>
          <w:sz w:val="22"/>
          <w:szCs w:val="22"/>
        </w:rPr>
      </w:pPr>
      <w:r>
        <w:rPr>
          <w:rFonts w:ascii="Times New Roman" w:hAnsi="Times New Roman" w:cs="Times New Roman"/>
          <w:b/>
          <w:bCs/>
          <w:sz w:val="22"/>
          <w:szCs w:val="22"/>
        </w:rPr>
        <w:t>3 MODEL</w:t>
      </w:r>
    </w:p>
    <w:p w14:paraId="48488E9D" w14:textId="05C22F32" w:rsidR="009A10A4" w:rsidRPr="00411DDB" w:rsidRDefault="009A10A4" w:rsidP="00F60A64">
      <w:pPr>
        <w:pStyle w:val="Default"/>
        <w:spacing w:before="0" w:after="270"/>
        <w:rPr>
          <w:rFonts w:ascii="Times New Roman" w:hAnsi="Times New Roman" w:cs="Times New Roman"/>
          <w:i/>
          <w:iCs/>
          <w:sz w:val="22"/>
          <w:szCs w:val="22"/>
        </w:rPr>
      </w:pPr>
      <w:r w:rsidRPr="00411DDB">
        <w:rPr>
          <w:rFonts w:ascii="Times New Roman" w:hAnsi="Times New Roman" w:cs="Times New Roman"/>
          <w:i/>
          <w:iCs/>
          <w:sz w:val="22"/>
          <w:szCs w:val="22"/>
        </w:rPr>
        <w:t xml:space="preserve">The data collected in the experiments characterize </w:t>
      </w:r>
      <w:r w:rsidR="00EB5021" w:rsidRPr="00411DDB">
        <w:rPr>
          <w:rFonts w:ascii="Times New Roman" w:hAnsi="Times New Roman" w:cs="Times New Roman"/>
          <w:i/>
          <w:iCs/>
          <w:sz w:val="22"/>
          <w:szCs w:val="22"/>
        </w:rPr>
        <w:t xml:space="preserve">how </w:t>
      </w:r>
      <w:r w:rsidRPr="00411DDB">
        <w:rPr>
          <w:rFonts w:ascii="Times New Roman" w:hAnsi="Times New Roman" w:cs="Times New Roman"/>
          <w:i/>
          <w:iCs/>
          <w:sz w:val="22"/>
          <w:szCs w:val="22"/>
        </w:rPr>
        <w:t xml:space="preserve">lightness discrimination thresholds </w:t>
      </w:r>
      <w:r w:rsidR="00EB5021" w:rsidRPr="00411DDB">
        <w:rPr>
          <w:rFonts w:ascii="Times New Roman" w:hAnsi="Times New Roman" w:cs="Times New Roman"/>
          <w:i/>
          <w:iCs/>
          <w:sz w:val="22"/>
          <w:szCs w:val="22"/>
        </w:rPr>
        <w:t xml:space="preserve">increase </w:t>
      </w:r>
      <w:r w:rsidR="009B2FED" w:rsidRPr="00411DDB">
        <w:rPr>
          <w:rFonts w:ascii="Times New Roman" w:hAnsi="Times New Roman" w:cs="Times New Roman"/>
          <w:i/>
          <w:iCs/>
          <w:sz w:val="22"/>
          <w:szCs w:val="22"/>
        </w:rPr>
        <w:t xml:space="preserve">with </w:t>
      </w:r>
      <w:r w:rsidRPr="00411DDB">
        <w:rPr>
          <w:rFonts w:ascii="Times New Roman" w:hAnsi="Times New Roman" w:cs="Times New Roman"/>
          <w:i/>
          <w:iCs/>
          <w:sz w:val="22"/>
          <w:szCs w:val="22"/>
        </w:rPr>
        <w:t>the variance of a task-irrelevant stimulus variable</w:t>
      </w:r>
      <w:r w:rsidR="008958B3" w:rsidRPr="00411DDB">
        <w:rPr>
          <w:rFonts w:ascii="Times New Roman" w:hAnsi="Times New Roman" w:cs="Times New Roman"/>
          <w:i/>
          <w:iCs/>
          <w:sz w:val="22"/>
          <w:szCs w:val="22"/>
        </w:rPr>
        <w:t>. Interpreting th</w:t>
      </w:r>
      <w:r w:rsidR="00B94FA0" w:rsidRPr="00411DDB">
        <w:rPr>
          <w:rFonts w:ascii="Times New Roman" w:hAnsi="Times New Roman" w:cs="Times New Roman"/>
          <w:i/>
          <w:iCs/>
          <w:sz w:val="22"/>
          <w:szCs w:val="22"/>
        </w:rPr>
        <w:t>e</w:t>
      </w:r>
      <w:r w:rsidR="008958B3" w:rsidRPr="00411DDB">
        <w:rPr>
          <w:rFonts w:ascii="Times New Roman" w:hAnsi="Times New Roman" w:cs="Times New Roman"/>
          <w:i/>
          <w:iCs/>
          <w:sz w:val="22"/>
          <w:szCs w:val="22"/>
        </w:rPr>
        <w:t xml:space="preserve"> </w:t>
      </w:r>
      <w:r w:rsidRPr="00411DDB">
        <w:rPr>
          <w:rFonts w:ascii="Times New Roman" w:hAnsi="Times New Roman" w:cs="Times New Roman"/>
          <w:i/>
          <w:iCs/>
          <w:sz w:val="22"/>
          <w:szCs w:val="22"/>
        </w:rPr>
        <w:t xml:space="preserve">data is aided by a model that relates </w:t>
      </w:r>
      <w:r w:rsidR="005B66D7" w:rsidRPr="00411DDB">
        <w:rPr>
          <w:rFonts w:ascii="Times New Roman" w:hAnsi="Times New Roman" w:cs="Times New Roman"/>
          <w:i/>
          <w:iCs/>
          <w:sz w:val="22"/>
          <w:szCs w:val="22"/>
        </w:rPr>
        <w:t xml:space="preserve">the changes in discrimination thresholds </w:t>
      </w:r>
      <w:r w:rsidRPr="00411DDB">
        <w:rPr>
          <w:rFonts w:ascii="Times New Roman" w:hAnsi="Times New Roman" w:cs="Times New Roman"/>
          <w:i/>
          <w:iCs/>
          <w:sz w:val="22"/>
          <w:szCs w:val="22"/>
        </w:rPr>
        <w:t xml:space="preserve">to the underlying precision of the perceptual representation. </w:t>
      </w:r>
      <w:r w:rsidR="00E074C6" w:rsidRPr="00411DDB">
        <w:rPr>
          <w:rFonts w:ascii="Times New Roman" w:hAnsi="Times New Roman" w:cs="Times New Roman"/>
          <w:i/>
          <w:iCs/>
          <w:sz w:val="22"/>
          <w:szCs w:val="22"/>
        </w:rPr>
        <w:t xml:space="preserve">The </w:t>
      </w:r>
      <w:r w:rsidRPr="00411DDB">
        <w:rPr>
          <w:rFonts w:ascii="Times New Roman" w:hAnsi="Times New Roman" w:cs="Times New Roman"/>
          <w:i/>
          <w:iCs/>
          <w:sz w:val="22"/>
          <w:szCs w:val="22"/>
        </w:rPr>
        <w:t xml:space="preserve">model provides a way to connect the </w:t>
      </w:r>
      <w:r w:rsidR="00E82880" w:rsidRPr="00411DDB">
        <w:rPr>
          <w:rFonts w:ascii="Times New Roman" w:hAnsi="Times New Roman" w:cs="Times New Roman"/>
          <w:i/>
          <w:iCs/>
          <w:sz w:val="22"/>
          <w:szCs w:val="22"/>
        </w:rPr>
        <w:t>variance of a</w:t>
      </w:r>
      <w:r w:rsidRPr="00411DDB">
        <w:rPr>
          <w:rFonts w:ascii="Times New Roman" w:hAnsi="Times New Roman" w:cs="Times New Roman"/>
          <w:i/>
          <w:iCs/>
          <w:sz w:val="22"/>
          <w:szCs w:val="22"/>
        </w:rPr>
        <w:t xml:space="preserve"> task-irrelevant </w:t>
      </w:r>
      <w:r w:rsidR="00E82880" w:rsidRPr="00411DDB">
        <w:rPr>
          <w:rFonts w:ascii="Times New Roman" w:hAnsi="Times New Roman" w:cs="Times New Roman"/>
          <w:i/>
          <w:iCs/>
          <w:sz w:val="22"/>
          <w:szCs w:val="22"/>
        </w:rPr>
        <w:t xml:space="preserve">property </w:t>
      </w:r>
      <w:r w:rsidRPr="00411DDB">
        <w:rPr>
          <w:rFonts w:ascii="Times New Roman" w:hAnsi="Times New Roman" w:cs="Times New Roman"/>
          <w:i/>
          <w:iCs/>
          <w:sz w:val="22"/>
          <w:szCs w:val="22"/>
        </w:rPr>
        <w:t xml:space="preserve">to </w:t>
      </w:r>
      <w:r w:rsidR="00E82880" w:rsidRPr="00411DDB">
        <w:rPr>
          <w:rFonts w:ascii="Times New Roman" w:hAnsi="Times New Roman" w:cs="Times New Roman"/>
          <w:i/>
          <w:iCs/>
          <w:sz w:val="22"/>
          <w:szCs w:val="22"/>
        </w:rPr>
        <w:t xml:space="preserve">the </w:t>
      </w:r>
      <w:r w:rsidRPr="00411DDB">
        <w:rPr>
          <w:rFonts w:ascii="Times New Roman" w:hAnsi="Times New Roman" w:cs="Times New Roman"/>
          <w:i/>
          <w:iCs/>
          <w:sz w:val="22"/>
          <w:szCs w:val="22"/>
        </w:rPr>
        <w:t xml:space="preserve">precision of the perceptual representation of the task-relevant stimulus variable (here lightness). The model we employ shares </w:t>
      </w:r>
      <w:r w:rsidR="00B52F66" w:rsidRPr="00411DDB">
        <w:rPr>
          <w:rFonts w:ascii="Times New Roman" w:hAnsi="Times New Roman" w:cs="Times New Roman"/>
          <w:i/>
          <w:iCs/>
          <w:sz w:val="22"/>
          <w:szCs w:val="22"/>
        </w:rPr>
        <w:t xml:space="preserve">features of </w:t>
      </w:r>
      <w:r w:rsidRPr="00411DDB">
        <w:rPr>
          <w:rFonts w:ascii="Times New Roman" w:hAnsi="Times New Roman" w:cs="Times New Roman"/>
          <w:i/>
          <w:iCs/>
          <w:sz w:val="22"/>
          <w:szCs w:val="22"/>
        </w:rPr>
        <w:t xml:space="preserve">models </w:t>
      </w:r>
      <w:r w:rsidR="00A33CAE" w:rsidRPr="00411DDB">
        <w:rPr>
          <w:rFonts w:ascii="Times New Roman" w:hAnsi="Times New Roman" w:cs="Times New Roman"/>
          <w:i/>
          <w:iCs/>
          <w:sz w:val="22"/>
          <w:szCs w:val="22"/>
        </w:rPr>
        <w:t xml:space="preserve">that have been </w:t>
      </w:r>
      <w:r w:rsidRPr="00411DDB">
        <w:rPr>
          <w:rFonts w:ascii="Times New Roman" w:hAnsi="Times New Roman" w:cs="Times New Roman"/>
          <w:i/>
          <w:iCs/>
          <w:sz w:val="22"/>
          <w:szCs w:val="22"/>
        </w:rPr>
        <w:t xml:space="preserve">used to understand how contrast thresholds are elevated in the presence of contrast noise </w:t>
      </w:r>
      <w:r w:rsidR="00D02EE8" w:rsidRPr="00411DDB">
        <w:rPr>
          <w:rFonts w:ascii="Times New Roman" w:hAnsi="Times New Roman" w:cs="Times New Roman"/>
          <w:i/>
          <w:iCs/>
          <w:sz w:val="22"/>
          <w:szCs w:val="22"/>
        </w:rPr>
        <w:fldChar w:fldCharType="begin"/>
      </w:r>
      <w:r w:rsidR="00D02EE8" w:rsidRPr="00411DDB">
        <w:rPr>
          <w:rFonts w:ascii="Times New Roman" w:hAnsi="Times New Roman" w:cs="Times New Roman"/>
          <w:i/>
          <w:iCs/>
          <w:sz w:val="22"/>
          <w:szCs w:val="22"/>
        </w:rPr>
        <w:instrText xml:space="preserve"> ADDIN EN.CITE &lt;EndNote&gt;&lt;Cite&gt;&lt;Author&gt;Legge&lt;/Author&gt;&lt;Year&gt;1987&lt;/Year&gt;&lt;RecNum&gt;28&lt;/RecNum&gt;&lt;Prefix&gt;see e.g.`, &lt;/Prefix&gt;&lt;DisplayText&gt;(see e.g., Legge, Kersten, &amp;amp; Burgess, 1987; Pelli, 1990)&lt;/DisplayText&gt;&lt;record&gt;&lt;rec-number&gt;28&lt;/rec-number&gt;&lt;foreign-keys&gt;&lt;key app="EN" db-id="zr5fzd222xvvdvewxvlv0eemp5f5rezev9p2" timestamp="1620224998"&gt;28&lt;/key&gt;&lt;/foreign-keys&gt;&lt;ref-type name="Journal Article"&gt;17&lt;/ref-type&gt;&lt;contributors&gt;&lt;authors&gt;&lt;author&gt;Legge, G. E.&lt;/author&gt;&lt;author&gt;Kersten, D.&lt;/author&gt;&lt;author&gt;Burgess, A. E.&lt;/author&gt;&lt;/authors&gt;&lt;/contributors&gt;&lt;titles&gt;&lt;title&gt;Contrast discrimination in noise&lt;/title&gt;&lt;secondary-title&gt;Journal of the Optical Society of America A&lt;/secondary-title&gt;&lt;/titles&gt;&lt;periodical&gt;&lt;full-title&gt;Journal of the Optical Society of America A&lt;/full-title&gt;&lt;/periodical&gt;&lt;pages&gt;391-404&lt;/pages&gt;&lt;volume&gt;4&lt;/volume&gt;&lt;number&gt;2&lt;/number&gt;&lt;dates&gt;&lt;year&gt;1987&lt;/year&gt;&lt;/dates&gt;&lt;urls&gt;&lt;/urls&gt;&lt;/record&gt;&lt;/Cite&gt;&lt;Cite&gt;&lt;Author&gt;Pelli&lt;/Author&gt;&lt;Year&gt;1990&lt;/Year&gt;&lt;RecNum&gt;29&lt;/RecNum&gt;&lt;record&gt;&lt;rec-number&gt;29&lt;/rec-number&gt;&lt;foreign-keys&gt;&lt;key app="EN" db-id="zr5fzd222xvvdvewxvlv0eemp5f5rezev9p2" timestamp="1620224998"&gt;29&lt;/key&gt;&lt;/foreign-keys&gt;&lt;ref-type name="Book Section"&gt;5&lt;/ref-type&gt;&lt;contributors&gt;&lt;authors&gt;&lt;author&gt;Pelli, D. G.&lt;/author&gt;&lt;/authors&gt;&lt;secondary-authors&gt;&lt;author&gt;Blakemore, C.&lt;/author&gt;&lt;/secondary-authors&gt;&lt;/contributors&gt;&lt;titles&gt;&lt;title&gt;The quantum efficiency of vision&lt;/title&gt;&lt;secondary-title&gt;Vision: Coding and Efficiency&lt;/secondary-title&gt;&lt;/titles&gt;&lt;pages&gt;3-24&lt;/pages&gt;&lt;dates&gt;&lt;year&gt;1990&lt;/year&gt;&lt;/dates&gt;&lt;urls&gt;&lt;/urls&gt;&lt;/record&gt;&lt;/Cite&gt;&lt;/EndNote&gt;</w:instrText>
      </w:r>
      <w:r w:rsidR="00D02EE8" w:rsidRPr="00411DDB">
        <w:rPr>
          <w:rFonts w:ascii="Times New Roman" w:hAnsi="Times New Roman" w:cs="Times New Roman"/>
          <w:i/>
          <w:iCs/>
          <w:sz w:val="22"/>
          <w:szCs w:val="22"/>
        </w:rPr>
        <w:fldChar w:fldCharType="separate"/>
      </w:r>
      <w:r w:rsidR="00D02EE8" w:rsidRPr="00411DDB">
        <w:rPr>
          <w:rFonts w:ascii="Times New Roman" w:hAnsi="Times New Roman" w:cs="Times New Roman"/>
          <w:i/>
          <w:iCs/>
          <w:noProof/>
          <w:sz w:val="22"/>
          <w:szCs w:val="22"/>
        </w:rPr>
        <w:t>(see e.g., Legge, Kersten, &amp; Burgess, 1987; Pelli, 1990)</w:t>
      </w:r>
      <w:r w:rsidR="00D02EE8" w:rsidRPr="00411DDB">
        <w:rPr>
          <w:rFonts w:ascii="Times New Roman" w:hAnsi="Times New Roman" w:cs="Times New Roman"/>
          <w:i/>
          <w:iCs/>
          <w:sz w:val="22"/>
          <w:szCs w:val="22"/>
        </w:rPr>
        <w:fldChar w:fldCharType="end"/>
      </w:r>
      <w:r w:rsidRPr="00411DDB">
        <w:rPr>
          <w:rFonts w:ascii="Times New Roman" w:hAnsi="Times New Roman" w:cs="Times New Roman"/>
          <w:i/>
          <w:iCs/>
          <w:sz w:val="22"/>
          <w:szCs w:val="22"/>
        </w:rPr>
        <w:t xml:space="preserve">. </w:t>
      </w:r>
      <w:r w:rsidR="00B94FA0" w:rsidRPr="00411DDB">
        <w:rPr>
          <w:rFonts w:ascii="Times New Roman" w:hAnsi="Times New Roman" w:cs="Times New Roman"/>
          <w:i/>
          <w:iCs/>
          <w:sz w:val="22"/>
          <w:szCs w:val="22"/>
        </w:rPr>
        <w:t>We</w:t>
      </w:r>
      <w:r w:rsidR="000F4339" w:rsidRPr="00411DDB">
        <w:rPr>
          <w:rFonts w:ascii="Times New Roman" w:hAnsi="Times New Roman" w:cs="Times New Roman"/>
          <w:i/>
          <w:iCs/>
          <w:sz w:val="22"/>
          <w:szCs w:val="22"/>
        </w:rPr>
        <w:t xml:space="preserve"> provide a full development of the model here, </w:t>
      </w:r>
      <w:r w:rsidR="00B94FA0" w:rsidRPr="00411DDB">
        <w:rPr>
          <w:rFonts w:ascii="Times New Roman" w:hAnsi="Times New Roman" w:cs="Times New Roman"/>
          <w:i/>
          <w:iCs/>
          <w:sz w:val="22"/>
          <w:szCs w:val="22"/>
        </w:rPr>
        <w:t xml:space="preserve">however, </w:t>
      </w:r>
      <w:r w:rsidR="000F4339" w:rsidRPr="00411DDB">
        <w:rPr>
          <w:rFonts w:ascii="Times New Roman" w:hAnsi="Times New Roman" w:cs="Times New Roman"/>
          <w:i/>
          <w:iCs/>
          <w:sz w:val="22"/>
          <w:szCs w:val="22"/>
        </w:rPr>
        <w:t xml:space="preserve">as the </w:t>
      </w:r>
      <w:r w:rsidR="005B08A7" w:rsidRPr="00411DDB">
        <w:rPr>
          <w:rFonts w:ascii="Times New Roman" w:hAnsi="Times New Roman" w:cs="Times New Roman"/>
          <w:i/>
          <w:iCs/>
          <w:sz w:val="22"/>
          <w:szCs w:val="22"/>
        </w:rPr>
        <w:t xml:space="preserve">current </w:t>
      </w:r>
      <w:r w:rsidR="000F4339" w:rsidRPr="00411DDB">
        <w:rPr>
          <w:rFonts w:ascii="Times New Roman" w:hAnsi="Times New Roman" w:cs="Times New Roman"/>
          <w:i/>
          <w:iCs/>
          <w:sz w:val="22"/>
          <w:szCs w:val="22"/>
        </w:rPr>
        <w:t xml:space="preserve">application of the underlying ideas differs </w:t>
      </w:r>
      <w:r w:rsidR="005B08A7" w:rsidRPr="00411DDB">
        <w:rPr>
          <w:rFonts w:ascii="Times New Roman" w:hAnsi="Times New Roman" w:cs="Times New Roman"/>
          <w:i/>
          <w:iCs/>
          <w:sz w:val="22"/>
          <w:szCs w:val="22"/>
        </w:rPr>
        <w:t>substantially from previous applications</w:t>
      </w:r>
      <w:r w:rsidR="000F4339" w:rsidRPr="00411DDB">
        <w:rPr>
          <w:rFonts w:ascii="Times New Roman" w:hAnsi="Times New Roman" w:cs="Times New Roman"/>
          <w:i/>
          <w:iCs/>
          <w:sz w:val="22"/>
          <w:szCs w:val="22"/>
        </w:rPr>
        <w:t xml:space="preserve">. </w:t>
      </w:r>
    </w:p>
    <w:p w14:paraId="17EB4F94" w14:textId="6CCEE910" w:rsidR="004E4B14" w:rsidRPr="00411DDB" w:rsidRDefault="00855D08" w:rsidP="00F60A64">
      <w:pPr>
        <w:pStyle w:val="Default"/>
        <w:spacing w:before="0" w:after="270"/>
        <w:rPr>
          <w:rFonts w:ascii="Times New Roman" w:hAnsi="Times New Roman" w:cs="Times New Roman"/>
          <w:i/>
          <w:iCs/>
          <w:sz w:val="22"/>
          <w:szCs w:val="22"/>
        </w:rPr>
      </w:pPr>
      <w:r w:rsidRPr="00411DDB">
        <w:rPr>
          <w:rFonts w:ascii="Times New Roman" w:hAnsi="Times New Roman" w:cs="Times New Roman"/>
          <w:i/>
          <w:iCs/>
          <w:sz w:val="22"/>
          <w:szCs w:val="22"/>
        </w:rPr>
        <w:t>We</w:t>
      </w:r>
      <w:r w:rsidR="00272B47" w:rsidRPr="00411DDB">
        <w:rPr>
          <w:rFonts w:ascii="Times New Roman" w:hAnsi="Times New Roman" w:cs="Times New Roman"/>
          <w:i/>
          <w:iCs/>
          <w:sz w:val="22"/>
          <w:szCs w:val="22"/>
        </w:rPr>
        <w:t xml:space="preserve"> first introduce an analytic formulation, derived in the context of signal detection theory (SDT </w:t>
      </w:r>
      <w:r w:rsidR="00BE2A5D" w:rsidRPr="00411DDB">
        <w:rPr>
          <w:rFonts w:ascii="Times New Roman" w:hAnsi="Times New Roman" w:cs="Times New Roman"/>
          <w:i/>
          <w:iCs/>
          <w:sz w:val="22"/>
          <w:szCs w:val="22"/>
        </w:rPr>
        <w:t>formulation</w:t>
      </w:r>
      <w:r w:rsidR="00272B47" w:rsidRPr="00411DDB">
        <w:rPr>
          <w:rFonts w:ascii="Times New Roman" w:hAnsi="Times New Roman" w:cs="Times New Roman"/>
          <w:i/>
          <w:iCs/>
          <w:sz w:val="22"/>
          <w:szCs w:val="22"/>
        </w:rPr>
        <w:t xml:space="preserve">). We then show how this can be instantiated as a linear receptive field model whose performance can be simulated (LINRF </w:t>
      </w:r>
      <w:r w:rsidR="00BE2A5D" w:rsidRPr="00411DDB">
        <w:rPr>
          <w:rFonts w:ascii="Times New Roman" w:hAnsi="Times New Roman" w:cs="Times New Roman"/>
          <w:i/>
          <w:iCs/>
          <w:sz w:val="22"/>
          <w:szCs w:val="22"/>
        </w:rPr>
        <w:t>formulat</w:t>
      </w:r>
      <w:r w:rsidRPr="00411DDB">
        <w:rPr>
          <w:rFonts w:ascii="Times New Roman" w:hAnsi="Times New Roman" w:cs="Times New Roman"/>
          <w:i/>
          <w:iCs/>
          <w:sz w:val="22"/>
          <w:szCs w:val="22"/>
        </w:rPr>
        <w:t>io</w:t>
      </w:r>
      <w:r w:rsidR="00BE2A5D" w:rsidRPr="00411DDB">
        <w:rPr>
          <w:rFonts w:ascii="Times New Roman" w:hAnsi="Times New Roman" w:cs="Times New Roman"/>
          <w:i/>
          <w:iCs/>
          <w:sz w:val="22"/>
          <w:szCs w:val="22"/>
        </w:rPr>
        <w:t>n</w:t>
      </w:r>
      <w:r w:rsidR="00272B47" w:rsidRPr="00411DDB">
        <w:rPr>
          <w:rFonts w:ascii="Times New Roman" w:hAnsi="Times New Roman" w:cs="Times New Roman"/>
          <w:i/>
          <w:iCs/>
          <w:sz w:val="22"/>
          <w:szCs w:val="22"/>
        </w:rPr>
        <w:t xml:space="preserve">). </w:t>
      </w:r>
      <w:r w:rsidR="00B94FA0" w:rsidRPr="00411DDB">
        <w:rPr>
          <w:rFonts w:ascii="Times New Roman" w:hAnsi="Times New Roman" w:cs="Times New Roman"/>
          <w:i/>
          <w:iCs/>
          <w:sz w:val="22"/>
          <w:szCs w:val="22"/>
        </w:rPr>
        <w:t>An important</w:t>
      </w:r>
      <w:r w:rsidR="00272B47" w:rsidRPr="00411DDB">
        <w:rPr>
          <w:rFonts w:ascii="Times New Roman" w:hAnsi="Times New Roman" w:cs="Times New Roman"/>
          <w:i/>
          <w:iCs/>
          <w:sz w:val="22"/>
          <w:szCs w:val="22"/>
        </w:rPr>
        <w:t xml:space="preserve"> advantage of the LINRF formulation is that it can accommodate the physical-</w:t>
      </w:r>
      <w:r w:rsidR="00431A70" w:rsidRPr="00411DDB">
        <w:rPr>
          <w:rFonts w:ascii="Times New Roman" w:hAnsi="Times New Roman" w:cs="Times New Roman"/>
          <w:i/>
          <w:iCs/>
          <w:sz w:val="22"/>
          <w:szCs w:val="22"/>
        </w:rPr>
        <w:t>realizability</w:t>
      </w:r>
      <w:r w:rsidR="00272B47" w:rsidRPr="00411DDB">
        <w:rPr>
          <w:rFonts w:ascii="Times New Roman" w:hAnsi="Times New Roman" w:cs="Times New Roman"/>
          <w:i/>
          <w:iCs/>
          <w:sz w:val="22"/>
          <w:szCs w:val="22"/>
        </w:rPr>
        <w:t xml:space="preserve"> constraint incorporated into our statistical model of naturally </w:t>
      </w:r>
      <w:r w:rsidR="00431A70" w:rsidRPr="00411DDB">
        <w:rPr>
          <w:rFonts w:ascii="Times New Roman" w:hAnsi="Times New Roman" w:cs="Times New Roman"/>
          <w:i/>
          <w:iCs/>
          <w:sz w:val="22"/>
          <w:szCs w:val="22"/>
        </w:rPr>
        <w:t>occurring</w:t>
      </w:r>
      <w:r w:rsidR="00272B47" w:rsidRPr="00411DDB">
        <w:rPr>
          <w:rFonts w:ascii="Times New Roman" w:hAnsi="Times New Roman" w:cs="Times New Roman"/>
          <w:i/>
          <w:iCs/>
          <w:sz w:val="22"/>
          <w:szCs w:val="22"/>
        </w:rPr>
        <w:t xml:space="preserve"> reflectances.</w:t>
      </w:r>
    </w:p>
    <w:p w14:paraId="2E788A67" w14:textId="08A71893" w:rsidR="00272B47" w:rsidRPr="00411DDB" w:rsidRDefault="00272B47" w:rsidP="00F60A64">
      <w:pPr>
        <w:pStyle w:val="Default"/>
        <w:spacing w:before="0" w:after="270"/>
        <w:rPr>
          <w:rFonts w:ascii="Times New Roman" w:hAnsi="Times New Roman" w:cs="Times New Roman"/>
          <w:i/>
          <w:iCs/>
          <w:sz w:val="22"/>
          <w:szCs w:val="22"/>
        </w:rPr>
      </w:pPr>
      <w:r w:rsidRPr="00411DDB">
        <w:rPr>
          <w:rFonts w:ascii="Times New Roman" w:hAnsi="Times New Roman" w:cs="Times New Roman"/>
          <w:i/>
          <w:iCs/>
          <w:sz w:val="22"/>
          <w:szCs w:val="22"/>
        </w:rPr>
        <w:lastRenderedPageBreak/>
        <w:t xml:space="preserve">The model allows us to </w:t>
      </w:r>
      <w:r w:rsidR="00BE2A5D" w:rsidRPr="00411DDB">
        <w:rPr>
          <w:rFonts w:ascii="Times New Roman" w:hAnsi="Times New Roman" w:cs="Times New Roman"/>
          <w:i/>
          <w:iCs/>
          <w:sz w:val="22"/>
          <w:szCs w:val="22"/>
        </w:rPr>
        <w:t>express the variation of the task-irrelevant stimulus variable in units of equivalent noise standard deviation, where an equivalent noise standard deviation of 1</w:t>
      </w:r>
      <w:r w:rsidR="00291852" w:rsidRPr="00411DDB">
        <w:rPr>
          <w:rFonts w:ascii="Times New Roman" w:hAnsi="Times New Roman" w:cs="Times New Roman"/>
          <w:i/>
          <w:iCs/>
          <w:sz w:val="22"/>
          <w:szCs w:val="22"/>
        </w:rPr>
        <w:t>.0</w:t>
      </w:r>
      <w:r w:rsidR="00BE2A5D" w:rsidRPr="00411DDB">
        <w:rPr>
          <w:rFonts w:ascii="Times New Roman" w:hAnsi="Times New Roman" w:cs="Times New Roman"/>
          <w:i/>
          <w:iCs/>
          <w:sz w:val="22"/>
          <w:szCs w:val="22"/>
        </w:rPr>
        <w:t xml:space="preserve"> corresponds to the amount of external variation whose effect on the perceptual representation of the task-relevant stimulus variable is the same as that of the intrinsic internal noise that limits discrimination in the absence of </w:t>
      </w:r>
      <w:r w:rsidR="0052114E" w:rsidRPr="00411DDB">
        <w:rPr>
          <w:rFonts w:ascii="Times New Roman" w:hAnsi="Times New Roman" w:cs="Times New Roman"/>
          <w:i/>
          <w:iCs/>
          <w:sz w:val="22"/>
          <w:szCs w:val="22"/>
        </w:rPr>
        <w:t xml:space="preserve">task-irrelevant </w:t>
      </w:r>
      <w:r w:rsidR="00BE2A5D" w:rsidRPr="00411DDB">
        <w:rPr>
          <w:rFonts w:ascii="Times New Roman" w:hAnsi="Times New Roman" w:cs="Times New Roman"/>
          <w:i/>
          <w:iCs/>
          <w:sz w:val="22"/>
          <w:szCs w:val="22"/>
        </w:rPr>
        <w:t>external variation.</w:t>
      </w:r>
      <w:r w:rsidR="004E4B14" w:rsidRPr="00411DDB">
        <w:rPr>
          <w:rFonts w:ascii="Times New Roman" w:hAnsi="Times New Roman" w:cs="Times New Roman"/>
          <w:i/>
          <w:iCs/>
          <w:sz w:val="22"/>
          <w:szCs w:val="22"/>
        </w:rPr>
        <w:t xml:space="preserve"> In this way, we can understand the effect of the task-irrelevant variability </w:t>
      </w:r>
      <w:r w:rsidR="00E930A5" w:rsidRPr="00411DDB">
        <w:rPr>
          <w:rFonts w:ascii="Times New Roman" w:hAnsi="Times New Roman" w:cs="Times New Roman"/>
          <w:i/>
          <w:iCs/>
          <w:sz w:val="22"/>
          <w:szCs w:val="22"/>
        </w:rPr>
        <w:t xml:space="preserve">on thresholds </w:t>
      </w:r>
      <w:r w:rsidR="004E4B14" w:rsidRPr="00411DDB">
        <w:rPr>
          <w:rFonts w:ascii="Times New Roman" w:hAnsi="Times New Roman" w:cs="Times New Roman"/>
          <w:i/>
          <w:iCs/>
          <w:sz w:val="22"/>
          <w:szCs w:val="22"/>
        </w:rPr>
        <w:t>in perceptually meaningful units</w:t>
      </w:r>
      <w:r w:rsidR="00855D08" w:rsidRPr="00411DDB">
        <w:rPr>
          <w:rFonts w:ascii="Times New Roman" w:hAnsi="Times New Roman" w:cs="Times New Roman"/>
          <w:i/>
          <w:iCs/>
          <w:sz w:val="22"/>
          <w:szCs w:val="22"/>
        </w:rPr>
        <w:t xml:space="preserve"> of equivalent noise level.</w:t>
      </w:r>
      <w:r w:rsidR="00346F2F" w:rsidRPr="00411DDB">
        <w:rPr>
          <w:rFonts w:ascii="Times New Roman" w:hAnsi="Times New Roman" w:cs="Times New Roman"/>
          <w:i/>
          <w:iCs/>
          <w:sz w:val="22"/>
          <w:szCs w:val="22"/>
        </w:rPr>
        <w:t xml:space="preserve"> </w:t>
      </w:r>
      <w:r w:rsidR="00855D08" w:rsidRPr="00411DDB">
        <w:rPr>
          <w:rFonts w:ascii="Times New Roman" w:hAnsi="Times New Roman" w:cs="Times New Roman"/>
          <w:i/>
          <w:iCs/>
          <w:sz w:val="22"/>
          <w:szCs w:val="22"/>
        </w:rPr>
        <w:t>T</w:t>
      </w:r>
      <w:r w:rsidR="00346F2F" w:rsidRPr="00411DDB">
        <w:rPr>
          <w:rFonts w:ascii="Times New Roman" w:hAnsi="Times New Roman" w:cs="Times New Roman"/>
          <w:i/>
          <w:iCs/>
          <w:sz w:val="22"/>
          <w:szCs w:val="22"/>
        </w:rPr>
        <w:t xml:space="preserve">ask-irrelevant variability </w:t>
      </w:r>
      <w:r w:rsidR="00DF48B5" w:rsidRPr="00411DDB">
        <w:rPr>
          <w:rFonts w:ascii="Times New Roman" w:hAnsi="Times New Roman" w:cs="Times New Roman"/>
          <w:i/>
          <w:iCs/>
          <w:sz w:val="22"/>
          <w:szCs w:val="22"/>
        </w:rPr>
        <w:t xml:space="preserve">with an </w:t>
      </w:r>
      <w:r w:rsidR="00346F2F" w:rsidRPr="00411DDB">
        <w:rPr>
          <w:rFonts w:ascii="Times New Roman" w:hAnsi="Times New Roman" w:cs="Times New Roman"/>
          <w:i/>
          <w:iCs/>
          <w:sz w:val="22"/>
          <w:szCs w:val="22"/>
        </w:rPr>
        <w:t xml:space="preserve">equivalent noise level less than </w:t>
      </w:r>
      <w:r w:rsidR="003C243F" w:rsidRPr="00411DDB">
        <w:rPr>
          <w:rFonts w:ascii="Times New Roman" w:hAnsi="Times New Roman" w:cs="Times New Roman"/>
          <w:i/>
          <w:iCs/>
          <w:sz w:val="22"/>
          <w:szCs w:val="22"/>
        </w:rPr>
        <w:t xml:space="preserve">one </w:t>
      </w:r>
      <w:r w:rsidR="005570C6" w:rsidRPr="00411DDB">
        <w:rPr>
          <w:rFonts w:ascii="Times New Roman" w:hAnsi="Times New Roman" w:cs="Times New Roman"/>
          <w:i/>
          <w:iCs/>
          <w:sz w:val="22"/>
          <w:szCs w:val="22"/>
        </w:rPr>
        <w:t xml:space="preserve">have little impact on </w:t>
      </w:r>
      <w:r w:rsidR="00346F2F" w:rsidRPr="00411DDB">
        <w:rPr>
          <w:rFonts w:ascii="Times New Roman" w:hAnsi="Times New Roman" w:cs="Times New Roman"/>
          <w:i/>
          <w:iCs/>
          <w:sz w:val="22"/>
          <w:szCs w:val="22"/>
        </w:rPr>
        <w:t xml:space="preserve">the visual system, since </w:t>
      </w:r>
      <w:r w:rsidR="005570C6" w:rsidRPr="00411DDB">
        <w:rPr>
          <w:rFonts w:ascii="Times New Roman" w:hAnsi="Times New Roman" w:cs="Times New Roman"/>
          <w:i/>
          <w:iCs/>
          <w:sz w:val="22"/>
          <w:szCs w:val="22"/>
        </w:rPr>
        <w:t xml:space="preserve">its </w:t>
      </w:r>
      <w:r w:rsidR="00346F2F" w:rsidRPr="00411DDB">
        <w:rPr>
          <w:rFonts w:ascii="Times New Roman" w:hAnsi="Times New Roman" w:cs="Times New Roman"/>
          <w:i/>
          <w:iCs/>
          <w:sz w:val="22"/>
          <w:szCs w:val="22"/>
        </w:rPr>
        <w:t>effect</w:t>
      </w:r>
      <w:r w:rsidR="005570C6" w:rsidRPr="00411DDB">
        <w:rPr>
          <w:rFonts w:ascii="Times New Roman" w:hAnsi="Times New Roman" w:cs="Times New Roman"/>
          <w:i/>
          <w:iCs/>
          <w:sz w:val="22"/>
          <w:szCs w:val="22"/>
        </w:rPr>
        <w:t>s</w:t>
      </w:r>
      <w:r w:rsidR="00346F2F" w:rsidRPr="00411DDB">
        <w:rPr>
          <w:rFonts w:ascii="Times New Roman" w:hAnsi="Times New Roman" w:cs="Times New Roman"/>
          <w:i/>
          <w:iCs/>
          <w:sz w:val="22"/>
          <w:szCs w:val="22"/>
        </w:rPr>
        <w:t xml:space="preserve"> </w:t>
      </w:r>
      <w:r w:rsidR="005570C6" w:rsidRPr="00411DDB">
        <w:rPr>
          <w:rFonts w:ascii="Times New Roman" w:hAnsi="Times New Roman" w:cs="Times New Roman"/>
          <w:i/>
          <w:iCs/>
          <w:sz w:val="22"/>
          <w:szCs w:val="22"/>
        </w:rPr>
        <w:t xml:space="preserve">are </w:t>
      </w:r>
      <w:r w:rsidR="00346F2F" w:rsidRPr="00411DDB">
        <w:rPr>
          <w:rFonts w:ascii="Times New Roman" w:hAnsi="Times New Roman" w:cs="Times New Roman"/>
          <w:i/>
          <w:iCs/>
          <w:sz w:val="22"/>
          <w:szCs w:val="22"/>
        </w:rPr>
        <w:t xml:space="preserve">dominated by intrinsic variability. Levels of task-irrelevant variability </w:t>
      </w:r>
      <w:r w:rsidR="00DF48B5" w:rsidRPr="00411DDB">
        <w:rPr>
          <w:rFonts w:ascii="Times New Roman" w:hAnsi="Times New Roman" w:cs="Times New Roman"/>
          <w:i/>
          <w:iCs/>
          <w:sz w:val="22"/>
          <w:szCs w:val="22"/>
        </w:rPr>
        <w:t xml:space="preserve">with an </w:t>
      </w:r>
      <w:r w:rsidR="00346F2F" w:rsidRPr="00411DDB">
        <w:rPr>
          <w:rFonts w:ascii="Times New Roman" w:hAnsi="Times New Roman" w:cs="Times New Roman"/>
          <w:i/>
          <w:iCs/>
          <w:sz w:val="22"/>
          <w:szCs w:val="22"/>
        </w:rPr>
        <w:t xml:space="preserve">equivalent noise level </w:t>
      </w:r>
      <w:r w:rsidR="00DF48B5" w:rsidRPr="00411DDB">
        <w:rPr>
          <w:rFonts w:ascii="Times New Roman" w:hAnsi="Times New Roman" w:cs="Times New Roman"/>
          <w:i/>
          <w:iCs/>
          <w:sz w:val="22"/>
          <w:szCs w:val="22"/>
        </w:rPr>
        <w:t xml:space="preserve">greater than </w:t>
      </w:r>
      <w:r w:rsidR="003C243F" w:rsidRPr="00411DDB">
        <w:rPr>
          <w:rFonts w:ascii="Times New Roman" w:hAnsi="Times New Roman" w:cs="Times New Roman"/>
          <w:i/>
          <w:iCs/>
          <w:sz w:val="22"/>
          <w:szCs w:val="22"/>
        </w:rPr>
        <w:t>one</w:t>
      </w:r>
      <w:r w:rsidR="00346F2F" w:rsidRPr="00411DDB">
        <w:rPr>
          <w:rFonts w:ascii="Times New Roman" w:hAnsi="Times New Roman" w:cs="Times New Roman"/>
          <w:i/>
          <w:iCs/>
          <w:sz w:val="22"/>
          <w:szCs w:val="22"/>
        </w:rPr>
        <w:t xml:space="preserve"> </w:t>
      </w:r>
      <w:r w:rsidR="00AB3633" w:rsidRPr="00411DDB">
        <w:rPr>
          <w:rFonts w:ascii="Times New Roman" w:hAnsi="Times New Roman" w:cs="Times New Roman"/>
          <w:i/>
          <w:iCs/>
          <w:sz w:val="22"/>
          <w:szCs w:val="22"/>
        </w:rPr>
        <w:t>do intrude on perception</w:t>
      </w:r>
      <w:r w:rsidR="005570C6" w:rsidRPr="00411DDB">
        <w:rPr>
          <w:rFonts w:ascii="Times New Roman" w:hAnsi="Times New Roman" w:cs="Times New Roman"/>
          <w:i/>
          <w:iCs/>
          <w:sz w:val="22"/>
          <w:szCs w:val="22"/>
        </w:rPr>
        <w:t>.</w:t>
      </w:r>
      <w:r w:rsidR="00B94FA0" w:rsidRPr="00411DDB">
        <w:rPr>
          <w:rFonts w:ascii="Times New Roman" w:hAnsi="Times New Roman" w:cs="Times New Roman"/>
          <w:i/>
          <w:iCs/>
          <w:sz w:val="22"/>
          <w:szCs w:val="22"/>
        </w:rPr>
        <w:t xml:space="preserve"> </w:t>
      </w:r>
      <w:r w:rsidR="005570C6" w:rsidRPr="00411DDB">
        <w:rPr>
          <w:rFonts w:ascii="Times New Roman" w:hAnsi="Times New Roman" w:cs="Times New Roman"/>
          <w:i/>
          <w:iCs/>
          <w:sz w:val="22"/>
          <w:szCs w:val="22"/>
        </w:rPr>
        <w:t>T</w:t>
      </w:r>
      <w:r w:rsidR="00AB3633" w:rsidRPr="00411DDB">
        <w:rPr>
          <w:rFonts w:ascii="Times New Roman" w:hAnsi="Times New Roman" w:cs="Times New Roman"/>
          <w:i/>
          <w:iCs/>
          <w:sz w:val="22"/>
          <w:szCs w:val="22"/>
        </w:rPr>
        <w:t xml:space="preserve">he equivalent noise level </w:t>
      </w:r>
      <w:r w:rsidR="00827D47" w:rsidRPr="00411DDB">
        <w:rPr>
          <w:rFonts w:ascii="Times New Roman" w:hAnsi="Times New Roman" w:cs="Times New Roman"/>
          <w:i/>
          <w:iCs/>
          <w:sz w:val="22"/>
          <w:szCs w:val="22"/>
        </w:rPr>
        <w:t xml:space="preserve">indicates </w:t>
      </w:r>
      <w:r w:rsidR="00AB3633" w:rsidRPr="00411DDB">
        <w:rPr>
          <w:rFonts w:ascii="Times New Roman" w:hAnsi="Times New Roman" w:cs="Times New Roman"/>
          <w:i/>
          <w:iCs/>
          <w:sz w:val="22"/>
          <w:szCs w:val="22"/>
        </w:rPr>
        <w:t>the magnitude of the intrusion in units that connect to intrinsic precision.</w:t>
      </w:r>
      <w:r w:rsidR="00230374" w:rsidRPr="00411DDB">
        <w:rPr>
          <w:rFonts w:ascii="Times New Roman" w:hAnsi="Times New Roman" w:cs="Times New Roman"/>
          <w:i/>
          <w:iCs/>
          <w:sz w:val="22"/>
          <w:szCs w:val="22"/>
        </w:rPr>
        <w:t xml:space="preserve"> </w:t>
      </w:r>
      <w:r w:rsidR="00A627A8" w:rsidRPr="00411DDB">
        <w:rPr>
          <w:rFonts w:ascii="Times New Roman" w:hAnsi="Times New Roman" w:cs="Times New Roman"/>
          <w:i/>
          <w:iCs/>
          <w:sz w:val="22"/>
          <w:szCs w:val="22"/>
        </w:rPr>
        <w:t>E</w:t>
      </w:r>
      <w:r w:rsidR="00230374" w:rsidRPr="00411DDB">
        <w:rPr>
          <w:rFonts w:ascii="Times New Roman" w:hAnsi="Times New Roman" w:cs="Times New Roman"/>
          <w:i/>
          <w:iCs/>
          <w:sz w:val="22"/>
          <w:szCs w:val="22"/>
        </w:rPr>
        <w:t xml:space="preserve">quivalent noise is </w:t>
      </w:r>
      <w:r w:rsidR="00A627A8" w:rsidRPr="00411DDB">
        <w:rPr>
          <w:rFonts w:ascii="Times New Roman" w:hAnsi="Times New Roman" w:cs="Times New Roman"/>
          <w:i/>
          <w:iCs/>
          <w:sz w:val="22"/>
          <w:szCs w:val="22"/>
        </w:rPr>
        <w:t xml:space="preserve">similarly </w:t>
      </w:r>
      <w:r w:rsidR="00230374" w:rsidRPr="00411DDB">
        <w:rPr>
          <w:rFonts w:ascii="Times New Roman" w:hAnsi="Times New Roman" w:cs="Times New Roman"/>
          <w:i/>
          <w:iCs/>
          <w:sz w:val="22"/>
          <w:szCs w:val="22"/>
        </w:rPr>
        <w:t xml:space="preserve">used </w:t>
      </w:r>
      <w:r w:rsidR="00B94FA0" w:rsidRPr="00411DDB">
        <w:rPr>
          <w:rFonts w:ascii="Times New Roman" w:hAnsi="Times New Roman" w:cs="Times New Roman"/>
          <w:i/>
          <w:iCs/>
          <w:sz w:val="22"/>
          <w:szCs w:val="22"/>
        </w:rPr>
        <w:t>i</w:t>
      </w:r>
      <w:r w:rsidR="00230374" w:rsidRPr="00411DDB">
        <w:rPr>
          <w:rFonts w:ascii="Times New Roman" w:hAnsi="Times New Roman" w:cs="Times New Roman"/>
          <w:i/>
          <w:iCs/>
          <w:sz w:val="22"/>
          <w:szCs w:val="22"/>
        </w:rPr>
        <w:t>n the literature on contrast noise masking</w:t>
      </w:r>
      <w:r w:rsidR="00537047" w:rsidRPr="00411DDB">
        <w:rPr>
          <w:rFonts w:ascii="Times New Roman" w:hAnsi="Times New Roman" w:cs="Times New Roman"/>
          <w:i/>
          <w:iCs/>
          <w:sz w:val="22"/>
          <w:szCs w:val="22"/>
        </w:rPr>
        <w:t xml:space="preserve"> </w:t>
      </w:r>
      <w:r w:rsidR="00D02EE8" w:rsidRPr="00411DDB">
        <w:rPr>
          <w:rFonts w:ascii="Times New Roman" w:hAnsi="Times New Roman" w:cs="Times New Roman"/>
          <w:i/>
          <w:iCs/>
          <w:sz w:val="22"/>
          <w:szCs w:val="22"/>
        </w:rPr>
        <w:fldChar w:fldCharType="begin"/>
      </w:r>
      <w:r w:rsidR="00D02EE8" w:rsidRPr="00411DDB">
        <w:rPr>
          <w:rFonts w:ascii="Times New Roman" w:hAnsi="Times New Roman" w:cs="Times New Roman"/>
          <w:i/>
          <w:iCs/>
          <w:sz w:val="22"/>
          <w:szCs w:val="22"/>
        </w:rPr>
        <w:instrText xml:space="preserve"> ADDIN EN.CITE &lt;EndNote&gt;&lt;Cite&gt;&lt;Author&gt;Legge&lt;/Author&gt;&lt;Year&gt;1987&lt;/Year&gt;&lt;RecNum&gt;28&lt;/RecNum&gt;&lt;Prefix&gt;again see e.g.`, &lt;/Prefix&gt;&lt;DisplayText&gt;(again see e.g., Legge, Kersten, &amp;amp; Burgess, 1987; Pelli, 1990)&lt;/DisplayText&gt;&lt;record&gt;&lt;rec-number&gt;28&lt;/rec-number&gt;&lt;foreign-keys&gt;&lt;key app="EN" db-id="zr5fzd222xvvdvewxvlv0eemp5f5rezev9p2" timestamp="1620224998"&gt;28&lt;/key&gt;&lt;/foreign-keys&gt;&lt;ref-type name="Journal Article"&gt;17&lt;/ref-type&gt;&lt;contributors&gt;&lt;authors&gt;&lt;author&gt;Legge, G. E.&lt;/author&gt;&lt;author&gt;Kersten, D.&lt;/author&gt;&lt;author&gt;Burgess, A. E.&lt;/author&gt;&lt;/authors&gt;&lt;/contributors&gt;&lt;titles&gt;&lt;title&gt;Contrast discrimination in noise&lt;/title&gt;&lt;secondary-title&gt;Journal of the Optical Society of America A&lt;/secondary-title&gt;&lt;/titles&gt;&lt;periodical&gt;&lt;full-title&gt;Journal of the Optical Society of America A&lt;/full-title&gt;&lt;/periodical&gt;&lt;pages&gt;391-404&lt;/pages&gt;&lt;volume&gt;4&lt;/volume&gt;&lt;number&gt;2&lt;/number&gt;&lt;dates&gt;&lt;year&gt;1987&lt;/year&gt;&lt;/dates&gt;&lt;urls&gt;&lt;/urls&gt;&lt;/record&gt;&lt;/Cite&gt;&lt;Cite&gt;&lt;Author&gt;Pelli&lt;/Author&gt;&lt;Year&gt;1990&lt;/Year&gt;&lt;RecNum&gt;29&lt;/RecNum&gt;&lt;record&gt;&lt;rec-number&gt;29&lt;/rec-number&gt;&lt;foreign-keys&gt;&lt;key app="EN" db-id="zr5fzd222xvvdvewxvlv0eemp5f5rezev9p2" timestamp="1620224998"&gt;29&lt;/key&gt;&lt;/foreign-keys&gt;&lt;ref-type name="Book Section"&gt;5&lt;/ref-type&gt;&lt;contributors&gt;&lt;authors&gt;&lt;author&gt;Pelli, D. G.&lt;/author&gt;&lt;/authors&gt;&lt;secondary-authors&gt;&lt;author&gt;Blakemore, C.&lt;/author&gt;&lt;/secondary-authors&gt;&lt;/contributors&gt;&lt;titles&gt;&lt;title&gt;The quantum efficiency of vision&lt;/title&gt;&lt;secondary-title&gt;Vision: Coding and Efficiency&lt;/secondary-title&gt;&lt;/titles&gt;&lt;pages&gt;3-24&lt;/pages&gt;&lt;dates&gt;&lt;year&gt;1990&lt;/year&gt;&lt;/dates&gt;&lt;urls&gt;&lt;/urls&gt;&lt;/record&gt;&lt;/Cite&gt;&lt;/EndNote&gt;</w:instrText>
      </w:r>
      <w:r w:rsidR="00D02EE8" w:rsidRPr="00411DDB">
        <w:rPr>
          <w:rFonts w:ascii="Times New Roman" w:hAnsi="Times New Roman" w:cs="Times New Roman"/>
          <w:i/>
          <w:iCs/>
          <w:sz w:val="22"/>
          <w:szCs w:val="22"/>
        </w:rPr>
        <w:fldChar w:fldCharType="separate"/>
      </w:r>
      <w:r w:rsidR="00D02EE8" w:rsidRPr="00411DDB">
        <w:rPr>
          <w:rFonts w:ascii="Times New Roman" w:hAnsi="Times New Roman" w:cs="Times New Roman"/>
          <w:i/>
          <w:iCs/>
          <w:noProof/>
          <w:sz w:val="22"/>
          <w:szCs w:val="22"/>
        </w:rPr>
        <w:t>(again see e.g., Legge, Kersten, &amp; Burgess, 1987; Pelli, 1990)</w:t>
      </w:r>
      <w:r w:rsidR="00D02EE8" w:rsidRPr="00411DDB">
        <w:rPr>
          <w:rFonts w:ascii="Times New Roman" w:hAnsi="Times New Roman" w:cs="Times New Roman"/>
          <w:i/>
          <w:iCs/>
          <w:sz w:val="22"/>
          <w:szCs w:val="22"/>
        </w:rPr>
        <w:fldChar w:fldCharType="end"/>
      </w:r>
      <w:r w:rsidR="00537047" w:rsidRPr="00411DDB">
        <w:rPr>
          <w:rFonts w:ascii="Times New Roman" w:hAnsi="Times New Roman" w:cs="Times New Roman"/>
          <w:i/>
          <w:iCs/>
          <w:sz w:val="22"/>
          <w:szCs w:val="22"/>
        </w:rPr>
        <w:t>.</w:t>
      </w:r>
    </w:p>
    <w:p w14:paraId="7E28F40F" w14:textId="3918F8F8" w:rsidR="00F60A64" w:rsidRPr="00411DDB" w:rsidRDefault="002948FA" w:rsidP="00F60A64">
      <w:pPr>
        <w:pStyle w:val="Default"/>
        <w:spacing w:before="0" w:after="270"/>
        <w:rPr>
          <w:rFonts w:ascii="Times New Roman" w:hAnsi="Times New Roman" w:cs="Times New Roman"/>
          <w:i/>
          <w:iCs/>
          <w:sz w:val="22"/>
          <w:szCs w:val="22"/>
        </w:rPr>
      </w:pPr>
      <w:r w:rsidRPr="00411DDB">
        <w:rPr>
          <w:rFonts w:ascii="Times New Roman" w:hAnsi="Times New Roman" w:cs="Times New Roman"/>
          <w:b/>
          <w:bCs/>
          <w:i/>
          <w:iCs/>
          <w:sz w:val="22"/>
          <w:szCs w:val="22"/>
        </w:rPr>
        <w:t xml:space="preserve">SDT </w:t>
      </w:r>
      <w:r w:rsidR="00BF197E" w:rsidRPr="00411DDB">
        <w:rPr>
          <w:rFonts w:ascii="Times New Roman" w:hAnsi="Times New Roman" w:cs="Times New Roman"/>
          <w:b/>
          <w:bCs/>
          <w:i/>
          <w:iCs/>
          <w:sz w:val="22"/>
          <w:szCs w:val="22"/>
        </w:rPr>
        <w:t>Model</w:t>
      </w:r>
      <w:r w:rsidR="001B0131" w:rsidRPr="00411DDB">
        <w:rPr>
          <w:rFonts w:ascii="Times New Roman" w:hAnsi="Times New Roman" w:cs="Times New Roman"/>
          <w:b/>
          <w:bCs/>
          <w:i/>
          <w:iCs/>
          <w:sz w:val="22"/>
          <w:szCs w:val="22"/>
        </w:rPr>
        <w:t xml:space="preserve"> Formulation</w:t>
      </w:r>
    </w:p>
    <w:p w14:paraId="0427CCBA" w14:textId="40CC958C"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Fonts w:ascii="Times New Roman" w:hAnsi="Times New Roman" w:cs="Times New Roman"/>
          <w:i/>
          <w:iCs/>
          <w:sz w:val="22"/>
          <w:szCs w:val="22"/>
        </w:rPr>
        <w:t xml:space="preserve">We </w:t>
      </w:r>
      <w:r w:rsidR="00774135" w:rsidRPr="00411DDB">
        <w:rPr>
          <w:rFonts w:ascii="Times New Roman" w:hAnsi="Times New Roman" w:cs="Times New Roman"/>
          <w:i/>
          <w:iCs/>
          <w:sz w:val="22"/>
          <w:szCs w:val="22"/>
        </w:rPr>
        <w:t>first formulate our model in the context of</w:t>
      </w:r>
      <w:r w:rsidRPr="00411DDB">
        <w:rPr>
          <w:rStyle w:val="None"/>
          <w:rFonts w:ascii="Times New Roman" w:eastAsia="Times New Roman" w:hAnsi="Times New Roman" w:cs="Times New Roman"/>
          <w:i/>
          <w:iCs/>
          <w:sz w:val="22"/>
          <w:szCs w:val="22"/>
        </w:rPr>
        <w:t xml:space="preserve"> signal detection theory </w:t>
      </w:r>
      <w:r w:rsidR="00D02EE8" w:rsidRPr="00411DDB">
        <w:rPr>
          <w:rStyle w:val="None"/>
          <w:rFonts w:ascii="Times New Roman" w:eastAsia="Times New Roman" w:hAnsi="Times New Roman" w:cs="Times New Roman"/>
          <w:i/>
          <w:iCs/>
          <w:sz w:val="22"/>
          <w:szCs w:val="22"/>
        </w:rPr>
        <w:fldChar w:fldCharType="begin"/>
      </w:r>
      <w:r w:rsidR="00D02EE8" w:rsidRPr="00411DDB">
        <w:rPr>
          <w:rStyle w:val="None"/>
          <w:rFonts w:ascii="Times New Roman" w:eastAsia="Times New Roman" w:hAnsi="Times New Roman" w:cs="Times New Roman"/>
          <w:i/>
          <w:iCs/>
          <w:sz w:val="22"/>
          <w:szCs w:val="22"/>
        </w:rPr>
        <w:instrText xml:space="preserve"> ADDIN EN.CITE &lt;EndNote&gt;&lt;Cite&gt;&lt;Author&gt;Green&lt;/Author&gt;&lt;Year&gt;1966&lt;/Year&gt;&lt;RecNum&gt;14&lt;/RecNum&gt;&lt;DisplayText&gt;(Green, 1966)&lt;/DisplayText&gt;&lt;record&gt;&lt;rec-number&gt;14&lt;/rec-number&gt;&lt;foreign-keys&gt;&lt;key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Psychophysics&lt;/title&gt;&lt;/titles&gt;&lt;volume&gt;1&lt;/volume&gt;&lt;dates&gt;&lt;year&gt;1966&lt;/year&gt;&lt;/dates&gt;&lt;pub-location&gt;New York&lt;/pub-location&gt;&lt;publisher&gt;Wiley&lt;/publisher&gt;&lt;urls&gt;&lt;/urls&gt;&lt;/record&gt;&lt;/Cite&gt;&lt;/EndNote&gt;</w:instrText>
      </w:r>
      <w:r w:rsidR="00D02EE8" w:rsidRPr="00411DDB">
        <w:rPr>
          <w:rStyle w:val="None"/>
          <w:rFonts w:ascii="Times New Roman" w:eastAsia="Times New Roman" w:hAnsi="Times New Roman" w:cs="Times New Roman"/>
          <w:i/>
          <w:iCs/>
          <w:sz w:val="22"/>
          <w:szCs w:val="22"/>
        </w:rPr>
        <w:fldChar w:fldCharType="separate"/>
      </w:r>
      <w:r w:rsidR="00D02EE8" w:rsidRPr="00411DDB">
        <w:rPr>
          <w:rStyle w:val="None"/>
          <w:rFonts w:ascii="Times New Roman" w:eastAsia="Times New Roman" w:hAnsi="Times New Roman" w:cs="Times New Roman"/>
          <w:i/>
          <w:iCs/>
          <w:noProof/>
          <w:sz w:val="22"/>
          <w:szCs w:val="22"/>
        </w:rPr>
        <w:t>(Green, 1966)</w:t>
      </w:r>
      <w:r w:rsidR="00D02EE8" w:rsidRPr="00411DDB">
        <w:rPr>
          <w:rStyle w:val="None"/>
          <w:rFonts w:ascii="Times New Roman" w:eastAsia="Times New Roman" w:hAnsi="Times New Roman" w:cs="Times New Roman"/>
          <w:i/>
          <w:iCs/>
          <w:sz w:val="22"/>
          <w:szCs w:val="22"/>
        </w:rPr>
        <w:fldChar w:fldCharType="end"/>
      </w:r>
      <w:r w:rsidRPr="00411DDB">
        <w:rPr>
          <w:rStyle w:val="None"/>
          <w:rFonts w:ascii="Times New Roman" w:eastAsia="Times New Roman" w:hAnsi="Times New Roman" w:cs="Times New Roman"/>
          <w:i/>
          <w:iCs/>
          <w:sz w:val="22"/>
          <w:szCs w:val="22"/>
        </w:rPr>
        <w:t xml:space="preserve">. We model the visual response to the target object in each image by a univariate internal representation denoted by the variable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This variable depends on the image and is perturbed by noise. We assume that for any fixed image,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is a </w:t>
      </w:r>
      <w:r w:rsidR="006464A2" w:rsidRPr="00411DDB">
        <w:rPr>
          <w:rStyle w:val="None"/>
          <w:rFonts w:ascii="Times New Roman" w:eastAsia="Times New Roman" w:hAnsi="Times New Roman" w:cs="Times New Roman"/>
          <w:i/>
          <w:iCs/>
          <w:sz w:val="22"/>
          <w:szCs w:val="22"/>
        </w:rPr>
        <w:t>normally-</w:t>
      </w:r>
      <w:r w:rsidRPr="00411DDB">
        <w:rPr>
          <w:rStyle w:val="None"/>
          <w:rFonts w:ascii="Times New Roman" w:eastAsia="Times New Roman" w:hAnsi="Times New Roman" w:cs="Times New Roman"/>
          <w:i/>
          <w:iCs/>
          <w:sz w:val="22"/>
          <w:szCs w:val="22"/>
        </w:rPr>
        <w:t xml:space="preserve">distributed random variable whose mean depends on the target object LRF. For each image, we assume that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is perturbed on a trial-by-trial basis by independent zero-mean </w:t>
      </w:r>
      <w:r w:rsidR="006464A2" w:rsidRPr="00411DDB">
        <w:rPr>
          <w:rStyle w:val="None"/>
          <w:rFonts w:ascii="Times New Roman" w:eastAsia="Times New Roman" w:hAnsi="Times New Roman" w:cs="Times New Roman"/>
          <w:i/>
          <w:iCs/>
          <w:sz w:val="22"/>
          <w:szCs w:val="22"/>
        </w:rPr>
        <w:t xml:space="preserve">normally-distributed </w:t>
      </w:r>
      <w:r w:rsidRPr="00411DDB">
        <w:rPr>
          <w:rStyle w:val="None"/>
          <w:rFonts w:ascii="Times New Roman" w:eastAsia="Times New Roman" w:hAnsi="Times New Roman" w:cs="Times New Roman"/>
          <w:i/>
          <w:iCs/>
          <w:sz w:val="22"/>
          <w:szCs w:val="22"/>
        </w:rPr>
        <w:t xml:space="preserve">noise, and we assume that the variance </w:t>
      </w:r>
      <w:r w:rsidR="00B67814" w:rsidRPr="00411DDB">
        <w:rPr>
          <w:rStyle w:val="None"/>
          <w:rFonts w:ascii="Times New Roman" w:eastAsia="Times New Roman" w:hAnsi="Times New Roman" w:cs="Times New Roman"/>
          <w:i/>
          <w:iCs/>
          <w:sz w:val="22"/>
          <w:szCs w:val="22"/>
        </w:rPr>
        <w:t xml:space="preserve">of </w:t>
      </w:r>
      <w:r w:rsidRPr="00411DDB">
        <w:rPr>
          <w:rStyle w:val="None"/>
          <w:rFonts w:ascii="Times New Roman" w:eastAsia="Times New Roman" w:hAnsi="Times New Roman" w:cs="Times New Roman"/>
          <w:i/>
          <w:iCs/>
          <w:sz w:val="22"/>
          <w:szCs w:val="22"/>
        </w:rPr>
        <w:t xml:space="preserve">this noise is the same for the response to all images. We refer to the noise that perturbs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for a fixed image as the internal noise and denote its variance as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Pr="00411DDB">
        <w:rPr>
          <w:rStyle w:val="None"/>
          <w:rFonts w:ascii="Times New Roman" w:eastAsia="Times New Roman" w:hAnsi="Times New Roman" w:cs="Times New Roman"/>
          <w:i/>
          <w:iCs/>
          <w:sz w:val="22"/>
          <w:szCs w:val="22"/>
        </w:rPr>
        <w:t xml:space="preserve"> For each trial of the experiment,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takes on two values,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Pr="00411DDB">
        <w:rPr>
          <w:rStyle w:val="None"/>
          <w:rFonts w:ascii="Times New Roman" w:eastAsia="Times New Roman" w:hAnsi="Times New Roman" w:cs="Times New Roman"/>
          <w:i/>
          <w:iCs/>
          <w:sz w:val="22"/>
          <w:szCs w:val="22"/>
        </w:rPr>
        <w:t xml:space="preserv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Pr="00411DDB">
        <w:rPr>
          <w:rStyle w:val="None"/>
          <w:rFonts w:ascii="Times New Roman" w:eastAsia="Times New Roman" w:hAnsi="Times New Roman" w:cs="Times New Roman"/>
          <w:i/>
          <w:iCs/>
          <w:sz w:val="22"/>
          <w:szCs w:val="22"/>
        </w:rPr>
        <w:t>, one for the interval containing the standard and the other for the interval containing the comparison.</w:t>
      </w:r>
    </w:p>
    <w:p w14:paraId="05E5B6FE" w14:textId="7B6402CD"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 xml:space="preserve">If we consider performance for a particular pair of target standard and comparison LRFs, performance depends both on the difference between the expected values of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for each pair of LRFs,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Pr="00411DDB">
        <w:rPr>
          <w:rStyle w:val="None"/>
          <w:rFonts w:ascii="Times New Roman" w:eastAsia="Times New Roman" w:hAnsi="Times New Roman" w:cs="Times New Roman"/>
          <w:i/>
          <w:iCs/>
          <w:sz w:val="22"/>
          <w:szCs w:val="22"/>
        </w:rPr>
        <w:t xml:space="preserv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Pr="00411DDB">
        <w:rPr>
          <w:rStyle w:val="None"/>
          <w:rFonts w:ascii="Times New Roman" w:eastAsia="Times New Roman" w:hAnsi="Times New Roman" w:cs="Times New Roman"/>
          <w:i/>
          <w:iCs/>
          <w:sz w:val="22"/>
          <w:szCs w:val="22"/>
        </w:rPr>
        <w:t xml:space="preserve">, and on the value of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Pr="00411DDB">
        <w:rPr>
          <w:rStyle w:val="None"/>
          <w:rFonts w:ascii="Times New Roman" w:eastAsia="Times New Roman" w:hAnsi="Times New Roman" w:cs="Times New Roman"/>
          <w:i/>
          <w:iCs/>
          <w:sz w:val="22"/>
          <w:szCs w:val="22"/>
        </w:rPr>
        <w:t xml:space="preserve"> In our experimental design we have ensemble</w:t>
      </w:r>
      <w:r w:rsidR="00B94FA0" w:rsidRPr="00411DDB">
        <w:rPr>
          <w:rStyle w:val="None"/>
          <w:rFonts w:ascii="Times New Roman" w:eastAsia="Times New Roman" w:hAnsi="Times New Roman" w:cs="Times New Roman"/>
          <w:i/>
          <w:iCs/>
          <w:sz w:val="22"/>
          <w:szCs w:val="22"/>
        </w:rPr>
        <w:t xml:space="preserve">s </w:t>
      </w:r>
      <w:r w:rsidRPr="00411DDB">
        <w:rPr>
          <w:rStyle w:val="None"/>
          <w:rFonts w:ascii="Times New Roman" w:eastAsia="Times New Roman" w:hAnsi="Times New Roman" w:cs="Times New Roman"/>
          <w:i/>
          <w:iCs/>
          <w:sz w:val="22"/>
          <w:szCs w:val="22"/>
        </w:rPr>
        <w:t xml:space="preserve">of images </w:t>
      </w:r>
      <w:r w:rsidR="00B94FA0" w:rsidRPr="00411DDB">
        <w:rPr>
          <w:rStyle w:val="None"/>
          <w:rFonts w:ascii="Times New Roman" w:eastAsia="Times New Roman" w:hAnsi="Times New Roman" w:cs="Times New Roman"/>
          <w:i/>
          <w:iCs/>
          <w:sz w:val="22"/>
          <w:szCs w:val="22"/>
        </w:rPr>
        <w:t>with different backgrounds, for</w:t>
      </w:r>
      <w:r w:rsidRPr="00411DDB">
        <w:rPr>
          <w:rStyle w:val="None"/>
          <w:rFonts w:ascii="Times New Roman" w:eastAsia="Times New Roman" w:hAnsi="Times New Roman" w:cs="Times New Roman"/>
          <w:i/>
          <w:iCs/>
          <w:sz w:val="22"/>
          <w:szCs w:val="22"/>
        </w:rPr>
        <w:t xml:space="preserve"> each value of the target </w:t>
      </w:r>
      <w:r w:rsidR="00B94FA0" w:rsidRPr="00411DDB">
        <w:rPr>
          <w:rStyle w:val="None"/>
          <w:rFonts w:ascii="Times New Roman" w:eastAsia="Times New Roman" w:hAnsi="Times New Roman" w:cs="Times New Roman"/>
          <w:i/>
          <w:iCs/>
          <w:sz w:val="22"/>
          <w:szCs w:val="22"/>
        </w:rPr>
        <w:t>object</w:t>
      </w:r>
      <w:r w:rsidRPr="00411DDB">
        <w:rPr>
          <w:rStyle w:val="None"/>
          <w:rFonts w:ascii="Times New Roman" w:eastAsia="Times New Roman" w:hAnsi="Times New Roman" w:cs="Times New Roman"/>
          <w:i/>
          <w:iCs/>
          <w:sz w:val="22"/>
          <w:szCs w:val="22"/>
        </w:rPr>
        <w:t xml:space="preserve"> LRF</w:t>
      </w:r>
      <w:r w:rsidR="00B94FA0" w:rsidRPr="00411DDB">
        <w:rPr>
          <w:rStyle w:val="None"/>
          <w:rFonts w:ascii="Times New Roman" w:eastAsia="Times New Roman" w:hAnsi="Times New Roman" w:cs="Times New Roman"/>
          <w:i/>
          <w:iCs/>
          <w:sz w:val="22"/>
          <w:szCs w:val="22"/>
        </w:rPr>
        <w:t xml:space="preserve"> and background covariance scalar.</w:t>
      </w:r>
      <w:r w:rsidRPr="00411DDB">
        <w:rPr>
          <w:rStyle w:val="None"/>
          <w:rFonts w:ascii="Times New Roman" w:eastAsia="Times New Roman" w:hAnsi="Times New Roman" w:cs="Times New Roman"/>
          <w:i/>
          <w:iCs/>
          <w:sz w:val="22"/>
          <w:szCs w:val="22"/>
        </w:rPr>
        <w:t xml:space="preserve"> The fact that we draw stochastically from th</w:t>
      </w:r>
      <w:r w:rsidR="00B94FA0" w:rsidRPr="00411DDB">
        <w:rPr>
          <w:rStyle w:val="None"/>
          <w:rFonts w:ascii="Times New Roman" w:eastAsia="Times New Roman" w:hAnsi="Times New Roman" w:cs="Times New Roman"/>
          <w:i/>
          <w:iCs/>
          <w:sz w:val="22"/>
          <w:szCs w:val="22"/>
        </w:rPr>
        <w:t>ese</w:t>
      </w:r>
      <w:r w:rsidRPr="00411DDB">
        <w:rPr>
          <w:rStyle w:val="None"/>
          <w:rFonts w:ascii="Times New Roman" w:eastAsia="Times New Roman" w:hAnsi="Times New Roman" w:cs="Times New Roman"/>
          <w:i/>
          <w:iCs/>
          <w:sz w:val="22"/>
          <w:szCs w:val="22"/>
        </w:rPr>
        <w:t xml:space="preserve"> ensemble</w:t>
      </w:r>
      <w:r w:rsidR="00B94FA0" w:rsidRPr="00411DDB">
        <w:rPr>
          <w:rStyle w:val="None"/>
          <w:rFonts w:ascii="Times New Roman" w:eastAsia="Times New Roman" w:hAnsi="Times New Roman" w:cs="Times New Roman"/>
          <w:i/>
          <w:iCs/>
          <w:sz w:val="22"/>
          <w:szCs w:val="22"/>
        </w:rPr>
        <w:t>s</w:t>
      </w:r>
      <w:r w:rsidRPr="00411DDB">
        <w:rPr>
          <w:rStyle w:val="None"/>
          <w:rFonts w:ascii="Times New Roman" w:eastAsia="Times New Roman" w:hAnsi="Times New Roman" w:cs="Times New Roman"/>
          <w:i/>
          <w:iCs/>
          <w:sz w:val="22"/>
          <w:szCs w:val="22"/>
        </w:rPr>
        <w:t xml:space="preserve"> on each trial introduces additional variability into the value of the decision variable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that corresponds to a fixed target LRF. We call this the external variability, and model it as a </w:t>
      </w:r>
      <w:r w:rsidR="006464A2" w:rsidRPr="00411DDB">
        <w:rPr>
          <w:rStyle w:val="None"/>
          <w:rFonts w:ascii="Times New Roman" w:eastAsia="Times New Roman" w:hAnsi="Times New Roman" w:cs="Times New Roman"/>
          <w:i/>
          <w:iCs/>
          <w:sz w:val="22"/>
          <w:szCs w:val="22"/>
        </w:rPr>
        <w:t xml:space="preserve">normal </w:t>
      </w:r>
      <w:r w:rsidRPr="00411DDB">
        <w:rPr>
          <w:rStyle w:val="None"/>
          <w:rFonts w:ascii="Times New Roman" w:eastAsia="Times New Roman" w:hAnsi="Times New Roman" w:cs="Times New Roman"/>
          <w:i/>
          <w:iCs/>
          <w:sz w:val="22"/>
          <w:szCs w:val="22"/>
        </w:rPr>
        <w:t xml:space="preserve">random variable with zero mean and variance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Pr="00411DDB">
        <w:rPr>
          <w:rStyle w:val="None"/>
          <w:rFonts w:ascii="Times New Roman" w:eastAsia="Times New Roman" w:hAnsi="Times New Roman" w:cs="Times New Roman"/>
          <w:i/>
          <w:iCs/>
          <w:sz w:val="22"/>
          <w:szCs w:val="22"/>
        </w:rPr>
        <w:t xml:space="preserve"> We assume that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Pr="00411DDB">
        <w:rPr>
          <w:rStyle w:val="None"/>
          <w:rFonts w:ascii="Times New Roman" w:eastAsia="Times New Roman" w:hAnsi="Times New Roman" w:cs="Times New Roman"/>
          <w:i/>
          <w:iCs/>
          <w:sz w:val="22"/>
          <w:szCs w:val="22"/>
        </w:rPr>
        <w:t xml:space="preserve"> depends on the experimentally chosen covariance scalar, but not on the target sphere LRF. Thus, the distributions of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Pr="00411DDB">
        <w:rPr>
          <w:rStyle w:val="None"/>
          <w:rFonts w:ascii="Times New Roman" w:eastAsia="Times New Roman" w:hAnsi="Times New Roman" w:cs="Times New Roman"/>
          <w:i/>
          <w:iCs/>
          <w:sz w:val="22"/>
          <w:szCs w:val="22"/>
        </w:rPr>
        <w:t xml:space="preserv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Pr="00411DDB">
        <w:rPr>
          <w:rStyle w:val="None"/>
          <w:rFonts w:ascii="Times New Roman" w:eastAsia="Times New Roman" w:hAnsi="Times New Roman" w:cs="Times New Roman"/>
          <w:i/>
          <w:iCs/>
          <w:sz w:val="22"/>
          <w:szCs w:val="22"/>
        </w:rPr>
        <w:t xml:space="preserve">, for a particular choice of target standard and comparison LRF and covariance scalar, are given by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Pr="00411DDB">
        <w:rPr>
          <w:rStyle w:val="None"/>
          <w:rFonts w:ascii="Times New Roman" w:eastAsia="Times New Roman" w:hAnsi="Times New Roman" w:cs="Times New Roman"/>
          <w:i/>
          <w:iCs/>
          <w:sz w:val="22"/>
          <w:szCs w:val="22"/>
        </w:rPr>
        <w:t xml:space="preserv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Pr="00411DDB">
        <w:rPr>
          <w:rStyle w:val="None"/>
          <w:rFonts w:ascii="Times New Roman" w:eastAsia="Times New Roman" w:hAnsi="Times New Roman" w:cs="Times New Roman"/>
          <w:i/>
          <w:iCs/>
          <w:sz w:val="22"/>
          <w:szCs w:val="22"/>
        </w:rPr>
        <w:t xml:space="preserve">. Here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Pr="00411DDB">
        <w:rPr>
          <w:rStyle w:val="None"/>
          <w:rFonts w:ascii="Times New Roman" w:eastAsia="Times New Roman" w:hAnsi="Times New Roman" w:cs="Times New Roman"/>
          <w:i/>
          <w:iCs/>
          <w:sz w:val="22"/>
          <w:szCs w:val="22"/>
        </w:rPr>
        <w:t xml:space="preserve"> is the mean value of the internal representation to the standard image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Pr="00411DDB">
        <w:rPr>
          <w:rStyle w:val="None"/>
          <w:rFonts w:ascii="Times New Roman" w:eastAsia="Times New Roman" w:hAnsi="Times New Roman" w:cs="Times New Roman"/>
          <w:i/>
          <w:iCs/>
          <w:sz w:val="22"/>
          <w:szCs w:val="22"/>
        </w:rPr>
        <w:t xml:space="preserve"> is the mean value of the internal representation</w:t>
      </w:r>
      <w:r w:rsidRPr="00411DDB" w:rsidDel="004065B8">
        <w:rPr>
          <w:rStyle w:val="None"/>
          <w:rFonts w:ascii="Times New Roman" w:eastAsia="Times New Roman" w:hAnsi="Times New Roman" w:cs="Times New Roman"/>
          <w:i/>
          <w:iCs/>
          <w:sz w:val="22"/>
          <w:szCs w:val="22"/>
        </w:rPr>
        <w:t xml:space="preserve"> </w:t>
      </w:r>
      <w:r w:rsidRPr="00411DDB">
        <w:rPr>
          <w:rStyle w:val="None"/>
          <w:rFonts w:ascii="Times New Roman" w:eastAsia="Times New Roman" w:hAnsi="Times New Roman" w:cs="Times New Roman"/>
          <w:i/>
          <w:iCs/>
          <w:sz w:val="22"/>
          <w:szCs w:val="22"/>
        </w:rPr>
        <w:t xml:space="preserve">to the comparison image. The </w:t>
      </w:r>
      <w:r w:rsidR="00B67814" w:rsidRPr="00411DDB">
        <w:rPr>
          <w:rStyle w:val="None"/>
          <w:rFonts w:ascii="Times New Roman" w:eastAsia="Times New Roman" w:hAnsi="Times New Roman" w:cs="Times New Roman"/>
          <w:i/>
          <w:iCs/>
          <w:sz w:val="22"/>
          <w:szCs w:val="22"/>
        </w:rPr>
        <w:t>overall standard deviation</w:t>
      </w:r>
      <w:r w:rsidRPr="00411DDB">
        <w:rPr>
          <w:rStyle w:val="None"/>
          <w:rFonts w:ascii="Times New Roman" w:eastAsia="Times New Roman" w:hAnsi="Times New Roman" w:cs="Times New Roman"/>
          <w:i/>
          <w:iCs/>
          <w:sz w:val="22"/>
          <w:szCs w:val="22"/>
        </w:rPr>
        <w:t xml:space="preserve">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Pr="00411DDB">
        <w:rPr>
          <w:rStyle w:val="None"/>
          <w:rFonts w:ascii="Times New Roman" w:eastAsia="Times New Roman" w:hAnsi="Times New Roman" w:cs="Times New Roman"/>
          <w:i/>
          <w:iCs/>
          <w:sz w:val="22"/>
          <w:szCs w:val="22"/>
        </w:rPr>
        <w:t xml:space="preserve"> is </w:t>
      </w:r>
      <w:r w:rsidR="00B67814" w:rsidRPr="00411DDB">
        <w:rPr>
          <w:rStyle w:val="None"/>
          <w:rFonts w:ascii="Times New Roman" w:eastAsia="Times New Roman" w:hAnsi="Times New Roman" w:cs="Times New Roman"/>
          <w:i/>
          <w:iCs/>
          <w:sz w:val="22"/>
          <w:szCs w:val="22"/>
        </w:rPr>
        <w:t>obtained via</w:t>
      </w:r>
      <w:r w:rsidRPr="00411DDB">
        <w:rPr>
          <w:rStyle w:val="None"/>
          <w:rFonts w:ascii="Times New Roman" w:eastAsia="Times New Roman" w:hAnsi="Times New Roman" w:cs="Times New Roman"/>
          <w:i/>
          <w:iCs/>
          <w:sz w:val="22"/>
          <w:szCs w:val="22"/>
        </w:rPr>
        <w:t xml:space="preserve">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Pr="00411DDB">
        <w:rPr>
          <w:rStyle w:val="None"/>
          <w:rFonts w:ascii="Times New Roman" w:eastAsia="Times New Roman" w:hAnsi="Times New Roman" w:cs="Times New Roman"/>
          <w:i/>
          <w:iCs/>
          <w:sz w:val="22"/>
          <w:szCs w:val="22"/>
        </w:rPr>
        <w:t xml:space="preserve">, where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Pr="00411DDB">
        <w:rPr>
          <w:rStyle w:val="None"/>
          <w:rFonts w:ascii="Times New Roman" w:eastAsia="Times New Roman" w:hAnsi="Times New Roman" w:cs="Times New Roman"/>
          <w:i/>
          <w:iCs/>
          <w:sz w:val="22"/>
          <w:szCs w:val="22"/>
        </w:rPr>
        <w:t xml:space="preserve"> and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Pr="00411DDB">
        <w:rPr>
          <w:rStyle w:val="None"/>
          <w:rFonts w:ascii="Times New Roman" w:eastAsia="Times New Roman" w:hAnsi="Times New Roman" w:cs="Times New Roman"/>
          <w:i/>
          <w:iCs/>
          <w:sz w:val="22"/>
          <w:szCs w:val="22"/>
        </w:rPr>
        <w:t xml:space="preserve"> are the variance of the internal and external noise.</w:t>
      </w:r>
    </w:p>
    <w:p w14:paraId="58A9E352" w14:textId="2BFB2C93" w:rsidR="00F60A64" w:rsidRPr="00411DDB" w:rsidRDefault="00B6781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For a 2AFC discrimination task in the context of</w:t>
      </w:r>
      <w:r w:rsidR="00F60A64" w:rsidRPr="00411DDB">
        <w:rPr>
          <w:rStyle w:val="None"/>
          <w:rFonts w:ascii="Times New Roman" w:eastAsia="Times New Roman" w:hAnsi="Times New Roman" w:cs="Times New Roman"/>
          <w:i/>
          <w:iCs/>
          <w:sz w:val="22"/>
          <w:szCs w:val="22"/>
        </w:rPr>
        <w:t xml:space="preserve"> </w:t>
      </w:r>
      <w:r w:rsidR="009E4803" w:rsidRPr="00411DDB">
        <w:rPr>
          <w:rStyle w:val="None"/>
          <w:rFonts w:ascii="Times New Roman" w:eastAsia="Times New Roman" w:hAnsi="Times New Roman" w:cs="Times New Roman"/>
          <w:i/>
          <w:iCs/>
          <w:sz w:val="22"/>
          <w:szCs w:val="22"/>
        </w:rPr>
        <w:t>s</w:t>
      </w:r>
      <w:r w:rsidR="00F60A64" w:rsidRPr="00411DDB">
        <w:rPr>
          <w:rStyle w:val="None"/>
          <w:rFonts w:ascii="Times New Roman" w:eastAsia="Times New Roman" w:hAnsi="Times New Roman" w:cs="Times New Roman"/>
          <w:i/>
          <w:iCs/>
          <w:sz w:val="22"/>
          <w:szCs w:val="22"/>
        </w:rPr>
        <w:t xml:space="preserve">ignal </w:t>
      </w:r>
      <w:r w:rsidR="009E4803" w:rsidRPr="00411DDB">
        <w:rPr>
          <w:rStyle w:val="None"/>
          <w:rFonts w:ascii="Times New Roman" w:eastAsia="Times New Roman" w:hAnsi="Times New Roman" w:cs="Times New Roman"/>
          <w:i/>
          <w:iCs/>
          <w:sz w:val="22"/>
          <w:szCs w:val="22"/>
        </w:rPr>
        <w:t>d</w:t>
      </w:r>
      <w:r w:rsidR="00F60A64" w:rsidRPr="00411DDB">
        <w:rPr>
          <w:rStyle w:val="None"/>
          <w:rFonts w:ascii="Times New Roman" w:eastAsia="Times New Roman" w:hAnsi="Times New Roman" w:cs="Times New Roman"/>
          <w:i/>
          <w:iCs/>
          <w:sz w:val="22"/>
          <w:szCs w:val="22"/>
        </w:rPr>
        <w:t xml:space="preserve">etection </w:t>
      </w:r>
      <w:r w:rsidR="009E4803" w:rsidRPr="00411DDB">
        <w:rPr>
          <w:rStyle w:val="None"/>
          <w:rFonts w:ascii="Times New Roman" w:eastAsia="Times New Roman" w:hAnsi="Times New Roman" w:cs="Times New Roman"/>
          <w:i/>
          <w:iCs/>
          <w:sz w:val="22"/>
          <w:szCs w:val="22"/>
        </w:rPr>
        <w:t>t</w:t>
      </w:r>
      <w:r w:rsidR="00F60A64" w:rsidRPr="00411DDB">
        <w:rPr>
          <w:rStyle w:val="None"/>
          <w:rFonts w:ascii="Times New Roman" w:eastAsia="Times New Roman" w:hAnsi="Times New Roman" w:cs="Times New Roman"/>
          <w:i/>
          <w:iCs/>
          <w:sz w:val="22"/>
          <w:szCs w:val="22"/>
        </w:rPr>
        <w:t xml:space="preserve">heory, the observer makes their decision based on a comparison of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60A64" w:rsidRPr="00411DDB">
        <w:rPr>
          <w:rStyle w:val="None"/>
          <w:rFonts w:ascii="Times New Roman" w:eastAsia="Times New Roman" w:hAnsi="Times New Roman" w:cs="Times New Roman"/>
          <w:i/>
          <w:iCs/>
          <w:sz w:val="22"/>
          <w:szCs w:val="22"/>
        </w:rPr>
        <w:t xml:space="preserve"> and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60A64" w:rsidRPr="00411DDB">
        <w:rPr>
          <w:rStyle w:val="None"/>
          <w:rFonts w:ascii="Times New Roman" w:eastAsia="Times New Roman" w:hAnsi="Times New Roman" w:cs="Times New Roman"/>
          <w:i/>
          <w:iCs/>
          <w:sz w:val="22"/>
          <w:szCs w:val="22"/>
        </w:rPr>
        <w:t xml:space="preserve">, choosing the interval with the higher value of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as that with the higher stimulus value. </w:t>
      </w:r>
      <w:r w:rsidR="00F60A64" w:rsidRPr="00411DDB">
        <w:rPr>
          <w:rStyle w:val="None"/>
          <w:rFonts w:ascii="Times New Roman" w:eastAsia="Times New Roman" w:hAnsi="Times New Roman" w:cs="Times New Roman"/>
          <w:i/>
          <w:iCs/>
          <w:sz w:val="22"/>
          <w:szCs w:val="22"/>
        </w:rPr>
        <w:t xml:space="preserve">The observer’s sensitivity depends on the mean values and the variance </w:t>
      </w:r>
      <w:r w:rsidRPr="00411DDB">
        <w:rPr>
          <w:rStyle w:val="None"/>
          <w:rFonts w:ascii="Times New Roman" w:eastAsia="Times New Roman" w:hAnsi="Times New Roman" w:cs="Times New Roman"/>
          <w:i/>
          <w:iCs/>
          <w:sz w:val="22"/>
          <w:szCs w:val="22"/>
        </w:rPr>
        <w:t xml:space="preserve">of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w:t>
      </w:r>
      <w:r w:rsidR="00F60A64" w:rsidRPr="00411DDB">
        <w:rPr>
          <w:rStyle w:val="None"/>
          <w:rFonts w:ascii="Times New Roman" w:eastAsia="Times New Roman" w:hAnsi="Times New Roman" w:cs="Times New Roman"/>
          <w:i/>
          <w:iCs/>
          <w:sz w:val="22"/>
          <w:szCs w:val="22"/>
        </w:rPr>
        <w:t>and is captured by the quantity d-prime</w:t>
      </w:r>
      <w:r w:rsidRPr="00411DDB">
        <w:rPr>
          <w:rStyle w:val="None"/>
          <w:rFonts w:ascii="Times New Roman" w:eastAsia="Times New Roman" w:hAnsi="Times New Roman" w:cs="Times New Roman"/>
          <w:i/>
          <w:iCs/>
          <w:sz w:val="22"/>
          <w:szCs w:val="22"/>
        </w:rPr>
        <w:t xml:space="preserve">: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60A64" w:rsidRPr="00411DDB">
        <w:rPr>
          <w:rStyle w:val="None"/>
          <w:rFonts w:ascii="Times New Roman" w:eastAsia="Times New Roman" w:hAnsi="Times New Roman" w:cs="Times New Roman"/>
          <w:i/>
          <w:iCs/>
          <w:sz w:val="22"/>
          <w:szCs w:val="22"/>
        </w:rPr>
        <w:t xml:space="preserve">. </w:t>
      </w:r>
      <w:r w:rsidR="00B94FA0" w:rsidRPr="00411DDB">
        <w:rPr>
          <w:rStyle w:val="None"/>
          <w:rFonts w:ascii="Times New Roman" w:eastAsia="Times New Roman" w:hAnsi="Times New Roman" w:cs="Times New Roman"/>
          <w:i/>
          <w:iCs/>
          <w:sz w:val="22"/>
          <w:szCs w:val="22"/>
        </w:rPr>
        <w:t>D-prime</w:t>
      </w:r>
      <w:r w:rsidR="00F60A64" w:rsidRPr="00411DDB">
        <w:rPr>
          <w:rStyle w:val="None"/>
          <w:rFonts w:ascii="Times New Roman" w:eastAsia="Times New Roman" w:hAnsi="Times New Roman" w:cs="Times New Roman"/>
          <w:i/>
          <w:iCs/>
          <w:sz w:val="22"/>
          <w:szCs w:val="22"/>
        </w:rPr>
        <w:t xml:space="preserve"> measures the distance between the two distributions in standard deviation units. </w:t>
      </w:r>
      <w:r w:rsidR="00B94FA0" w:rsidRPr="00411DDB">
        <w:rPr>
          <w:rStyle w:val="None"/>
          <w:rFonts w:ascii="Times New Roman" w:eastAsia="Times New Roman" w:hAnsi="Times New Roman" w:cs="Times New Roman"/>
          <w:i/>
          <w:iCs/>
          <w:sz w:val="22"/>
          <w:szCs w:val="22"/>
        </w:rPr>
        <w:t>A value of</w:t>
      </w:r>
      <w:r w:rsidR="00F60A64" w:rsidRPr="00411DDB">
        <w:rPr>
          <w:rStyle w:val="None"/>
          <w:rFonts w:ascii="Times New Roman" w:eastAsia="Times New Roman" w:hAnsi="Times New Roman" w:cs="Times New Roman"/>
          <w:i/>
          <w:iCs/>
          <w:sz w:val="22"/>
          <w:szCs w:val="22"/>
        </w:rPr>
        <w:t xml:space="preserve">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sidR="00F60A64" w:rsidRPr="00411DDB">
        <w:rPr>
          <w:rStyle w:val="None"/>
          <w:rFonts w:ascii="Times New Roman" w:eastAsia="Times New Roman" w:hAnsi="Times New Roman" w:cs="Times New Roman"/>
          <w:i/>
          <w:iCs/>
          <w:sz w:val="22"/>
          <w:szCs w:val="22"/>
        </w:rPr>
        <w:t xml:space="preserve"> corresponds to an inability to distinguish between the standard and the comparison image. Larger values of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sidR="00F60A64" w:rsidRPr="00411DDB">
        <w:rPr>
          <w:rStyle w:val="None"/>
          <w:rFonts w:ascii="Times New Roman" w:eastAsia="Times New Roman" w:hAnsi="Times New Roman" w:cs="Times New Roman"/>
          <w:i/>
          <w:iCs/>
          <w:sz w:val="22"/>
          <w:szCs w:val="22"/>
        </w:rPr>
        <w:t xml:space="preserve"> indicate increasing discriminability.</w:t>
      </w:r>
    </w:p>
    <w:p w14:paraId="0882B1B6" w14:textId="356E57EF"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 xml:space="preserve">For a fixed value of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sidRPr="00411DDB">
        <w:rPr>
          <w:rStyle w:val="None"/>
          <w:rFonts w:ascii="Times New Roman" w:eastAsia="Times New Roman" w:hAnsi="Times New Roman" w:cs="Times New Roman"/>
          <w:i/>
          <w:iCs/>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Pr="00411DDB">
        <w:rPr>
          <w:rStyle w:val="None"/>
          <w:rFonts w:ascii="Times New Roman" w:eastAsia="Times New Roman" w:hAnsi="Times New Roman" w:cs="Times New Roman"/>
          <w:i/>
          <w:iCs/>
          <w:sz w:val="22"/>
          <w:szCs w:val="22"/>
        </w:rPr>
        <w:t>:</w:t>
      </w:r>
    </w:p>
    <w:p w14:paraId="18E83C55" w14:textId="5D27A4CB" w:rsidR="00F60A64" w:rsidRPr="00411DDB" w:rsidRDefault="00F60A64" w:rsidP="00F60A64">
      <w:pPr>
        <w:pStyle w:val="Default"/>
        <w:spacing w:before="0" w:after="270"/>
        <w:rPr>
          <w:rStyle w:val="None"/>
          <w:rFonts w:ascii="Times New Roman" w:eastAsia="Times New Roman" w:hAnsi="Times New Roman" w:cs="Times New Roman"/>
          <w:i/>
          <w:iCs/>
          <w:color w:val="auto"/>
          <w:sz w:val="22"/>
          <w:szCs w:val="22"/>
          <w14:textOutline w14:w="0" w14:cap="rnd" w14:cmpd="sng" w14:algn="ctr">
            <w14:noFill/>
            <w14:prstDash w14:val="solid"/>
            <w14:bevel/>
          </w14:textOutline>
        </w:rPr>
      </w:pPr>
      <w:r w:rsidRPr="00411DDB">
        <w:rPr>
          <w:rStyle w:val="None"/>
          <w:rFonts w:ascii="Times New Roman" w:eastAsia="Times New Roman" w:hAnsi="Times New Roman" w:cs="Times New Roman"/>
          <w:i/>
          <w:iCs/>
          <w:sz w:val="22"/>
          <w:szCs w:val="22"/>
        </w:rPr>
        <w:tab/>
      </w:r>
      <m:oMath>
        <m:d>
          <m:dPr>
            <m:ctrlPr>
              <w:rPr>
                <w:rStyle w:val="None"/>
                <w:rFonts w:ascii="Cambria Math" w:eastAsia="Times New Roman" w:hAnsi="Cambria Math" w:cs="Times New Roman"/>
                <w:i/>
                <w:iCs/>
                <w:sz w:val="22"/>
                <w:szCs w:val="22"/>
              </w:rPr>
            </m:ctrlPr>
          </m:dPr>
          <m:e>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iCs/>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sidRPr="00411DDB">
        <w:rPr>
          <w:rStyle w:val="None"/>
          <w:rFonts w:ascii="Times New Roman" w:eastAsia="Times New Roman" w:hAnsi="Times New Roman" w:cs="Times New Roman"/>
          <w:i/>
          <w:iCs/>
          <w:sz w:val="22"/>
          <w:szCs w:val="22"/>
        </w:rPr>
        <w:t xml:space="preserve"> </w:t>
      </w:r>
      <w:r w:rsidR="00B67814" w:rsidRPr="00411DDB">
        <w:rPr>
          <w:rStyle w:val="None"/>
          <w:rFonts w:ascii="Times New Roman" w:eastAsia="Times New Roman" w:hAnsi="Times New Roman" w:cs="Times New Roman"/>
          <w:i/>
          <w:iCs/>
          <w:sz w:val="22"/>
          <w:szCs w:val="22"/>
        </w:rPr>
        <w:t>.</w:t>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t>(</w:t>
      </w:r>
      <w:r w:rsidR="00B94FA0" w:rsidRPr="00411DDB">
        <w:rPr>
          <w:rStyle w:val="None"/>
          <w:rFonts w:ascii="Times New Roman" w:eastAsia="Times New Roman" w:hAnsi="Times New Roman" w:cs="Times New Roman"/>
          <w:i/>
          <w:iCs/>
          <w:sz w:val="22"/>
          <w:szCs w:val="22"/>
        </w:rPr>
        <w:t>1</w:t>
      </w:r>
      <w:r w:rsidRPr="00411DDB">
        <w:rPr>
          <w:rStyle w:val="None"/>
          <w:rFonts w:ascii="Times New Roman" w:eastAsia="Times New Roman" w:hAnsi="Times New Roman" w:cs="Times New Roman"/>
          <w:i/>
          <w:iCs/>
          <w:sz w:val="22"/>
          <w:szCs w:val="22"/>
        </w:rPr>
        <w:t>)</w:t>
      </w:r>
    </w:p>
    <w:p w14:paraId="205F389C" w14:textId="42550161" w:rsidR="00F60A64" w:rsidRPr="00411DDB" w:rsidRDefault="00F60A64" w:rsidP="00F60A64">
      <w:pPr>
        <w:rPr>
          <w:rStyle w:val="None"/>
          <w:i/>
          <w:iCs/>
          <w:sz w:val="22"/>
          <w:szCs w:val="22"/>
        </w:rPr>
      </w:pPr>
      <w:r w:rsidRPr="00411DDB">
        <w:rPr>
          <w:rStyle w:val="None"/>
          <w:i/>
          <w:iCs/>
          <w:sz w:val="22"/>
          <w:szCs w:val="22"/>
        </w:rPr>
        <w:lastRenderedPageBreak/>
        <w:t xml:space="preserve">We further assume that the difference in mean value of the internal variable </w:t>
      </w:r>
      <m:oMath>
        <m:r>
          <w:rPr>
            <w:rStyle w:val="None"/>
            <w:rFonts w:ascii="Cambria Math" w:hAnsi="Cambria Math"/>
            <w:sz w:val="22"/>
            <w:szCs w:val="22"/>
          </w:rPr>
          <m:t>(</m:t>
        </m:r>
        <m:sSub>
          <m:sSubPr>
            <m:ctrlPr>
              <w:rPr>
                <w:rStyle w:val="None"/>
                <w:rFonts w:ascii="Cambria Math" w:hAnsi="Cambria Math"/>
                <w:i/>
                <w:iCs/>
                <w:sz w:val="22"/>
                <w:szCs w:val="22"/>
              </w:rPr>
            </m:ctrlPr>
          </m:sSubPr>
          <m:e>
            <m:r>
              <w:rPr>
                <w:rStyle w:val="None"/>
                <w:rFonts w:ascii="Cambria Math" w:hAnsi="Cambria Math"/>
                <w:sz w:val="22"/>
                <w:szCs w:val="22"/>
              </w:rPr>
              <m:t>μ</m:t>
            </m:r>
          </m:e>
          <m:sub>
            <m:r>
              <w:rPr>
                <w:rStyle w:val="None"/>
                <w:rFonts w:ascii="Cambria Math" w:hAnsi="Cambria Math"/>
                <w:sz w:val="22"/>
                <w:szCs w:val="22"/>
              </w:rPr>
              <m:t>c</m:t>
            </m:r>
          </m:sub>
        </m:sSub>
        <m:r>
          <w:rPr>
            <w:rStyle w:val="None"/>
            <w:rFonts w:ascii="Cambria Math" w:hAnsi="Cambria Math"/>
            <w:sz w:val="22"/>
            <w:szCs w:val="22"/>
          </w:rPr>
          <m:t>-</m:t>
        </m:r>
        <m:sSub>
          <m:sSubPr>
            <m:ctrlPr>
              <w:rPr>
                <w:rStyle w:val="None"/>
                <w:rFonts w:ascii="Cambria Math" w:hAnsi="Cambria Math"/>
                <w:i/>
                <w:iCs/>
                <w:sz w:val="22"/>
                <w:szCs w:val="22"/>
              </w:rPr>
            </m:ctrlPr>
          </m:sSubPr>
          <m:e>
            <m:r>
              <w:rPr>
                <w:rStyle w:val="None"/>
                <w:rFonts w:ascii="Cambria Math" w:hAnsi="Cambria Math"/>
                <w:sz w:val="22"/>
                <w:szCs w:val="22"/>
              </w:rPr>
              <m:t>μ</m:t>
            </m:r>
          </m:e>
          <m:sub>
            <m:r>
              <w:rPr>
                <w:rStyle w:val="None"/>
                <w:rFonts w:ascii="Cambria Math" w:hAnsi="Cambria Math"/>
                <w:sz w:val="22"/>
                <w:szCs w:val="22"/>
              </w:rPr>
              <m:t>s</m:t>
            </m:r>
          </m:sub>
        </m:sSub>
        <m:r>
          <w:rPr>
            <w:rStyle w:val="None"/>
            <w:rFonts w:ascii="Cambria Math" w:hAnsi="Cambria Math"/>
            <w:sz w:val="22"/>
            <w:szCs w:val="22"/>
          </w:rPr>
          <m:t>)</m:t>
        </m:r>
      </m:oMath>
      <w:r w:rsidRPr="00411DDB">
        <w:rPr>
          <w:rStyle w:val="None"/>
          <w:i/>
          <w:iCs/>
          <w:sz w:val="22"/>
          <w:szCs w:val="22"/>
        </w:rPr>
        <w:t xml:space="preserve"> is proportional to the difference in the LRFs of the target object in the standard and comparison images (</w:t>
      </w:r>
      <m:oMath>
        <m:sSub>
          <m:sSubPr>
            <m:ctrlPr>
              <w:rPr>
                <w:rStyle w:val="None"/>
                <w:rFonts w:ascii="Cambria Math" w:hAnsi="Cambria Math"/>
                <w:i/>
                <w:iCs/>
                <w:sz w:val="22"/>
                <w:szCs w:val="22"/>
              </w:rPr>
            </m:ctrlPr>
          </m:sSubPr>
          <m:e>
            <m:r>
              <w:rPr>
                <w:rStyle w:val="None"/>
                <w:rFonts w:ascii="Cambria Math" w:hAnsi="Cambria Math"/>
                <w:sz w:val="22"/>
                <w:szCs w:val="22"/>
              </w:rPr>
              <m:t>Δ</m:t>
            </m:r>
          </m:e>
          <m:sub>
            <m:r>
              <w:rPr>
                <w:rStyle w:val="None"/>
                <w:rFonts w:ascii="Cambria Math" w:hAnsi="Cambria Math"/>
                <w:sz w:val="22"/>
                <w:szCs w:val="22"/>
              </w:rPr>
              <m:t>LRF</m:t>
            </m:r>
          </m:sub>
        </m:sSub>
      </m:oMath>
      <w:r w:rsidRPr="00411DDB">
        <w:rPr>
          <w:rStyle w:val="None"/>
          <w:i/>
          <w:iCs/>
          <w:sz w:val="22"/>
          <w:szCs w:val="22"/>
        </w:rPr>
        <w:t xml:space="preserve">). That is, </w:t>
      </w:r>
      <m:oMath>
        <m:d>
          <m:dPr>
            <m:ctrlPr>
              <w:rPr>
                <w:rStyle w:val="None"/>
                <w:rFonts w:ascii="Cambria Math" w:hAnsi="Cambria Math"/>
                <w:i/>
                <w:iCs/>
                <w:sz w:val="22"/>
                <w:szCs w:val="22"/>
              </w:rPr>
            </m:ctrlPr>
          </m:dPr>
          <m:e>
            <m:sSub>
              <m:sSubPr>
                <m:ctrlPr>
                  <w:rPr>
                    <w:rStyle w:val="None"/>
                    <w:rFonts w:ascii="Cambria Math" w:hAnsi="Cambria Math"/>
                    <w:i/>
                    <w:iCs/>
                    <w:sz w:val="22"/>
                    <w:szCs w:val="22"/>
                  </w:rPr>
                </m:ctrlPr>
              </m:sSubPr>
              <m:e>
                <m:r>
                  <w:rPr>
                    <w:rStyle w:val="None"/>
                    <w:rFonts w:ascii="Cambria Math" w:hAnsi="Cambria Math"/>
                    <w:sz w:val="22"/>
                    <w:szCs w:val="22"/>
                  </w:rPr>
                  <m:t>μ</m:t>
                </m:r>
              </m:e>
              <m:sub>
                <m:r>
                  <w:rPr>
                    <w:rStyle w:val="None"/>
                    <w:rFonts w:ascii="Cambria Math" w:hAnsi="Cambria Math"/>
                    <w:sz w:val="22"/>
                    <w:szCs w:val="22"/>
                  </w:rPr>
                  <m:t>c</m:t>
                </m:r>
              </m:sub>
            </m:sSub>
            <m:r>
              <w:rPr>
                <w:rStyle w:val="None"/>
                <w:rFonts w:ascii="Cambria Math" w:hAnsi="Cambria Math"/>
                <w:sz w:val="22"/>
                <w:szCs w:val="22"/>
              </w:rPr>
              <m:t>-</m:t>
            </m:r>
            <m:sSub>
              <m:sSubPr>
                <m:ctrlPr>
                  <w:rPr>
                    <w:rStyle w:val="None"/>
                    <w:rFonts w:ascii="Cambria Math" w:hAnsi="Cambria Math"/>
                    <w:i/>
                    <w:iCs/>
                    <w:sz w:val="22"/>
                    <w:szCs w:val="22"/>
                  </w:rPr>
                </m:ctrlPr>
              </m:sSubPr>
              <m:e>
                <m:r>
                  <w:rPr>
                    <w:rStyle w:val="None"/>
                    <w:rFonts w:ascii="Cambria Math" w:hAnsi="Cambria Math"/>
                    <w:sz w:val="22"/>
                    <w:szCs w:val="22"/>
                  </w:rPr>
                  <m:t>μ</m:t>
                </m:r>
              </m:e>
              <m:sub>
                <m:r>
                  <w:rPr>
                    <w:rStyle w:val="None"/>
                    <w:rFonts w:ascii="Cambria Math" w:hAnsi="Cambria Math"/>
                    <w:sz w:val="22"/>
                    <w:szCs w:val="22"/>
                  </w:rPr>
                  <m:t>s</m:t>
                </m:r>
              </m:sub>
            </m:sSub>
          </m:e>
        </m:d>
        <m:r>
          <w:rPr>
            <w:rStyle w:val="None"/>
            <w:rFonts w:ascii="Cambria Math" w:hAnsi="Cambria Math"/>
            <w:sz w:val="22"/>
            <w:szCs w:val="22"/>
          </w:rPr>
          <m:t xml:space="preserve">=C </m:t>
        </m:r>
        <m:sSub>
          <m:sSubPr>
            <m:ctrlPr>
              <w:rPr>
                <w:rStyle w:val="None"/>
                <w:rFonts w:ascii="Cambria Math" w:hAnsi="Cambria Math"/>
                <w:i/>
                <w:iCs/>
                <w:sz w:val="22"/>
                <w:szCs w:val="22"/>
              </w:rPr>
            </m:ctrlPr>
          </m:sSubPr>
          <m:e>
            <m:r>
              <w:rPr>
                <w:rStyle w:val="None"/>
                <w:rFonts w:ascii="Cambria Math" w:hAnsi="Cambria Math"/>
                <w:sz w:val="22"/>
                <w:szCs w:val="22"/>
              </w:rPr>
              <m:t>Δ</m:t>
            </m:r>
          </m:e>
          <m:sub>
            <m:r>
              <w:rPr>
                <w:rStyle w:val="None"/>
                <w:rFonts w:ascii="Cambria Math" w:hAnsi="Cambria Math"/>
                <w:sz w:val="22"/>
                <w:szCs w:val="22"/>
              </w:rPr>
              <m:t>LRF</m:t>
            </m:r>
          </m:sub>
        </m:sSub>
      </m:oMath>
      <w:r w:rsidRPr="00411DDB">
        <w:rPr>
          <w:rStyle w:val="None"/>
          <w:i/>
          <w:iCs/>
          <w:sz w:val="22"/>
          <w:szCs w:val="22"/>
        </w:rPr>
        <w:t xml:space="preserve">, where </w:t>
      </w:r>
      <m:oMath>
        <m:r>
          <w:rPr>
            <w:rStyle w:val="None"/>
            <w:rFonts w:ascii="Cambria Math" w:hAnsi="Cambria Math"/>
            <w:sz w:val="22"/>
            <w:szCs w:val="22"/>
          </w:rPr>
          <m:t>C</m:t>
        </m:r>
      </m:oMath>
      <w:r w:rsidRPr="00411DDB">
        <w:rPr>
          <w:rStyle w:val="None"/>
          <w:i/>
          <w:iCs/>
          <w:sz w:val="22"/>
          <w:szCs w:val="22"/>
        </w:rPr>
        <w:t xml:space="preserve"> is the proportionality constant. </w:t>
      </w:r>
      <w:r w:rsidR="00B94FA0" w:rsidRPr="00411DDB">
        <w:rPr>
          <w:rStyle w:val="None"/>
          <w:i/>
          <w:iCs/>
          <w:sz w:val="22"/>
          <w:szCs w:val="22"/>
        </w:rPr>
        <w:t>This yi</w:t>
      </w:r>
      <w:r w:rsidR="007B0861" w:rsidRPr="00411DDB">
        <w:rPr>
          <w:rStyle w:val="None"/>
          <w:i/>
          <w:iCs/>
          <w:sz w:val="22"/>
          <w:szCs w:val="22"/>
        </w:rPr>
        <w:t>e</w:t>
      </w:r>
      <w:r w:rsidR="00B94FA0" w:rsidRPr="00411DDB">
        <w:rPr>
          <w:rStyle w:val="None"/>
          <w:i/>
          <w:iCs/>
          <w:sz w:val="22"/>
          <w:szCs w:val="22"/>
        </w:rPr>
        <w:t>lds</w:t>
      </w:r>
    </w:p>
    <w:p w14:paraId="000B8733" w14:textId="77777777" w:rsidR="00F60A64" w:rsidRPr="00411DDB" w:rsidRDefault="00F60A64" w:rsidP="00F60A64">
      <w:pPr>
        <w:rPr>
          <w:rStyle w:val="None"/>
          <w:i/>
          <w:iCs/>
          <w:sz w:val="22"/>
          <w:szCs w:val="22"/>
        </w:rPr>
      </w:pPr>
    </w:p>
    <w:p w14:paraId="554E70CA" w14:textId="64B0C407"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ab/>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iCs/>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iCs/>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r>
          <w:rPr>
            <w:rStyle w:val="None"/>
            <w:rFonts w:ascii="Cambria Math" w:eastAsia="Times New Roman" w:hAnsi="Cambria Math" w:cs="Times New Roman"/>
            <w:sz w:val="22"/>
            <w:szCs w:val="22"/>
          </w:rPr>
          <m:t xml:space="preserve"> .</m:t>
        </m:r>
      </m:oMath>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r>
      <w:r w:rsidRPr="00411DDB">
        <w:rPr>
          <w:rStyle w:val="None"/>
          <w:rFonts w:ascii="Times New Roman" w:eastAsia="Times New Roman" w:hAnsi="Times New Roman" w:cs="Times New Roman"/>
          <w:i/>
          <w:iCs/>
          <w:sz w:val="22"/>
          <w:szCs w:val="22"/>
        </w:rPr>
        <w:tab/>
        <w:t>(</w:t>
      </w:r>
      <w:r w:rsidR="00B94FA0" w:rsidRPr="00411DDB">
        <w:rPr>
          <w:rStyle w:val="None"/>
          <w:rFonts w:ascii="Times New Roman" w:eastAsia="Times New Roman" w:hAnsi="Times New Roman" w:cs="Times New Roman"/>
          <w:i/>
          <w:iCs/>
          <w:sz w:val="22"/>
          <w:szCs w:val="22"/>
        </w:rPr>
        <w:t>2</w:t>
      </w:r>
      <w:r w:rsidRPr="00411DDB">
        <w:rPr>
          <w:rStyle w:val="None"/>
          <w:rFonts w:ascii="Times New Roman" w:eastAsia="Times New Roman" w:hAnsi="Times New Roman" w:cs="Times New Roman"/>
          <w:i/>
          <w:iCs/>
          <w:sz w:val="22"/>
          <w:szCs w:val="22"/>
        </w:rPr>
        <w:t>)</w:t>
      </w:r>
    </w:p>
    <w:p w14:paraId="3D49D73E" w14:textId="488CA0FE"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 xml:space="preserve">When we measure threshold in a 2AFC task, we choose a criterion proportional correct and find the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Sub>
      </m:oMath>
      <w:r w:rsidRPr="00411DDB">
        <w:rPr>
          <w:rStyle w:val="None"/>
          <w:rFonts w:ascii="Times New Roman" w:eastAsia="Times New Roman" w:hAnsi="Times New Roman" w:cs="Times New Roman"/>
          <w:i/>
          <w:iCs/>
          <w:sz w:val="22"/>
          <w:szCs w:val="22"/>
        </w:rPr>
        <w:t xml:space="preserve"> that corresponds to that proportion correct.  Our choice of 0.76 corresponds to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Pr="00411DDB">
        <w:rPr>
          <w:rStyle w:val="None"/>
          <w:rFonts w:ascii="Times New Roman" w:eastAsia="Times New Roman" w:hAnsi="Times New Roman" w:cs="Times New Roman"/>
          <w:i/>
          <w:iCs/>
          <w:sz w:val="22"/>
          <w:szCs w:val="22"/>
        </w:rPr>
        <w:t xml:space="preserve"> In addition we can choose </w:t>
      </w:r>
      <m:oMath>
        <m:r>
          <w:rPr>
            <w:rStyle w:val="None"/>
            <w:rFonts w:ascii="Cambria Math" w:eastAsia="Times New Roman" w:hAnsi="Cambria Math" w:cs="Times New Roman"/>
            <w:sz w:val="22"/>
            <w:szCs w:val="22"/>
          </w:rPr>
          <m:t>C=1</m:t>
        </m:r>
      </m:oMath>
      <w:r w:rsidRPr="00411DDB">
        <w:rPr>
          <w:rStyle w:val="None"/>
          <w:rFonts w:ascii="Times New Roman" w:eastAsia="Times New Roman" w:hAnsi="Times New Roman" w:cs="Times New Roman"/>
          <w:i/>
          <w:iCs/>
          <w:sz w:val="22"/>
          <w:szCs w:val="22"/>
        </w:rPr>
        <w:t xml:space="preserve">, in essence setting the units for </w:t>
      </w:r>
      <m:oMath>
        <m:r>
          <w:rPr>
            <w:rStyle w:val="None"/>
            <w:rFonts w:ascii="Cambria Math" w:eastAsia="Times New Roman" w:hAnsi="Cambria Math" w:cs="Times New Roman"/>
            <w:sz w:val="22"/>
            <w:szCs w:val="22"/>
          </w:rPr>
          <m:t>z</m:t>
        </m:r>
      </m:oMath>
      <w:r w:rsidRPr="00411DDB">
        <w:rPr>
          <w:rStyle w:val="None"/>
          <w:rFonts w:ascii="Times New Roman" w:eastAsia="Times New Roman" w:hAnsi="Times New Roman" w:cs="Times New Roman"/>
          <w:i/>
          <w:iCs/>
          <w:sz w:val="22"/>
          <w:szCs w:val="22"/>
        </w:rPr>
        <w:t xml:space="preserve"> to match those of the target LRF.</w:t>
      </w:r>
    </w:p>
    <w:p w14:paraId="54D32F2D" w14:textId="6622EA8C"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In our experiment, external variability was induced by changing the reflectance of the objects in the background. We used a multivariate normal distribution to generate the reflectance functions of the background objects.</w:t>
      </w:r>
      <w:r w:rsidRPr="00411DDB">
        <w:rPr>
          <w:rStyle w:val="FootnoteReference"/>
          <w:rFonts w:ascii="Times New Roman" w:hAnsi="Times New Roman"/>
          <w:i/>
          <w:iCs/>
          <w:sz w:val="22"/>
          <w:szCs w:val="22"/>
        </w:rPr>
        <w:footnoteReference w:id="4"/>
      </w:r>
      <w:r w:rsidRPr="00411DDB">
        <w:rPr>
          <w:rStyle w:val="None"/>
          <w:rFonts w:ascii="Times New Roman" w:hAnsi="Times New Roman"/>
          <w:i/>
          <w:iCs/>
          <w:sz w:val="22"/>
          <w:szCs w:val="22"/>
        </w:rPr>
        <w:t xml:space="preserve"> To change the amount of external noise, we scaled the </w:t>
      </w:r>
      <w:r w:rsidR="00B94FA0" w:rsidRPr="00411DDB">
        <w:rPr>
          <w:rStyle w:val="None"/>
          <w:rFonts w:ascii="Times New Roman" w:hAnsi="Times New Roman"/>
          <w:i/>
          <w:iCs/>
          <w:sz w:val="22"/>
          <w:szCs w:val="22"/>
        </w:rPr>
        <w:t>co</w:t>
      </w:r>
      <w:r w:rsidRPr="00411DDB">
        <w:rPr>
          <w:rStyle w:val="None"/>
          <w:rFonts w:ascii="Times New Roman" w:hAnsi="Times New Roman"/>
          <w:i/>
          <w:iCs/>
          <w:sz w:val="22"/>
          <w:szCs w:val="22"/>
        </w:rPr>
        <w:t>variance of the multi</w:t>
      </w:r>
      <w:r w:rsidR="000E30D4" w:rsidRPr="00411DDB">
        <w:rPr>
          <w:rStyle w:val="None"/>
          <w:rFonts w:ascii="Times New Roman" w:hAnsi="Times New Roman"/>
          <w:i/>
          <w:iCs/>
          <w:sz w:val="22"/>
          <w:szCs w:val="22"/>
        </w:rPr>
        <w:t xml:space="preserve">variate </w:t>
      </w:r>
      <w:r w:rsidRPr="00411DDB">
        <w:rPr>
          <w:rStyle w:val="None"/>
          <w:rFonts w:ascii="Times New Roman" w:hAnsi="Times New Roman"/>
          <w:i/>
          <w:iCs/>
          <w:sz w:val="22"/>
          <w:szCs w:val="22"/>
        </w:rPr>
        <w:t xml:space="preserve">normal distribution by multiplying its covariance matrix with a scalar. Thus, for our experiments we </w:t>
      </w:r>
      <w:r w:rsidR="003A796D" w:rsidRPr="00411DDB">
        <w:rPr>
          <w:rStyle w:val="None"/>
          <w:rFonts w:ascii="Times New Roman" w:hAnsi="Times New Roman"/>
          <w:i/>
          <w:iCs/>
          <w:sz w:val="22"/>
          <w:szCs w:val="22"/>
        </w:rPr>
        <w:t>have</w:t>
      </w:r>
    </w:p>
    <w:p w14:paraId="44C5C064" w14:textId="3DCAE4DF"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ab/>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iCs/>
                <w:sz w:val="22"/>
                <w:szCs w:val="22"/>
              </w:rPr>
            </m:ctrlPr>
          </m:radPr>
          <m:deg/>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t>(</w:t>
      </w:r>
      <w:r w:rsidR="00B94FA0" w:rsidRPr="00411DDB">
        <w:rPr>
          <w:rStyle w:val="None"/>
          <w:rFonts w:ascii="Times New Roman" w:hAnsi="Times New Roman"/>
          <w:i/>
          <w:iCs/>
          <w:sz w:val="22"/>
          <w:szCs w:val="22"/>
        </w:rPr>
        <w:t>3</w:t>
      </w:r>
      <w:r w:rsidRPr="00411DDB">
        <w:rPr>
          <w:rStyle w:val="None"/>
          <w:rFonts w:ascii="Times New Roman" w:hAnsi="Times New Roman"/>
          <w:i/>
          <w:iCs/>
          <w:sz w:val="22"/>
          <w:szCs w:val="22"/>
        </w:rPr>
        <w:t>)</w:t>
      </w:r>
    </w:p>
    <w:p w14:paraId="71729D82" w14:textId="48C13208" w:rsidR="00F60A64" w:rsidRPr="00411DDB" w:rsidRDefault="00F60A64" w:rsidP="00F60A64">
      <w:pPr>
        <w:rPr>
          <w:rStyle w:val="None"/>
          <w:i/>
          <w:iCs/>
          <w:sz w:val="22"/>
          <w:szCs w:val="22"/>
        </w:rPr>
      </w:pPr>
      <w:r w:rsidRPr="00411DDB">
        <w:rPr>
          <w:rStyle w:val="None"/>
          <w:i/>
          <w:iCs/>
          <w:sz w:val="22"/>
          <w:szCs w:val="22"/>
        </w:rPr>
        <w:t xml:space="preserve">where </w:t>
      </w:r>
      <m:oMath>
        <m:sSup>
          <m:sSupPr>
            <m:ctrlPr>
              <w:rPr>
                <w:rStyle w:val="None"/>
                <w:rFonts w:ascii="Cambria Math" w:hAnsi="Cambria Math"/>
                <w:i/>
                <w:iCs/>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Pr="00411DDB">
        <w:rPr>
          <w:rStyle w:val="None"/>
          <w:i/>
          <w:iCs/>
          <w:sz w:val="22"/>
          <w:szCs w:val="22"/>
        </w:rPr>
        <w:t xml:space="preserve"> is the covariance scalar and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w:rPr>
                <w:rStyle w:val="None"/>
                <w:rFonts w:ascii="Cambria Math" w:hAnsi="Cambria Math"/>
                <w:sz w:val="22"/>
                <w:szCs w:val="22"/>
              </w:rPr>
              <m:t>e0</m:t>
            </m:r>
          </m:sub>
          <m:sup>
            <m:r>
              <w:rPr>
                <w:rStyle w:val="None"/>
                <w:rFonts w:ascii="Cambria Math" w:hAnsi="Cambria Math"/>
                <w:sz w:val="22"/>
                <w:szCs w:val="22"/>
              </w:rPr>
              <m:t>2</m:t>
            </m:r>
          </m:sup>
        </m:sSubSup>
      </m:oMath>
      <w:r w:rsidRPr="00411DDB">
        <w:rPr>
          <w:rStyle w:val="None"/>
          <w:i/>
          <w:iCs/>
          <w:sz w:val="22"/>
          <w:szCs w:val="22"/>
        </w:rPr>
        <w:t xml:space="preserve"> is the external noise introduced when the ensemble of images for each value of target LRF has the reflectance of the background </w:t>
      </w:r>
      <w:r w:rsidR="005B3691" w:rsidRPr="00411DDB">
        <w:rPr>
          <w:rStyle w:val="None"/>
          <w:i/>
          <w:iCs/>
          <w:sz w:val="22"/>
          <w:szCs w:val="22"/>
        </w:rPr>
        <w:t xml:space="preserve">objects </w:t>
      </w:r>
      <w:r w:rsidRPr="00411DDB">
        <w:rPr>
          <w:rStyle w:val="None"/>
          <w:i/>
          <w:iCs/>
          <w:sz w:val="22"/>
          <w:szCs w:val="22"/>
        </w:rPr>
        <w:t>drawn from our model of natural reflectances.</w:t>
      </w:r>
    </w:p>
    <w:p w14:paraId="5511749E" w14:textId="77777777" w:rsidR="00F60A64" w:rsidRPr="00411DDB" w:rsidRDefault="00F60A64" w:rsidP="00F60A64">
      <w:pPr>
        <w:rPr>
          <w:rStyle w:val="None"/>
          <w:i/>
          <w:iCs/>
          <w:sz w:val="22"/>
          <w:szCs w:val="22"/>
        </w:rPr>
      </w:pPr>
    </w:p>
    <w:p w14:paraId="19B3BCEC" w14:textId="77777777"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eastAsia="Times New Roman" w:hAnsi="Times New Roman" w:cs="Times New Roman"/>
          <w:i/>
          <w:iCs/>
          <w:sz w:val="22"/>
          <w:szCs w:val="22"/>
        </w:rPr>
        <w:t>Converting the equation above to the form we use to represent the data, we have</w:t>
      </w:r>
    </w:p>
    <w:p w14:paraId="1F637650" w14:textId="581848AB" w:rsidR="00F60A64" w:rsidRPr="00411DDB" w:rsidRDefault="00F60A64" w:rsidP="00F60A64">
      <w:pPr>
        <w:pStyle w:val="Default"/>
        <w:spacing w:before="0" w:after="270"/>
        <w:rPr>
          <w:rStyle w:val="None"/>
          <w:rFonts w:ascii="Times New Roman" w:hAnsi="Times New Roman"/>
          <w:b/>
          <w:bCs/>
          <w:i/>
          <w:iCs/>
          <w:sz w:val="22"/>
          <w:szCs w:val="22"/>
        </w:rPr>
      </w:pPr>
      <w:r w:rsidRPr="00411DDB">
        <w:rPr>
          <w:rStyle w:val="None"/>
          <w:rFonts w:ascii="Times New Roman" w:eastAsia="Times New Roman" w:hAnsi="Times New Roman" w:cs="Times New Roman"/>
          <w:i/>
          <w:iCs/>
          <w:sz w:val="22"/>
          <w:szCs w:val="22"/>
        </w:rPr>
        <w:tab/>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sidRPr="00411DDB">
        <w:rPr>
          <w:rStyle w:val="None"/>
          <w:rFonts w:ascii="Times New Roman" w:hAnsi="Times New Roman"/>
          <w:i/>
          <w:iCs/>
          <w:sz w:val="22"/>
          <w:szCs w:val="22"/>
        </w:rPr>
        <w:t xml:space="preserve"> </w:t>
      </w:r>
      <w:r w:rsidR="00A303DE" w:rsidRPr="00411DDB">
        <w:rPr>
          <w:rStyle w:val="None"/>
          <w:rFonts w:ascii="Times New Roman" w:hAnsi="Times New Roman"/>
          <w:i/>
          <w:iCs/>
          <w:sz w:val="22"/>
          <w:szCs w:val="22"/>
        </w:rPr>
        <w:t>.</w:t>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t>(</w:t>
      </w:r>
      <w:r w:rsidR="00B94FA0" w:rsidRPr="00411DDB">
        <w:rPr>
          <w:rStyle w:val="None"/>
          <w:rFonts w:ascii="Times New Roman" w:hAnsi="Times New Roman"/>
          <w:i/>
          <w:iCs/>
          <w:sz w:val="22"/>
          <w:szCs w:val="22"/>
        </w:rPr>
        <w:t>4</w:t>
      </w:r>
      <w:r w:rsidRPr="00411DDB">
        <w:rPr>
          <w:rStyle w:val="None"/>
          <w:rFonts w:ascii="Times New Roman" w:hAnsi="Times New Roman"/>
          <w:i/>
          <w:iCs/>
          <w:sz w:val="22"/>
          <w:szCs w:val="22"/>
        </w:rPr>
        <w:t>)</w:t>
      </w:r>
    </w:p>
    <w:p w14:paraId="45BEA6F7" w14:textId="2262E956" w:rsidR="00F60A64" w:rsidRPr="00411DDB" w:rsidRDefault="00F60A64" w:rsidP="00F60A64">
      <w:pPr>
        <w:pStyle w:val="Default"/>
        <w:spacing w:before="0" w:after="270"/>
        <w:rPr>
          <w:rStyle w:val="None"/>
          <w:rFonts w:ascii="Times New Roman" w:hAnsi="Times New Roman"/>
          <w:i/>
          <w:iCs/>
          <w:sz w:val="22"/>
          <w:szCs w:val="22"/>
        </w:rPr>
      </w:pPr>
      <w:r w:rsidRPr="00411DDB">
        <w:rPr>
          <w:rFonts w:ascii="Times New Roman" w:hAnsi="Times New Roman"/>
          <w:i/>
          <w:iCs/>
          <w:sz w:val="22"/>
          <w:szCs w:val="22"/>
        </w:rPr>
        <w:t>The equation above predicts that the form of threshold</w:t>
      </w:r>
      <w:r w:rsidRPr="00411DDB">
        <w:rPr>
          <w:rFonts w:ascii="Times New Roman" w:hAnsi="Times New Roman"/>
          <w:b/>
          <w:bCs/>
          <w:i/>
          <w:iCs/>
          <w:sz w:val="22"/>
          <w:szCs w:val="22"/>
        </w:rPr>
        <w:t xml:space="preserve"> </w:t>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Pr="00411DDB">
        <w:rPr>
          <w:rStyle w:val="None"/>
          <w:rFonts w:ascii="Times New Roman" w:hAnsi="Times New Roman"/>
          <w:i/>
          <w:iCs/>
          <w:sz w:val="22"/>
          <w:szCs w:val="22"/>
        </w:rPr>
        <w:t xml:space="preserve"> as a function of covariance scalar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Pr="00411DDB">
        <w:rPr>
          <w:rStyle w:val="None"/>
          <w:rFonts w:ascii="Times New Roman" w:hAnsi="Times New Roman"/>
          <w:i/>
          <w:iCs/>
          <w:sz w:val="22"/>
          <w:szCs w:val="22"/>
        </w:rPr>
        <w:t xml:space="preserve"> should increase monotonically. For small values of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Pr="00411DDB">
        <w:rPr>
          <w:rStyle w:val="None"/>
          <w:rFonts w:ascii="Times New Roman" w:hAnsi="Times New Roman"/>
          <w:i/>
          <w:iCs/>
          <w:sz w:val="22"/>
          <w:szCs w:val="22"/>
        </w:rPr>
        <w:t xml:space="preserve">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the threshold will approach a constant giving </w:t>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Pr="00411DDB">
        <w:rPr>
          <w:rStyle w:val="None"/>
          <w:rFonts w:ascii="Times New Roman" w:hAnsi="Times New Roman"/>
          <w:i/>
          <w:iCs/>
          <w:sz w:val="22"/>
          <w:szCs w:val="22"/>
        </w:rPr>
        <w:t xml:space="preserve"> For large values of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Pr="00411DDB">
        <w:rPr>
          <w:rStyle w:val="None"/>
          <w:rFonts w:ascii="Times New Roman" w:hAnsi="Times New Roman"/>
          <w:i/>
          <w:iCs/>
          <w:sz w:val="22"/>
          <w:szCs w:val="22"/>
        </w:rPr>
        <w:t xml:space="preserve"> (</w:t>
      </w:r>
      <m:oMath>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the quantity </w:t>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Pr="00411DDB">
        <w:rPr>
          <w:rStyle w:val="None"/>
          <w:rFonts w:ascii="Times New Roman" w:hAnsi="Times New Roman"/>
          <w:i/>
          <w:iCs/>
          <w:sz w:val="22"/>
          <w:szCs w:val="22"/>
        </w:rPr>
        <w:t xml:space="preserve"> will approach a straight line with slope 1 in the </w:t>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Pr="00411DDB">
        <w:rPr>
          <w:rStyle w:val="None"/>
          <w:rFonts w:ascii="Times New Roman" w:hAnsi="Times New Roman"/>
          <w:i/>
          <w:iCs/>
          <w:sz w:val="22"/>
          <w:szCs w:val="22"/>
        </w:rPr>
        <w:t xml:space="preserve"> versus </w:t>
      </w:r>
      <m:oMath>
        <m:func>
          <m:funcPr>
            <m:ctrlPr>
              <w:rPr>
                <w:rStyle w:val="None"/>
                <w:rFonts w:ascii="Cambria Math" w:eastAsia="Times New Roman" w:hAnsi="Cambria Math" w:cs="Times New Roman"/>
                <w:i/>
                <w:iCs/>
                <w:sz w:val="22"/>
                <w:szCs w:val="22"/>
              </w:rPr>
            </m:ctrlPr>
          </m:funcPr>
          <m:fName>
            <m: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iCs/>
                    <w:sz w:val="22"/>
                    <w:szCs w:val="22"/>
                  </w:rPr>
                </m:ctrlPr>
              </m:dPr>
              <m:e>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Pr="00411DDB">
        <w:rPr>
          <w:rStyle w:val="None"/>
          <w:rFonts w:ascii="Times New Roman" w:hAnsi="Times New Roman"/>
          <w:i/>
          <w:iCs/>
          <w:sz w:val="22"/>
          <w:szCs w:val="22"/>
        </w:rPr>
        <w:t xml:space="preserve"> plot. Fitting the measurements with Equation </w:t>
      </w:r>
      <w:r w:rsidR="00B94FA0" w:rsidRPr="00411DDB">
        <w:rPr>
          <w:rStyle w:val="None"/>
          <w:rFonts w:ascii="Times New Roman" w:hAnsi="Times New Roman"/>
          <w:i/>
          <w:iCs/>
          <w:sz w:val="22"/>
          <w:szCs w:val="22"/>
        </w:rPr>
        <w:t>4</w:t>
      </w:r>
      <w:r w:rsidRPr="00411DDB">
        <w:rPr>
          <w:rStyle w:val="None"/>
          <w:rFonts w:ascii="Times New Roman" w:hAnsi="Times New Roman"/>
          <w:i/>
          <w:iCs/>
          <w:sz w:val="22"/>
          <w:szCs w:val="22"/>
        </w:rPr>
        <w:t xml:space="preserve"> allows us to check whether the model describes the data, as well as to determine the two parameters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and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In particular, we can establish the relative contribution of the internal representational variability and external stimulus variability in limiting lightness discrimination. </w:t>
      </w:r>
      <w:r w:rsidR="00B94FA0" w:rsidRPr="00411DDB">
        <w:rPr>
          <w:rStyle w:val="None"/>
          <w:rFonts w:ascii="Times New Roman" w:hAnsi="Times New Roman"/>
          <w:i/>
          <w:iCs/>
          <w:sz w:val="22"/>
          <w:szCs w:val="22"/>
        </w:rPr>
        <w:t>T</w:t>
      </w:r>
      <w:r w:rsidRPr="00411DDB">
        <w:rPr>
          <w:rStyle w:val="None"/>
          <w:rFonts w:ascii="Times New Roman" w:hAnsi="Times New Roman"/>
          <w:i/>
          <w:iCs/>
          <w:sz w:val="22"/>
          <w:szCs w:val="22"/>
        </w:rPr>
        <w:t xml:space="preserve">he parameter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quantifies how much the variation in background </w:t>
      </w:r>
      <w:r w:rsidR="0059121D" w:rsidRPr="00411DDB">
        <w:rPr>
          <w:rStyle w:val="None"/>
          <w:rFonts w:ascii="Times New Roman" w:hAnsi="Times New Roman"/>
          <w:i/>
          <w:iCs/>
          <w:sz w:val="22"/>
          <w:szCs w:val="22"/>
        </w:rPr>
        <w:t xml:space="preserve">object </w:t>
      </w:r>
      <w:r w:rsidRPr="00411DDB">
        <w:rPr>
          <w:rStyle w:val="None"/>
          <w:rFonts w:ascii="Times New Roman" w:hAnsi="Times New Roman"/>
          <w:i/>
          <w:iCs/>
          <w:sz w:val="22"/>
          <w:szCs w:val="22"/>
        </w:rPr>
        <w:t>reflectance</w:t>
      </w:r>
      <w:r w:rsidR="0065156D" w:rsidRPr="00411DDB">
        <w:rPr>
          <w:rStyle w:val="None"/>
          <w:rFonts w:ascii="Times New Roman" w:hAnsi="Times New Roman"/>
          <w:i/>
          <w:iCs/>
          <w:sz w:val="22"/>
          <w:szCs w:val="22"/>
        </w:rPr>
        <w:t>s</w:t>
      </w:r>
      <w:r w:rsidRPr="00411DDB">
        <w:rPr>
          <w:rStyle w:val="None"/>
          <w:rFonts w:ascii="Times New Roman" w:hAnsi="Times New Roman"/>
          <w:i/>
          <w:iCs/>
          <w:sz w:val="22"/>
          <w:szCs w:val="22"/>
        </w:rPr>
        <w:t xml:space="preserve"> intrudes on the internal representation </w:t>
      </w:r>
      <m:oMath>
        <m:r>
          <w:rPr>
            <w:rStyle w:val="None"/>
            <w:rFonts w:ascii="Cambria Math" w:eastAsia="Times New Roman" w:hAnsi="Cambria Math" w:cs="Times New Roman"/>
            <w:sz w:val="22"/>
            <w:szCs w:val="22"/>
          </w:rPr>
          <m:t>z</m:t>
        </m:r>
      </m:oMath>
      <w:r w:rsidRPr="00411DDB">
        <w:rPr>
          <w:rStyle w:val="None"/>
          <w:rFonts w:ascii="Times New Roman" w:hAnsi="Times New Roman"/>
          <w:i/>
          <w:iCs/>
          <w:sz w:val="22"/>
          <w:szCs w:val="22"/>
        </w:rPr>
        <w:t xml:space="preserve"> that mediates the lightness discrimination task</w:t>
      </w:r>
      <w:r w:rsidR="00B94FA0" w:rsidRPr="00411DDB">
        <w:rPr>
          <w:rStyle w:val="None"/>
          <w:rFonts w:ascii="Times New Roman" w:hAnsi="Times New Roman"/>
          <w:i/>
          <w:iCs/>
          <w:sz w:val="22"/>
          <w:szCs w:val="22"/>
        </w:rPr>
        <w:t xml:space="preserve">. The value of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Pr="00411DDB">
        <w:rPr>
          <w:rStyle w:val="None"/>
          <w:rFonts w:ascii="Times New Roman" w:hAnsi="Times New Roman"/>
          <w:i/>
          <w:iCs/>
          <w:sz w:val="22"/>
          <w:szCs w:val="22"/>
        </w:rPr>
        <w:t xml:space="preserve"> may be compared </w:t>
      </w:r>
      <w:r w:rsidR="00B94FA0" w:rsidRPr="00411DDB">
        <w:rPr>
          <w:rStyle w:val="None"/>
          <w:rFonts w:ascii="Times New Roman" w:hAnsi="Times New Roman"/>
          <w:i/>
          <w:iCs/>
          <w:sz w:val="22"/>
          <w:szCs w:val="22"/>
        </w:rPr>
        <w:t xml:space="preserve">directly </w:t>
      </w:r>
      <w:r w:rsidRPr="00411DDB">
        <w:rPr>
          <w:rStyle w:val="None"/>
          <w:rFonts w:ascii="Times New Roman" w:hAnsi="Times New Roman"/>
          <w:i/>
          <w:iCs/>
          <w:sz w:val="22"/>
          <w:szCs w:val="22"/>
        </w:rPr>
        <w:t xml:space="preserve">to the intrinsic precision of that representation </w:t>
      </w:r>
      <w:r w:rsidR="00B94FA0" w:rsidRPr="00411DDB">
        <w:rPr>
          <w:rStyle w:val="None"/>
          <w:rFonts w:ascii="Times New Roman" w:hAnsi="Times New Roman"/>
          <w:i/>
          <w:iCs/>
          <w:sz w:val="22"/>
          <w:szCs w:val="22"/>
        </w:rPr>
        <w:t>characterized</w:t>
      </w:r>
      <w:r w:rsidRPr="00411DDB">
        <w:rPr>
          <w:rStyle w:val="None"/>
          <w:rFonts w:ascii="Times New Roman" w:hAnsi="Times New Roman"/>
          <w:i/>
          <w:iCs/>
          <w:sz w:val="22"/>
          <w:szCs w:val="22"/>
        </w:rPr>
        <w:t xml:space="preserve"> by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796A1D8" w14:textId="46A82ACF" w:rsidR="00A303DE" w:rsidRPr="00411DDB" w:rsidRDefault="00A303DE" w:rsidP="00F60A64">
      <w:pPr>
        <w:pStyle w:val="Default"/>
        <w:spacing w:before="0" w:after="270"/>
        <w:rPr>
          <w:rStyle w:val="None"/>
          <w:rFonts w:ascii="Times New Roman" w:hAnsi="Times New Roman"/>
          <w:b/>
          <w:bCs/>
          <w:i/>
          <w:iCs/>
          <w:sz w:val="22"/>
          <w:szCs w:val="22"/>
        </w:rPr>
      </w:pPr>
      <w:r w:rsidRPr="00411DDB">
        <w:rPr>
          <w:rStyle w:val="None"/>
          <w:rFonts w:ascii="Times New Roman" w:hAnsi="Times New Roman"/>
          <w:b/>
          <w:bCs/>
          <w:i/>
          <w:iCs/>
          <w:sz w:val="22"/>
          <w:szCs w:val="22"/>
        </w:rPr>
        <w:t>Equivalent Noise Level</w:t>
      </w:r>
    </w:p>
    <w:p w14:paraId="14616E20" w14:textId="44688937" w:rsidR="00574410" w:rsidRPr="00411DDB" w:rsidRDefault="00A303DE"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The SDT formulation allows us to introduce the concepts of equivalent noise and equivalent noise level.  The equivalent noise is the amount o</w:t>
      </w:r>
      <w:r w:rsidR="00574410" w:rsidRPr="00411DDB">
        <w:rPr>
          <w:rStyle w:val="None"/>
          <w:rFonts w:ascii="Times New Roman" w:hAnsi="Times New Roman"/>
          <w:i/>
          <w:iCs/>
          <w:sz w:val="22"/>
          <w:szCs w:val="22"/>
        </w:rPr>
        <w:t xml:space="preserve">f external variation that has the same effect on the decision variable </w:t>
      </w:r>
      <m:oMath>
        <m:r>
          <w:rPr>
            <w:rStyle w:val="None"/>
            <w:rFonts w:ascii="Cambria Math" w:eastAsia="Times New Roman" w:hAnsi="Cambria Math" w:cs="Times New Roman"/>
            <w:sz w:val="22"/>
            <w:szCs w:val="22"/>
          </w:rPr>
          <m:t>z</m:t>
        </m:r>
      </m:oMath>
      <w:r w:rsidR="00574410" w:rsidRPr="00411DDB">
        <w:rPr>
          <w:rStyle w:val="None"/>
          <w:rFonts w:ascii="Times New Roman" w:hAnsi="Times New Roman"/>
          <w:i/>
          <w:iCs/>
          <w:sz w:val="22"/>
          <w:szCs w:val="22"/>
        </w:rPr>
        <w:t xml:space="preserve"> as the internal noise. The external variation is characterized experimentally by the covariance scalar (together with the underlying model of natural reflectances which is held fixed across the experiments). </w:t>
      </w:r>
      <w:r w:rsidR="00574410" w:rsidRPr="00411DDB">
        <w:rPr>
          <w:rStyle w:val="None"/>
          <w:rFonts w:ascii="Times New Roman" w:hAnsi="Times New Roman"/>
          <w:i/>
          <w:iCs/>
          <w:sz w:val="22"/>
          <w:szCs w:val="22"/>
        </w:rPr>
        <w:lastRenderedPageBreak/>
        <w:t>Onc</w:t>
      </w:r>
      <w:r w:rsidR="00DD3E70" w:rsidRPr="00411DDB">
        <w:rPr>
          <w:rStyle w:val="None"/>
          <w:rFonts w:ascii="Times New Roman" w:hAnsi="Times New Roman"/>
          <w:i/>
          <w:iCs/>
          <w:sz w:val="22"/>
          <w:szCs w:val="22"/>
        </w:rPr>
        <w:t>e</w:t>
      </w:r>
      <w:r w:rsidR="00574410" w:rsidRPr="00411DDB">
        <w:rPr>
          <w:rStyle w:val="None"/>
          <w:rFonts w:ascii="Times New Roman" w:hAnsi="Times New Roman"/>
          <w:i/>
          <w:iCs/>
          <w:sz w:val="22"/>
          <w:szCs w:val="22"/>
        </w:rPr>
        <w:t xml:space="preserve"> the model parameters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574410" w:rsidRPr="00411DDB">
        <w:rPr>
          <w:rStyle w:val="None"/>
          <w:rFonts w:ascii="Times New Roman" w:hAnsi="Times New Roman"/>
          <w:i/>
          <w:iCs/>
          <w:sz w:val="22"/>
          <w:szCs w:val="22"/>
        </w:rPr>
        <w:t xml:space="preserve"> and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574410" w:rsidRPr="00411DDB">
        <w:rPr>
          <w:rStyle w:val="None"/>
          <w:rFonts w:ascii="Times New Roman" w:hAnsi="Times New Roman"/>
          <w:i/>
          <w:iCs/>
          <w:sz w:val="22"/>
          <w:szCs w:val="22"/>
        </w:rPr>
        <w:t xml:space="preserve"> are determined from the data, we can find the covariance scalar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equiv</m:t>
            </m:r>
          </m:sub>
          <m:sup>
            <m:r>
              <w:rPr>
                <w:rStyle w:val="None"/>
                <w:rFonts w:ascii="Cambria Math" w:eastAsia="Times New Roman" w:hAnsi="Cambria Math" w:cs="Times New Roman"/>
                <w:sz w:val="22"/>
                <w:szCs w:val="22"/>
              </w:rPr>
              <m:t>2</m:t>
            </m:r>
          </m:sup>
        </m:sSubSup>
      </m:oMath>
      <w:r w:rsidR="00574410" w:rsidRPr="00411DDB">
        <w:rPr>
          <w:rStyle w:val="None"/>
          <w:rFonts w:ascii="Times New Roman" w:hAnsi="Times New Roman"/>
          <w:i/>
          <w:iCs/>
          <w:sz w:val="22"/>
          <w:szCs w:val="22"/>
        </w:rPr>
        <w:t xml:space="preserve"> that produces externally-generated equivalent noise</w:t>
      </w:r>
    </w:p>
    <w:p w14:paraId="7FA7D495" w14:textId="2E37E4EB" w:rsidR="00574410" w:rsidRPr="00411DDB" w:rsidRDefault="00574410"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ab/>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equiv</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 xml:space="preserve">= </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 xml:space="preserve"> .</m:t>
        </m:r>
      </m:oMath>
      <w:r w:rsidR="005B6C05" w:rsidRPr="00411DDB">
        <w:rPr>
          <w:rStyle w:val="None"/>
          <w:rFonts w:ascii="Times New Roman" w:hAnsi="Times New Roman"/>
          <w:i/>
          <w:iCs/>
          <w:sz w:val="22"/>
          <w:szCs w:val="22"/>
        </w:rPr>
        <w:t xml:space="preserve"> </w:t>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r>
      <w:r w:rsidR="005B6C05" w:rsidRPr="00411DDB">
        <w:rPr>
          <w:rStyle w:val="None"/>
          <w:rFonts w:ascii="Times New Roman" w:hAnsi="Times New Roman"/>
          <w:i/>
          <w:iCs/>
          <w:sz w:val="22"/>
          <w:szCs w:val="22"/>
        </w:rPr>
        <w:tab/>
        <w:t>(</w:t>
      </w:r>
      <w:r w:rsidR="00B94FA0" w:rsidRPr="00411DDB">
        <w:rPr>
          <w:rStyle w:val="None"/>
          <w:rFonts w:ascii="Times New Roman" w:hAnsi="Times New Roman"/>
          <w:i/>
          <w:iCs/>
          <w:sz w:val="22"/>
          <w:szCs w:val="22"/>
        </w:rPr>
        <w:t>5</w:t>
      </w:r>
      <w:r w:rsidR="005B6C05" w:rsidRPr="00411DDB">
        <w:rPr>
          <w:rStyle w:val="None"/>
          <w:rFonts w:ascii="Times New Roman" w:hAnsi="Times New Roman"/>
          <w:i/>
          <w:iCs/>
          <w:sz w:val="22"/>
          <w:szCs w:val="22"/>
        </w:rPr>
        <w:t>)</w:t>
      </w:r>
    </w:p>
    <w:p w14:paraId="3C7F0F6E" w14:textId="69BB2EF8" w:rsidR="00A303DE" w:rsidRPr="00411DDB" w:rsidRDefault="005B6C05"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This in turn allows us to express the covariance scalars in terms of their equivalent noise level, which gives their effect on the perceptual representation relative to the effect of the internal noise.  Thus</w:t>
      </w:r>
    </w:p>
    <w:p w14:paraId="5227F678" w14:textId="095B9611" w:rsidR="005B6C05" w:rsidRPr="00411DDB" w:rsidRDefault="005B6C05" w:rsidP="00F60A64">
      <w:pPr>
        <w:pStyle w:val="Default"/>
        <w:spacing w:before="0" w:after="270"/>
        <w:rPr>
          <w:rFonts w:ascii="Times New Roman" w:hAnsi="Times New Roman"/>
          <w:i/>
          <w:iCs/>
          <w:sz w:val="22"/>
          <w:szCs w:val="22"/>
        </w:rPr>
      </w:pPr>
      <w:r w:rsidRPr="00411DDB">
        <w:rPr>
          <w:rStyle w:val="None"/>
          <w:rFonts w:ascii="Times New Roman" w:hAnsi="Times New Roman"/>
          <w:i/>
          <w:iCs/>
          <w:sz w:val="22"/>
          <w:szCs w:val="22"/>
        </w:rPr>
        <w:tab/>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enl</m:t>
            </m:r>
          </m:sub>
          <m:sup>
            <m:r>
              <w:rPr>
                <w:rStyle w:val="None"/>
                <w:rFonts w:ascii="Cambria Math" w:eastAsia="Times New Roman" w:hAnsi="Cambria Math" w:cs="Times New Roman"/>
                <w:sz w:val="22"/>
                <w:szCs w:val="22"/>
              </w:rPr>
              <m:t>2</m:t>
            </m:r>
          </m:sup>
        </m:sSubSup>
        <m:r>
          <w:rPr>
            <w:rStyle w:val="None"/>
            <w:rFonts w:ascii="Cambria Math" w:hAnsi="Cambria Math"/>
            <w:sz w:val="22"/>
            <w:szCs w:val="22"/>
          </w:rPr>
          <m:t xml:space="preserve">= </m:t>
        </m:r>
        <m:sSup>
          <m:sSupPr>
            <m:ctrlPr>
              <w:rPr>
                <w:rStyle w:val="None"/>
                <w:rFonts w:ascii="Cambria Math" w:eastAsia="Times New Roman" w:hAnsi="Cambria Math" w:cs="Times New Roman"/>
                <w:i/>
                <w:iCs/>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hAnsi="Cambria Math"/>
            <w:sz w:val="22"/>
            <w:szCs w:val="22"/>
          </w:rPr>
          <m:t>/</m:t>
        </m:r>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equiv</m:t>
            </m:r>
          </m:sub>
          <m:sup>
            <m:r>
              <w:rPr>
                <w:rStyle w:val="None"/>
                <w:rFonts w:ascii="Cambria Math" w:eastAsia="Times New Roman" w:hAnsi="Cambria Math" w:cs="Times New Roman"/>
                <w:sz w:val="22"/>
                <w:szCs w:val="22"/>
              </w:rPr>
              <m:t>2</m:t>
            </m:r>
          </m:sup>
        </m:sSubSup>
        <m:r>
          <w:rPr>
            <w:rStyle w:val="None"/>
            <w:rFonts w:ascii="Cambria Math" w:hAnsi="Cambria Math"/>
            <w:sz w:val="22"/>
            <w:szCs w:val="22"/>
          </w:rPr>
          <m:t xml:space="preserve"> </m:t>
        </m:r>
      </m:oMath>
      <w:r w:rsidRPr="00411DDB">
        <w:rPr>
          <w:rStyle w:val="None"/>
          <w:rFonts w:ascii="Times New Roman" w:hAnsi="Times New Roman"/>
          <w:i/>
          <w:iCs/>
          <w:sz w:val="22"/>
          <w:szCs w:val="22"/>
        </w:rPr>
        <w:t>.</w:t>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r>
      <w:r w:rsidRPr="00411DDB">
        <w:rPr>
          <w:rStyle w:val="None"/>
          <w:rFonts w:ascii="Times New Roman" w:hAnsi="Times New Roman"/>
          <w:i/>
          <w:iCs/>
          <w:sz w:val="22"/>
          <w:szCs w:val="22"/>
        </w:rPr>
        <w:tab/>
        <w:t>(</w:t>
      </w:r>
      <w:r w:rsidR="00B94FA0" w:rsidRPr="00411DDB">
        <w:rPr>
          <w:rStyle w:val="None"/>
          <w:rFonts w:ascii="Times New Roman" w:hAnsi="Times New Roman"/>
          <w:i/>
          <w:iCs/>
          <w:sz w:val="22"/>
          <w:szCs w:val="22"/>
        </w:rPr>
        <w:t>6</w:t>
      </w:r>
      <w:r w:rsidRPr="00411DDB">
        <w:rPr>
          <w:rStyle w:val="None"/>
          <w:rFonts w:ascii="Times New Roman" w:hAnsi="Times New Roman"/>
          <w:i/>
          <w:iCs/>
          <w:sz w:val="22"/>
          <w:szCs w:val="22"/>
        </w:rPr>
        <w:t>)</w:t>
      </w:r>
    </w:p>
    <w:p w14:paraId="6B02B3CE" w14:textId="281B6251" w:rsidR="005B6C05" w:rsidRPr="00411DDB" w:rsidRDefault="007B53CC" w:rsidP="00F60A64">
      <w:pPr>
        <w:pStyle w:val="Default"/>
        <w:spacing w:before="0" w:after="270"/>
        <w:rPr>
          <w:rFonts w:ascii="Times New Roman" w:hAnsi="Times New Roman"/>
          <w:i/>
          <w:iCs/>
          <w:sz w:val="22"/>
          <w:szCs w:val="22"/>
        </w:rPr>
      </w:pPr>
      <w:r w:rsidRPr="00411DDB">
        <w:rPr>
          <w:rFonts w:ascii="Times New Roman" w:hAnsi="Times New Roman"/>
          <w:i/>
          <w:iCs/>
          <w:sz w:val="22"/>
          <w:szCs w:val="22"/>
        </w:rPr>
        <w:t xml:space="preserve">For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enl</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≪1</m:t>
        </m:r>
      </m:oMath>
      <w:r w:rsidRPr="00411DDB">
        <w:rPr>
          <w:rStyle w:val="None"/>
          <w:rFonts w:ascii="Times New Roman" w:hAnsi="Times New Roman"/>
          <w:i/>
          <w:iCs/>
          <w:sz w:val="22"/>
          <w:szCs w:val="22"/>
        </w:rPr>
        <w:t>, the effect of the external noise is negligible and does not affect the perceptual representation</w:t>
      </w:r>
      <w:r w:rsidR="00C76CAA" w:rsidRPr="00411DDB">
        <w:rPr>
          <w:rStyle w:val="None"/>
          <w:rFonts w:ascii="Times New Roman" w:hAnsi="Times New Roman"/>
          <w:i/>
          <w:iCs/>
          <w:sz w:val="22"/>
          <w:szCs w:val="22"/>
        </w:rPr>
        <w:t xml:space="preserve"> and the internal noise dominates the precision of the representation</w:t>
      </w:r>
      <w:r w:rsidRPr="00411DDB">
        <w:rPr>
          <w:rStyle w:val="None"/>
          <w:rFonts w:ascii="Times New Roman" w:hAnsi="Times New Roman"/>
          <w:i/>
          <w:iCs/>
          <w:sz w:val="22"/>
          <w:szCs w:val="22"/>
        </w:rPr>
        <w:t xml:space="preserve">.  For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enl</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≫1</m:t>
        </m:r>
      </m:oMath>
      <w:r w:rsidRPr="00411DDB">
        <w:rPr>
          <w:rStyle w:val="None"/>
          <w:rFonts w:ascii="Times New Roman" w:hAnsi="Times New Roman"/>
          <w:i/>
          <w:iCs/>
          <w:sz w:val="22"/>
          <w:szCs w:val="22"/>
        </w:rPr>
        <w:t xml:space="preserve">, the effect of the external noise dominates the perceptual representation, and the visual system has not insulated the representation of the task-relevant stimulus variable from the variation in the task-irrelevant perceptual variable. </w:t>
      </w:r>
      <w:r w:rsidRPr="00411DDB">
        <w:rPr>
          <w:rFonts w:ascii="Times New Roman" w:hAnsi="Times New Roman"/>
          <w:i/>
          <w:iCs/>
          <w:sz w:val="22"/>
          <w:szCs w:val="22"/>
        </w:rPr>
        <w:t>When the equivalent noise level is ~1, the effect of the external variability is matched to that of the internal variability</w:t>
      </w:r>
      <w:r w:rsidR="00C76CAA" w:rsidRPr="00411DDB">
        <w:rPr>
          <w:rFonts w:ascii="Times New Roman" w:hAnsi="Times New Roman"/>
          <w:i/>
          <w:iCs/>
          <w:sz w:val="22"/>
          <w:szCs w:val="22"/>
        </w:rPr>
        <w:t xml:space="preserve">.  At this operating point, further insulation of the task-relevant representation will not lead to significant further increases in the precision </w:t>
      </w:r>
      <w:r w:rsidR="00AE2986" w:rsidRPr="00411DDB">
        <w:rPr>
          <w:rFonts w:ascii="Times New Roman" w:hAnsi="Times New Roman"/>
          <w:i/>
          <w:iCs/>
          <w:sz w:val="22"/>
          <w:szCs w:val="22"/>
        </w:rPr>
        <w:t xml:space="preserve">of </w:t>
      </w:r>
      <w:r w:rsidR="00C76CAA" w:rsidRPr="00411DDB">
        <w:rPr>
          <w:rFonts w:ascii="Times New Roman" w:hAnsi="Times New Roman"/>
          <w:i/>
          <w:iCs/>
          <w:sz w:val="22"/>
          <w:szCs w:val="22"/>
        </w:rPr>
        <w:t xml:space="preserve">this representation. We can thus use the equivalent noise level as a calibrated metric for assessing the magnitude of the perceptual effect </w:t>
      </w:r>
      <w:r w:rsidR="002B26A6" w:rsidRPr="00411DDB">
        <w:rPr>
          <w:rFonts w:ascii="Times New Roman" w:hAnsi="Times New Roman"/>
          <w:i/>
          <w:iCs/>
          <w:sz w:val="22"/>
          <w:szCs w:val="22"/>
        </w:rPr>
        <w:t xml:space="preserve">of </w:t>
      </w:r>
      <w:r w:rsidR="00C76CAA" w:rsidRPr="00411DDB">
        <w:rPr>
          <w:rFonts w:ascii="Times New Roman" w:hAnsi="Times New Roman"/>
          <w:i/>
          <w:iCs/>
          <w:sz w:val="22"/>
          <w:szCs w:val="22"/>
        </w:rPr>
        <w:t>various levels of task-irrelevant stimulus variation.</w:t>
      </w:r>
      <w:r w:rsidRPr="00411DDB">
        <w:rPr>
          <w:rFonts w:ascii="Times New Roman" w:hAnsi="Times New Roman"/>
          <w:i/>
          <w:iCs/>
          <w:sz w:val="22"/>
          <w:szCs w:val="22"/>
        </w:rPr>
        <w:t xml:space="preserve"> </w:t>
      </w:r>
    </w:p>
    <w:p w14:paraId="0D26D08C" w14:textId="31B08E20" w:rsidR="005B6C05" w:rsidRPr="00411DDB" w:rsidRDefault="00F60A64" w:rsidP="00F60A64">
      <w:pPr>
        <w:pStyle w:val="Default"/>
        <w:spacing w:before="0" w:after="270"/>
        <w:rPr>
          <w:rStyle w:val="None"/>
          <w:rFonts w:ascii="Times New Roman" w:hAnsi="Times New Roman"/>
          <w:b/>
          <w:bCs/>
          <w:i/>
          <w:iCs/>
          <w:sz w:val="22"/>
          <w:szCs w:val="22"/>
        </w:rPr>
      </w:pPr>
      <w:r w:rsidRPr="00411DDB">
        <w:rPr>
          <w:rFonts w:ascii="Times New Roman" w:hAnsi="Times New Roman"/>
          <w:b/>
          <w:bCs/>
          <w:i/>
          <w:iCs/>
          <w:sz w:val="22"/>
          <w:szCs w:val="22"/>
        </w:rPr>
        <w:t xml:space="preserve">Linear Receptive Field </w:t>
      </w:r>
      <w:r w:rsidR="00EC08FB" w:rsidRPr="00411DDB">
        <w:rPr>
          <w:rFonts w:ascii="Times New Roman" w:hAnsi="Times New Roman"/>
          <w:b/>
          <w:bCs/>
          <w:i/>
          <w:iCs/>
          <w:sz w:val="22"/>
          <w:szCs w:val="22"/>
        </w:rPr>
        <w:t>Formulation</w:t>
      </w:r>
    </w:p>
    <w:p w14:paraId="404F3195" w14:textId="29D88631"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 xml:space="preserve">When external noise added to the images is characterized by a multivariate </w:t>
      </w:r>
      <w:r w:rsidR="006464A2" w:rsidRPr="00411DDB">
        <w:rPr>
          <w:rStyle w:val="None"/>
          <w:rFonts w:ascii="Times New Roman" w:hAnsi="Times New Roman"/>
          <w:i/>
          <w:iCs/>
          <w:sz w:val="22"/>
          <w:szCs w:val="22"/>
        </w:rPr>
        <w:t>normal</w:t>
      </w:r>
      <w:r w:rsidR="00184965" w:rsidRPr="00411DDB">
        <w:rPr>
          <w:rStyle w:val="None"/>
          <w:rFonts w:ascii="Times New Roman" w:hAnsi="Times New Roman"/>
          <w:i/>
          <w:iCs/>
          <w:sz w:val="22"/>
          <w:szCs w:val="22"/>
        </w:rPr>
        <w:t xml:space="preserve"> and the decision noise is normal</w:t>
      </w:r>
      <w:r w:rsidRPr="00411DDB">
        <w:rPr>
          <w:rStyle w:val="None"/>
          <w:rFonts w:ascii="Times New Roman" w:hAnsi="Times New Roman"/>
          <w:i/>
          <w:iCs/>
          <w:sz w:val="22"/>
          <w:szCs w:val="22"/>
        </w:rPr>
        <w:t xml:space="preserve">, a simple linear receptive field (LINRF) </w:t>
      </w:r>
      <w:r w:rsidR="00184965" w:rsidRPr="00411DDB">
        <w:rPr>
          <w:rStyle w:val="None"/>
          <w:rFonts w:ascii="Times New Roman" w:hAnsi="Times New Roman"/>
          <w:i/>
          <w:iCs/>
          <w:sz w:val="22"/>
          <w:szCs w:val="22"/>
        </w:rPr>
        <w:t xml:space="preserve">formulation </w:t>
      </w:r>
      <w:r w:rsidRPr="00411DDB">
        <w:rPr>
          <w:rStyle w:val="None"/>
          <w:rFonts w:ascii="Times New Roman" w:hAnsi="Times New Roman"/>
          <w:i/>
          <w:iCs/>
          <w:sz w:val="22"/>
          <w:szCs w:val="22"/>
        </w:rPr>
        <w:t xml:space="preserve">is equivalent to the SDT </w:t>
      </w:r>
      <w:r w:rsidR="00184965" w:rsidRPr="00411DDB">
        <w:rPr>
          <w:rStyle w:val="None"/>
          <w:rFonts w:ascii="Times New Roman" w:hAnsi="Times New Roman"/>
          <w:i/>
          <w:iCs/>
          <w:sz w:val="22"/>
          <w:szCs w:val="22"/>
        </w:rPr>
        <w:t xml:space="preserve">formulation </w:t>
      </w:r>
      <w:r w:rsidRPr="00411DDB">
        <w:rPr>
          <w:rStyle w:val="None"/>
          <w:rFonts w:ascii="Times New Roman" w:hAnsi="Times New Roman"/>
          <w:i/>
          <w:iCs/>
          <w:sz w:val="22"/>
          <w:szCs w:val="22"/>
        </w:rPr>
        <w:t>developed above. We develop this equivalence</w:t>
      </w:r>
      <w:r w:rsidR="001D136A" w:rsidRPr="00411DDB">
        <w:rPr>
          <w:rStyle w:val="None"/>
          <w:rFonts w:ascii="Times New Roman" w:hAnsi="Times New Roman"/>
          <w:i/>
          <w:iCs/>
          <w:sz w:val="22"/>
          <w:szCs w:val="22"/>
        </w:rPr>
        <w:t xml:space="preserve"> below</w:t>
      </w:r>
      <w:r w:rsidRPr="00411DDB">
        <w:rPr>
          <w:rStyle w:val="None"/>
          <w:rFonts w:ascii="Times New Roman" w:hAnsi="Times New Roman"/>
          <w:i/>
          <w:iCs/>
          <w:sz w:val="22"/>
          <w:szCs w:val="22"/>
        </w:rPr>
        <w:t xml:space="preserve">. The advantage of the </w:t>
      </w:r>
      <w:r w:rsidR="00B94FA0" w:rsidRPr="00411DDB">
        <w:rPr>
          <w:rStyle w:val="None"/>
          <w:rFonts w:ascii="Times New Roman" w:hAnsi="Times New Roman"/>
          <w:i/>
          <w:iCs/>
          <w:sz w:val="22"/>
          <w:szCs w:val="22"/>
        </w:rPr>
        <w:t xml:space="preserve">LINRF </w:t>
      </w:r>
      <w:r w:rsidRPr="00411DDB">
        <w:rPr>
          <w:rStyle w:val="None"/>
          <w:rFonts w:ascii="Times New Roman" w:hAnsi="Times New Roman"/>
          <w:i/>
          <w:iCs/>
          <w:sz w:val="22"/>
          <w:szCs w:val="22"/>
        </w:rPr>
        <w:t xml:space="preserve">formulation is that it can </w:t>
      </w:r>
      <w:r w:rsidR="00A54136" w:rsidRPr="00411DDB">
        <w:rPr>
          <w:rStyle w:val="None"/>
          <w:rFonts w:ascii="Times New Roman" w:hAnsi="Times New Roman"/>
          <w:i/>
          <w:iCs/>
          <w:sz w:val="22"/>
          <w:szCs w:val="22"/>
        </w:rPr>
        <w:t xml:space="preserve">easily </w:t>
      </w:r>
      <w:r w:rsidRPr="00411DDB">
        <w:rPr>
          <w:rStyle w:val="None"/>
          <w:rFonts w:ascii="Times New Roman" w:hAnsi="Times New Roman"/>
          <w:i/>
          <w:iCs/>
          <w:sz w:val="22"/>
          <w:szCs w:val="22"/>
        </w:rPr>
        <w:t xml:space="preserve">be </w:t>
      </w:r>
      <w:r w:rsidR="0019440C" w:rsidRPr="00411DDB">
        <w:rPr>
          <w:rStyle w:val="None"/>
          <w:rFonts w:ascii="Times New Roman" w:hAnsi="Times New Roman"/>
          <w:i/>
          <w:iCs/>
          <w:sz w:val="22"/>
          <w:szCs w:val="22"/>
        </w:rPr>
        <w:t xml:space="preserve">applied directly to images and to </w:t>
      </w:r>
      <w:r w:rsidRPr="00411DDB">
        <w:rPr>
          <w:rStyle w:val="None"/>
          <w:rFonts w:ascii="Times New Roman" w:hAnsi="Times New Roman"/>
          <w:i/>
          <w:iCs/>
          <w:sz w:val="22"/>
          <w:szCs w:val="22"/>
        </w:rPr>
        <w:t xml:space="preserve">cases where the </w:t>
      </w:r>
      <w:r w:rsidR="00097246" w:rsidRPr="00411DDB">
        <w:rPr>
          <w:rStyle w:val="None"/>
          <w:rFonts w:ascii="Times New Roman" w:hAnsi="Times New Roman"/>
          <w:i/>
          <w:iCs/>
          <w:sz w:val="22"/>
          <w:szCs w:val="22"/>
        </w:rPr>
        <w:t xml:space="preserve">internal or </w:t>
      </w:r>
      <w:r w:rsidRPr="00411DDB">
        <w:rPr>
          <w:rStyle w:val="None"/>
          <w:rFonts w:ascii="Times New Roman" w:hAnsi="Times New Roman"/>
          <w:i/>
          <w:iCs/>
          <w:sz w:val="22"/>
          <w:szCs w:val="22"/>
        </w:rPr>
        <w:t xml:space="preserve">external </w:t>
      </w:r>
      <w:r w:rsidR="00AF78CB" w:rsidRPr="00411DDB">
        <w:rPr>
          <w:rStyle w:val="None"/>
          <w:rFonts w:ascii="Times New Roman" w:hAnsi="Times New Roman"/>
          <w:i/>
          <w:iCs/>
          <w:sz w:val="22"/>
          <w:szCs w:val="22"/>
        </w:rPr>
        <w:t xml:space="preserve">variability </w:t>
      </w:r>
      <w:r w:rsidRPr="00411DDB">
        <w:rPr>
          <w:rStyle w:val="None"/>
          <w:rFonts w:ascii="Times New Roman" w:hAnsi="Times New Roman"/>
          <w:i/>
          <w:iCs/>
          <w:sz w:val="22"/>
          <w:szCs w:val="22"/>
        </w:rPr>
        <w:t xml:space="preserve">is </w:t>
      </w:r>
      <w:r w:rsidR="0019440C" w:rsidRPr="00411DDB">
        <w:rPr>
          <w:rStyle w:val="None"/>
          <w:rFonts w:ascii="Times New Roman" w:hAnsi="Times New Roman"/>
          <w:i/>
          <w:iCs/>
          <w:sz w:val="22"/>
          <w:szCs w:val="22"/>
        </w:rPr>
        <w:t>non-</w:t>
      </w:r>
      <w:r w:rsidR="00C576BD" w:rsidRPr="00411DDB">
        <w:rPr>
          <w:rStyle w:val="None"/>
          <w:rFonts w:ascii="Times New Roman" w:hAnsi="Times New Roman"/>
          <w:i/>
          <w:iCs/>
          <w:sz w:val="22"/>
          <w:szCs w:val="22"/>
        </w:rPr>
        <w:t>normal</w:t>
      </w:r>
      <w:r w:rsidRPr="00411DDB">
        <w:rPr>
          <w:rStyle w:val="None"/>
          <w:rFonts w:ascii="Times New Roman" w:hAnsi="Times New Roman"/>
          <w:i/>
          <w:iCs/>
          <w:sz w:val="22"/>
          <w:szCs w:val="22"/>
        </w:rPr>
        <w:t>.</w:t>
      </w:r>
      <w:r w:rsidR="00097246" w:rsidRPr="00411DDB">
        <w:rPr>
          <w:rStyle w:val="None"/>
          <w:rFonts w:ascii="Times New Roman" w:hAnsi="Times New Roman"/>
          <w:i/>
          <w:iCs/>
          <w:sz w:val="22"/>
          <w:szCs w:val="22"/>
        </w:rPr>
        <w:t xml:space="preserve"> In our application, there are two non normalities. First, although the </w:t>
      </w:r>
      <w:r w:rsidR="00B94FA0" w:rsidRPr="00411DDB">
        <w:rPr>
          <w:rStyle w:val="None"/>
          <w:rFonts w:ascii="Times New Roman" w:hAnsi="Times New Roman"/>
          <w:i/>
          <w:iCs/>
          <w:sz w:val="22"/>
          <w:szCs w:val="22"/>
        </w:rPr>
        <w:t>projection</w:t>
      </w:r>
      <w:r w:rsidR="00097246" w:rsidRPr="00411DDB">
        <w:rPr>
          <w:rStyle w:val="None"/>
          <w:rFonts w:ascii="Times New Roman" w:hAnsi="Times New Roman"/>
          <w:i/>
          <w:iCs/>
          <w:sz w:val="22"/>
          <w:szCs w:val="22"/>
        </w:rPr>
        <w:t xml:space="preserve"> weights for </w:t>
      </w:r>
      <w:r w:rsidR="00B94FA0" w:rsidRPr="00411DDB">
        <w:rPr>
          <w:rStyle w:val="None"/>
          <w:rFonts w:ascii="Times New Roman" w:hAnsi="Times New Roman"/>
          <w:i/>
          <w:iCs/>
          <w:sz w:val="22"/>
          <w:szCs w:val="22"/>
        </w:rPr>
        <w:t xml:space="preserve">linear model of </w:t>
      </w:r>
      <w:r w:rsidR="00097246" w:rsidRPr="00411DDB">
        <w:rPr>
          <w:rStyle w:val="None"/>
          <w:rFonts w:ascii="Times New Roman" w:hAnsi="Times New Roman"/>
          <w:i/>
          <w:iCs/>
          <w:sz w:val="22"/>
          <w:szCs w:val="22"/>
        </w:rPr>
        <w:t>naturally-o</w:t>
      </w:r>
      <w:r w:rsidR="00B94FA0" w:rsidRPr="00411DDB">
        <w:rPr>
          <w:rStyle w:val="None"/>
          <w:rFonts w:ascii="Times New Roman" w:hAnsi="Times New Roman"/>
          <w:i/>
          <w:iCs/>
          <w:sz w:val="22"/>
          <w:szCs w:val="22"/>
        </w:rPr>
        <w:t>c</w:t>
      </w:r>
      <w:r w:rsidR="00097246" w:rsidRPr="00411DDB">
        <w:rPr>
          <w:rStyle w:val="None"/>
          <w:rFonts w:ascii="Times New Roman" w:hAnsi="Times New Roman"/>
          <w:i/>
          <w:iCs/>
          <w:sz w:val="22"/>
          <w:szCs w:val="22"/>
        </w:rPr>
        <w:t xml:space="preserve">curring reflectance are drawn from a multivariate normal distribution, the </w:t>
      </w:r>
      <w:r w:rsidR="00B94FA0" w:rsidRPr="00411DDB">
        <w:rPr>
          <w:rStyle w:val="None"/>
          <w:rFonts w:ascii="Times New Roman" w:hAnsi="Times New Roman"/>
          <w:i/>
          <w:iCs/>
          <w:sz w:val="22"/>
          <w:szCs w:val="22"/>
        </w:rPr>
        <w:t xml:space="preserve">constraint that </w:t>
      </w:r>
      <w:r w:rsidR="00097246" w:rsidRPr="00411DDB">
        <w:rPr>
          <w:rStyle w:val="None"/>
          <w:rFonts w:ascii="Times New Roman" w:hAnsi="Times New Roman"/>
          <w:i/>
          <w:iCs/>
          <w:sz w:val="22"/>
          <w:szCs w:val="22"/>
        </w:rPr>
        <w:t xml:space="preserve">the resulting reflectance functions </w:t>
      </w:r>
      <w:r w:rsidR="00B94FA0" w:rsidRPr="00411DDB">
        <w:rPr>
          <w:rStyle w:val="None"/>
          <w:rFonts w:ascii="Times New Roman" w:hAnsi="Times New Roman"/>
          <w:i/>
          <w:iCs/>
          <w:sz w:val="22"/>
          <w:szCs w:val="22"/>
        </w:rPr>
        <w:t>lie within</w:t>
      </w:r>
      <w:r w:rsidR="00097246" w:rsidRPr="00411DDB">
        <w:rPr>
          <w:rStyle w:val="None"/>
          <w:rFonts w:ascii="Times New Roman" w:hAnsi="Times New Roman"/>
          <w:i/>
          <w:iCs/>
          <w:sz w:val="22"/>
          <w:szCs w:val="22"/>
        </w:rPr>
        <w:t xml:space="preserve"> the range between 0 and 1, implemented to</w:t>
      </w:r>
      <w:r w:rsidR="001E01CA" w:rsidRPr="00411DDB">
        <w:rPr>
          <w:rStyle w:val="None"/>
          <w:rFonts w:ascii="Times New Roman" w:hAnsi="Times New Roman"/>
          <w:i/>
          <w:iCs/>
          <w:sz w:val="22"/>
          <w:szCs w:val="22"/>
        </w:rPr>
        <w:t xml:space="preserve"> </w:t>
      </w:r>
      <w:r w:rsidR="00C576BD" w:rsidRPr="00411DDB">
        <w:rPr>
          <w:rStyle w:val="None"/>
          <w:rFonts w:ascii="Times New Roman" w:hAnsi="Times New Roman"/>
          <w:i/>
          <w:iCs/>
          <w:sz w:val="22"/>
          <w:szCs w:val="22"/>
        </w:rPr>
        <w:t xml:space="preserve">satisfy physical realizability, </w:t>
      </w:r>
      <w:r w:rsidR="00097246" w:rsidRPr="00411DDB">
        <w:rPr>
          <w:rStyle w:val="None"/>
          <w:rFonts w:ascii="Times New Roman" w:hAnsi="Times New Roman"/>
          <w:i/>
          <w:iCs/>
          <w:sz w:val="22"/>
          <w:szCs w:val="22"/>
        </w:rPr>
        <w:t xml:space="preserve">makes the overall distribution non-normal. Second, we incorporate into the model </w:t>
      </w:r>
      <w:r w:rsidR="005A2F8D" w:rsidRPr="00411DDB">
        <w:rPr>
          <w:rStyle w:val="None"/>
          <w:rFonts w:ascii="Times New Roman" w:hAnsi="Times New Roman"/>
          <w:i/>
          <w:iCs/>
          <w:sz w:val="22"/>
          <w:szCs w:val="22"/>
        </w:rPr>
        <w:t xml:space="preserve">the Poisson variability of the cone excitations. </w:t>
      </w:r>
    </w:p>
    <w:p w14:paraId="392DF666" w14:textId="29307A59" w:rsidR="00F60A64" w:rsidRPr="00411DDB" w:rsidRDefault="00C26FA2" w:rsidP="00F60A64">
      <w:pPr>
        <w:pStyle w:val="Default"/>
        <w:spacing w:after="270"/>
        <w:rPr>
          <w:rFonts w:ascii="Times New Roman" w:hAnsi="Times New Roman" w:cs="Times New Roman"/>
          <w:i/>
          <w:iCs/>
          <w:sz w:val="22"/>
          <w:szCs w:val="22"/>
        </w:rPr>
      </w:pPr>
      <w:r w:rsidRPr="00411DDB">
        <w:rPr>
          <w:rFonts w:ascii="Times New Roman" w:hAnsi="Times New Roman" w:cs="Times New Roman"/>
          <w:i/>
          <w:iCs/>
          <w:sz w:val="22"/>
          <w:szCs w:val="22"/>
        </w:rPr>
        <w:t xml:space="preserve">We begin with development that connects the LINRF formulation to the SDT formulation. </w:t>
      </w:r>
      <w:r w:rsidR="00184965" w:rsidRPr="00411DDB">
        <w:rPr>
          <w:rFonts w:ascii="Times New Roman" w:hAnsi="Times New Roman" w:cs="Times New Roman"/>
          <w:i/>
          <w:iCs/>
          <w:sz w:val="22"/>
          <w:szCs w:val="22"/>
        </w:rPr>
        <w:t xml:space="preserve">In the LINRF formulation, the decision variable is computed from the displayed stimulus as the response of a single unit whose responses are a linear function of the stimulus image. </w:t>
      </w:r>
      <w:r w:rsidR="00F60A64" w:rsidRPr="00411DDB">
        <w:rPr>
          <w:rFonts w:ascii="Times New Roman" w:hAnsi="Times New Roman" w:cs="Times New Roman"/>
          <w:i/>
          <w:iCs/>
          <w:sz w:val="22"/>
          <w:szCs w:val="22"/>
        </w:rPr>
        <w:t xml:space="preserve">Denote the stimulus image by the column vector </w:t>
      </w:r>
      <m:oMath>
        <m:r>
          <w:rPr>
            <w:rStyle w:val="None"/>
            <w:rFonts w:ascii="Cambria Math" w:eastAsia="Times New Roman" w:hAnsi="Cambria Math" w:cs="Times New Roman"/>
            <w:sz w:val="22"/>
            <w:szCs w:val="22"/>
          </w:rPr>
          <m:t>I</m:t>
        </m:r>
      </m:oMath>
      <w:r w:rsidR="00F60A64" w:rsidRPr="00411DDB">
        <w:rPr>
          <w:rFonts w:ascii="Times New Roman" w:hAnsi="Times New Roman" w:cs="Times New Roman"/>
          <w:i/>
          <w:iCs/>
          <w:sz w:val="22"/>
          <w:szCs w:val="22"/>
        </w:rPr>
        <w:t xml:space="preserve">, and the receptive field by the column vector </w:t>
      </w:r>
      <m:oMath>
        <m:r>
          <w:rPr>
            <w:rStyle w:val="None"/>
            <w:rFonts w:ascii="Cambria Math" w:eastAsia="Times New Roman" w:hAnsi="Cambria Math" w:cs="Times New Roman"/>
            <w:sz w:val="22"/>
            <w:szCs w:val="22"/>
          </w:rPr>
          <m:t>R</m:t>
        </m:r>
      </m:oMath>
      <w:r w:rsidR="00F60A64" w:rsidRPr="00411DDB">
        <w:rPr>
          <w:rFonts w:ascii="Times New Roman" w:hAnsi="Times New Roman" w:cs="Times New Roman"/>
          <w:i/>
          <w:iCs/>
          <w:sz w:val="22"/>
          <w:szCs w:val="22"/>
        </w:rPr>
        <w:t xml:space="preserve">. The entries of </w:t>
      </w:r>
      <m:oMath>
        <m:r>
          <w:rPr>
            <w:rStyle w:val="None"/>
            <w:rFonts w:ascii="Cambria Math" w:eastAsia="Times New Roman" w:hAnsi="Cambria Math" w:cs="Times New Roman"/>
            <w:sz w:val="22"/>
            <w:szCs w:val="22"/>
          </w:rPr>
          <m:t>I</m:t>
        </m:r>
      </m:oMath>
      <w:r w:rsidR="00F60A64" w:rsidRPr="00411DDB">
        <w:rPr>
          <w:rFonts w:ascii="Times New Roman" w:hAnsi="Times New Roman" w:cs="Times New Roman"/>
          <w:i/>
          <w:iCs/>
          <w:sz w:val="22"/>
          <w:szCs w:val="22"/>
        </w:rPr>
        <w:t xml:space="preserve"> are the radiant power emitted by the monitor at each image location. The entries of </w:t>
      </w:r>
      <m:oMath>
        <m:r>
          <w:rPr>
            <w:rStyle w:val="None"/>
            <w:rFonts w:ascii="Cambria Math" w:eastAsia="Times New Roman" w:hAnsi="Cambria Math" w:cs="Times New Roman"/>
            <w:sz w:val="22"/>
            <w:szCs w:val="22"/>
          </w:rPr>
          <m:t>R</m:t>
        </m:r>
      </m:oMath>
      <w:r w:rsidR="00F60A64" w:rsidRPr="00411DDB">
        <w:rPr>
          <w:rFonts w:ascii="Times New Roman" w:hAnsi="Times New Roman" w:cs="Times New Roman"/>
          <w:i/>
          <w:iCs/>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F60A64" w:rsidRPr="00411DDB">
        <w:rPr>
          <w:rFonts w:ascii="Times New Roman" w:hAnsi="Times New Roman" w:cs="Times New Roman"/>
          <w:i/>
          <w:iCs/>
          <w:sz w:val="22"/>
          <w:szCs w:val="22"/>
        </w:rPr>
        <w:t xml:space="preserve">. The response of the receptive field is given as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60A64" w:rsidRPr="00411DDB">
        <w:rPr>
          <w:rStyle w:val="None"/>
          <w:rFonts w:ascii="Times New Roman" w:hAnsi="Times New Roman" w:cs="Times New Roman"/>
          <w:i/>
          <w:iCs/>
          <w:sz w:val="22"/>
          <w:szCs w:val="22"/>
        </w:rPr>
        <w:t xml:space="preserve">, </w:t>
      </w:r>
      <w:r w:rsidR="00F60A64" w:rsidRPr="00411DDB">
        <w:rPr>
          <w:rFonts w:ascii="Times New Roman" w:hAnsi="Times New Roman" w:cs="Times New Roman"/>
          <w:i/>
          <w:iCs/>
          <w:sz w:val="22"/>
          <w:szCs w:val="22"/>
        </w:rPr>
        <w:t xml:space="preserve">where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60A64" w:rsidRPr="00411DDB">
        <w:rPr>
          <w:rFonts w:ascii="Times New Roman" w:hAnsi="Times New Roman" w:cs="Times New Roman"/>
          <w:i/>
          <w:iCs/>
          <w:sz w:val="22"/>
          <w:szCs w:val="22"/>
        </w:rPr>
        <w:t xml:space="preserve"> is a random variable representing a draw of zero mean </w:t>
      </w:r>
      <w:r w:rsidR="00184965" w:rsidRPr="00411DDB">
        <w:rPr>
          <w:rFonts w:ascii="Times New Roman" w:hAnsi="Times New Roman" w:cs="Times New Roman"/>
          <w:i/>
          <w:iCs/>
          <w:sz w:val="22"/>
          <w:szCs w:val="22"/>
        </w:rPr>
        <w:t xml:space="preserve">normally-distributed </w:t>
      </w:r>
      <w:r w:rsidR="00F60A64" w:rsidRPr="00411DDB">
        <w:rPr>
          <w:rFonts w:ascii="Times New Roman" w:hAnsi="Times New Roman" w:cs="Times New Roman"/>
          <w:i/>
          <w:iCs/>
          <w:sz w:val="22"/>
          <w:szCs w:val="22"/>
        </w:rPr>
        <w:t xml:space="preserve">internal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60A64" w:rsidRPr="00411DDB">
        <w:rPr>
          <w:rStyle w:val="None"/>
          <w:rFonts w:ascii="Times New Roman" w:hAnsi="Times New Roman" w:cs="Times New Roman"/>
          <w:i/>
          <w:iCs/>
          <w:sz w:val="22"/>
          <w:szCs w:val="22"/>
        </w:rPr>
        <w:t>) in the receptive field response for a fixed image</w:t>
      </w:r>
      <w:r w:rsidR="00F60A64" w:rsidRPr="00411DDB">
        <w:rPr>
          <w:rFonts w:ascii="Times New Roman" w:hAnsi="Times New Roman" w:cs="Times New Roman"/>
          <w:i/>
          <w:iCs/>
          <w:sz w:val="22"/>
          <w:szCs w:val="22"/>
        </w:rPr>
        <w:t xml:space="preserve">. We assume that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60A64" w:rsidRPr="00411DDB">
        <w:rPr>
          <w:rStyle w:val="None"/>
          <w:rFonts w:ascii="Times New Roman" w:hAnsi="Times New Roman" w:cs="Times New Roman"/>
          <w:i/>
          <w:iCs/>
          <w:sz w:val="22"/>
          <w:szCs w:val="22"/>
        </w:rPr>
        <w:t xml:space="preserve"> is independent of </w:t>
      </w:r>
      <m:oMath>
        <m:r>
          <w:rPr>
            <w:rStyle w:val="None"/>
            <w:rFonts w:ascii="Cambria Math" w:hAnsi="Cambria Math" w:cs="Times New Roman"/>
            <w:sz w:val="22"/>
            <w:szCs w:val="22"/>
          </w:rPr>
          <m:t>I</m:t>
        </m:r>
      </m:oMath>
      <w:r w:rsidR="00F60A64" w:rsidRPr="00411DDB">
        <w:rPr>
          <w:rStyle w:val="None"/>
          <w:rFonts w:ascii="Times New Roman" w:hAnsi="Times New Roman" w:cs="Times New Roman"/>
          <w:i/>
          <w:iCs/>
          <w:sz w:val="22"/>
          <w:szCs w:val="22"/>
        </w:rPr>
        <w:t>.</w:t>
      </w:r>
    </w:p>
    <w:p w14:paraId="335275A8" w14:textId="6BAF8E76" w:rsidR="00F60A64" w:rsidRPr="00411DDB" w:rsidRDefault="00F60A64" w:rsidP="00F60A64">
      <w:pPr>
        <w:pStyle w:val="Default"/>
        <w:spacing w:after="270"/>
        <w:rPr>
          <w:rFonts w:ascii="Times New Roman" w:hAnsi="Times New Roman" w:cs="Times New Roman"/>
          <w:i/>
          <w:iCs/>
          <w:sz w:val="22"/>
          <w:szCs w:val="22"/>
        </w:rPr>
      </w:pPr>
      <w:r w:rsidRPr="00411DDB">
        <w:rPr>
          <w:rFonts w:ascii="Times New Roman" w:hAnsi="Times New Roman" w:cs="Times New Roman"/>
          <w:i/>
          <w:iCs/>
          <w:sz w:val="22"/>
          <w:szCs w:val="22"/>
        </w:rPr>
        <w:t xml:space="preserve">Denote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411DDB">
        <w:rPr>
          <w:rFonts w:ascii="Times New Roman" w:hAnsi="Times New Roman" w:cs="Times New Roman"/>
          <w:i/>
          <w:iCs/>
          <w:sz w:val="22"/>
          <w:szCs w:val="22"/>
        </w:rPr>
        <w:t xml:space="preserve"> and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411DDB">
        <w:rPr>
          <w:rFonts w:ascii="Times New Roman" w:hAnsi="Times New Roman" w:cs="Times New Roman"/>
          <w:i/>
          <w:iCs/>
          <w:sz w:val="22"/>
          <w:szCs w:val="22"/>
        </w:rPr>
        <w:t xml:space="preserve"> as the standard and comparison images without external noise. External </w:t>
      </w:r>
      <w:r w:rsidR="006464A2" w:rsidRPr="00411DDB">
        <w:rPr>
          <w:rFonts w:ascii="Times New Roman" w:hAnsi="Times New Roman" w:cs="Times New Roman"/>
          <w:i/>
          <w:iCs/>
          <w:sz w:val="22"/>
          <w:szCs w:val="22"/>
        </w:rPr>
        <w:t xml:space="preserve">normally-distributed </w:t>
      </w:r>
      <w:r w:rsidRPr="00411DDB">
        <w:rPr>
          <w:rFonts w:ascii="Times New Roman" w:hAnsi="Times New Roman" w:cs="Times New Roman"/>
          <w:i/>
          <w:iCs/>
          <w:sz w:val="22"/>
          <w:szCs w:val="22"/>
        </w:rPr>
        <w:t xml:space="preserve">noise is added to both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411DDB">
        <w:rPr>
          <w:rFonts w:ascii="Times New Roman" w:hAnsi="Times New Roman" w:cs="Times New Roman"/>
          <w:i/>
          <w:iCs/>
          <w:sz w:val="22"/>
          <w:szCs w:val="22"/>
        </w:rPr>
        <w:t xml:space="preserve"> and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411DDB">
        <w:rPr>
          <w:rFonts w:ascii="Times New Roman" w:hAnsi="Times New Roman" w:cs="Times New Roman"/>
          <w:i/>
          <w:iCs/>
          <w:sz w:val="22"/>
          <w:szCs w:val="22"/>
        </w:rPr>
        <w:t xml:space="preserve">, with covariance matrix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m:t>
            </m:r>
          </m:sub>
        </m:sSub>
      </m:oMath>
      <w:r w:rsidRPr="00411DDB">
        <w:rPr>
          <w:rFonts w:ascii="Times New Roman" w:hAnsi="Times New Roman" w:cs="Times New Roman"/>
          <w:i/>
          <w:iCs/>
          <w:sz w:val="22"/>
          <w:szCs w:val="22"/>
        </w:rPr>
        <w:t>. The external noise need not have zero mean. After incorporation of the external noise, the response of the receptive field</w:t>
      </w:r>
      <w:r w:rsidRPr="00411DDB" w:rsidDel="00041878">
        <w:rPr>
          <w:rFonts w:ascii="Times New Roman" w:hAnsi="Times New Roman" w:cs="Times New Roman"/>
          <w:i/>
          <w:iCs/>
          <w:sz w:val="22"/>
          <w:szCs w:val="22"/>
        </w:rPr>
        <w:t xml:space="preserve"> </w:t>
      </w:r>
      <w:r w:rsidRPr="00411DDB">
        <w:rPr>
          <w:rFonts w:ascii="Times New Roman" w:hAnsi="Times New Roman" w:cs="Times New Roman"/>
          <w:i/>
          <w:iCs/>
          <w:sz w:val="22"/>
          <w:szCs w:val="22"/>
        </w:rPr>
        <w:t>to the comparison and standard images is given by</w:t>
      </w:r>
    </w:p>
    <w:p w14:paraId="7D787642" w14:textId="3CBD0C82" w:rsidR="00F60A64" w:rsidRPr="00411DDB" w:rsidRDefault="00F60A64" w:rsidP="00F60A64">
      <w:pPr>
        <w:pStyle w:val="Default"/>
        <w:spacing w:after="270"/>
        <w:rPr>
          <w:rStyle w:val="None"/>
          <w:rFonts w:ascii="Times New Roman" w:hAnsi="Times New Roman"/>
          <w:i/>
          <w:iCs/>
          <w:sz w:val="22"/>
          <w:szCs w:val="22"/>
        </w:rPr>
      </w:pPr>
      <w:r w:rsidRPr="00411DDB">
        <w:rPr>
          <w:rFonts w:ascii="Times New Roman" w:hAnsi="Times New Roman" w:cs="Times New Roman"/>
          <w:i/>
          <w:iCs/>
          <w:sz w:val="22"/>
          <w:szCs w:val="22"/>
        </w:rPr>
        <w:tab/>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iCs/>
                <w:sz w:val="22"/>
                <w:szCs w:val="22"/>
              </w:rPr>
            </m:ctrlPr>
          </m:dPr>
          <m:e>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t>(</w:t>
      </w:r>
      <w:r w:rsidR="00B94FA0" w:rsidRPr="00411DDB">
        <w:rPr>
          <w:rStyle w:val="None"/>
          <w:rFonts w:ascii="Times New Roman" w:hAnsi="Times New Roman" w:cs="Times New Roman"/>
          <w:i/>
          <w:iCs/>
          <w:sz w:val="22"/>
          <w:szCs w:val="22"/>
        </w:rPr>
        <w:t>7</w:t>
      </w:r>
      <w:r w:rsidRPr="00411DDB">
        <w:rPr>
          <w:rStyle w:val="None"/>
          <w:rFonts w:ascii="Times New Roman" w:hAnsi="Times New Roman" w:cs="Times New Roman"/>
          <w:i/>
          <w:iCs/>
          <w:sz w:val="22"/>
          <w:szCs w:val="22"/>
        </w:rPr>
        <w:t>)</w:t>
      </w:r>
    </w:p>
    <w:p w14:paraId="115DC614" w14:textId="335F68E6" w:rsidR="00F60A64" w:rsidRPr="00411DDB" w:rsidRDefault="00F60A64" w:rsidP="00F60A64">
      <w:pPr>
        <w:pStyle w:val="Default"/>
        <w:spacing w:after="270"/>
        <w:rPr>
          <w:rFonts w:ascii="Times New Roman" w:hAnsi="Times New Roman" w:cs="Times New Roman"/>
          <w:i/>
          <w:iCs/>
          <w:sz w:val="22"/>
          <w:szCs w:val="22"/>
        </w:rPr>
      </w:pPr>
      <w:r w:rsidRPr="00411DDB">
        <w:rPr>
          <w:rFonts w:ascii="Times New Roman" w:hAnsi="Times New Roman" w:cs="Times New Roman"/>
          <w:i/>
          <w:iCs/>
          <w:sz w:val="22"/>
          <w:szCs w:val="22"/>
        </w:rPr>
        <w:tab/>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iCs/>
                <w:sz w:val="22"/>
                <w:szCs w:val="22"/>
              </w:rPr>
            </m:ctrlPr>
          </m:dPr>
          <m:e>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Pr="00411DDB">
        <w:rPr>
          <w:rStyle w:val="None"/>
          <w:rFonts w:ascii="Times New Roman" w:hAnsi="Times New Roman" w:cs="Times New Roman"/>
          <w:i/>
          <w:iCs/>
          <w:sz w:val="22"/>
          <w:szCs w:val="22"/>
        </w:rPr>
        <w:t>.</w:t>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t>(</w:t>
      </w:r>
      <w:r w:rsidR="00B94FA0" w:rsidRPr="00411DDB">
        <w:rPr>
          <w:rStyle w:val="None"/>
          <w:rFonts w:ascii="Times New Roman" w:hAnsi="Times New Roman" w:cs="Times New Roman"/>
          <w:i/>
          <w:iCs/>
          <w:sz w:val="22"/>
          <w:szCs w:val="22"/>
        </w:rPr>
        <w:t>8</w:t>
      </w:r>
      <w:r w:rsidRPr="00411DDB">
        <w:rPr>
          <w:rStyle w:val="None"/>
          <w:rFonts w:ascii="Times New Roman" w:hAnsi="Times New Roman" w:cs="Times New Roman"/>
          <w:i/>
          <w:iCs/>
          <w:sz w:val="22"/>
          <w:szCs w:val="22"/>
        </w:rPr>
        <w:t>)</w:t>
      </w:r>
    </w:p>
    <w:p w14:paraId="5584A9BB" w14:textId="46530967" w:rsidR="00F60A64" w:rsidRPr="00411DDB" w:rsidRDefault="00F60A64" w:rsidP="00F60A64">
      <w:pPr>
        <w:pStyle w:val="Default"/>
        <w:spacing w:after="270"/>
        <w:rPr>
          <w:rFonts w:ascii="Times New Roman" w:hAnsi="Times New Roman" w:cs="Times New Roman"/>
          <w:i/>
          <w:iCs/>
          <w:sz w:val="22"/>
          <w:szCs w:val="22"/>
        </w:rPr>
      </w:pPr>
      <w:r w:rsidRPr="00411DDB">
        <w:rPr>
          <w:rFonts w:ascii="Times New Roman" w:hAnsi="Times New Roman" w:cs="Times New Roman"/>
          <w:i/>
          <w:iCs/>
          <w:sz w:val="22"/>
          <w:szCs w:val="22"/>
        </w:rPr>
        <w:lastRenderedPageBreak/>
        <w:t xml:space="preserve">Here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411DDB">
        <w:rPr>
          <w:rFonts w:ascii="Times New Roman" w:hAnsi="Times New Roman" w:cs="Times New Roman"/>
          <w:i/>
          <w:iCs/>
          <w:sz w:val="22"/>
          <w:szCs w:val="22"/>
        </w:rPr>
        <w:t xml:space="preserve"> is a random variable representing a draw of external noise,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411DDB">
        <w:rPr>
          <w:rFonts w:ascii="Times New Roman" w:hAnsi="Times New Roman" w:cs="Times New Roman"/>
          <w:i/>
          <w:iCs/>
          <w:sz w:val="22"/>
          <w:szCs w:val="22"/>
        </w:rPr>
        <w:t xml:space="preserve"> represents the internal noise, and </w:t>
      </w:r>
      <m:oMath>
        <m:r>
          <w:rPr>
            <w:rStyle w:val="None"/>
            <w:rFonts w:ascii="Cambria Math" w:hAnsi="Cambria Math" w:cs="Times New Roman"/>
            <w:sz w:val="22"/>
            <w:szCs w:val="22"/>
          </w:rPr>
          <m:t>η</m:t>
        </m:r>
      </m:oMath>
      <w:r w:rsidRPr="00411DDB">
        <w:rPr>
          <w:rFonts w:ascii="Times New Roman" w:hAnsi="Times New Roman" w:cs="Times New Roman"/>
          <w:i/>
          <w:iCs/>
          <w:sz w:val="22"/>
          <w:szCs w:val="22"/>
        </w:rPr>
        <w:t xml:space="preserve"> is a random variable representing the overall effect of the external and internal noise. Since the receptive field and noise models are linear and </w:t>
      </w:r>
      <w:r w:rsidR="006464A2" w:rsidRPr="00411DDB">
        <w:rPr>
          <w:rFonts w:ascii="Times New Roman" w:hAnsi="Times New Roman" w:cs="Times New Roman"/>
          <w:i/>
          <w:iCs/>
          <w:sz w:val="22"/>
          <w:szCs w:val="22"/>
        </w:rPr>
        <w:t>normal</w:t>
      </w:r>
      <w:r w:rsidRPr="00411DDB">
        <w:rPr>
          <w:rFonts w:ascii="Times New Roman" w:hAnsi="Times New Roman" w:cs="Times New Roman"/>
          <w:i/>
          <w:iCs/>
          <w:sz w:val="22"/>
          <w:szCs w:val="22"/>
        </w:rPr>
        <w:t xml:space="preserve">, </w:t>
      </w:r>
      <m:oMath>
        <m:r>
          <w:rPr>
            <w:rStyle w:val="None"/>
            <w:rFonts w:ascii="Cambria Math" w:hAnsi="Cambria Math" w:cs="Times New Roman"/>
            <w:sz w:val="22"/>
            <w:szCs w:val="22"/>
          </w:rPr>
          <m:t>η</m:t>
        </m:r>
      </m:oMath>
      <w:r w:rsidRPr="00411DDB">
        <w:rPr>
          <w:rFonts w:ascii="Times New Roman" w:hAnsi="Times New Roman" w:cs="Times New Roman"/>
          <w:i/>
          <w:iCs/>
          <w:sz w:val="22"/>
          <w:szCs w:val="22"/>
        </w:rPr>
        <w:t xml:space="preserve"> is </w:t>
      </w:r>
      <w:r w:rsidR="006464A2" w:rsidRPr="00411DDB">
        <w:rPr>
          <w:rFonts w:ascii="Times New Roman" w:hAnsi="Times New Roman" w:cs="Times New Roman"/>
          <w:i/>
          <w:iCs/>
          <w:sz w:val="22"/>
          <w:szCs w:val="22"/>
        </w:rPr>
        <w:t xml:space="preserve">normal </w:t>
      </w:r>
      <w:r w:rsidRPr="00411DDB">
        <w:rPr>
          <w:rFonts w:ascii="Times New Roman" w:hAnsi="Times New Roman" w:cs="Times New Roman"/>
          <w:i/>
          <w:iCs/>
          <w:sz w:val="22"/>
          <w:szCs w:val="22"/>
        </w:rPr>
        <w:t>with variance</w:t>
      </w:r>
    </w:p>
    <w:p w14:paraId="5D705B2D" w14:textId="7A36E6EB" w:rsidR="00F60A64" w:rsidRPr="00411DDB" w:rsidRDefault="00F60A64" w:rsidP="00F60A64">
      <w:pPr>
        <w:pStyle w:val="Default"/>
        <w:spacing w:after="270"/>
        <w:rPr>
          <w:rFonts w:ascii="Times New Roman" w:hAnsi="Times New Roman" w:cs="Times New Roman"/>
          <w:i/>
          <w:iCs/>
          <w:sz w:val="22"/>
          <w:szCs w:val="22"/>
        </w:rPr>
      </w:pPr>
      <w:r w:rsidRPr="00411DDB">
        <w:rPr>
          <w:rFonts w:ascii="Times New Roman" w:hAnsi="Times New Roman" w:cs="Times New Roman"/>
          <w:i/>
          <w:iCs/>
          <w:sz w:val="22"/>
          <w:szCs w:val="22"/>
        </w:rPr>
        <w:tab/>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i/>
                <w:iCs/>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r>
      <w:r w:rsidRPr="00411DDB">
        <w:rPr>
          <w:rStyle w:val="None"/>
          <w:rFonts w:ascii="Times New Roman" w:hAnsi="Times New Roman" w:cs="Times New Roman"/>
          <w:i/>
          <w:iCs/>
          <w:sz w:val="22"/>
          <w:szCs w:val="22"/>
        </w:rPr>
        <w:tab/>
        <w:t>(</w:t>
      </w:r>
      <w:r w:rsidR="00B94FA0" w:rsidRPr="00411DDB">
        <w:rPr>
          <w:rStyle w:val="None"/>
          <w:rFonts w:ascii="Times New Roman" w:hAnsi="Times New Roman" w:cs="Times New Roman"/>
          <w:i/>
          <w:iCs/>
          <w:sz w:val="22"/>
          <w:szCs w:val="22"/>
        </w:rPr>
        <w:t>9</w:t>
      </w:r>
      <w:r w:rsidRPr="00411DDB">
        <w:rPr>
          <w:rStyle w:val="None"/>
          <w:rFonts w:ascii="Times New Roman" w:hAnsi="Times New Roman" w:cs="Times New Roman"/>
          <w:i/>
          <w:iCs/>
          <w:sz w:val="22"/>
          <w:szCs w:val="22"/>
        </w:rPr>
        <w:t>)</w:t>
      </w:r>
    </w:p>
    <w:p w14:paraId="3A66AAEF" w14:textId="533B99FA" w:rsidR="00F60A64" w:rsidRPr="00411DDB" w:rsidRDefault="00F60A64" w:rsidP="00F60A64">
      <w:pPr>
        <w:pStyle w:val="Default"/>
        <w:spacing w:after="270"/>
        <w:rPr>
          <w:rFonts w:ascii="Times New Roman" w:hAnsi="Times New Roman" w:cs="Times New Roman"/>
          <w:i/>
          <w:iCs/>
          <w:sz w:val="22"/>
          <w:szCs w:val="22"/>
        </w:rPr>
      </w:pPr>
      <w:r w:rsidRPr="00411DDB">
        <w:rPr>
          <w:rStyle w:val="None"/>
          <w:rFonts w:ascii="Times New Roman" w:hAnsi="Times New Roman" w:cs="Times New Roman"/>
          <w:i/>
          <w:iCs/>
          <w:sz w:val="22"/>
          <w:szCs w:val="22"/>
        </w:rPr>
        <w:t>T</w:t>
      </w:r>
      <w:r w:rsidRPr="00411DDB">
        <w:rPr>
          <w:rFonts w:ascii="Times New Roman" w:hAnsi="Times New Roman" w:cs="Times New Roman"/>
          <w:i/>
          <w:iCs/>
          <w:sz w:val="22"/>
          <w:szCs w:val="22"/>
        </w:rPr>
        <w:t xml:space="preserve">he mean difference between the receptive field response to the comparison and the standard image is given by </w:t>
      </w:r>
      <m:oMath>
        <m:d>
          <m:dPr>
            <m:ctrlPr>
              <w:rPr>
                <w:rStyle w:val="None"/>
                <w:rFonts w:ascii="Cambria Math" w:eastAsia="Times New Roman" w:hAnsi="Cambria Math" w:cs="Times New Roman"/>
                <w:i/>
                <w:iCs/>
                <w:sz w:val="22"/>
                <w:szCs w:val="22"/>
              </w:rPr>
            </m:ctrlPr>
          </m:dPr>
          <m:e>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iCs/>
                <w:sz w:val="22"/>
                <w:szCs w:val="22"/>
              </w:rPr>
            </m:ctrlPr>
          </m:dPr>
          <m:e>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Δ</m:t>
            </m:r>
          </m:e>
          <m:sub>
            <m:r>
              <w:rPr>
                <w:rStyle w:val="None"/>
                <w:rFonts w:ascii="Cambria Math" w:hAnsi="Cambria Math" w:cs="Times New Roman"/>
                <w:sz w:val="22"/>
                <w:szCs w:val="22"/>
              </w:rPr>
              <m:t>LRF</m:t>
            </m:r>
          </m:sub>
        </m:sSub>
      </m:oMath>
      <w:r w:rsidRPr="00411DDB">
        <w:rPr>
          <w:rFonts w:ascii="Times New Roman" w:hAnsi="Times New Roman" w:cs="Times New Roman"/>
          <w:i/>
          <w:iCs/>
          <w:sz w:val="22"/>
          <w:szCs w:val="22"/>
        </w:rPr>
        <w:t xml:space="preserve">. Here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411DDB">
        <w:rPr>
          <w:rFonts w:ascii="Times New Roman" w:hAnsi="Times New Roman" w:cs="Times New Roman"/>
          <w:i/>
          <w:iCs/>
          <w:sz w:val="22"/>
          <w:szCs w:val="22"/>
        </w:rPr>
        <w:t xml:space="preserve"> and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411DDB">
        <w:rPr>
          <w:rFonts w:ascii="Times New Roman" w:hAnsi="Times New Roman" w:cs="Times New Roman"/>
          <w:i/>
          <w:iCs/>
          <w:sz w:val="22"/>
          <w:szCs w:val="22"/>
        </w:rPr>
        <w:t xml:space="preserve"> are the standard and comparison images without external noise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Pr="00411DDB">
        <w:rPr>
          <w:rFonts w:ascii="Times New Roman" w:hAnsi="Times New Roman" w:cs="Times New Roman"/>
          <w:i/>
          <w:iCs/>
          <w:sz w:val="22"/>
          <w:szCs w:val="22"/>
        </w:rPr>
        <w:t xml:space="preserve"> is a constant, and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Δ</m:t>
            </m:r>
          </m:e>
          <m:sub>
            <m:r>
              <w:rPr>
                <w:rStyle w:val="None"/>
                <w:rFonts w:ascii="Cambria Math" w:hAnsi="Cambria Math" w:cs="Times New Roman"/>
                <w:sz w:val="22"/>
                <w:szCs w:val="22"/>
              </w:rPr>
              <m:t>LRF</m:t>
            </m:r>
          </m:sub>
        </m:sSub>
      </m:oMath>
      <w:r w:rsidRPr="00411DDB">
        <w:rPr>
          <w:rFonts w:ascii="Times New Roman" w:hAnsi="Times New Roman" w:cs="Times New Roman"/>
          <w:i/>
          <w:iCs/>
          <w:sz w:val="22"/>
          <w:szCs w:val="22"/>
        </w:rPr>
        <w:t xml:space="preserve"> is as defined is the SDT section above.</w:t>
      </w:r>
      <w:r w:rsidR="00184965" w:rsidRPr="00411DDB">
        <w:rPr>
          <w:rFonts w:ascii="Times New Roman" w:hAnsi="Times New Roman" w:cs="Times New Roman"/>
          <w:i/>
          <w:iCs/>
          <w:sz w:val="22"/>
          <w:szCs w:val="22"/>
        </w:rPr>
        <w:t xml:space="preserve"> The second equality follows because 1) the difference between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184965" w:rsidRPr="00411DDB">
        <w:rPr>
          <w:rStyle w:val="None"/>
          <w:rFonts w:ascii="Times New Roman" w:hAnsi="Times New Roman" w:cs="Times New Roman"/>
          <w:i/>
          <w:iCs/>
          <w:sz w:val="22"/>
          <w:szCs w:val="22"/>
        </w:rPr>
        <w:t xml:space="preserve"> and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184965" w:rsidRPr="00411DDB">
        <w:rPr>
          <w:rStyle w:val="None"/>
          <w:rFonts w:ascii="Times New Roman" w:hAnsi="Times New Roman" w:cs="Times New Roman"/>
          <w:i/>
          <w:iCs/>
          <w:sz w:val="22"/>
          <w:szCs w:val="22"/>
        </w:rPr>
        <w:t xml:space="preserve"> is proportional to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Δ</m:t>
            </m:r>
          </m:e>
          <m:sub>
            <m:r>
              <w:rPr>
                <w:rStyle w:val="None"/>
                <w:rFonts w:ascii="Cambria Math" w:hAnsi="Cambria Math" w:cs="Times New Roman"/>
                <w:sz w:val="22"/>
                <w:szCs w:val="22"/>
              </w:rPr>
              <m:t>LRF</m:t>
            </m:r>
          </m:sub>
        </m:sSub>
      </m:oMath>
      <w:r w:rsidR="00184965" w:rsidRPr="00411DDB">
        <w:rPr>
          <w:rStyle w:val="None"/>
          <w:rFonts w:ascii="Times New Roman" w:hAnsi="Times New Roman" w:cs="Times New Roman"/>
          <w:i/>
          <w:iCs/>
          <w:sz w:val="22"/>
          <w:szCs w:val="22"/>
        </w:rPr>
        <w:t xml:space="preserve"> as only the target LRF changes between these two images and 2) </w:t>
      </w:r>
      <w:r w:rsidR="00184965" w:rsidRPr="00411DDB">
        <w:rPr>
          <w:rFonts w:ascii="Times New Roman" w:hAnsi="Times New Roman" w:cs="Times New Roman"/>
          <w:i/>
          <w:iCs/>
          <w:sz w:val="22"/>
          <w:szCs w:val="22"/>
        </w:rPr>
        <w:t xml:space="preserve">even if the mean of the external noise is non-zero, its effect cancels when we </w:t>
      </w:r>
      <w:r w:rsidR="008B700E" w:rsidRPr="00411DDB">
        <w:rPr>
          <w:rFonts w:ascii="Times New Roman" w:hAnsi="Times New Roman" w:cs="Times New Roman"/>
          <w:i/>
          <w:iCs/>
          <w:sz w:val="22"/>
          <w:szCs w:val="22"/>
        </w:rPr>
        <w:t>obtain</w:t>
      </w:r>
      <w:r w:rsidR="00184965" w:rsidRPr="00411DDB">
        <w:rPr>
          <w:rFonts w:ascii="Times New Roman" w:hAnsi="Times New Roman" w:cs="Times New Roman"/>
          <w:i/>
          <w:iCs/>
          <w:sz w:val="22"/>
          <w:szCs w:val="22"/>
        </w:rPr>
        <w:t xml:space="preserve"> the</w:t>
      </w:r>
      <w:r w:rsidR="008B700E" w:rsidRPr="00411DDB">
        <w:rPr>
          <w:rFonts w:ascii="Times New Roman" w:hAnsi="Times New Roman" w:cs="Times New Roman"/>
          <w:i/>
          <w:iCs/>
          <w:sz w:val="22"/>
          <w:szCs w:val="22"/>
        </w:rPr>
        <w:t xml:space="preserve"> mean</w:t>
      </w:r>
      <w:r w:rsidR="00184965" w:rsidRPr="00411DDB">
        <w:rPr>
          <w:rFonts w:ascii="Times New Roman" w:hAnsi="Times New Roman" w:cs="Times New Roman"/>
          <w:i/>
          <w:iCs/>
          <w:sz w:val="22"/>
          <w:szCs w:val="22"/>
        </w:rPr>
        <w:t xml:space="preserve"> difference in </w:t>
      </w:r>
      <w:r w:rsidR="008B700E" w:rsidRPr="00411DDB">
        <w:rPr>
          <w:rFonts w:ascii="Times New Roman" w:hAnsi="Times New Roman" w:cs="Times New Roman"/>
          <w:i/>
          <w:iCs/>
          <w:sz w:val="22"/>
          <w:szCs w:val="22"/>
        </w:rPr>
        <w:t>response</w:t>
      </w:r>
      <w:r w:rsidR="00184965" w:rsidRPr="00411DDB">
        <w:rPr>
          <w:rFonts w:ascii="Times New Roman" w:hAnsi="Times New Roman" w:cs="Times New Roman"/>
          <w:i/>
          <w:iCs/>
          <w:sz w:val="22"/>
          <w:szCs w:val="22"/>
        </w:rPr>
        <w:t>.</w:t>
      </w:r>
    </w:p>
    <w:p w14:paraId="0FB867A5" w14:textId="766C0649" w:rsidR="00F60A64" w:rsidRPr="00411DDB" w:rsidRDefault="00F60A64" w:rsidP="00F60A64">
      <w:pPr>
        <w:pStyle w:val="Default"/>
        <w:spacing w:after="270"/>
        <w:rPr>
          <w:rFonts w:ascii="Times New Roman" w:hAnsi="Times New Roman"/>
          <w:i/>
          <w:iCs/>
          <w:sz w:val="22"/>
          <w:szCs w:val="22"/>
        </w:rPr>
      </w:pPr>
      <w:r w:rsidRPr="00411DDB">
        <w:rPr>
          <w:rFonts w:ascii="Times New Roman" w:hAnsi="Times New Roman" w:cs="Times New Roman"/>
          <w:i/>
          <w:iCs/>
          <w:sz w:val="22"/>
          <w:szCs w:val="22"/>
        </w:rPr>
        <w:t xml:space="preserve">We associate the linear receptive field response with the internal representation </w:t>
      </w:r>
      <m:oMath>
        <m:r>
          <w:rPr>
            <w:rStyle w:val="None"/>
            <w:rFonts w:ascii="Cambria Math" w:eastAsia="Times New Roman" w:hAnsi="Cambria Math" w:cs="Times New Roman"/>
            <w:sz w:val="22"/>
            <w:szCs w:val="22"/>
          </w:rPr>
          <m:t>z</m:t>
        </m:r>
      </m:oMath>
      <w:r w:rsidRPr="00411DDB">
        <w:rPr>
          <w:rFonts w:ascii="Times New Roman" w:hAnsi="Times New Roman" w:cs="Times New Roman"/>
          <w:i/>
          <w:iCs/>
          <w:sz w:val="22"/>
          <w:szCs w:val="22"/>
        </w:rPr>
        <w:t xml:space="preserve"> of the SDT </w:t>
      </w:r>
      <w:r w:rsidR="00541783" w:rsidRPr="00411DDB">
        <w:rPr>
          <w:rFonts w:ascii="Times New Roman" w:hAnsi="Times New Roman" w:cs="Times New Roman"/>
          <w:i/>
          <w:iCs/>
          <w:sz w:val="22"/>
          <w:szCs w:val="22"/>
        </w:rPr>
        <w:t xml:space="preserve">formulation </w:t>
      </w:r>
      <w:r w:rsidRPr="00411DDB">
        <w:rPr>
          <w:rFonts w:ascii="Times New Roman" w:hAnsi="Times New Roman" w:cs="Times New Roman"/>
          <w:i/>
          <w:iCs/>
          <w:sz w:val="22"/>
          <w:szCs w:val="22"/>
        </w:rPr>
        <w:t>developed above. That is, we assume that on each trial, the observer chooses as lighter the interval for which the response of the receptive field is greater. Fo</w:t>
      </w:r>
      <w:r w:rsidRPr="00411DDB">
        <w:rPr>
          <w:rStyle w:val="None"/>
          <w:rFonts w:ascii="Times New Roman" w:hAnsi="Times New Roman" w:cs="Times New Roman"/>
          <w:i/>
          <w:iCs/>
          <w:sz w:val="22"/>
          <w:szCs w:val="22"/>
        </w:rPr>
        <w:t xml:space="preserve">llowing the development of the SDT </w:t>
      </w:r>
      <w:r w:rsidR="00541783" w:rsidRPr="00411DDB">
        <w:rPr>
          <w:rStyle w:val="None"/>
          <w:rFonts w:ascii="Times New Roman" w:hAnsi="Times New Roman" w:cs="Times New Roman"/>
          <w:i/>
          <w:iCs/>
          <w:sz w:val="22"/>
          <w:szCs w:val="22"/>
        </w:rPr>
        <w:t>formulation</w:t>
      </w:r>
      <w:r w:rsidRPr="00411DDB">
        <w:rPr>
          <w:rFonts w:ascii="Times New Roman" w:hAnsi="Times New Roman"/>
          <w:i/>
          <w:iCs/>
          <w:sz w:val="22"/>
          <w:szCs w:val="22"/>
        </w:rPr>
        <w:t>, we have</w:t>
      </w:r>
    </w:p>
    <w:p w14:paraId="306CF019" w14:textId="6FED4341" w:rsidR="00F60A64" w:rsidRPr="00411DDB" w:rsidRDefault="00F60A64" w:rsidP="00F60A64">
      <w:pPr>
        <w:pStyle w:val="Default"/>
        <w:rPr>
          <w:rFonts w:ascii="Times New Roman" w:hAnsi="Times New Roman"/>
          <w:i/>
          <w:iCs/>
          <w:sz w:val="22"/>
          <w:szCs w:val="22"/>
        </w:rPr>
      </w:pPr>
      <w:r w:rsidRPr="00411DDB">
        <w:rPr>
          <w:rFonts w:ascii="Times New Roman" w:hAnsi="Times New Roman"/>
          <w:i/>
          <w:iCs/>
          <w:sz w:val="22"/>
          <w:szCs w:val="22"/>
        </w:rPr>
        <w:tab/>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iCs/>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sidRPr="00411DDB">
        <w:rPr>
          <w:rFonts w:ascii="Times New Roman" w:hAnsi="Times New Roman"/>
          <w:i/>
          <w:iCs/>
          <w:sz w:val="22"/>
          <w:szCs w:val="22"/>
        </w:rPr>
        <w:tab/>
      </w:r>
      <w:r w:rsidRPr="00411DDB">
        <w:rPr>
          <w:rFonts w:ascii="Times New Roman" w:hAnsi="Times New Roman"/>
          <w:i/>
          <w:iCs/>
          <w:sz w:val="22"/>
          <w:szCs w:val="22"/>
        </w:rPr>
        <w:tab/>
      </w:r>
      <w:r w:rsidRPr="00411DDB">
        <w:rPr>
          <w:rFonts w:ascii="Times New Roman" w:hAnsi="Times New Roman"/>
          <w:i/>
          <w:iCs/>
          <w:sz w:val="22"/>
          <w:szCs w:val="22"/>
        </w:rPr>
        <w:tab/>
      </w:r>
      <w:r w:rsidRPr="00411DDB">
        <w:rPr>
          <w:rFonts w:ascii="Times New Roman" w:hAnsi="Times New Roman"/>
          <w:i/>
          <w:iCs/>
          <w:sz w:val="22"/>
          <w:szCs w:val="22"/>
        </w:rPr>
        <w:tab/>
      </w:r>
      <w:r w:rsidRPr="00411DDB">
        <w:rPr>
          <w:rFonts w:ascii="Times New Roman" w:hAnsi="Times New Roman"/>
          <w:i/>
          <w:iCs/>
          <w:sz w:val="22"/>
          <w:szCs w:val="22"/>
        </w:rPr>
        <w:tab/>
      </w:r>
      <w:r w:rsidRPr="00411DDB">
        <w:rPr>
          <w:rFonts w:ascii="Times New Roman" w:hAnsi="Times New Roman"/>
          <w:i/>
          <w:iCs/>
          <w:sz w:val="22"/>
          <w:szCs w:val="22"/>
        </w:rPr>
        <w:tab/>
      </w:r>
      <w:r w:rsidRPr="00411DDB">
        <w:rPr>
          <w:rFonts w:ascii="Times New Roman" w:hAnsi="Times New Roman"/>
          <w:i/>
          <w:iCs/>
          <w:sz w:val="22"/>
          <w:szCs w:val="22"/>
        </w:rPr>
        <w:tab/>
        <w:t>(</w:t>
      </w:r>
      <w:r w:rsidR="00EC08FB" w:rsidRPr="00411DDB">
        <w:rPr>
          <w:rFonts w:ascii="Times New Roman" w:hAnsi="Times New Roman"/>
          <w:i/>
          <w:iCs/>
          <w:sz w:val="22"/>
          <w:szCs w:val="22"/>
        </w:rPr>
        <w:t>1</w:t>
      </w:r>
      <w:r w:rsidR="00B94FA0" w:rsidRPr="00411DDB">
        <w:rPr>
          <w:rFonts w:ascii="Times New Roman" w:hAnsi="Times New Roman"/>
          <w:i/>
          <w:iCs/>
          <w:sz w:val="22"/>
          <w:szCs w:val="22"/>
        </w:rPr>
        <w:t>0</w:t>
      </w:r>
      <w:r w:rsidRPr="00411DDB">
        <w:rPr>
          <w:rFonts w:ascii="Times New Roman" w:hAnsi="Times New Roman"/>
          <w:i/>
          <w:iCs/>
          <w:sz w:val="22"/>
          <w:szCs w:val="22"/>
        </w:rPr>
        <w:t>)</w:t>
      </w:r>
    </w:p>
    <w:p w14:paraId="5E43A9AD" w14:textId="12FDA58A" w:rsidR="00F60A64" w:rsidRPr="00411DDB" w:rsidRDefault="00F60A64" w:rsidP="00F60A64">
      <w:pPr>
        <w:pStyle w:val="Default"/>
        <w:rPr>
          <w:rStyle w:val="None"/>
          <w:rFonts w:ascii="Times New Roman" w:hAnsi="Times New Roman"/>
          <w:i/>
          <w:iCs/>
          <w:sz w:val="22"/>
          <w:szCs w:val="22"/>
        </w:rPr>
      </w:pPr>
      <w:r w:rsidRPr="00411DDB">
        <w:rPr>
          <w:rFonts w:ascii="Times New Roman" w:hAnsi="Times New Roman"/>
          <w:i/>
          <w:iCs/>
          <w:sz w:val="22"/>
          <w:szCs w:val="22"/>
        </w:rPr>
        <w:t xml:space="preserve">where we have introduced the covariance scalar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Pr="00411DDB">
        <w:rPr>
          <w:rStyle w:val="None"/>
          <w:rFonts w:ascii="Times New Roman" w:hAnsi="Times New Roman" w:cs="Times New Roman"/>
          <w:i/>
          <w:iCs/>
          <w:sz w:val="22"/>
          <w:szCs w:val="22"/>
        </w:rPr>
        <w:t xml:space="preserve"> in the term corresponding to the variance of the external noise</w:t>
      </w:r>
      <w:r w:rsidR="00541783" w:rsidRPr="00411DDB">
        <w:rPr>
          <w:rStyle w:val="None"/>
          <w:rFonts w:ascii="Times New Roman" w:hAnsi="Times New Roman" w:cs="Times New Roman"/>
          <w:i/>
          <w:iCs/>
          <w:sz w:val="22"/>
          <w:szCs w:val="22"/>
        </w:rPr>
        <w:t>,</w:t>
      </w:r>
      <w:r w:rsidRPr="00411DDB">
        <w:rPr>
          <w:rStyle w:val="None"/>
          <w:rFonts w:ascii="Times New Roman" w:hAnsi="Times New Roman" w:cs="Times New Roman"/>
          <w:i/>
          <w:iCs/>
          <w:sz w:val="22"/>
          <w:szCs w:val="22"/>
        </w:rPr>
        <w:t xml:space="preserve"> and where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Pr="00411DDB">
        <w:rPr>
          <w:rStyle w:val="None"/>
          <w:rFonts w:ascii="Times New Roman" w:hAnsi="Times New Roman" w:cs="Times New Roman"/>
          <w:i/>
          <w:iCs/>
          <w:sz w:val="22"/>
          <w:szCs w:val="22"/>
        </w:rPr>
        <w:t xml:space="preserve"> denotes the covariance matrix of the external noise corresponding to the level of variation in natural images. </w:t>
      </w:r>
      <w:r w:rsidRPr="00411DDB">
        <w:rPr>
          <w:rFonts w:ascii="Times New Roman" w:hAnsi="Times New Roman"/>
          <w:i/>
          <w:iCs/>
          <w:sz w:val="22"/>
          <w:szCs w:val="22"/>
        </w:rPr>
        <w:t xml:space="preserve">Comparing to relation derived in the SDT model (Equation </w:t>
      </w:r>
      <w:r w:rsidR="00B94FA0" w:rsidRPr="00411DDB">
        <w:rPr>
          <w:rFonts w:ascii="Times New Roman" w:hAnsi="Times New Roman"/>
          <w:i/>
          <w:iCs/>
          <w:sz w:val="22"/>
          <w:szCs w:val="22"/>
        </w:rPr>
        <w:t>3</w:t>
      </w:r>
      <w:r w:rsidRPr="00411DDB">
        <w:rPr>
          <w:rFonts w:ascii="Times New Roman" w:hAnsi="Times New Roman"/>
          <w:i/>
          <w:iCs/>
          <w:sz w:val="22"/>
          <w:szCs w:val="22"/>
        </w:rPr>
        <w:t>), we see that this is the same functional form for the relation between</w:t>
      </w:r>
      <w:r w:rsidRPr="00411DDB">
        <w:rPr>
          <w:rFonts w:ascii="Times New Roman" w:hAnsi="Times New Roman"/>
          <w:i/>
          <w:iCs/>
        </w:rPr>
        <w:t xml:space="preserve"> </w:t>
      </w:r>
      <m:oMath>
        <m:sSub>
          <m:sSubPr>
            <m:ctrlPr>
              <w:rPr>
                <w:rStyle w:val="None"/>
                <w:rFonts w:ascii="Cambria Math" w:eastAsia="Times New Roman" w:hAnsi="Cambria Math" w:cs="Times New Roman"/>
                <w:i/>
                <w:iCs/>
                <w:sz w:val="22"/>
                <w:szCs w:val="22"/>
              </w:rPr>
            </m:ctrlPr>
          </m:sSubPr>
          <m:e>
            <m:r>
              <w:rPr>
                <w:rStyle w:val="None"/>
                <w:rFonts w:ascii="Cambria Math" w:eastAsia="Times New Roman" w:hAnsi="Cambria Math" w:cs="Times New Roman"/>
                <w:sz w:val="22"/>
                <w:szCs w:val="22"/>
              </w:rPr>
              <m:t>Δ</m:t>
            </m:r>
          </m:e>
          <m:sub>
            <m:r>
              <w:rPr>
                <w:rStyle w:val="None"/>
                <w:rFonts w:ascii="Cambria Math" w:eastAsia="Times New Roman" w:hAnsi="Cambria Math" w:cs="Times New Roman"/>
                <w:sz w:val="22"/>
                <w:szCs w:val="22"/>
              </w:rPr>
              <m:t>LRF</m:t>
            </m:r>
          </m:sub>
        </m:sSub>
      </m:oMath>
      <w:r w:rsidRPr="00411DDB">
        <w:rPr>
          <w:rStyle w:val="None"/>
          <w:rFonts w:ascii="Times New Roman" w:hAnsi="Times New Roman"/>
          <w:i/>
          <w:iCs/>
          <w:sz w:val="22"/>
          <w:szCs w:val="22"/>
        </w:rPr>
        <w:t xml:space="preserve"> and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Pr="00411DDB">
        <w:rPr>
          <w:rStyle w:val="None"/>
          <w:rFonts w:ascii="Times New Roman" w:hAnsi="Times New Roman" w:cs="Times New Roman"/>
          <w:i/>
          <w:iCs/>
          <w:sz w:val="22"/>
          <w:szCs w:val="22"/>
        </w:rPr>
        <w:t xml:space="preserve"> as derived there, where we associate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iCs/>
                <w:sz w:val="22"/>
                <w:szCs w:val="22"/>
              </w:rPr>
            </m:ctrlPr>
          </m:fPr>
          <m:num>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iCs/>
                    <w:sz w:val="22"/>
                    <w:szCs w:val="22"/>
                  </w:rPr>
                </m:ctrlPr>
              </m:sSup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Pr="00411DDB">
        <w:rPr>
          <w:rStyle w:val="None"/>
          <w:rFonts w:ascii="Times New Roman" w:hAnsi="Times New Roman"/>
          <w:i/>
          <w:iCs/>
          <w:sz w:val="22"/>
          <w:szCs w:val="22"/>
        </w:rPr>
        <w:t xml:space="preserve"> and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iCs/>
                <w:sz w:val="22"/>
                <w:szCs w:val="22"/>
              </w:rPr>
            </m:ctrlPr>
          </m:fPr>
          <m:num>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iCs/>
                    <w:sz w:val="22"/>
                    <w:szCs w:val="22"/>
                  </w:rPr>
                </m:ctrlPr>
              </m:sSup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Pr="00411DDB">
        <w:rPr>
          <w:rStyle w:val="None"/>
          <w:rFonts w:ascii="Times New Roman" w:hAnsi="Times New Roman"/>
          <w:i/>
          <w:iCs/>
          <w:sz w:val="22"/>
          <w:szCs w:val="22"/>
        </w:rPr>
        <w:t>.</w:t>
      </w:r>
    </w:p>
    <w:p w14:paraId="64D12D55" w14:textId="14D31B32" w:rsidR="00F60A64" w:rsidRPr="00411DDB" w:rsidRDefault="00F60A64" w:rsidP="00F60A64">
      <w:pPr>
        <w:pStyle w:val="Default"/>
        <w:spacing w:after="270"/>
        <w:rPr>
          <w:rStyle w:val="None"/>
          <w:rFonts w:ascii="Times New Roman" w:hAnsi="Times New Roman"/>
          <w:i/>
          <w:iCs/>
          <w:sz w:val="22"/>
          <w:szCs w:val="22"/>
        </w:rPr>
      </w:pPr>
      <w:r w:rsidRPr="00411DDB">
        <w:rPr>
          <w:rStyle w:val="None"/>
          <w:rFonts w:ascii="Times New Roman" w:hAnsi="Times New Roman"/>
          <w:i/>
          <w:iCs/>
          <w:sz w:val="22"/>
          <w:szCs w:val="22"/>
        </w:rPr>
        <w:t>To fit th</w:t>
      </w:r>
      <w:r w:rsidR="00767F2E" w:rsidRPr="00411DDB">
        <w:rPr>
          <w:rStyle w:val="None"/>
          <w:rFonts w:ascii="Times New Roman" w:hAnsi="Times New Roman"/>
          <w:i/>
          <w:iCs/>
          <w:sz w:val="22"/>
          <w:szCs w:val="22"/>
        </w:rPr>
        <w:t>e LINRF formulation</w:t>
      </w:r>
      <w:r w:rsidRPr="00411DDB">
        <w:rPr>
          <w:rStyle w:val="None"/>
          <w:rFonts w:ascii="Times New Roman" w:hAnsi="Times New Roman"/>
          <w:i/>
          <w:iCs/>
          <w:sz w:val="22"/>
          <w:szCs w:val="22"/>
        </w:rPr>
        <w:t xml:space="preserve"> </w:t>
      </w:r>
      <w:r w:rsidR="00767F2E" w:rsidRPr="00411DDB">
        <w:rPr>
          <w:rStyle w:val="None"/>
          <w:rFonts w:ascii="Times New Roman" w:hAnsi="Times New Roman"/>
          <w:i/>
          <w:iCs/>
          <w:sz w:val="22"/>
          <w:szCs w:val="22"/>
        </w:rPr>
        <w:t>and relax its assumptions</w:t>
      </w:r>
      <w:r w:rsidRPr="00411DDB">
        <w:rPr>
          <w:rStyle w:val="None"/>
          <w:rFonts w:ascii="Times New Roman" w:hAnsi="Times New Roman"/>
          <w:i/>
          <w:iCs/>
          <w:sz w:val="22"/>
          <w:szCs w:val="22"/>
        </w:rPr>
        <w:t xml:space="preserve">, we </w:t>
      </w:r>
      <w:r w:rsidR="00F801C5" w:rsidRPr="00411DDB">
        <w:rPr>
          <w:rStyle w:val="None"/>
          <w:rFonts w:ascii="Times New Roman" w:hAnsi="Times New Roman"/>
          <w:i/>
          <w:iCs/>
          <w:sz w:val="22"/>
          <w:szCs w:val="22"/>
        </w:rPr>
        <w:t>compute</w:t>
      </w:r>
      <w:r w:rsidR="00541783" w:rsidRPr="00411DDB">
        <w:rPr>
          <w:rStyle w:val="None"/>
          <w:rFonts w:ascii="Times New Roman" w:hAnsi="Times New Roman"/>
          <w:i/>
          <w:iCs/>
          <w:sz w:val="22"/>
          <w:szCs w:val="22"/>
        </w:rPr>
        <w:t xml:space="preserve"> how images produce retinal cone </w:t>
      </w:r>
      <w:r w:rsidR="00E1249E" w:rsidRPr="00411DDB">
        <w:rPr>
          <w:rStyle w:val="None"/>
          <w:rFonts w:ascii="Times New Roman" w:hAnsi="Times New Roman"/>
          <w:i/>
          <w:iCs/>
          <w:sz w:val="22"/>
          <w:szCs w:val="22"/>
        </w:rPr>
        <w:t>excitations</w:t>
      </w:r>
      <w:r w:rsidR="00541783" w:rsidRPr="00411DDB">
        <w:rPr>
          <w:rStyle w:val="None"/>
          <w:rFonts w:ascii="Times New Roman" w:hAnsi="Times New Roman"/>
          <w:i/>
          <w:iCs/>
          <w:sz w:val="22"/>
          <w:szCs w:val="22"/>
        </w:rPr>
        <w:t xml:space="preserve"> and </w:t>
      </w:r>
      <w:r w:rsidR="00767F2E" w:rsidRPr="00411DDB">
        <w:rPr>
          <w:rStyle w:val="None"/>
          <w:rFonts w:ascii="Times New Roman" w:hAnsi="Times New Roman"/>
          <w:i/>
          <w:iCs/>
          <w:sz w:val="22"/>
          <w:szCs w:val="22"/>
        </w:rPr>
        <w:t>empl</w:t>
      </w:r>
      <w:r w:rsidR="00F801C5" w:rsidRPr="00411DDB">
        <w:rPr>
          <w:rStyle w:val="None"/>
          <w:rFonts w:ascii="Times New Roman" w:hAnsi="Times New Roman"/>
          <w:i/>
          <w:iCs/>
          <w:sz w:val="22"/>
          <w:szCs w:val="22"/>
        </w:rPr>
        <w:t>o</w:t>
      </w:r>
      <w:r w:rsidR="00767F2E" w:rsidRPr="00411DDB">
        <w:rPr>
          <w:rStyle w:val="None"/>
          <w:rFonts w:ascii="Times New Roman" w:hAnsi="Times New Roman"/>
          <w:i/>
          <w:iCs/>
          <w:sz w:val="22"/>
          <w:szCs w:val="22"/>
        </w:rPr>
        <w:t xml:space="preserve">y </w:t>
      </w:r>
      <w:r w:rsidR="00541783" w:rsidRPr="00411DDB">
        <w:rPr>
          <w:rStyle w:val="None"/>
          <w:rFonts w:ascii="Times New Roman" w:hAnsi="Times New Roman"/>
          <w:i/>
          <w:iCs/>
          <w:sz w:val="22"/>
          <w:szCs w:val="22"/>
        </w:rPr>
        <w:t xml:space="preserve">a </w:t>
      </w:r>
      <w:r w:rsidRPr="00411DDB">
        <w:rPr>
          <w:rStyle w:val="None"/>
          <w:rFonts w:ascii="Times New Roman" w:hAnsi="Times New Roman"/>
          <w:i/>
          <w:iCs/>
          <w:sz w:val="22"/>
          <w:szCs w:val="22"/>
        </w:rPr>
        <w:t>one-parameter description of a simple center-surround receptive field</w:t>
      </w:r>
      <w:r w:rsidR="00F801C5" w:rsidRPr="00411DDB">
        <w:rPr>
          <w:rStyle w:val="None"/>
          <w:rFonts w:ascii="Times New Roman" w:hAnsi="Times New Roman"/>
          <w:i/>
          <w:iCs/>
          <w:sz w:val="22"/>
          <w:szCs w:val="22"/>
        </w:rPr>
        <w:t xml:space="preserve"> that draws upon the output of the cones. We use </w:t>
      </w:r>
      <w:r w:rsidRPr="00411DDB">
        <w:rPr>
          <w:rStyle w:val="None"/>
          <w:rFonts w:ascii="Times New Roman" w:hAnsi="Times New Roman"/>
          <w:i/>
          <w:iCs/>
          <w:sz w:val="22"/>
          <w:szCs w:val="22"/>
        </w:rPr>
        <w:t xml:space="preserve">simulation to compute model responses for any choice of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sidRPr="00411DDB">
        <w:rPr>
          <w:rStyle w:val="None"/>
          <w:rFonts w:ascii="Times New Roman" w:hAnsi="Times New Roman"/>
          <w:i/>
          <w:iCs/>
          <w:sz w:val="22"/>
          <w:szCs w:val="22"/>
        </w:rPr>
        <w:t xml:space="preserve">. This procedure is described in more detail below. Once the fitting procedure establishes </w:t>
      </w:r>
      <m:oMath>
        <m:r>
          <w:rPr>
            <w:rStyle w:val="None"/>
            <w:rFonts w:ascii="Cambria Math" w:eastAsia="Times New Roman" w:hAnsi="Cambria Math" w:cs="Times New Roman"/>
            <w:sz w:val="22"/>
            <w:szCs w:val="22"/>
          </w:rPr>
          <m:t>R</m:t>
        </m:r>
      </m:oMath>
      <w:r w:rsidRPr="00411DDB">
        <w:rPr>
          <w:rStyle w:val="None"/>
          <w:rFonts w:ascii="Times New Roman" w:hAnsi="Times New Roman"/>
          <w:i/>
          <w:iCs/>
          <w:sz w:val="22"/>
          <w:szCs w:val="22"/>
        </w:rPr>
        <w:t xml:space="preserve"> and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sidRPr="00411DDB">
        <w:rPr>
          <w:rStyle w:val="None"/>
          <w:rFonts w:ascii="Times New Roman" w:hAnsi="Times New Roman"/>
          <w:i/>
          <w:iCs/>
          <w:sz w:val="22"/>
          <w:szCs w:val="22"/>
        </w:rPr>
        <w:t xml:space="preserve"> that best account for the data, we then find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Pr="00411DDB">
        <w:rPr>
          <w:rStyle w:val="None"/>
          <w:rFonts w:ascii="Times New Roman" w:hAnsi="Times New Roman"/>
          <w:i/>
          <w:iCs/>
          <w:sz w:val="22"/>
          <w:szCs w:val="22"/>
        </w:rPr>
        <w:t xml:space="preserve"> directly by passing the images corresponding to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sidRPr="00411DDB">
        <w:rPr>
          <w:rStyle w:val="None"/>
          <w:rFonts w:ascii="Times New Roman" w:hAnsi="Times New Roman"/>
          <w:i/>
          <w:iCs/>
          <w:sz w:val="22"/>
          <w:szCs w:val="22"/>
        </w:rPr>
        <w:t xml:space="preserve"> through the receptive field and finding the resulting variance.</w:t>
      </w:r>
      <w:r w:rsidR="00541783" w:rsidRPr="00411DDB">
        <w:rPr>
          <w:rStyle w:val="None"/>
          <w:rFonts w:ascii="Times New Roman" w:hAnsi="Times New Roman"/>
          <w:i/>
          <w:iCs/>
          <w:sz w:val="22"/>
          <w:szCs w:val="22"/>
        </w:rPr>
        <w:t xml:space="preserve"> These parameters in turn allow us to compute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equiv</m:t>
            </m:r>
          </m:sub>
          <m:sup>
            <m:r>
              <w:rPr>
                <w:rStyle w:val="None"/>
                <w:rFonts w:ascii="Cambria Math" w:eastAsia="Times New Roman" w:hAnsi="Cambria Math" w:cs="Times New Roman"/>
                <w:sz w:val="22"/>
                <w:szCs w:val="22"/>
              </w:rPr>
              <m:t>2</m:t>
            </m:r>
          </m:sup>
        </m:sSubSup>
      </m:oMath>
      <w:r w:rsidR="00541783" w:rsidRPr="00411DDB">
        <w:rPr>
          <w:rStyle w:val="None"/>
          <w:rFonts w:ascii="Times New Roman" w:hAnsi="Times New Roman"/>
          <w:i/>
          <w:iCs/>
          <w:sz w:val="22"/>
          <w:szCs w:val="22"/>
        </w:rPr>
        <w:t xml:space="preserve"> and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enl</m:t>
            </m:r>
          </m:sub>
          <m:sup>
            <m:r>
              <w:rPr>
                <w:rStyle w:val="None"/>
                <w:rFonts w:ascii="Cambria Math" w:eastAsia="Times New Roman" w:hAnsi="Cambria Math" w:cs="Times New Roman"/>
                <w:sz w:val="22"/>
                <w:szCs w:val="22"/>
              </w:rPr>
              <m:t>2</m:t>
            </m:r>
          </m:sup>
        </m:sSubSup>
      </m:oMath>
      <w:r w:rsidR="00541783" w:rsidRPr="00411DDB">
        <w:rPr>
          <w:rStyle w:val="None"/>
          <w:rFonts w:ascii="Times New Roman" w:hAnsi="Times New Roman"/>
          <w:i/>
          <w:iCs/>
          <w:sz w:val="22"/>
          <w:szCs w:val="22"/>
        </w:rPr>
        <w:t xml:space="preserve"> for the LINRF formulation</w:t>
      </w:r>
      <w:r w:rsidR="00993630" w:rsidRPr="00411DDB">
        <w:rPr>
          <w:rStyle w:val="None"/>
          <w:rFonts w:ascii="Times New Roman" w:hAnsi="Times New Roman"/>
          <w:i/>
          <w:iCs/>
          <w:sz w:val="22"/>
          <w:szCs w:val="22"/>
        </w:rPr>
        <w:t>.</w:t>
      </w:r>
    </w:p>
    <w:p w14:paraId="47C50DC4" w14:textId="5197158A" w:rsidR="00F60A64" w:rsidRPr="00411DDB" w:rsidRDefault="009E15B0" w:rsidP="00F60A64">
      <w:pPr>
        <w:pStyle w:val="Default"/>
        <w:spacing w:before="0" w:after="270"/>
        <w:rPr>
          <w:rFonts w:ascii="Times New Roman" w:hAnsi="Times New Roman"/>
          <w:b/>
          <w:bCs/>
          <w:i/>
          <w:iCs/>
          <w:sz w:val="22"/>
          <w:szCs w:val="22"/>
        </w:rPr>
      </w:pPr>
      <w:r w:rsidRPr="00411DDB">
        <w:rPr>
          <w:rFonts w:ascii="Times New Roman" w:hAnsi="Times New Roman"/>
          <w:b/>
          <w:bCs/>
          <w:i/>
          <w:iCs/>
          <w:sz w:val="22"/>
          <w:szCs w:val="22"/>
        </w:rPr>
        <w:t xml:space="preserve">Fitting the SDT Model Formulation </w:t>
      </w:r>
    </w:p>
    <w:p w14:paraId="771E8AB3" w14:textId="26171FB3" w:rsidR="00DD6AB4" w:rsidRPr="00411DDB" w:rsidRDefault="00BF197E" w:rsidP="00F60A64">
      <w:pPr>
        <w:pStyle w:val="Default"/>
        <w:spacing w:before="0" w:after="270"/>
        <w:rPr>
          <w:rStyle w:val="None"/>
          <w:rFonts w:ascii="Times New Roman" w:hAnsi="Times New Roman"/>
          <w:i/>
          <w:iCs/>
          <w:sz w:val="22"/>
          <w:szCs w:val="22"/>
        </w:rPr>
      </w:pPr>
      <w:r w:rsidRPr="00411DDB">
        <w:rPr>
          <w:rFonts w:ascii="Times New Roman" w:hAnsi="Times New Roman"/>
          <w:i/>
          <w:iCs/>
          <w:sz w:val="22"/>
          <w:szCs w:val="22"/>
        </w:rPr>
        <w:t>T</w:t>
      </w:r>
      <w:r w:rsidR="00993630" w:rsidRPr="00411DDB">
        <w:rPr>
          <w:rFonts w:ascii="Times New Roman" w:hAnsi="Times New Roman"/>
          <w:i/>
          <w:iCs/>
          <w:sz w:val="22"/>
          <w:szCs w:val="22"/>
        </w:rPr>
        <w:t>he model</w:t>
      </w:r>
      <w:r w:rsidR="00F60A64" w:rsidRPr="00411DDB">
        <w:rPr>
          <w:rFonts w:ascii="Times New Roman" w:hAnsi="Times New Roman"/>
          <w:b/>
          <w:bCs/>
          <w:i/>
          <w:iCs/>
          <w:sz w:val="22"/>
          <w:szCs w:val="22"/>
        </w:rPr>
        <w:t xml:space="preserve"> </w:t>
      </w:r>
      <w:r w:rsidR="00F60A64" w:rsidRPr="00411DDB">
        <w:rPr>
          <w:rFonts w:ascii="Times New Roman" w:hAnsi="Times New Roman"/>
          <w:i/>
          <w:iCs/>
          <w:sz w:val="22"/>
          <w:szCs w:val="22"/>
        </w:rPr>
        <w:t>was</w:t>
      </w:r>
      <w:r w:rsidR="00F60A64" w:rsidRPr="00411DDB">
        <w:rPr>
          <w:rFonts w:ascii="Times New Roman" w:hAnsi="Times New Roman"/>
          <w:b/>
          <w:bCs/>
          <w:i/>
          <w:iCs/>
          <w:sz w:val="22"/>
          <w:szCs w:val="22"/>
        </w:rPr>
        <w:t xml:space="preserve"> </w:t>
      </w:r>
      <w:r w:rsidR="00F60A64" w:rsidRPr="00411DDB">
        <w:rPr>
          <w:rFonts w:ascii="Times New Roman" w:hAnsi="Times New Roman"/>
          <w:i/>
          <w:iCs/>
          <w:sz w:val="22"/>
          <w:szCs w:val="22"/>
        </w:rPr>
        <w:t xml:space="preserve">fit to the threshold versus covariance scalar data to obtain the parameters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60A64" w:rsidRPr="00411DDB">
        <w:rPr>
          <w:rStyle w:val="None"/>
          <w:rFonts w:ascii="Times New Roman" w:hAnsi="Times New Roman"/>
          <w:i/>
          <w:iCs/>
          <w:sz w:val="22"/>
          <w:szCs w:val="22"/>
        </w:rPr>
        <w:t xml:space="preserve"> and </w:t>
      </w:r>
      <m:oMath>
        <m:sSubSup>
          <m:sSubSupPr>
            <m:ctrlPr>
              <w:rPr>
                <w:rStyle w:val="None"/>
                <w:rFonts w:ascii="Cambria Math" w:eastAsia="Times New Roman" w:hAnsi="Cambria Math" w:cs="Times New Roman"/>
                <w:i/>
                <w:iCs/>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60A64" w:rsidRPr="00411DDB">
        <w:rPr>
          <w:rStyle w:val="None"/>
          <w:rFonts w:ascii="Times New Roman" w:hAnsi="Times New Roman"/>
          <w:i/>
          <w:iCs/>
          <w:sz w:val="22"/>
          <w:szCs w:val="22"/>
        </w:rPr>
        <w:t xml:space="preserve">. The parameters were obtained by </w:t>
      </w:r>
      <w:r w:rsidR="00F60A64" w:rsidRPr="00411DDB">
        <w:rPr>
          <w:rFonts w:ascii="Times New Roman" w:hAnsi="Times New Roman"/>
          <w:i/>
          <w:iCs/>
          <w:sz w:val="22"/>
          <w:szCs w:val="22"/>
        </w:rPr>
        <w:t>minimizing the mean squared error between the measured and predicted threshold using the MATLAB function fmincon.</w:t>
      </w:r>
      <w:r w:rsidR="0015758B" w:rsidRPr="00411DDB">
        <w:rPr>
          <w:rFonts w:ascii="Times New Roman" w:hAnsi="Times New Roman"/>
          <w:i/>
          <w:iCs/>
          <w:sz w:val="22"/>
          <w:szCs w:val="22"/>
        </w:rPr>
        <w:t xml:space="preserve"> </w:t>
      </w:r>
      <w:r w:rsidR="00DD6AB4" w:rsidRPr="00411DDB">
        <w:rPr>
          <w:rStyle w:val="None"/>
          <w:rFonts w:ascii="Times New Roman" w:hAnsi="Times New Roman"/>
          <w:i/>
          <w:iCs/>
          <w:sz w:val="22"/>
          <w:szCs w:val="22"/>
        </w:rPr>
        <w:t>The best fitting parameters were estimated separately for the mean observer and the individual observers.</w:t>
      </w:r>
    </w:p>
    <w:p w14:paraId="43037A80" w14:textId="357ED65E" w:rsidR="00F60A64" w:rsidRPr="00411DDB" w:rsidRDefault="009E15B0" w:rsidP="00F60A64">
      <w:pPr>
        <w:pStyle w:val="Default"/>
        <w:spacing w:before="0" w:after="270"/>
        <w:rPr>
          <w:rStyle w:val="None"/>
          <w:rFonts w:ascii="Times New Roman" w:hAnsi="Times New Roman"/>
          <w:b/>
          <w:bCs/>
          <w:i/>
          <w:iCs/>
          <w:sz w:val="22"/>
          <w:szCs w:val="22"/>
        </w:rPr>
      </w:pPr>
      <w:r w:rsidRPr="00411DDB">
        <w:rPr>
          <w:rStyle w:val="None"/>
          <w:rFonts w:ascii="Times New Roman" w:hAnsi="Times New Roman"/>
          <w:b/>
          <w:bCs/>
          <w:i/>
          <w:iCs/>
          <w:sz w:val="22"/>
          <w:szCs w:val="22"/>
        </w:rPr>
        <w:t xml:space="preserve">Fitting the </w:t>
      </w:r>
      <w:r w:rsidR="00F60A64" w:rsidRPr="00411DDB">
        <w:rPr>
          <w:rStyle w:val="None"/>
          <w:rFonts w:ascii="Times New Roman" w:hAnsi="Times New Roman"/>
          <w:b/>
          <w:bCs/>
          <w:i/>
          <w:iCs/>
          <w:sz w:val="22"/>
          <w:szCs w:val="22"/>
        </w:rPr>
        <w:t xml:space="preserve">Linear Receptive Field </w:t>
      </w:r>
      <w:r w:rsidRPr="00411DDB">
        <w:rPr>
          <w:rStyle w:val="None"/>
          <w:rFonts w:ascii="Times New Roman" w:hAnsi="Times New Roman"/>
          <w:b/>
          <w:bCs/>
          <w:i/>
          <w:iCs/>
          <w:sz w:val="22"/>
          <w:szCs w:val="22"/>
        </w:rPr>
        <w:t xml:space="preserve">Model </w:t>
      </w:r>
      <w:r w:rsidR="00993630" w:rsidRPr="00411DDB">
        <w:rPr>
          <w:rStyle w:val="None"/>
          <w:rFonts w:ascii="Times New Roman" w:hAnsi="Times New Roman"/>
          <w:b/>
          <w:bCs/>
          <w:i/>
          <w:iCs/>
          <w:sz w:val="22"/>
          <w:szCs w:val="22"/>
        </w:rPr>
        <w:t>Formulation</w:t>
      </w:r>
    </w:p>
    <w:p w14:paraId="777F4BA6" w14:textId="66A59D94"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 xml:space="preserve">We fit the </w:t>
      </w:r>
      <w:r w:rsidRPr="00411DDB">
        <w:rPr>
          <w:rFonts w:ascii="Times New Roman" w:hAnsi="Times New Roman"/>
          <w:i/>
          <w:iCs/>
          <w:sz w:val="22"/>
          <w:szCs w:val="22"/>
        </w:rPr>
        <w:t>linear receptive field (</w:t>
      </w:r>
      <w:r w:rsidRPr="00411DDB">
        <w:rPr>
          <w:rStyle w:val="None"/>
          <w:rFonts w:ascii="Times New Roman" w:hAnsi="Times New Roman"/>
          <w:i/>
          <w:iCs/>
          <w:sz w:val="22"/>
          <w:szCs w:val="22"/>
        </w:rPr>
        <w:t>LINRF) model using a simulation approach. We used simulation for two reasons. First, it allow</w:t>
      </w:r>
      <w:r w:rsidR="00C26FA2" w:rsidRPr="00411DDB">
        <w:rPr>
          <w:rStyle w:val="None"/>
          <w:rFonts w:ascii="Times New Roman" w:hAnsi="Times New Roman"/>
          <w:i/>
          <w:iCs/>
          <w:sz w:val="22"/>
          <w:szCs w:val="22"/>
        </w:rPr>
        <w:t>s</w:t>
      </w:r>
      <w:r w:rsidRPr="00411DDB">
        <w:rPr>
          <w:rStyle w:val="None"/>
          <w:rFonts w:ascii="Times New Roman" w:hAnsi="Times New Roman"/>
          <w:i/>
          <w:iCs/>
          <w:sz w:val="22"/>
          <w:szCs w:val="22"/>
        </w:rPr>
        <w:t xml:space="preserve"> us to incorporate a model of the early visual system into the computations. Second, it provides a way to account for truncation in the </w:t>
      </w:r>
      <w:r w:rsidR="006464A2" w:rsidRPr="00411DDB">
        <w:rPr>
          <w:rStyle w:val="None"/>
          <w:rFonts w:ascii="Times New Roman" w:hAnsi="Times New Roman"/>
          <w:i/>
          <w:iCs/>
          <w:sz w:val="22"/>
          <w:szCs w:val="22"/>
        </w:rPr>
        <w:t xml:space="preserve">normally-distributed </w:t>
      </w:r>
      <w:r w:rsidRPr="00411DDB">
        <w:rPr>
          <w:rStyle w:val="None"/>
          <w:rFonts w:ascii="Times New Roman" w:hAnsi="Times New Roman"/>
          <w:i/>
          <w:iCs/>
          <w:sz w:val="22"/>
          <w:szCs w:val="22"/>
        </w:rPr>
        <w:t>model of natural reflectances</w:t>
      </w:r>
      <w:r w:rsidR="00C26FA2" w:rsidRPr="00411DDB">
        <w:rPr>
          <w:rStyle w:val="None"/>
          <w:rFonts w:ascii="Times New Roman" w:hAnsi="Times New Roman"/>
          <w:i/>
          <w:iCs/>
          <w:sz w:val="22"/>
          <w:szCs w:val="22"/>
        </w:rPr>
        <w:t>.</w:t>
      </w:r>
      <w:r w:rsidRPr="00411DDB">
        <w:rPr>
          <w:rStyle w:val="None"/>
          <w:rFonts w:ascii="Times New Roman" w:hAnsi="Times New Roman"/>
          <w:i/>
          <w:iCs/>
          <w:sz w:val="22"/>
          <w:szCs w:val="22"/>
        </w:rPr>
        <w:t xml:space="preserve"> </w:t>
      </w:r>
    </w:p>
    <w:p w14:paraId="6986269F" w14:textId="1929D372" w:rsidR="00F60A64" w:rsidRPr="00411DDB" w:rsidRDefault="00F60A64" w:rsidP="00F60A64">
      <w:pPr>
        <w:pStyle w:val="Default"/>
        <w:spacing w:before="0" w:after="270"/>
        <w:rPr>
          <w:rStyle w:val="None"/>
          <w:rFonts w:ascii="Times New Roman" w:eastAsia="Times New Roman" w:hAnsi="Times New Roman" w:cs="Times New Roman"/>
          <w:i/>
          <w:iCs/>
          <w:sz w:val="22"/>
          <w:szCs w:val="22"/>
        </w:rPr>
      </w:pPr>
      <w:r w:rsidRPr="00411DDB">
        <w:rPr>
          <w:rStyle w:val="None"/>
          <w:rFonts w:ascii="Times New Roman" w:hAnsi="Times New Roman"/>
          <w:i/>
          <w:iCs/>
          <w:sz w:val="22"/>
          <w:szCs w:val="22"/>
        </w:rPr>
        <w:lastRenderedPageBreak/>
        <w:t xml:space="preserve">The model of </w:t>
      </w:r>
      <w:r w:rsidR="00C26FA2" w:rsidRPr="00411DDB">
        <w:rPr>
          <w:rStyle w:val="None"/>
          <w:rFonts w:ascii="Times New Roman" w:hAnsi="Times New Roman"/>
          <w:i/>
          <w:iCs/>
          <w:sz w:val="22"/>
          <w:szCs w:val="22"/>
        </w:rPr>
        <w:t>initial visual encoding</w:t>
      </w:r>
      <w:r w:rsidRPr="00411DDB">
        <w:rPr>
          <w:rStyle w:val="None"/>
          <w:rFonts w:ascii="Times New Roman" w:hAnsi="Times New Roman"/>
          <w:i/>
          <w:iCs/>
          <w:sz w:val="22"/>
          <w:szCs w:val="22"/>
        </w:rPr>
        <w:t xml:space="preserve"> was as described by Singh et al.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(2018)</w:t>
      </w:r>
      <w:r w:rsidR="00D02EE8" w:rsidRPr="00411DDB">
        <w:rPr>
          <w:rStyle w:val="None"/>
          <w:rFonts w:ascii="Times New Roman" w:hAnsi="Times New Roman"/>
          <w:i/>
          <w:iCs/>
          <w:sz w:val="22"/>
          <w:szCs w:val="22"/>
        </w:rPr>
        <w:fldChar w:fldCharType="end"/>
      </w:r>
      <w:r w:rsidR="00DC6827" w:rsidRPr="00411DDB">
        <w:rPr>
          <w:rStyle w:val="None"/>
          <w:rFonts w:ascii="Times New Roman" w:hAnsi="Times New Roman"/>
          <w:i/>
          <w:iCs/>
          <w:sz w:val="22"/>
          <w:szCs w:val="22"/>
        </w:rPr>
        <w:t xml:space="preserve">, and </w:t>
      </w:r>
      <w:r w:rsidRPr="00411DDB">
        <w:rPr>
          <w:rStyle w:val="None"/>
          <w:rFonts w:ascii="Times New Roman" w:hAnsi="Times New Roman"/>
          <w:i/>
          <w:iCs/>
          <w:sz w:val="22"/>
          <w:szCs w:val="22"/>
        </w:rPr>
        <w:t xml:space="preserve">was implemented using the software infrastructure provided by ISETBio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(ISETBio; isetbio.org; Cottaris, Jiang, Ding, Wandell, &amp; Brainard, 2019)</w:t>
      </w:r>
      <w:r w:rsidR="00D02EE8" w:rsidRPr="00411DDB">
        <w:rPr>
          <w:rStyle w:val="None"/>
          <w:rFonts w:ascii="Times New Roman" w:hAnsi="Times New Roman"/>
          <w:i/>
          <w:iCs/>
          <w:sz w:val="22"/>
          <w:szCs w:val="22"/>
        </w:rPr>
        <w:fldChar w:fldCharType="end"/>
      </w:r>
      <w:r w:rsidRPr="00411DDB">
        <w:rPr>
          <w:rStyle w:val="None"/>
          <w:rFonts w:ascii="Times New Roman" w:hAnsi="Times New Roman"/>
          <w:i/>
          <w:iCs/>
          <w:sz w:val="22"/>
          <w:szCs w:val="22"/>
        </w:rPr>
        <w:t>. It incorporated typical optical blur</w:t>
      </w:r>
      <w:r w:rsidR="00E15BBE" w:rsidRPr="00411DDB">
        <w:rPr>
          <w:rStyle w:val="None"/>
          <w:rFonts w:ascii="Times New Roman" w:hAnsi="Times New Roman"/>
          <w:i/>
          <w:iCs/>
          <w:sz w:val="22"/>
          <w:szCs w:val="22"/>
        </w:rPr>
        <w:t xml:space="preserve">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&lt;EndNote&gt;&lt;Cite&gt;&lt;Author&gt;Thibos&lt;/Author&gt;&lt;Year&gt;2002&lt;/Year&gt;&lt;RecNum&gt;119&lt;/RecNum&gt;&lt;IDText&gt;12469728&lt;/IDText&gt;&lt;DisplayText&gt;(Thibos, Hong, Bradley, &amp;amp; Cheng, 2002)&lt;/DisplayText&gt;&lt;record&gt;&lt;rec-number&gt;119&lt;/rec-number&gt;&lt;foreign-keys&gt;&lt;key app="EN" db-id="zr5fzd222xvvdvewxvlv0eemp5f5rezev9p2" timestamp="1640801111"&gt;119&lt;/key&gt;&lt;/foreign-keys&gt;&lt;ref-type name="Journal Article"&gt;17&lt;/ref-type&gt;&lt;contributors&gt;&lt;authors&gt;&lt;author&gt;Thibos, L. N.&lt;/author&gt;&lt;author&gt;Hong, X.&lt;/author&gt;&lt;author&gt;Bradley, A.&lt;/author&gt;&lt;author&gt;Cheng, X.&lt;/author&gt;&lt;/authors&gt;&lt;/contributors&gt;&lt;auth-address&gt;School of Optometry, Indiana University, Bloomington, Indiana 47405, USA. thibos@indiana.edu&lt;/auth-address&gt;&lt;titles&gt;&lt;title&gt;Statistical variation of aberration structure and image quality in a normal population of healthy eyes&lt;/title&gt;&lt;secondary-title&gt;Journal of the Optical Society of America A&lt;/secondary-title&gt;&lt;/titles&gt;&lt;periodical&gt;&lt;full-title&gt;Journal of the Optical Society of America A&lt;/full-title&gt;&lt;/periodical&gt;&lt;pages&gt;2329-2348&lt;/pages&gt;&lt;volume&gt;19&lt;/volume&gt;&lt;number&gt;12&lt;/number&gt;&lt;edition&gt;2002/12/10&lt;/edition&gt;&lt;keywords&gt;&lt;keyword&gt;Adult&lt;/keyword&gt;&lt;keyword&gt;Eye/*anatomy &amp;amp; histology&lt;/keyword&gt;&lt;keyword&gt;*Genetic Variation&lt;/keyword&gt;&lt;keyword&gt;Humans&lt;/keyword&gt;&lt;keyword&gt;Models, Biological&lt;/keyword&gt;&lt;keyword&gt;Ocular Physiological Phenomena&lt;/keyword&gt;&lt;keyword&gt;Principal Component Analysis&lt;/keyword&gt;&lt;keyword&gt;Pupil&lt;/keyword&gt;&lt;/keywords&gt;&lt;dates&gt;&lt;year&gt;2002&lt;/year&gt;&lt;pub-dates&gt;&lt;date&gt;Dec&lt;/date&gt;&lt;/pub-dates&gt;&lt;/dates&gt;&lt;isbn&gt;1084-7529 (Print)&amp;#xD;1084-7529 (Linking)&lt;/isbn&gt;&lt;accession-num&gt;12469728&lt;/accession-num&gt;&lt;urls&gt;&lt;related-urls&gt;&lt;url&gt;https://www.ncbi.nlm.nih.gov/pubmed/12469728&lt;/url&gt;&lt;/related-urls&gt;&lt;/urls&gt;&lt;/record&gt;&lt;/Cite&gt;&lt;/EndNote&gt;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(Thibos, Hong, Bradley, &amp; Cheng, 2002)</w:t>
      </w:r>
      <w:r w:rsidR="00D02EE8" w:rsidRPr="00411DDB">
        <w:rPr>
          <w:rStyle w:val="None"/>
          <w:rFonts w:ascii="Times New Roman" w:hAnsi="Times New Roman"/>
          <w:i/>
          <w:iCs/>
          <w:sz w:val="22"/>
          <w:szCs w:val="22"/>
        </w:rPr>
        <w:fldChar w:fldCharType="end"/>
      </w:r>
      <w:r w:rsidR="00E15BBE" w:rsidRPr="00411DDB">
        <w:rPr>
          <w:rFonts w:ascii="Times New Roman" w:hAnsi="Times New Roman"/>
          <w:i/>
          <w:iCs/>
          <w:sz w:val="22"/>
          <w:szCs w:val="22"/>
        </w:rPr>
        <w:t xml:space="preserve"> and the Poisson noise that perturbs cone photoreceptor isomerizations in the retina </w:t>
      </w:r>
      <w:r w:rsidR="00D02EE8" w:rsidRPr="00411DDB">
        <w:rPr>
          <w:rFonts w:ascii="Times New Roman" w:hAnsi="Times New Roman"/>
          <w:i/>
          <w:iCs/>
          <w:sz w:val="22"/>
          <w:szCs w:val="22"/>
        </w:rPr>
        <w:fldChar w:fldCharType="begin"/>
      </w:r>
      <w:r w:rsidR="00D02EE8" w:rsidRPr="00411DDB">
        <w:rPr>
          <w:rFonts w:ascii="Times New Roman" w:hAnsi="Times New Roman"/>
          <w:i/>
          <w:iCs/>
          <w:sz w:val="22"/>
          <w:szCs w:val="22"/>
        </w:rPr>
        <w:instrText xml:space="preserve"> ADDIN EN.CITE &lt;EndNote&gt;&lt;Cite&gt;&lt;Author&gt;Rodieck&lt;/Author&gt;&lt;Year&gt;1998&lt;/Year&gt;&lt;RecNum&gt;77&lt;/RecNum&gt;&lt;IDText&gt;Rodieck1998Firststepsin&lt;/IDText&gt;&lt;DisplayText&gt;(Rodieck, 1998)&lt;/DisplayText&gt;&lt;record&gt;&lt;rec-number&gt;77&lt;/rec-number&gt;&lt;foreign-keys&gt;&lt;key app="EN" db-id="zr5fzd222xvvdvewxvlv0eemp5f5rezev9p2" timestamp="1622840075"&gt;77&lt;/key&gt;&lt;/foreign-keys&gt;&lt;ref-type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Mass.&lt;/pub-location&gt;&lt;publisher&gt;Sinauer&lt;/publisher&gt;&lt;accession-num&gt;Rodieck1998Firststepsin&lt;/accession-num&gt;&lt;urls&gt;&lt;/urls&gt;&lt;/record&gt;&lt;/Cite&gt;&lt;/EndNote&gt;</w:instrText>
      </w:r>
      <w:r w:rsidR="00D02EE8" w:rsidRPr="00411DDB">
        <w:rPr>
          <w:rFonts w:ascii="Times New Roman" w:hAnsi="Times New Roman"/>
          <w:i/>
          <w:iCs/>
          <w:sz w:val="22"/>
          <w:szCs w:val="22"/>
        </w:rPr>
        <w:fldChar w:fldCharType="separate"/>
      </w:r>
      <w:r w:rsidR="00D02EE8" w:rsidRPr="00411DDB">
        <w:rPr>
          <w:rFonts w:ascii="Times New Roman" w:hAnsi="Times New Roman"/>
          <w:i/>
          <w:iCs/>
          <w:noProof/>
          <w:sz w:val="22"/>
          <w:szCs w:val="22"/>
        </w:rPr>
        <w:t>(Rodieck, 1998)</w:t>
      </w:r>
      <w:r w:rsidR="00D02EE8" w:rsidRPr="00411DDB">
        <w:rPr>
          <w:rFonts w:ascii="Times New Roman" w:hAnsi="Times New Roman"/>
          <w:i/>
          <w:iCs/>
          <w:sz w:val="22"/>
          <w:szCs w:val="22"/>
        </w:rPr>
        <w:fldChar w:fldCharType="end"/>
      </w:r>
      <w:r w:rsidR="00E15BBE" w:rsidRPr="00411DDB">
        <w:rPr>
          <w:rFonts w:ascii="Times New Roman" w:hAnsi="Times New Roman"/>
          <w:i/>
          <w:iCs/>
          <w:sz w:val="22"/>
          <w:szCs w:val="22"/>
        </w:rPr>
        <w:t>. In addition</w:t>
      </w:r>
      <w:r w:rsidRPr="00411DDB">
        <w:rPr>
          <w:rStyle w:val="None"/>
          <w:rFonts w:ascii="Times New Roman" w:hAnsi="Times New Roman"/>
          <w:i/>
          <w:iCs/>
          <w:sz w:val="22"/>
          <w:szCs w:val="22"/>
        </w:rPr>
        <w:t xml:space="preserve">, </w:t>
      </w:r>
      <w:r w:rsidR="007A72B1" w:rsidRPr="00411DDB">
        <w:rPr>
          <w:rStyle w:val="None"/>
          <w:rFonts w:ascii="Times New Roman" w:hAnsi="Times New Roman"/>
          <w:i/>
          <w:iCs/>
          <w:sz w:val="22"/>
          <w:szCs w:val="22"/>
        </w:rPr>
        <w:t xml:space="preserve">it included </w:t>
      </w:r>
      <w:r w:rsidRPr="00411DDB">
        <w:rPr>
          <w:rStyle w:val="None"/>
          <w:rFonts w:ascii="Times New Roman" w:hAnsi="Times New Roman"/>
          <w:i/>
          <w:iCs/>
          <w:sz w:val="22"/>
          <w:szCs w:val="22"/>
        </w:rPr>
        <w:t xml:space="preserve">axial chromatic aberration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(Marimont &amp; Wandell, 1994)</w:t>
      </w:r>
      <w:r w:rsidR="00D02EE8" w:rsidRPr="00411DDB">
        <w:rPr>
          <w:rStyle w:val="None"/>
          <w:rFonts w:ascii="Times New Roman" w:hAnsi="Times New Roman"/>
          <w:i/>
          <w:iCs/>
          <w:sz w:val="22"/>
          <w:szCs w:val="22"/>
        </w:rPr>
        <w:fldChar w:fldCharType="end"/>
      </w:r>
      <w:r w:rsidRPr="00411DDB">
        <w:rPr>
          <w:rStyle w:val="None"/>
          <w:rFonts w:ascii="Times New Roman" w:hAnsi="Times New Roman"/>
          <w:i/>
          <w:iCs/>
          <w:sz w:val="22"/>
          <w:szCs w:val="22"/>
        </w:rPr>
        <w:t xml:space="preserve">, and spatial sampling by the mosaic of long (L), middle (M) and short (S) wavelength-sensitive cones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(Brainard, 2015)</w:t>
      </w:r>
      <w:r w:rsidR="00D02EE8" w:rsidRPr="00411DDB">
        <w:rPr>
          <w:rStyle w:val="None"/>
          <w:rFonts w:ascii="Times New Roman" w:hAnsi="Times New Roman"/>
          <w:i/>
          <w:iCs/>
          <w:sz w:val="22"/>
          <w:szCs w:val="22"/>
        </w:rPr>
        <w:fldChar w:fldCharType="end"/>
      </w:r>
      <w:r w:rsidRPr="00411DDB">
        <w:rPr>
          <w:rStyle w:val="None"/>
          <w:rFonts w:ascii="Times New Roman" w:hAnsi="Times New Roman"/>
          <w:i/>
          <w:iCs/>
          <w:sz w:val="22"/>
          <w:szCs w:val="22"/>
        </w:rPr>
        <w:t xml:space="preserve">. The L:M:S cone ratio in the </w:t>
      </w:r>
      <w:r w:rsidRPr="00411DDB">
        <w:rPr>
          <w:rStyle w:val="None"/>
          <w:rFonts w:ascii="Times New Roman" w:hAnsi="Times New Roman"/>
          <w:i/>
          <w:iCs/>
          <w:sz w:val="22"/>
          <w:szCs w:val="22"/>
          <w:lang w:val="it-IT"/>
        </w:rPr>
        <w:t xml:space="preserve">cone mosaic </w:t>
      </w:r>
      <w:r w:rsidRPr="00411DDB">
        <w:rPr>
          <w:rStyle w:val="None"/>
          <w:rFonts w:ascii="Times New Roman" w:hAnsi="Times New Roman"/>
          <w:i/>
          <w:iCs/>
          <w:sz w:val="22"/>
          <w:szCs w:val="22"/>
        </w:rPr>
        <w:t xml:space="preserve">was chosen to be </w:t>
      </w:r>
      <w:r w:rsidRPr="00411DDB">
        <w:rPr>
          <w:rStyle w:val="None"/>
          <w:rFonts w:ascii="Times New Roman" w:hAnsi="Times New Roman"/>
          <w:i/>
          <w:iCs/>
          <w:sz w:val="22"/>
          <w:szCs w:val="22"/>
          <w:lang w:val="es-ES_tradnl"/>
        </w:rPr>
        <w:t xml:space="preserve">0.6:0.3:0.1 (1523 </w:t>
      </w:r>
      <w:r w:rsidR="00AC313F" w:rsidRPr="00411DDB">
        <w:rPr>
          <w:rStyle w:val="None"/>
          <w:rFonts w:ascii="Times New Roman" w:hAnsi="Times New Roman"/>
          <w:i/>
          <w:iCs/>
          <w:sz w:val="22"/>
          <w:szCs w:val="22"/>
          <w:lang w:val="es-ES_tradnl"/>
        </w:rPr>
        <w:t>L-</w:t>
      </w:r>
      <w:r w:rsidRPr="00411DDB">
        <w:rPr>
          <w:rStyle w:val="None"/>
          <w:rFonts w:ascii="Times New Roman" w:hAnsi="Times New Roman"/>
          <w:i/>
          <w:iCs/>
          <w:sz w:val="22"/>
          <w:szCs w:val="22"/>
          <w:lang w:val="es-ES_tradnl"/>
        </w:rPr>
        <w:t xml:space="preserve">cones, 801 </w:t>
      </w:r>
      <w:r w:rsidR="00AC313F" w:rsidRPr="00411DDB">
        <w:rPr>
          <w:rStyle w:val="None"/>
          <w:rFonts w:ascii="Times New Roman" w:hAnsi="Times New Roman"/>
          <w:i/>
          <w:iCs/>
          <w:sz w:val="22"/>
          <w:szCs w:val="22"/>
          <w:lang w:val="es-ES_tradnl"/>
        </w:rPr>
        <w:t>M-</w:t>
      </w:r>
      <w:r w:rsidRPr="00411DDB">
        <w:rPr>
          <w:rStyle w:val="None"/>
          <w:rFonts w:ascii="Times New Roman" w:hAnsi="Times New Roman"/>
          <w:i/>
          <w:iCs/>
          <w:sz w:val="22"/>
          <w:szCs w:val="22"/>
          <w:lang w:val="es-ES_tradnl"/>
        </w:rPr>
        <w:t xml:space="preserve">cones, 277 </w:t>
      </w:r>
      <w:r w:rsidR="00AC313F" w:rsidRPr="00411DDB">
        <w:rPr>
          <w:rStyle w:val="None"/>
          <w:rFonts w:ascii="Times New Roman" w:hAnsi="Times New Roman"/>
          <w:i/>
          <w:iCs/>
          <w:sz w:val="22"/>
          <w:szCs w:val="22"/>
          <w:lang w:val="es-ES_tradnl"/>
        </w:rPr>
        <w:t>S-</w:t>
      </w:r>
      <w:r w:rsidRPr="00411DDB">
        <w:rPr>
          <w:rStyle w:val="None"/>
          <w:rFonts w:ascii="Times New Roman" w:hAnsi="Times New Roman"/>
          <w:i/>
          <w:iCs/>
          <w:sz w:val="22"/>
          <w:szCs w:val="22"/>
          <w:lang w:val="es-ES_tradnl"/>
        </w:rPr>
        <w:t>cones)</w:t>
      </w:r>
      <w:r w:rsidRPr="00411DDB">
        <w:rPr>
          <w:rStyle w:val="None"/>
          <w:rFonts w:ascii="Times New Roman" w:hAnsi="Times New Roman"/>
          <w:i/>
          <w:iCs/>
          <w:sz w:val="22"/>
          <w:szCs w:val="22"/>
        </w:rPr>
        <w:t xml:space="preserve">. The CIE physiological standard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(CIE, 2007)</w:t>
      </w:r>
      <w:r w:rsidR="00D02EE8" w:rsidRPr="00411DDB">
        <w:rPr>
          <w:rStyle w:val="None"/>
          <w:rFonts w:ascii="Times New Roman" w:hAnsi="Times New Roman"/>
          <w:i/>
          <w:iCs/>
          <w:sz w:val="22"/>
          <w:szCs w:val="22"/>
        </w:rPr>
        <w:fldChar w:fldCharType="end"/>
      </w:r>
      <w:r w:rsidR="00F36E6E" w:rsidRPr="00411DDB">
        <w:rPr>
          <w:rStyle w:val="None"/>
          <w:rFonts w:ascii="Times New Roman" w:hAnsi="Times New Roman"/>
          <w:i/>
          <w:iCs/>
          <w:sz w:val="22"/>
          <w:szCs w:val="22"/>
        </w:rPr>
        <w:t>,</w:t>
      </w:r>
      <w:r w:rsidRPr="00411DDB">
        <w:rPr>
          <w:rStyle w:val="None"/>
          <w:rFonts w:ascii="Times New Roman" w:hAnsi="Times New Roman"/>
          <w:i/>
          <w:iCs/>
          <w:sz w:val="22"/>
          <w:szCs w:val="22"/>
        </w:rPr>
        <w:t xml:space="preserve"> as implemented in ISETBio</w:t>
      </w:r>
      <w:r w:rsidR="00F36E6E" w:rsidRPr="00411DDB">
        <w:rPr>
          <w:rStyle w:val="None"/>
          <w:rFonts w:ascii="Times New Roman" w:hAnsi="Times New Roman"/>
          <w:i/>
          <w:iCs/>
          <w:sz w:val="22"/>
          <w:szCs w:val="22"/>
        </w:rPr>
        <w:t>,</w:t>
      </w:r>
      <w:r w:rsidRPr="00411DDB">
        <w:rPr>
          <w:rStyle w:val="None"/>
          <w:rFonts w:ascii="Times New Roman" w:hAnsi="Times New Roman"/>
          <w:i/>
          <w:iCs/>
          <w:sz w:val="22"/>
          <w:szCs w:val="22"/>
        </w:rPr>
        <w:t xml:space="preserve"> was used to obtain LMS cone fundamentals. Cone excitations were calculated as the number of photopigment isomerizations in a 100ms integration time, and included simulation of the Poisson variability of the isomerizations </w:t>
      </w:r>
      <w:r w:rsidR="00D02EE8" w:rsidRPr="00411DDB">
        <w:rPr>
          <w:rStyle w:val="None"/>
          <w:rFonts w:ascii="Times New Roman" w:hAnsi="Times New Roman"/>
          <w:i/>
          <w:iCs/>
          <w:sz w:val="22"/>
          <w:szCs w:val="22"/>
        </w:rPr>
        <w:fldChar w:fldCharType="begin"/>
      </w:r>
      <w:r w:rsidR="00D02EE8" w:rsidRPr="00411DDB">
        <w:rPr>
          <w:rStyle w:val="None"/>
          <w:rFonts w:ascii="Times New Roman" w:hAnsi="Times New Roman"/>
          <w:i/>
          <w:iCs/>
          <w:sz w:val="22"/>
          <w:szCs w:val="22"/>
        </w:rPr>
        <w:instrText xml:space="preserve"> ADDIN EN.CITE &lt;EndNote&gt;&lt;Cite&gt;&lt;Author&gt;Rodieck&lt;/Author&gt;&lt;Year&gt;1998&lt;/Year&gt;&lt;RecNum&gt;77&lt;/RecNum&gt;&lt;IDText&gt;Rodieck1998Firststepsin&lt;/IDText&gt;&lt;DisplayText&gt;(Rodieck, 1998)&lt;/DisplayText&gt;&lt;record&gt;&lt;rec-number&gt;77&lt;/rec-number&gt;&lt;foreign-keys&gt;&lt;key app="EN" db-id="zr5fzd222xvvdvewxvlv0eemp5f5rezev9p2" timestamp="1622840075"&gt;77&lt;/key&gt;&lt;/foreign-keys&gt;&lt;ref-type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Mass.&lt;/pub-location&gt;&lt;publisher&gt;Sinauer&lt;/publisher&gt;&lt;accession-num&gt;Rodieck1998Firststepsin&lt;/accession-num&gt;&lt;urls&gt;&lt;/urls&gt;&lt;/record&gt;&lt;/Cite&gt;&lt;/EndNote&gt;</w:instrText>
      </w:r>
      <w:r w:rsidR="00D02EE8" w:rsidRPr="00411DDB">
        <w:rPr>
          <w:rStyle w:val="None"/>
          <w:rFonts w:ascii="Times New Roman" w:hAnsi="Times New Roman"/>
          <w:i/>
          <w:iCs/>
          <w:sz w:val="22"/>
          <w:szCs w:val="22"/>
        </w:rPr>
        <w:fldChar w:fldCharType="separate"/>
      </w:r>
      <w:r w:rsidR="00D02EE8" w:rsidRPr="00411DDB">
        <w:rPr>
          <w:rStyle w:val="None"/>
          <w:rFonts w:ascii="Times New Roman" w:hAnsi="Times New Roman"/>
          <w:i/>
          <w:iCs/>
          <w:noProof/>
          <w:sz w:val="22"/>
          <w:szCs w:val="22"/>
        </w:rPr>
        <w:t>(Rodieck, 1998)</w:t>
      </w:r>
      <w:r w:rsidR="00D02EE8" w:rsidRPr="00411DDB">
        <w:rPr>
          <w:rStyle w:val="None"/>
          <w:rFonts w:ascii="Times New Roman" w:hAnsi="Times New Roman"/>
          <w:i/>
          <w:iCs/>
          <w:sz w:val="22"/>
          <w:szCs w:val="22"/>
        </w:rPr>
        <w:fldChar w:fldCharType="end"/>
      </w:r>
      <w:r w:rsidRPr="00411DDB">
        <w:rPr>
          <w:rStyle w:val="None"/>
          <w:rFonts w:ascii="Times New Roman" w:hAnsi="Times New Roman"/>
          <w:i/>
          <w:iCs/>
          <w:sz w:val="22"/>
          <w:szCs w:val="22"/>
        </w:rPr>
        <w:t xml:space="preserve">. The </w:t>
      </w:r>
      <w:r w:rsidRPr="00411DDB">
        <w:rPr>
          <w:rStyle w:val="None"/>
          <w:rFonts w:ascii="Times New Roman" w:hAnsi="Times New Roman"/>
          <w:i/>
          <w:iCs/>
          <w:sz w:val="22"/>
          <w:szCs w:val="22"/>
          <w:lang w:val="it-IT"/>
        </w:rPr>
        <w:t xml:space="preserve">cone </w:t>
      </w:r>
      <w:r w:rsidRPr="00411DDB">
        <w:rPr>
          <w:rStyle w:val="None"/>
          <w:rFonts w:ascii="Times New Roman" w:hAnsi="Times New Roman"/>
          <w:i/>
          <w:iCs/>
          <w:sz w:val="22"/>
          <w:szCs w:val="22"/>
        </w:rPr>
        <w:t>isomerizations were demosaiced using linear interpolation to estimate LMS isomerization images. Further, the isomerizations of each cone class was normalized by the summed (over wavelength) quantal efficiency of the corresponding cone class, to make the magnitude of the signals from the three cone classes similar to each other. This normalization occurred after incorporation of Poisson noise and did not affect the signal-to-noise ratio of the signals from the different cone classes.</w:t>
      </w:r>
    </w:p>
    <w:p w14:paraId="5A84A3C3" w14:textId="0E130D35" w:rsidR="00F60A64" w:rsidRPr="00411DDB" w:rsidRDefault="00F60A64" w:rsidP="00F60A64">
      <w:pPr>
        <w:pStyle w:val="Default"/>
        <w:spacing w:after="270"/>
        <w:rPr>
          <w:rStyle w:val="None"/>
          <w:rFonts w:ascii="Times New Roman" w:hAnsi="Times New Roman"/>
          <w:i/>
          <w:iCs/>
          <w:sz w:val="22"/>
          <w:szCs w:val="22"/>
        </w:rPr>
      </w:pPr>
      <w:r w:rsidRPr="00411DDB">
        <w:rPr>
          <w:rStyle w:val="None"/>
          <w:rFonts w:ascii="Times New Roman" w:hAnsi="Times New Roman"/>
          <w:i/>
          <w:iCs/>
          <w:sz w:val="22"/>
          <w:szCs w:val="22"/>
        </w:rPr>
        <w:t xml:space="preserve">The dot product of the LMS isomerization images was taken with a simple center-surround linear receptive field. The receptive field was square in shape to match the image size. Its center was a circle of radius equal to the size and at the location of the target object in the image. The central region was taken to have </w:t>
      </w:r>
      <w:r w:rsidR="001743F1" w:rsidRPr="00411DDB">
        <w:rPr>
          <w:rStyle w:val="None"/>
          <w:rFonts w:ascii="Times New Roman" w:hAnsi="Times New Roman"/>
          <w:i/>
          <w:iCs/>
          <w:sz w:val="22"/>
          <w:szCs w:val="22"/>
        </w:rPr>
        <w:t>spatially-</w:t>
      </w:r>
      <w:r w:rsidRPr="00411DDB">
        <w:rPr>
          <w:rStyle w:val="None"/>
          <w:rFonts w:ascii="Times New Roman" w:hAnsi="Times New Roman"/>
          <w:i/>
          <w:iCs/>
          <w:sz w:val="22"/>
          <w:szCs w:val="22"/>
        </w:rPr>
        <w:t xml:space="preserve">uniform positive sensitivity, while the surround was taken to have </w:t>
      </w:r>
      <w:r w:rsidR="001743F1" w:rsidRPr="00411DDB">
        <w:rPr>
          <w:rStyle w:val="None"/>
          <w:rFonts w:ascii="Times New Roman" w:hAnsi="Times New Roman"/>
          <w:i/>
          <w:iCs/>
          <w:sz w:val="22"/>
          <w:szCs w:val="22"/>
        </w:rPr>
        <w:t>spatially-</w:t>
      </w:r>
      <w:r w:rsidRPr="00411DDB">
        <w:rPr>
          <w:rStyle w:val="None"/>
          <w:rFonts w:ascii="Times New Roman" w:hAnsi="Times New Roman"/>
          <w:i/>
          <w:iCs/>
          <w:sz w:val="22"/>
          <w:szCs w:val="22"/>
        </w:rPr>
        <w:t xml:space="preserve">uniform negative sensitivity. Each point in the central region had sensitivity </w:t>
      </w:r>
      <m:oMath>
        <m:sSub>
          <m:sSubPr>
            <m:ctrlPr>
              <w:rPr>
                <w:rFonts w:ascii="Cambria Math" w:hAnsi="Cambria Math"/>
                <w:i/>
                <w:iCs/>
              </w:rPr>
            </m:ctrlPr>
          </m:sSubPr>
          <m:e>
            <m:r>
              <w:rPr>
                <w:rFonts w:ascii="Cambria Math" w:hAnsi="Cambria Math"/>
              </w:rPr>
              <m:t>v</m:t>
            </m:r>
          </m:e>
          <m:sub>
            <m:r>
              <w:rPr>
                <w:rFonts w:ascii="Cambria Math" w:hAnsi="Cambria Math"/>
              </w:rPr>
              <m:t>c</m:t>
            </m:r>
          </m:sub>
        </m:sSub>
        <m:r>
          <w:rPr>
            <w:rFonts w:ascii="Cambria Math" w:hAnsi="Cambria Math"/>
          </w:rPr>
          <m:t>=1,</m:t>
        </m:r>
      </m:oMath>
      <w:r w:rsidRPr="00411DDB">
        <w:rPr>
          <w:rStyle w:val="None"/>
          <w:rFonts w:ascii="Times New Roman" w:hAnsi="Times New Roman"/>
          <w:i/>
          <w:iCs/>
          <w:sz w:val="22"/>
          <w:szCs w:val="22"/>
        </w:rPr>
        <w:t xml:space="preserve"> and each region of the surround had sensitivity denoted by </w:t>
      </w:r>
      <m:oMath>
        <m:sSub>
          <m:sSubPr>
            <m:ctrlPr>
              <w:rPr>
                <w:rFonts w:ascii="Cambria Math" w:hAnsi="Cambria Math"/>
                <w:i/>
                <w:iCs/>
              </w:rPr>
            </m:ctrlPr>
          </m:sSubPr>
          <m:e>
            <m:r>
              <w:rPr>
                <w:rFonts w:ascii="Cambria Math" w:hAnsi="Cambria Math"/>
              </w:rPr>
              <m:t>v</m:t>
            </m:r>
          </m:e>
          <m:sub>
            <m:r>
              <w:rPr>
                <w:rFonts w:ascii="Cambria Math" w:hAnsi="Cambria Math"/>
              </w:rPr>
              <m:t>s</m:t>
            </m:r>
          </m:sub>
        </m:sSub>
      </m:oMath>
      <w:r w:rsidRPr="00411DDB">
        <w:rPr>
          <w:rStyle w:val="None"/>
          <w:rFonts w:ascii="Times New Roman" w:hAnsi="Times New Roman"/>
          <w:i/>
          <w:iCs/>
          <w:sz w:val="22"/>
          <w:szCs w:val="22"/>
        </w:rPr>
        <w:t xml:space="preserve">. The RF was the same for each of the three cone classes. The RF response was taken as the sum of the L, M and S RF component responses. </w:t>
      </w:r>
      <w:r w:rsidR="006464A2" w:rsidRPr="00411DDB">
        <w:rPr>
          <w:rStyle w:val="None"/>
          <w:rFonts w:ascii="Times New Roman" w:hAnsi="Times New Roman"/>
          <w:i/>
          <w:iCs/>
          <w:sz w:val="22"/>
          <w:szCs w:val="22"/>
        </w:rPr>
        <w:t xml:space="preserve">Normally-distributed </w:t>
      </w:r>
      <w:r w:rsidRPr="00411DDB">
        <w:rPr>
          <w:rStyle w:val="None"/>
          <w:rFonts w:ascii="Times New Roman" w:hAnsi="Times New Roman"/>
          <w:i/>
          <w:iCs/>
          <w:sz w:val="22"/>
          <w:szCs w:val="22"/>
        </w:rPr>
        <w:t>internal noise with zero mean was added to the resulting dot product. The variance of the internal noise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Pr="00411DDB">
        <w:rPr>
          <w:rStyle w:val="None"/>
          <w:rFonts w:ascii="Times New Roman" w:hAnsi="Times New Roman"/>
          <w:i/>
          <w:iCs/>
          <w:sz w:val="22"/>
          <w:szCs w:val="22"/>
        </w:rPr>
        <w:t xml:space="preserve">) and the value of the RF surround </w:t>
      </w:r>
      <w:r w:rsidR="00111319" w:rsidRPr="00411DDB">
        <w:rPr>
          <w:rStyle w:val="None"/>
          <w:rFonts w:ascii="Times New Roman" w:hAnsi="Times New Roman"/>
          <w:i/>
          <w:iCs/>
          <w:sz w:val="22"/>
          <w:szCs w:val="22"/>
        </w:rPr>
        <w:t xml:space="preserve">sensitivity </w:t>
      </w:r>
      <w:r w:rsidRPr="00411DDB">
        <w:rPr>
          <w:rStyle w:val="None"/>
          <w:rFonts w:ascii="Times New Roman" w:hAnsi="Times New Roman"/>
          <w:i/>
          <w:iCs/>
          <w:sz w:val="22"/>
          <w:szCs w:val="22"/>
        </w:rPr>
        <w:t>(</w:t>
      </w:r>
      <m:oMath>
        <m:sSub>
          <m:sSubPr>
            <m:ctrlPr>
              <w:rPr>
                <w:rFonts w:ascii="Cambria Math" w:hAnsi="Cambria Math"/>
                <w:i/>
                <w:iCs/>
              </w:rPr>
            </m:ctrlPr>
          </m:sSubPr>
          <m:e>
            <m:r>
              <w:rPr>
                <w:rFonts w:ascii="Cambria Math" w:hAnsi="Cambria Math"/>
              </w:rPr>
              <m:t>v</m:t>
            </m:r>
          </m:e>
          <m:sub>
            <m:r>
              <w:rPr>
                <w:rFonts w:ascii="Cambria Math" w:hAnsi="Cambria Math"/>
              </w:rPr>
              <m:t>s</m:t>
            </m:r>
          </m:sub>
        </m:sSub>
      </m:oMath>
      <w:r w:rsidRPr="00411DDB">
        <w:rPr>
          <w:rStyle w:val="None"/>
          <w:rFonts w:ascii="Times New Roman" w:hAnsi="Times New Roman"/>
          <w:i/>
          <w:iCs/>
          <w:sz w:val="22"/>
          <w:szCs w:val="22"/>
        </w:rPr>
        <w:t>) were the two parameters of the model.</w:t>
      </w:r>
    </w:p>
    <w:p w14:paraId="2D8B4F4D" w14:textId="72590CEE"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 xml:space="preserve">The threshold predictions of the </w:t>
      </w:r>
      <w:r w:rsidR="00B22535" w:rsidRPr="00411DDB">
        <w:rPr>
          <w:rFonts w:ascii="Times New Roman" w:hAnsi="Times New Roman"/>
          <w:i/>
          <w:iCs/>
          <w:sz w:val="22"/>
          <w:szCs w:val="22"/>
        </w:rPr>
        <w:t>LINRF formulation</w:t>
      </w:r>
      <w:r w:rsidRPr="00411DDB">
        <w:rPr>
          <w:rStyle w:val="None"/>
          <w:rFonts w:ascii="Times New Roman" w:hAnsi="Times New Roman"/>
          <w:i/>
          <w:iCs/>
          <w:sz w:val="22"/>
          <w:szCs w:val="22"/>
        </w:rPr>
        <w:t xml:space="preserve"> for any choice of model parameters were obtained using simulation of a two-interval force choice paradigm similar to the experiment. For each trial, we randomly sampled a standard image and a comparison image from our dataset</w:t>
      </w:r>
      <w:r w:rsidR="00B22535" w:rsidRPr="00411DDB">
        <w:rPr>
          <w:rStyle w:val="None"/>
          <w:rFonts w:ascii="Times New Roman" w:hAnsi="Times New Roman"/>
          <w:i/>
          <w:iCs/>
          <w:sz w:val="22"/>
          <w:szCs w:val="22"/>
        </w:rPr>
        <w:t>, following the procedure used in the experiment.</w:t>
      </w:r>
      <w:r w:rsidRPr="00411DDB">
        <w:rPr>
          <w:rStyle w:val="None"/>
          <w:rFonts w:ascii="Times New Roman" w:hAnsi="Times New Roman"/>
          <w:i/>
          <w:iCs/>
          <w:sz w:val="22"/>
          <w:szCs w:val="22"/>
        </w:rPr>
        <w:t xml:space="preserve"> We obtained the response of the receptive field (noise-added dot product) to the images and compared them to determine the simulated choice on that trial. This process was repeated 10,000 times for each of the 11 comparison LRF levels. The proportion comparison chosen data w</w:t>
      </w:r>
      <w:r w:rsidR="00C26FA2" w:rsidRPr="00411DDB">
        <w:rPr>
          <w:rStyle w:val="None"/>
          <w:rFonts w:ascii="Times New Roman" w:hAnsi="Times New Roman"/>
          <w:i/>
          <w:iCs/>
          <w:sz w:val="22"/>
          <w:szCs w:val="22"/>
        </w:rPr>
        <w:t>ere</w:t>
      </w:r>
      <w:r w:rsidRPr="00411DDB">
        <w:rPr>
          <w:rStyle w:val="None"/>
          <w:rFonts w:ascii="Times New Roman" w:hAnsi="Times New Roman"/>
          <w:i/>
          <w:iCs/>
          <w:sz w:val="22"/>
          <w:szCs w:val="22"/>
        </w:rPr>
        <w:t xml:space="preserve"> used to </w:t>
      </w:r>
      <w:r w:rsidR="00C26FA2" w:rsidRPr="00411DDB">
        <w:rPr>
          <w:rStyle w:val="None"/>
          <w:rFonts w:ascii="Times New Roman" w:hAnsi="Times New Roman"/>
          <w:i/>
          <w:iCs/>
          <w:sz w:val="22"/>
          <w:szCs w:val="22"/>
        </w:rPr>
        <w:t>fit</w:t>
      </w:r>
      <w:r w:rsidRPr="00411DDB">
        <w:rPr>
          <w:rStyle w:val="None"/>
          <w:rFonts w:ascii="Times New Roman" w:hAnsi="Times New Roman"/>
          <w:i/>
          <w:iCs/>
          <w:sz w:val="22"/>
          <w:szCs w:val="22"/>
        </w:rPr>
        <w:t xml:space="preserve"> the psychometric function and </w:t>
      </w:r>
      <w:r w:rsidR="00C26FA2" w:rsidRPr="00411DDB">
        <w:rPr>
          <w:rStyle w:val="None"/>
          <w:rFonts w:ascii="Times New Roman" w:hAnsi="Times New Roman"/>
          <w:i/>
          <w:iCs/>
          <w:sz w:val="22"/>
          <w:szCs w:val="22"/>
        </w:rPr>
        <w:t xml:space="preserve">obtain </w:t>
      </w:r>
      <w:r w:rsidRPr="00411DDB">
        <w:rPr>
          <w:rStyle w:val="None"/>
          <w:rFonts w:ascii="Times New Roman" w:hAnsi="Times New Roman"/>
          <w:i/>
          <w:iCs/>
          <w:sz w:val="22"/>
          <w:szCs w:val="22"/>
        </w:rPr>
        <w:t>the discrimination</w:t>
      </w:r>
      <w:r w:rsidR="00C26FA2" w:rsidRPr="00411DDB">
        <w:rPr>
          <w:rStyle w:val="None"/>
          <w:rFonts w:ascii="Times New Roman" w:hAnsi="Times New Roman"/>
          <w:i/>
          <w:iCs/>
          <w:sz w:val="22"/>
          <w:szCs w:val="22"/>
        </w:rPr>
        <w:t xml:space="preserve"> threshold</w:t>
      </w:r>
      <w:r w:rsidRPr="00411DDB">
        <w:rPr>
          <w:rStyle w:val="None"/>
          <w:rFonts w:ascii="Times New Roman" w:hAnsi="Times New Roman"/>
          <w:i/>
          <w:iCs/>
          <w:sz w:val="22"/>
          <w:szCs w:val="22"/>
        </w:rPr>
        <w:t xml:space="preserve">, similar to the method used for </w:t>
      </w:r>
      <w:r w:rsidR="002265AD" w:rsidRPr="00411DDB">
        <w:rPr>
          <w:rStyle w:val="None"/>
          <w:rFonts w:ascii="Times New Roman" w:hAnsi="Times New Roman"/>
          <w:i/>
          <w:iCs/>
          <w:sz w:val="22"/>
          <w:szCs w:val="22"/>
        </w:rPr>
        <w:t xml:space="preserve">the </w:t>
      </w:r>
      <w:r w:rsidRPr="00411DDB">
        <w:rPr>
          <w:rStyle w:val="None"/>
          <w:rFonts w:ascii="Times New Roman" w:hAnsi="Times New Roman"/>
          <w:i/>
          <w:iCs/>
          <w:sz w:val="22"/>
          <w:szCs w:val="22"/>
        </w:rPr>
        <w:t xml:space="preserve">human </w:t>
      </w:r>
      <w:r w:rsidR="002265AD" w:rsidRPr="00411DDB">
        <w:rPr>
          <w:rStyle w:val="None"/>
          <w:rFonts w:ascii="Times New Roman" w:hAnsi="Times New Roman"/>
          <w:i/>
          <w:iCs/>
          <w:sz w:val="22"/>
          <w:szCs w:val="22"/>
        </w:rPr>
        <w:t xml:space="preserve">psychophysical </w:t>
      </w:r>
      <w:r w:rsidRPr="00411DDB">
        <w:rPr>
          <w:rStyle w:val="None"/>
          <w:rFonts w:ascii="Times New Roman" w:hAnsi="Times New Roman"/>
          <w:i/>
          <w:iCs/>
          <w:sz w:val="22"/>
          <w:szCs w:val="22"/>
        </w:rPr>
        <w:t xml:space="preserve">data. We estimated </w:t>
      </w:r>
      <w:r w:rsidR="00C26FA2" w:rsidRPr="00411DDB">
        <w:rPr>
          <w:rStyle w:val="None"/>
          <w:rFonts w:ascii="Times New Roman" w:hAnsi="Times New Roman"/>
          <w:i/>
          <w:iCs/>
          <w:sz w:val="22"/>
          <w:szCs w:val="22"/>
        </w:rPr>
        <w:t xml:space="preserve">model </w:t>
      </w:r>
      <w:r w:rsidRPr="00411DDB">
        <w:rPr>
          <w:rStyle w:val="None"/>
          <w:rFonts w:ascii="Times New Roman" w:hAnsi="Times New Roman"/>
          <w:i/>
          <w:iCs/>
          <w:sz w:val="22"/>
          <w:szCs w:val="22"/>
        </w:rPr>
        <w:t xml:space="preserve">threshold </w:t>
      </w:r>
      <w:r w:rsidR="00C26FA2" w:rsidRPr="00411DDB">
        <w:rPr>
          <w:rStyle w:val="None"/>
          <w:rFonts w:ascii="Times New Roman" w:hAnsi="Times New Roman"/>
          <w:i/>
          <w:iCs/>
          <w:sz w:val="22"/>
          <w:szCs w:val="22"/>
        </w:rPr>
        <w:t>for</w:t>
      </w:r>
      <w:r w:rsidRPr="00411DDB">
        <w:rPr>
          <w:rStyle w:val="None"/>
          <w:rFonts w:ascii="Times New Roman" w:hAnsi="Times New Roman"/>
          <w:i/>
          <w:iCs/>
          <w:sz w:val="22"/>
          <w:szCs w:val="22"/>
        </w:rPr>
        <w:t xml:space="preserve"> the six values of covariance scalar at which we performed the human experiments.</w:t>
      </w:r>
    </w:p>
    <w:p w14:paraId="546E002F" w14:textId="7A1108B2"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We calculated the mean squared error (averaged over the six covariance scalar values) between the thresholds of the human data being fit and the computational model for a large set of values of the two model parameters: the variance of the decision noise (</w:t>
      </w:r>
      <m:oMath>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Pr="00411DDB">
        <w:rPr>
          <w:rStyle w:val="None"/>
          <w:rFonts w:ascii="Times New Roman" w:hAnsi="Times New Roman"/>
          <w:i/>
          <w:iCs/>
          <w:sz w:val="22"/>
          <w:szCs w:val="22"/>
        </w:rPr>
        <w:t>) and the value of the RF surround (</w:t>
      </w:r>
      <m:oMath>
        <m:sSub>
          <m:sSubPr>
            <m:ctrlPr>
              <w:rPr>
                <w:rFonts w:ascii="Cambria Math" w:hAnsi="Cambria Math"/>
                <w:i/>
                <w:iCs/>
              </w:rPr>
            </m:ctrlPr>
          </m:sSubPr>
          <m:e>
            <m:r>
              <w:rPr>
                <w:rFonts w:ascii="Cambria Math" w:hAnsi="Cambria Math"/>
              </w:rPr>
              <m:t>v</m:t>
            </m:r>
          </m:e>
          <m:sub>
            <m:r>
              <w:rPr>
                <w:rFonts w:ascii="Cambria Math" w:hAnsi="Cambria Math"/>
              </w:rPr>
              <m:t>s</m:t>
            </m:r>
          </m:sub>
        </m:sSub>
      </m:oMath>
      <w:r w:rsidRPr="00411DDB">
        <w:rPr>
          <w:rStyle w:val="None"/>
          <w:rFonts w:ascii="Times New Roman" w:hAnsi="Times New Roman"/>
          <w:i/>
          <w:iCs/>
          <w:sz w:val="22"/>
          <w:szCs w:val="22"/>
        </w:rPr>
        <w:t xml:space="preserve">). The mean squared error values obtained as a function of these two parameters were fit with a degree two polynomial of two variables using the MATLAB fit function. The resulting polynomial was </w:t>
      </w:r>
      <w:r w:rsidR="00DD6AB4" w:rsidRPr="00411DDB">
        <w:rPr>
          <w:rStyle w:val="None"/>
          <w:rFonts w:ascii="Times New Roman" w:hAnsi="Times New Roman"/>
          <w:i/>
          <w:iCs/>
          <w:sz w:val="22"/>
          <w:szCs w:val="22"/>
        </w:rPr>
        <w:t xml:space="preserve">evaluated </w:t>
      </w:r>
      <w:r w:rsidRPr="00411DDB">
        <w:rPr>
          <w:rStyle w:val="None"/>
          <w:rFonts w:ascii="Times New Roman" w:hAnsi="Times New Roman"/>
          <w:i/>
          <w:iCs/>
          <w:sz w:val="22"/>
          <w:szCs w:val="22"/>
        </w:rPr>
        <w:t xml:space="preserve">to estimate the parameters with lowest mean square error. These parameters were then used to estimate the internal and external noise standard deviation of the </w:t>
      </w:r>
      <w:r w:rsidR="00DD6AB4" w:rsidRPr="00411DDB">
        <w:rPr>
          <w:rFonts w:ascii="Times New Roman" w:hAnsi="Times New Roman"/>
          <w:i/>
          <w:iCs/>
          <w:sz w:val="22"/>
          <w:szCs w:val="22"/>
        </w:rPr>
        <w:t>LINRF formulation</w:t>
      </w:r>
      <w:r w:rsidRPr="00411DDB">
        <w:rPr>
          <w:rStyle w:val="None"/>
          <w:rFonts w:ascii="Times New Roman" w:hAnsi="Times New Roman"/>
          <w:i/>
          <w:iCs/>
          <w:sz w:val="22"/>
          <w:szCs w:val="22"/>
        </w:rPr>
        <w:t xml:space="preserve"> using the relations: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iCs/>
                <w:sz w:val="22"/>
                <w:szCs w:val="22"/>
              </w:rPr>
            </m:ctrlPr>
          </m:fPr>
          <m:num>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iCs/>
                    <w:sz w:val="22"/>
                    <w:szCs w:val="22"/>
                  </w:rPr>
                </m:ctrlPr>
              </m:sSup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Pr="00411DDB">
        <w:rPr>
          <w:rStyle w:val="None"/>
          <w:rFonts w:ascii="Times New Roman" w:hAnsi="Times New Roman"/>
          <w:i/>
          <w:iCs/>
          <w:sz w:val="22"/>
          <w:szCs w:val="22"/>
        </w:rPr>
        <w:t xml:space="preserve"> and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iCs/>
                <w:sz w:val="22"/>
                <w:szCs w:val="22"/>
              </w:rPr>
            </m:ctrlPr>
          </m:fPr>
          <m:num>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iCs/>
                    <w:sz w:val="22"/>
                    <w:szCs w:val="22"/>
                  </w:rPr>
                </m:ctrlPr>
              </m:sSupPr>
              <m:e>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Pr="00411DDB">
        <w:rPr>
          <w:rStyle w:val="None"/>
          <w:rFonts w:ascii="Times New Roman" w:hAnsi="Times New Roman"/>
          <w:i/>
          <w:iCs/>
          <w:sz w:val="22"/>
          <w:szCs w:val="22"/>
        </w:rPr>
        <w:t xml:space="preserve"> as explained above, where the constant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Pr="00411DDB">
        <w:rPr>
          <w:rStyle w:val="None"/>
          <w:rFonts w:ascii="Times New Roman" w:hAnsi="Times New Roman"/>
          <w:i/>
          <w:iCs/>
          <w:sz w:val="22"/>
          <w:szCs w:val="22"/>
        </w:rPr>
        <w:t xml:space="preserve"> was obtained </w:t>
      </w:r>
      <w:r w:rsidR="00DD6AB4" w:rsidRPr="00411DDB">
        <w:rPr>
          <w:rStyle w:val="None"/>
          <w:rFonts w:ascii="Times New Roman" w:hAnsi="Times New Roman"/>
          <w:i/>
          <w:iCs/>
          <w:sz w:val="22"/>
          <w:szCs w:val="22"/>
        </w:rPr>
        <w:t>by solving</w:t>
      </w:r>
      <w:r w:rsidRPr="00411DDB">
        <w:rPr>
          <w:rStyle w:val="None"/>
          <w:rFonts w:ascii="Times New Roman" w:hAnsi="Times New Roman"/>
          <w:i/>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iCs/>
                <w:sz w:val="22"/>
                <w:szCs w:val="22"/>
              </w:rPr>
            </m:ctrlPr>
          </m:dPr>
          <m:e>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iCs/>
                <w:sz w:val="22"/>
                <w:szCs w:val="22"/>
              </w:rPr>
            </m:ctrlPr>
          </m:sSubPr>
          <m:e>
            <m:r>
              <w:rPr>
                <w:rStyle w:val="None"/>
                <w:rFonts w:ascii="Cambria Math" w:hAnsi="Cambria Math" w:cs="Times New Roman"/>
                <w:sz w:val="22"/>
                <w:szCs w:val="22"/>
              </w:rPr>
              <m:t>Δ</m:t>
            </m:r>
          </m:e>
          <m:sub>
            <m:r>
              <w:rPr>
                <w:rStyle w:val="None"/>
                <w:rFonts w:ascii="Cambria Math" w:hAnsi="Cambria Math" w:cs="Times New Roman"/>
                <w:sz w:val="22"/>
                <w:szCs w:val="22"/>
              </w:rPr>
              <m:t>LRF</m:t>
            </m:r>
          </m:sub>
        </m:sSub>
      </m:oMath>
      <w:r w:rsidRPr="00411DDB">
        <w:rPr>
          <w:rStyle w:val="None"/>
          <w:rFonts w:ascii="Times New Roman" w:hAnsi="Times New Roman"/>
          <w:i/>
          <w:iCs/>
          <w:sz w:val="22"/>
          <w:szCs w:val="22"/>
        </w:rPr>
        <w:t>.</w:t>
      </w:r>
    </w:p>
    <w:p w14:paraId="1B09E24B" w14:textId="742A9D05" w:rsidR="00F60A64" w:rsidRPr="00411DDB" w:rsidRDefault="00F60A64" w:rsidP="00F60A64">
      <w:pPr>
        <w:pStyle w:val="Default"/>
        <w:spacing w:before="0" w:after="270"/>
        <w:rPr>
          <w:rStyle w:val="None"/>
          <w:rFonts w:ascii="Times New Roman" w:hAnsi="Times New Roman"/>
          <w:i/>
          <w:iCs/>
          <w:sz w:val="22"/>
          <w:szCs w:val="22"/>
        </w:rPr>
      </w:pPr>
      <w:r w:rsidRPr="00411DDB">
        <w:rPr>
          <w:rStyle w:val="None"/>
          <w:rFonts w:ascii="Times New Roman" w:hAnsi="Times New Roman"/>
          <w:i/>
          <w:iCs/>
          <w:sz w:val="22"/>
          <w:szCs w:val="22"/>
        </w:rPr>
        <w:t xml:space="preserve">The best </w:t>
      </w:r>
      <w:r w:rsidR="00DD6AB4" w:rsidRPr="00411DDB">
        <w:rPr>
          <w:rStyle w:val="None"/>
          <w:rFonts w:ascii="Times New Roman" w:hAnsi="Times New Roman"/>
          <w:i/>
          <w:iCs/>
          <w:sz w:val="22"/>
          <w:szCs w:val="22"/>
        </w:rPr>
        <w:t xml:space="preserve">fitting </w:t>
      </w:r>
      <w:r w:rsidRPr="00411DDB">
        <w:rPr>
          <w:rStyle w:val="None"/>
          <w:rFonts w:ascii="Times New Roman" w:hAnsi="Times New Roman"/>
          <w:i/>
          <w:iCs/>
          <w:sz w:val="22"/>
          <w:szCs w:val="22"/>
        </w:rPr>
        <w:t>parameters were estimated separately for the mean observer and the individual observers.</w:t>
      </w:r>
    </w:p>
    <w:p w14:paraId="689F0110" w14:textId="6FB8BD25" w:rsidR="00B979EA" w:rsidRDefault="00E518A0" w:rsidP="00830E1D">
      <w:pPr>
        <w:rPr>
          <w:b/>
          <w:bCs/>
          <w:sz w:val="22"/>
          <w:szCs w:val="22"/>
        </w:rPr>
      </w:pPr>
      <w:r>
        <w:rPr>
          <w:b/>
          <w:bCs/>
          <w:sz w:val="22"/>
          <w:szCs w:val="22"/>
        </w:rPr>
        <w:lastRenderedPageBreak/>
        <w:t>4</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11D8BDB2"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w:t>
      </w:r>
      <w:r w:rsidR="00D9724A">
        <w:rPr>
          <w:rFonts w:ascii="Times New Roman" w:hAnsi="Times New Roman"/>
          <w:sz w:val="22"/>
          <w:szCs w:val="22"/>
        </w:rPr>
        <w:t>the objects were gray</w:t>
      </w:r>
      <w:r w:rsidR="00EA0008">
        <w:rPr>
          <w:rFonts w:ascii="Times New Roman" w:hAnsi="Times New Roman"/>
          <w:sz w:val="22"/>
          <w:szCs w:val="22"/>
        </w:rPr>
        <w:t xml:space="preserve"> in color</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2E194E">
        <w:rPr>
          <w:rFonts w:ascii="Times New Roman" w:hAnsi="Times New Roman"/>
          <w:color w:val="FF0000"/>
          <w:sz w:val="22"/>
          <w:szCs w:val="22"/>
        </w:rPr>
        <w:t xml:space="preserve">Figure 4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S3</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19595A54" w:rsidR="009C2926" w:rsidRDefault="004166D5" w:rsidP="006E4E6E">
      <w:pPr>
        <w:pStyle w:val="Default"/>
        <w:spacing w:before="0"/>
        <w:rPr>
          <w:rFonts w:ascii="Times New Roman" w:hAnsi="Times New Roman"/>
          <w:sz w:val="22"/>
          <w:szCs w:val="22"/>
        </w:rPr>
      </w:pPr>
      <w:r w:rsidRPr="00311A97">
        <w:rPr>
          <w:rFonts w:ascii="Times New Roman" w:hAnsi="Times New Roman" w:cs="Times New Roman"/>
          <w:color w:val="FF0000"/>
          <w:sz w:val="22"/>
          <w:szCs w:val="22"/>
        </w:rPr>
        <w:t>Figure</w:t>
      </w:r>
      <w:r w:rsidR="00126419" w:rsidRPr="00311A97">
        <w:rPr>
          <w:rFonts w:ascii="Times New Roman" w:hAnsi="Times New Roman" w:cs="Times New Roman"/>
          <w:color w:val="FF0000"/>
          <w:sz w:val="22"/>
          <w:szCs w:val="22"/>
        </w:rPr>
        <w:t>s</w:t>
      </w:r>
      <w:r w:rsidRPr="00311A97">
        <w:rPr>
          <w:rFonts w:ascii="Times New Roman" w:hAnsi="Times New Roman" w:cs="Times New Roman"/>
          <w:color w:val="FF0000"/>
          <w:sz w:val="22"/>
          <w:szCs w:val="22"/>
        </w:rPr>
        <w:t xml:space="preserve"> </w:t>
      </w:r>
      <w:r w:rsidR="00BE7AFC" w:rsidRPr="00311A97">
        <w:rPr>
          <w:rFonts w:ascii="Times New Roman" w:hAnsi="Times New Roman" w:cs="Times New Roman"/>
          <w:color w:val="FF0000"/>
          <w:sz w:val="22"/>
          <w:szCs w:val="22"/>
        </w:rPr>
        <w:t>5</w:t>
      </w:r>
      <w:r w:rsidR="00BE7AFC" w:rsidRPr="008F1628">
        <w:rPr>
          <w:rFonts w:ascii="Times New Roman" w:hAnsi="Times New Roman" w:cs="Times New Roman"/>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802B4E">
        <w:rPr>
          <w:rFonts w:ascii="Times New Roman" w:hAnsi="Times New Roman" w:cs="Times New Roman"/>
          <w:color w:val="FF0000"/>
          <w:sz w:val="22"/>
          <w:szCs w:val="22"/>
        </w:rPr>
        <w:t>Table S</w:t>
      </w:r>
      <w:r w:rsidR="0017656F" w:rsidRPr="00802B4E">
        <w:rPr>
          <w:rFonts w:ascii="Times New Roman" w:hAnsi="Times New Roman" w:cs="Times New Roman"/>
          <w:color w:val="FF0000"/>
          <w:sz w:val="22"/>
          <w:szCs w:val="22"/>
        </w:rPr>
        <w:t>1</w:t>
      </w:r>
      <w:r w:rsidR="0054340C" w:rsidRPr="00E47E60">
        <w:rPr>
          <w:rFonts w:ascii="Times New Roman" w:hAnsi="Times New Roman" w:cs="Times New Roman"/>
          <w:sz w:val="22"/>
          <w:szCs w:val="22"/>
        </w:rPr>
        <w:t xml:space="preserve"> provides the thresholds and SEMs from </w:t>
      </w:r>
      <w:r w:rsidR="0054340C" w:rsidRPr="00C915E9">
        <w:rPr>
          <w:rFonts w:ascii="Times New Roman" w:hAnsi="Times New Roman" w:cs="Times New Roman"/>
          <w:color w:val="FF0000"/>
          <w:sz w:val="22"/>
          <w:szCs w:val="22"/>
        </w:rPr>
        <w:t xml:space="preserve">Figure </w:t>
      </w:r>
      <w:r w:rsidR="00C915E9">
        <w:rPr>
          <w:rFonts w:ascii="Times New Roman" w:hAnsi="Times New Roman" w:cs="Times New Roman"/>
          <w:color w:val="FF0000"/>
          <w:sz w:val="22"/>
          <w:szCs w:val="22"/>
        </w:rPr>
        <w:t>5</w:t>
      </w:r>
      <w:r w:rsidR="0054340C" w:rsidRPr="00C915E9">
        <w:rPr>
          <w:rFonts w:ascii="Times New Roman" w:hAnsi="Times New Roman" w:cs="Times New Roman"/>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For low values of the covariance scalar, the thresholds are nearly constant</w:t>
      </w:r>
      <w:r w:rsidR="00810897">
        <w:rPr>
          <w:rFonts w:ascii="Times New Roman" w:hAnsi="Times New Roman" w:cs="Times New Roman"/>
          <w:sz w:val="22"/>
          <w:szCs w:val="22"/>
        </w:rPr>
        <w:t xml:space="preserve"> and are similar across observers</w:t>
      </w:r>
      <w:r w:rsidR="006E4E6E" w:rsidRPr="008F1628">
        <w:rPr>
          <w:rFonts w:ascii="Times New Roman" w:hAnsi="Times New Roman" w:cs="Times New Roman"/>
          <w:sz w:val="22"/>
          <w:szCs w:val="22"/>
        </w:rPr>
        <w:t xml:space="preserve">.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 xml:space="preserve">The thresholds are comparable for chromatic and achromatic variation. </w:t>
      </w:r>
      <w:r w:rsidR="006E4E6E">
        <w:rPr>
          <w:rFonts w:ascii="Times New Roman" w:hAnsi="Times New Roman"/>
          <w:sz w:val="22"/>
          <w:szCs w:val="22"/>
        </w:rPr>
        <w:t>These features are seen in the mean data (</w:t>
      </w:r>
      <w:r w:rsidR="006E4E6E" w:rsidRPr="00947CC3">
        <w:rPr>
          <w:rFonts w:ascii="Times New Roman" w:hAnsi="Times New Roman"/>
          <w:color w:val="FF0000"/>
          <w:sz w:val="22"/>
          <w:szCs w:val="22"/>
        </w:rPr>
        <w:t>Figure 5</w:t>
      </w:r>
      <w:r w:rsidR="006E4E6E">
        <w:rPr>
          <w:rFonts w:ascii="Times New Roman" w:hAnsi="Times New Roman"/>
          <w:sz w:val="22"/>
          <w:szCs w:val="22"/>
        </w:rPr>
        <w:t>) and in the data for all observers (</w:t>
      </w:r>
      <w:r w:rsidR="006E4E6E" w:rsidRPr="00947CC3">
        <w:rPr>
          <w:rFonts w:ascii="Times New Roman" w:hAnsi="Times New Roman"/>
          <w:color w:val="FF0000"/>
          <w:sz w:val="22"/>
          <w:szCs w:val="22"/>
        </w:rPr>
        <w:t>Figure 6</w:t>
      </w:r>
      <w:r w:rsidR="006E4E6E">
        <w:rPr>
          <w:rFonts w:ascii="Times New Roman" w:hAnsi="Times New Roman"/>
          <w:sz w:val="22"/>
          <w:szCs w:val="22"/>
        </w:rPr>
        <w:t>).</w:t>
      </w:r>
    </w:p>
    <w:p w14:paraId="38E13EBB" w14:textId="77777777" w:rsidR="009A09A0" w:rsidRDefault="009A09A0" w:rsidP="006E4E6E">
      <w:pPr>
        <w:pStyle w:val="Default"/>
        <w:spacing w:before="0"/>
        <w:rPr>
          <w:rFonts w:ascii="Times New Roman" w:hAnsi="Times New Roman"/>
          <w:sz w:val="22"/>
          <w:szCs w:val="22"/>
        </w:rPr>
      </w:pPr>
    </w:p>
    <w:p w14:paraId="5F657CBD" w14:textId="4349853A" w:rsidR="009A09A0" w:rsidRPr="00D5736E" w:rsidRDefault="009A09A0" w:rsidP="006E4E6E">
      <w:pPr>
        <w:pStyle w:val="Default"/>
        <w:spacing w:before="0"/>
        <w:rPr>
          <w:rFonts w:ascii="Times New Roman" w:hAnsi="Times New Roman" w:cs="Times New Roman"/>
          <w:sz w:val="22"/>
          <w:szCs w:val="22"/>
        </w:rPr>
      </w:pPr>
      <w:r>
        <w:rPr>
          <w:rFonts w:ascii="Times New Roman" w:hAnsi="Times New Roman"/>
          <w:sz w:val="22"/>
          <w:szCs w:val="22"/>
        </w:rPr>
        <w:t xml:space="preserve">[MAKE </w:t>
      </w:r>
      <w:r w:rsidR="00DD4CBF">
        <w:rPr>
          <w:rFonts w:ascii="Times New Roman" w:hAnsi="Times New Roman"/>
          <w:sz w:val="22"/>
          <w:szCs w:val="22"/>
        </w:rPr>
        <w:t xml:space="preserve">LOG THREHSOLD </w:t>
      </w:r>
      <w:r>
        <w:rPr>
          <w:rFonts w:ascii="Times New Roman" w:hAnsi="Times New Roman"/>
          <w:sz w:val="22"/>
          <w:szCs w:val="22"/>
        </w:rPr>
        <w:t>FIGURE FOR INDIVIDUAL OBSERVERS]</w:t>
      </w:r>
    </w:p>
    <w:p w14:paraId="41BCD7AB" w14:textId="3CDA2C8B" w:rsidR="00CC12A9" w:rsidRDefault="00CC12A9" w:rsidP="00095375">
      <w:pPr>
        <w:pStyle w:val="Default"/>
        <w:spacing w:before="0"/>
        <w:rPr>
          <w:rStyle w:val="None"/>
          <w:rFonts w:ascii="Arial Unicode MS" w:hAnsi="Arial Unicode MS"/>
          <w:sz w:val="22"/>
          <w:szCs w:val="22"/>
        </w:rPr>
      </w:pPr>
    </w:p>
    <w:p w14:paraId="54709212" w14:textId="68A0FA34" w:rsidR="00E40E0C" w:rsidRPr="00450201" w:rsidRDefault="00450201">
      <w:pPr>
        <w:rPr>
          <w:rFonts w:cs="Arial Unicode MS"/>
          <w:b/>
          <w:bCs/>
          <w:color w:val="000000"/>
          <w:sz w:val="22"/>
          <w:szCs w:val="22"/>
          <w14:textOutline w14:w="0" w14:cap="flat" w14:cmpd="sng" w14:algn="ctr">
            <w14:noFill/>
            <w14:prstDash w14:val="solid"/>
            <w14:bevel/>
          </w14:textOutline>
        </w:rPr>
      </w:pPr>
      <w:r w:rsidRPr="00450201">
        <w:rPr>
          <w:rFonts w:cs="Arial Unicode MS"/>
          <w:b/>
          <w:bCs/>
          <w:color w:val="000000"/>
          <w:sz w:val="22"/>
          <w:szCs w:val="22"/>
          <w14:textOutline w14:w="0" w14:cap="flat" w14:cmpd="sng" w14:algn="ctr">
            <w14:noFill/>
            <w14:prstDash w14:val="solid"/>
            <w14:bevel/>
          </w14:textOutline>
        </w:rPr>
        <w:t>Equivalent noise characterization of background variation</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37649BD0"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The spectrum of 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in the range [1- \</w:t>
      </w:r>
      <w:r w:rsidR="00500569">
        <w:rPr>
          <w:rFonts w:ascii="Times New Roman" w:hAnsi="Times New Roman"/>
          <w:sz w:val="22"/>
          <w:szCs w:val="22"/>
        </w:rPr>
        <w:t>zeta</w:t>
      </w:r>
      <w:r w:rsidR="004A4D14">
        <w:rPr>
          <w:rFonts w:ascii="Times New Roman" w:hAnsi="Times New Roman"/>
          <w:sz w:val="22"/>
          <w:szCs w:val="22"/>
        </w:rPr>
        <w:t>, 1+ \</w:t>
      </w:r>
      <w:r w:rsidR="00500569" w:rsidRPr="00500569">
        <w:rPr>
          <w:rFonts w:ascii="Times New Roman" w:hAnsi="Times New Roman"/>
          <w:sz w:val="22"/>
          <w:szCs w:val="22"/>
        </w:rPr>
        <w:t xml:space="preserve"> </w:t>
      </w:r>
      <w:r w:rsidR="00500569">
        <w:rPr>
          <w:rFonts w:ascii="Times New Roman" w:hAnsi="Times New Roman"/>
          <w:sz w:val="22"/>
          <w:szCs w:val="22"/>
        </w:rPr>
        <w:t>zeta</w:t>
      </w:r>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lightness discrimination thresholds for seven values of the range parameter \</w:t>
      </w:r>
      <w:r w:rsidR="00582F6F">
        <w:rPr>
          <w:rFonts w:ascii="Times New Roman" w:hAnsi="Times New Roman"/>
          <w:sz w:val="22"/>
          <w:szCs w:val="22"/>
        </w:rPr>
        <w:t>zeta</w:t>
      </w:r>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B760FE">
        <w:rPr>
          <w:rFonts w:ascii="Times New Roman" w:hAnsi="Times New Roman"/>
          <w:color w:val="FF0000"/>
          <w:sz w:val="22"/>
          <w:szCs w:val="22"/>
        </w:rPr>
        <w:t>Figure XX</w:t>
      </w:r>
      <w:r w:rsidR="00B760FE">
        <w:rPr>
          <w:rFonts w:ascii="Times New Roman" w:hAnsi="Times New Roman"/>
          <w:color w:val="FF0000"/>
          <w:sz w:val="22"/>
          <w:szCs w:val="22"/>
        </w:rPr>
        <w:t>.</w:t>
      </w:r>
      <w:r w:rsidR="00B760FE">
        <w:rPr>
          <w:rFonts w:ascii="Times New Roman" w:hAnsi="Times New Roman"/>
          <w:sz w:val="22"/>
          <w:szCs w:val="22"/>
        </w:rPr>
        <w:t xml:space="preserve"> </w:t>
      </w:r>
      <w:r w:rsidR="00466C6E" w:rsidRPr="00B760FE">
        <w:rPr>
          <w:rFonts w:ascii="Times New Roman" w:hAnsi="Times New Roman"/>
          <w:color w:val="FF0000"/>
          <w:sz w:val="22"/>
          <w:szCs w:val="22"/>
        </w:rPr>
        <w:t>Figure XX</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 xml:space="preserve">internal noise as </w:t>
      </w:r>
      <w:r w:rsidR="00BB78CE" w:rsidRPr="00BB78CE">
        <w:rPr>
          <w:rFonts w:ascii="Times New Roman" w:hAnsi="Times New Roman"/>
          <w:color w:val="FF0000"/>
          <w:sz w:val="22"/>
          <w:szCs w:val="22"/>
        </w:rPr>
        <w:t>XXX</w:t>
      </w:r>
      <w:r w:rsidR="00BB78CE">
        <w:rPr>
          <w:rFonts w:ascii="Times New Roman" w:hAnsi="Times New Roman"/>
          <w:sz w:val="22"/>
          <w:szCs w:val="22"/>
        </w:rPr>
        <w:t xml:space="preserve">. </w:t>
      </w:r>
      <w:r w:rsidR="00DB3098">
        <w:rPr>
          <w:rFonts w:ascii="Times New Roman" w:hAnsi="Times New Roman"/>
          <w:sz w:val="22"/>
          <w:szCs w:val="22"/>
        </w:rPr>
        <w:t>This compares well with the internal noise obtained using the thresholds obtained from background reflectance spectra variation.</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5E0F78FA" w14:textId="4763267F" w:rsidR="00265CCA" w:rsidRDefault="007C6837" w:rsidP="00265CCA">
      <w:pPr>
        <w:rPr>
          <w:sz w:val="22"/>
          <w:szCs w:val="22"/>
        </w:rPr>
      </w:pPr>
      <w:r>
        <w:rPr>
          <w:sz w:val="22"/>
          <w:szCs w:val="22"/>
        </w:rPr>
        <w:t xml:space="preserve">Finally, we measured lightness discrimination thresholds for simultaneous variation in the reflectance spectra of background objects and the intensity of the light sources in the scene. </w:t>
      </w:r>
      <w:r w:rsidR="00474BA4">
        <w:rPr>
          <w:sz w:val="22"/>
          <w:szCs w:val="22"/>
        </w:rPr>
        <w:t>In this experiment, we</w:t>
      </w:r>
      <w:r>
        <w:rPr>
          <w:sz w:val="22"/>
          <w:szCs w:val="22"/>
        </w:rPr>
        <w:t xml:space="preserve"> studied </w:t>
      </w:r>
      <w:r w:rsidR="00474BA4">
        <w:rPr>
          <w:sz w:val="22"/>
          <w:szCs w:val="22"/>
        </w:rPr>
        <w:t xml:space="preserve">six conditions: no variation, achromatic and chromatic variation in the background objects with fixed light source spectrum, variation in intensity of light source with fixed background, and simultaneous </w:t>
      </w:r>
      <w:r w:rsidR="00474BA4">
        <w:rPr>
          <w:sz w:val="22"/>
          <w:szCs w:val="22"/>
        </w:rPr>
        <w:lastRenderedPageBreak/>
        <w:t xml:space="preserve">variation in the intensity of light source and background object reflectance spectra for chromatic and achromatic.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265CCA">
        <w:rPr>
          <w:color w:val="FF0000"/>
          <w:sz w:val="22"/>
          <w:szCs w:val="22"/>
        </w:rPr>
        <w:t>Figure XX</w:t>
      </w:r>
      <w:r w:rsidR="00265CCA">
        <w:rPr>
          <w:sz w:val="22"/>
          <w:szCs w:val="22"/>
        </w:rPr>
        <w:t xml:space="preserve">. </w:t>
      </w:r>
      <w:r w:rsidR="00661656" w:rsidRPr="00265CCA">
        <w:rPr>
          <w:color w:val="FF0000"/>
          <w:sz w:val="22"/>
          <w:szCs w:val="22"/>
        </w:rPr>
        <w:t>Figure XX</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A2279">
        <w:rPr>
          <w:color w:val="FF0000"/>
          <w:sz w:val="22"/>
          <w:szCs w:val="22"/>
        </w:rPr>
        <w:t xml:space="preserve">Figure XX </w:t>
      </w:r>
      <w:r w:rsidR="003A2279">
        <w:rPr>
          <w:sz w:val="22"/>
          <w:szCs w:val="22"/>
        </w:rPr>
        <w:t xml:space="preserve">shows the mean threshold of all six observers for these six conditions. </w:t>
      </w:r>
      <w:r w:rsidR="00B2362B">
        <w:rPr>
          <w:sz w:val="22"/>
          <w:szCs w:val="22"/>
        </w:rPr>
        <w:t xml:space="preserve">We see that the threshold for simultaneous variation of light intensity and reflectance spectra of background objects is higher than the condition with individual variations. As observed earlier, the threshold </w:t>
      </w:r>
      <w:r w:rsidR="00BA5B5D">
        <w:rPr>
          <w:sz w:val="22"/>
          <w:szCs w:val="22"/>
        </w:rPr>
        <w:t xml:space="preserve">for </w:t>
      </w:r>
      <w:r w:rsidR="00B2362B">
        <w:rPr>
          <w:sz w:val="22"/>
          <w:szCs w:val="22"/>
        </w:rPr>
        <w:t>achromatic and chromatic conditions are comparable.</w:t>
      </w:r>
      <w:r w:rsidR="00BA5B5D">
        <w:rPr>
          <w:sz w:val="22"/>
          <w:szCs w:val="22"/>
        </w:rPr>
        <w:t xml:space="preserve"> </w:t>
      </w:r>
    </w:p>
    <w:p w14:paraId="2B222CAE" w14:textId="77777777" w:rsidR="001E13DF" w:rsidRDefault="001E13DF" w:rsidP="00265CCA">
      <w:pPr>
        <w:rPr>
          <w:sz w:val="22"/>
          <w:szCs w:val="22"/>
        </w:rPr>
      </w:pPr>
    </w:p>
    <w:p w14:paraId="5AEFF474" w14:textId="17B915BD" w:rsidR="001E13DF" w:rsidRDefault="001E13DF" w:rsidP="00265CCA">
      <w:pPr>
        <w:rPr>
          <w:sz w:val="22"/>
          <w:szCs w:val="22"/>
        </w:rPr>
      </w:pPr>
      <w:r w:rsidRPr="001E13DF">
        <w:rPr>
          <w:color w:val="FF0000"/>
          <w:sz w:val="22"/>
          <w:szCs w:val="22"/>
        </w:rPr>
        <w:t xml:space="preserve">Figure XX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p>
    <w:p w14:paraId="521FAE40" w14:textId="77777777" w:rsidR="00EE753A" w:rsidRDefault="00EE753A" w:rsidP="00265CCA">
      <w:pPr>
        <w:rPr>
          <w:sz w:val="22"/>
          <w:szCs w:val="22"/>
        </w:rPr>
      </w:pPr>
    </w:p>
    <w:p w14:paraId="3E90DA7C" w14:textId="5A23F617"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A771E3">
        <w:rPr>
          <w:color w:val="FF0000"/>
          <w:sz w:val="22"/>
          <w:szCs w:val="22"/>
        </w:rPr>
        <w:t>Figure XXX</w:t>
      </w:r>
      <w:r w:rsidR="0034242F">
        <w:rPr>
          <w:sz w:val="22"/>
          <w:szCs w:val="22"/>
        </w:rPr>
        <w:t xml:space="preserve"> shows the thresholds of the linear receptive model for the six conditions. </w:t>
      </w:r>
      <w:r w:rsidR="00A771E3">
        <w:rPr>
          <w:sz w:val="22"/>
          <w:szCs w:val="22"/>
        </w:rPr>
        <w:t xml:space="preserve">As expected, the threshold of the linear receptive model are </w:t>
      </w:r>
      <w:r w:rsidR="00880389">
        <w:rPr>
          <w:sz w:val="22"/>
          <w:szCs w:val="22"/>
        </w:rPr>
        <w:t xml:space="preserve">within comparable to the </w:t>
      </w:r>
      <w:r w:rsidR="0005422A">
        <w:rPr>
          <w:sz w:val="22"/>
          <w:szCs w:val="22"/>
        </w:rPr>
        <w:t xml:space="preserve">measured </w:t>
      </w:r>
      <w:r w:rsidR="00880389">
        <w:rPr>
          <w:sz w:val="22"/>
          <w:szCs w:val="22"/>
        </w:rPr>
        <w:t xml:space="preserve">threshold of the no-variation condition and background spectra variation conditions. Also, the threshold of </w:t>
      </w:r>
      <w:r w:rsidR="00880389">
        <w:rPr>
          <w:sz w:val="22"/>
          <w:szCs w:val="22"/>
        </w:rPr>
        <w:t>the linear receptive model</w:t>
      </w:r>
      <w:r w:rsidR="00880389">
        <w:rPr>
          <w:sz w:val="22"/>
          <w:szCs w:val="22"/>
        </w:rPr>
        <w:t xml:space="preserve"> </w:t>
      </w:r>
      <w:r w:rsidR="00B242B0">
        <w:rPr>
          <w:sz w:val="22"/>
          <w:szCs w:val="22"/>
        </w:rPr>
        <w:t xml:space="preserve">is </w:t>
      </w:r>
      <w:r w:rsidR="00A771E3">
        <w:rPr>
          <w:sz w:val="22"/>
          <w:szCs w:val="22"/>
        </w:rPr>
        <w:t>significantly higher than the measured threshold 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137028F4" w14:textId="2D79539C" w:rsidR="00151AF7" w:rsidRPr="00265CCA" w:rsidRDefault="00E518A0" w:rsidP="00265CCA">
      <w:pPr>
        <w:rPr>
          <w:rFonts w:cs="Arial Unicode MS"/>
          <w:color w:val="000000"/>
          <w:sz w:val="22"/>
          <w:szCs w:val="22"/>
          <w14:textOutline w14:w="0" w14:cap="flat" w14:cmpd="sng" w14:algn="ctr">
            <w14:noFill/>
            <w14:prstDash w14:val="solid"/>
            <w14:bevel/>
          </w14:textOutline>
        </w:rPr>
      </w:pPr>
      <w:r>
        <w:rPr>
          <w:b/>
          <w:bCs/>
          <w:sz w:val="22"/>
          <w:szCs w:val="22"/>
        </w:rPr>
        <w:t xml:space="preserve">5 </w:t>
      </w:r>
      <w:r w:rsidR="00E6746C">
        <w:rPr>
          <w:b/>
          <w:bCs/>
          <w:sz w:val="22"/>
          <w:szCs w:val="22"/>
        </w:rPr>
        <w:t>DISCUSSION</w:t>
      </w:r>
    </w:p>
    <w:p w14:paraId="596C9304" w14:textId="543233EC" w:rsidR="00E0112B" w:rsidRPr="00900779" w:rsidRDefault="001E77B3" w:rsidP="000E3DCD">
      <w:pPr>
        <w:rPr>
          <w:i/>
          <w:iCs/>
          <w:sz w:val="22"/>
          <w:szCs w:val="22"/>
        </w:rPr>
      </w:pPr>
      <w:r w:rsidRPr="00900779">
        <w:rPr>
          <w:i/>
          <w:iCs/>
          <w:sz w:val="22"/>
          <w:szCs w:val="22"/>
        </w:rPr>
        <w:t xml:space="preserve">The </w:t>
      </w:r>
      <w:r w:rsidR="00943998" w:rsidRPr="00900779">
        <w:rPr>
          <w:i/>
          <w:iCs/>
          <w:sz w:val="22"/>
          <w:szCs w:val="22"/>
        </w:rPr>
        <w:t>perceived</w:t>
      </w:r>
      <w:r w:rsidR="00943998" w:rsidRPr="00900779">
        <w:rPr>
          <w:b/>
          <w:bCs/>
          <w:i/>
          <w:iCs/>
          <w:sz w:val="22"/>
          <w:szCs w:val="22"/>
        </w:rPr>
        <w:t xml:space="preserve"> </w:t>
      </w:r>
      <w:r w:rsidRPr="00900779">
        <w:rPr>
          <w:i/>
          <w:iCs/>
          <w:sz w:val="22"/>
          <w:szCs w:val="22"/>
        </w:rPr>
        <w:t>lightness</w:t>
      </w:r>
      <w:r w:rsidRPr="00900779">
        <w:rPr>
          <w:b/>
          <w:bCs/>
          <w:i/>
          <w:iCs/>
          <w:sz w:val="22"/>
          <w:szCs w:val="22"/>
        </w:rPr>
        <w:t xml:space="preserve"> </w:t>
      </w:r>
      <w:r w:rsidRPr="00900779">
        <w:rPr>
          <w:i/>
          <w:iCs/>
          <w:sz w:val="22"/>
          <w:szCs w:val="22"/>
        </w:rPr>
        <w:t xml:space="preserve">of an object </w:t>
      </w:r>
      <w:r w:rsidR="00943998" w:rsidRPr="00900779">
        <w:rPr>
          <w:i/>
          <w:iCs/>
          <w:sz w:val="22"/>
          <w:szCs w:val="22"/>
        </w:rPr>
        <w:t xml:space="preserve">can </w:t>
      </w:r>
      <w:r w:rsidRPr="00900779">
        <w:rPr>
          <w:i/>
          <w:iCs/>
          <w:sz w:val="22"/>
          <w:szCs w:val="22"/>
        </w:rPr>
        <w:t>depend on the scene in which it lies</w:t>
      </w:r>
      <w:r w:rsidR="00321BD2" w:rsidRPr="00900779">
        <w:rPr>
          <w:i/>
          <w:iCs/>
          <w:sz w:val="22"/>
          <w:szCs w:val="22"/>
        </w:rPr>
        <w:t>. S</w:t>
      </w:r>
      <w:r w:rsidR="00943998" w:rsidRPr="00900779">
        <w:rPr>
          <w:i/>
          <w:iCs/>
          <w:sz w:val="22"/>
          <w:szCs w:val="22"/>
        </w:rPr>
        <w:t>tabilization of the lightness representation against variation in scene properties extrinsic to the object’s surface reflectance is referred to as lightness constancy.</w:t>
      </w:r>
      <w:r w:rsidRPr="00900779">
        <w:rPr>
          <w:i/>
          <w:iCs/>
          <w:sz w:val="22"/>
          <w:szCs w:val="22"/>
        </w:rPr>
        <w:t xml:space="preserve"> </w:t>
      </w:r>
      <w:r w:rsidR="00C815DA" w:rsidRPr="00900779">
        <w:rPr>
          <w:i/>
          <w:iCs/>
          <w:sz w:val="22"/>
          <w:szCs w:val="22"/>
        </w:rPr>
        <w:t>In this paper</w:t>
      </w:r>
      <w:r w:rsidR="00524783" w:rsidRPr="00900779">
        <w:rPr>
          <w:i/>
          <w:iCs/>
          <w:sz w:val="22"/>
          <w:szCs w:val="22"/>
        </w:rPr>
        <w:t xml:space="preserve">, </w:t>
      </w:r>
      <w:r w:rsidR="00943998" w:rsidRPr="00900779">
        <w:rPr>
          <w:i/>
          <w:iCs/>
          <w:sz w:val="22"/>
          <w:szCs w:val="22"/>
        </w:rPr>
        <w:t xml:space="preserve">we introduced a </w:t>
      </w:r>
      <w:r w:rsidR="00F801C5" w:rsidRPr="00900779">
        <w:rPr>
          <w:i/>
          <w:iCs/>
          <w:sz w:val="22"/>
          <w:szCs w:val="22"/>
        </w:rPr>
        <w:t xml:space="preserve">new </w:t>
      </w:r>
      <w:r w:rsidR="00943998" w:rsidRPr="00900779">
        <w:rPr>
          <w:i/>
          <w:iCs/>
          <w:sz w:val="22"/>
          <w:szCs w:val="22"/>
        </w:rPr>
        <w:t xml:space="preserve">psychophysical approach </w:t>
      </w:r>
      <w:r w:rsidR="00F801C5" w:rsidRPr="00900779">
        <w:rPr>
          <w:i/>
          <w:iCs/>
          <w:sz w:val="22"/>
          <w:szCs w:val="22"/>
        </w:rPr>
        <w:t>for</w:t>
      </w:r>
      <w:r w:rsidR="00943998" w:rsidRPr="00900779">
        <w:rPr>
          <w:i/>
          <w:iCs/>
          <w:sz w:val="22"/>
          <w:szCs w:val="22"/>
        </w:rPr>
        <w:t xml:space="preserve"> characteri</w:t>
      </w:r>
      <w:r w:rsidR="00534AE3" w:rsidRPr="00900779">
        <w:rPr>
          <w:i/>
          <w:iCs/>
          <w:sz w:val="22"/>
          <w:szCs w:val="22"/>
        </w:rPr>
        <w:t>z</w:t>
      </w:r>
      <w:r w:rsidR="00F801C5" w:rsidRPr="00900779">
        <w:rPr>
          <w:i/>
          <w:iCs/>
          <w:sz w:val="22"/>
          <w:szCs w:val="22"/>
        </w:rPr>
        <w:t>ing</w:t>
      </w:r>
      <w:r w:rsidR="00943998" w:rsidRPr="00900779">
        <w:rPr>
          <w:i/>
          <w:iCs/>
          <w:sz w:val="22"/>
          <w:szCs w:val="22"/>
        </w:rPr>
        <w:t xml:space="preserve"> lightness constancy</w:t>
      </w:r>
      <w:r w:rsidR="00F801C5" w:rsidRPr="00900779">
        <w:rPr>
          <w:i/>
          <w:iCs/>
          <w:sz w:val="22"/>
          <w:szCs w:val="22"/>
        </w:rPr>
        <w:t>. The approach is</w:t>
      </w:r>
      <w:r w:rsidR="00943998" w:rsidRPr="00900779">
        <w:rPr>
          <w:i/>
          <w:iCs/>
          <w:sz w:val="22"/>
          <w:szCs w:val="22"/>
        </w:rPr>
        <w:t xml:space="preserve"> based on measuring how lightness discrimination thresholds vary with experimentally introduced variation in scene properties extrinsic to the object’s reflectance. </w:t>
      </w:r>
      <w:r w:rsidR="003711A7" w:rsidRPr="00900779">
        <w:rPr>
          <w:i/>
          <w:iCs/>
          <w:sz w:val="22"/>
          <w:szCs w:val="22"/>
        </w:rPr>
        <w:t>Specifically</w:t>
      </w:r>
      <w:r w:rsidR="00943998" w:rsidRPr="00900779">
        <w:rPr>
          <w:i/>
          <w:iCs/>
          <w:sz w:val="22"/>
          <w:szCs w:val="22"/>
        </w:rPr>
        <w:t xml:space="preserve">, we studied </w:t>
      </w:r>
      <w:r w:rsidR="00C71F0B" w:rsidRPr="00900779">
        <w:rPr>
          <w:i/>
          <w:iCs/>
          <w:sz w:val="22"/>
          <w:szCs w:val="22"/>
        </w:rPr>
        <w:t xml:space="preserve">how </w:t>
      </w:r>
      <w:r w:rsidR="003711A7" w:rsidRPr="00900779">
        <w:rPr>
          <w:i/>
          <w:iCs/>
          <w:sz w:val="22"/>
          <w:szCs w:val="22"/>
        </w:rPr>
        <w:t>lightness discrimination thresholds</w:t>
      </w:r>
      <w:r w:rsidR="00C71F0B" w:rsidRPr="00900779">
        <w:rPr>
          <w:i/>
          <w:iCs/>
          <w:sz w:val="22"/>
          <w:szCs w:val="22"/>
        </w:rPr>
        <w:t xml:space="preserve"> are impacted by</w:t>
      </w:r>
      <w:r w:rsidR="003711A7" w:rsidRPr="00900779">
        <w:rPr>
          <w:i/>
          <w:iCs/>
          <w:sz w:val="22"/>
          <w:szCs w:val="22"/>
        </w:rPr>
        <w:t xml:space="preserve"> </w:t>
      </w:r>
      <w:r w:rsidR="00943998" w:rsidRPr="00900779">
        <w:rPr>
          <w:i/>
          <w:iCs/>
          <w:sz w:val="22"/>
          <w:szCs w:val="22"/>
        </w:rPr>
        <w:t xml:space="preserve">variation in the reflectance </w:t>
      </w:r>
      <w:r w:rsidR="007A60B8" w:rsidRPr="00900779">
        <w:rPr>
          <w:i/>
          <w:iCs/>
          <w:sz w:val="22"/>
          <w:szCs w:val="22"/>
        </w:rPr>
        <w:t xml:space="preserve">of </w:t>
      </w:r>
      <w:r w:rsidR="00943998" w:rsidRPr="00900779">
        <w:rPr>
          <w:i/>
          <w:iCs/>
          <w:sz w:val="22"/>
          <w:szCs w:val="22"/>
        </w:rPr>
        <w:t xml:space="preserve">the </w:t>
      </w:r>
      <w:r w:rsidR="007A60B8" w:rsidRPr="00900779">
        <w:rPr>
          <w:i/>
          <w:iCs/>
          <w:sz w:val="22"/>
          <w:szCs w:val="22"/>
        </w:rPr>
        <w:t xml:space="preserve">background objects in </w:t>
      </w:r>
      <w:r w:rsidR="00F81BDF" w:rsidRPr="00900779">
        <w:rPr>
          <w:i/>
          <w:iCs/>
          <w:sz w:val="22"/>
          <w:szCs w:val="22"/>
        </w:rPr>
        <w:t xml:space="preserve">naturalistic </w:t>
      </w:r>
      <w:r w:rsidR="007A60B8" w:rsidRPr="00900779">
        <w:rPr>
          <w:i/>
          <w:iCs/>
          <w:sz w:val="22"/>
          <w:szCs w:val="22"/>
        </w:rPr>
        <w:t>scene</w:t>
      </w:r>
      <w:r w:rsidR="003F4354" w:rsidRPr="00900779">
        <w:rPr>
          <w:i/>
          <w:iCs/>
          <w:sz w:val="22"/>
          <w:szCs w:val="22"/>
        </w:rPr>
        <w:t>s</w:t>
      </w:r>
      <w:r w:rsidR="001F740C" w:rsidRPr="00900779">
        <w:rPr>
          <w:i/>
          <w:iCs/>
          <w:sz w:val="22"/>
          <w:szCs w:val="22"/>
        </w:rPr>
        <w:t xml:space="preserve"> rendered using computer graphics</w:t>
      </w:r>
      <w:r w:rsidR="007A60B8" w:rsidRPr="00900779">
        <w:rPr>
          <w:i/>
          <w:iCs/>
          <w:sz w:val="22"/>
          <w:szCs w:val="22"/>
        </w:rPr>
        <w:t xml:space="preserve">. </w:t>
      </w:r>
      <w:r w:rsidR="008E1078" w:rsidRPr="00900779">
        <w:rPr>
          <w:i/>
          <w:iCs/>
          <w:sz w:val="22"/>
          <w:szCs w:val="22"/>
        </w:rPr>
        <w:t xml:space="preserve">Our results (Figures </w:t>
      </w:r>
      <w:r w:rsidR="0043071E" w:rsidRPr="00900779">
        <w:rPr>
          <w:i/>
          <w:iCs/>
          <w:sz w:val="22"/>
          <w:szCs w:val="22"/>
        </w:rPr>
        <w:t xml:space="preserve">5 </w:t>
      </w:r>
      <w:r w:rsidR="008E1078" w:rsidRPr="00900779">
        <w:rPr>
          <w:i/>
          <w:iCs/>
          <w:sz w:val="22"/>
          <w:szCs w:val="22"/>
        </w:rPr>
        <w:t xml:space="preserve">and </w:t>
      </w:r>
      <w:r w:rsidR="0043071E" w:rsidRPr="00900779">
        <w:rPr>
          <w:i/>
          <w:iCs/>
          <w:sz w:val="22"/>
          <w:szCs w:val="22"/>
        </w:rPr>
        <w:t>6</w:t>
      </w:r>
      <w:r w:rsidR="008E1078" w:rsidRPr="00900779">
        <w:rPr>
          <w:i/>
          <w:iCs/>
          <w:sz w:val="22"/>
          <w:szCs w:val="22"/>
        </w:rPr>
        <w:t xml:space="preserve">) show that when the variation in the </w:t>
      </w:r>
      <w:r w:rsidR="00170371" w:rsidRPr="00900779">
        <w:rPr>
          <w:i/>
          <w:iCs/>
          <w:sz w:val="22"/>
          <w:szCs w:val="22"/>
        </w:rPr>
        <w:t xml:space="preserve">reflectance </w:t>
      </w:r>
      <w:r w:rsidR="008E1078" w:rsidRPr="00900779">
        <w:rPr>
          <w:i/>
          <w:iCs/>
          <w:sz w:val="22"/>
          <w:szCs w:val="22"/>
        </w:rPr>
        <w:t xml:space="preserve">of background objects is small, discrimination thresholds are nearly constant. In this regime, performance </w:t>
      </w:r>
      <w:r w:rsidR="006610BB" w:rsidRPr="00900779">
        <w:rPr>
          <w:i/>
          <w:iCs/>
          <w:sz w:val="22"/>
          <w:szCs w:val="22"/>
        </w:rPr>
        <w:t xml:space="preserve">is limited </w:t>
      </w:r>
      <w:r w:rsidR="008E1078" w:rsidRPr="00900779">
        <w:rPr>
          <w:i/>
          <w:iCs/>
          <w:sz w:val="22"/>
          <w:szCs w:val="22"/>
        </w:rPr>
        <w:t xml:space="preserve">primarily </w:t>
      </w:r>
      <w:r w:rsidR="00E85295" w:rsidRPr="00900779">
        <w:rPr>
          <w:i/>
          <w:iCs/>
          <w:sz w:val="22"/>
          <w:szCs w:val="22"/>
        </w:rPr>
        <w:t xml:space="preserve">by </w:t>
      </w:r>
      <w:r w:rsidR="008E1078" w:rsidRPr="00900779">
        <w:rPr>
          <w:i/>
          <w:iCs/>
          <w:sz w:val="22"/>
          <w:szCs w:val="22"/>
        </w:rPr>
        <w:t xml:space="preserve">internal noise. As the amount of background </w:t>
      </w:r>
      <w:r w:rsidR="00A326FB" w:rsidRPr="00900779">
        <w:rPr>
          <w:i/>
          <w:iCs/>
          <w:sz w:val="22"/>
          <w:szCs w:val="22"/>
        </w:rPr>
        <w:t xml:space="preserve">object </w:t>
      </w:r>
      <w:r w:rsidR="00170371" w:rsidRPr="00900779">
        <w:rPr>
          <w:i/>
          <w:iCs/>
          <w:sz w:val="22"/>
          <w:szCs w:val="22"/>
        </w:rPr>
        <w:t xml:space="preserve">reflectance </w:t>
      </w:r>
      <w:r w:rsidR="008E1078" w:rsidRPr="00900779">
        <w:rPr>
          <w:i/>
          <w:iCs/>
          <w:sz w:val="22"/>
          <w:szCs w:val="22"/>
        </w:rPr>
        <w:t xml:space="preserve">variation increases, the effect of external variation starts dominating </w:t>
      </w:r>
      <w:r w:rsidR="00FE371A" w:rsidRPr="00900779">
        <w:rPr>
          <w:i/>
          <w:iCs/>
          <w:sz w:val="22"/>
          <w:szCs w:val="22"/>
        </w:rPr>
        <w:t xml:space="preserve">that of the internal noise, </w:t>
      </w:r>
      <w:r w:rsidR="008E1078" w:rsidRPr="00900779">
        <w:rPr>
          <w:i/>
          <w:iCs/>
          <w:sz w:val="22"/>
          <w:szCs w:val="22"/>
        </w:rPr>
        <w:t>and discrimination threshold</w:t>
      </w:r>
      <w:r w:rsidR="00FE371A" w:rsidRPr="00900779">
        <w:rPr>
          <w:i/>
          <w:iCs/>
          <w:sz w:val="22"/>
          <w:szCs w:val="22"/>
        </w:rPr>
        <w:t>s</w:t>
      </w:r>
      <w:r w:rsidR="008E1078" w:rsidRPr="00900779">
        <w:rPr>
          <w:i/>
          <w:iCs/>
          <w:sz w:val="22"/>
          <w:szCs w:val="22"/>
        </w:rPr>
        <w:t xml:space="preserve"> increase. </w:t>
      </w:r>
      <w:r w:rsidR="00E8082A" w:rsidRPr="00900779">
        <w:rPr>
          <w:i/>
          <w:iCs/>
          <w:sz w:val="22"/>
          <w:szCs w:val="22"/>
        </w:rPr>
        <w:t xml:space="preserve">We </w:t>
      </w:r>
      <w:r w:rsidR="00943998" w:rsidRPr="00900779">
        <w:rPr>
          <w:i/>
          <w:iCs/>
          <w:sz w:val="22"/>
          <w:szCs w:val="22"/>
        </w:rPr>
        <w:t xml:space="preserve">analyzed the data using </w:t>
      </w:r>
      <w:r w:rsidR="00085F66" w:rsidRPr="00900779">
        <w:rPr>
          <w:i/>
          <w:iCs/>
          <w:sz w:val="22"/>
          <w:szCs w:val="22"/>
        </w:rPr>
        <w:t>a</w:t>
      </w:r>
      <w:r w:rsidR="00D47C3E" w:rsidRPr="00900779">
        <w:rPr>
          <w:i/>
          <w:iCs/>
          <w:sz w:val="22"/>
          <w:szCs w:val="22"/>
        </w:rPr>
        <w:t xml:space="preserve"> modeling</w:t>
      </w:r>
      <w:r w:rsidR="00085F66" w:rsidRPr="00900779">
        <w:rPr>
          <w:i/>
          <w:iCs/>
          <w:sz w:val="22"/>
          <w:szCs w:val="22"/>
        </w:rPr>
        <w:t xml:space="preserve"> approach </w:t>
      </w:r>
      <w:r w:rsidR="00943998" w:rsidRPr="00900779">
        <w:rPr>
          <w:i/>
          <w:iCs/>
          <w:sz w:val="22"/>
          <w:szCs w:val="22"/>
        </w:rPr>
        <w:t>used p</w:t>
      </w:r>
      <w:r w:rsidR="00085F66" w:rsidRPr="00900779">
        <w:rPr>
          <w:i/>
          <w:iCs/>
          <w:sz w:val="22"/>
          <w:szCs w:val="22"/>
        </w:rPr>
        <w:t xml:space="preserve">reviously </w:t>
      </w:r>
      <w:r w:rsidR="00352754" w:rsidRPr="00900779">
        <w:rPr>
          <w:i/>
          <w:iCs/>
          <w:sz w:val="22"/>
          <w:szCs w:val="22"/>
        </w:rPr>
        <w:t xml:space="preserve">to study </w:t>
      </w:r>
      <w:r w:rsidR="00724BD7" w:rsidRPr="00900779">
        <w:rPr>
          <w:i/>
          <w:iCs/>
          <w:sz w:val="22"/>
          <w:szCs w:val="22"/>
        </w:rPr>
        <w:t xml:space="preserve">effect of </w:t>
      </w:r>
      <w:r w:rsidR="00943998" w:rsidRPr="00900779">
        <w:rPr>
          <w:i/>
          <w:iCs/>
          <w:sz w:val="22"/>
          <w:szCs w:val="22"/>
        </w:rPr>
        <w:t xml:space="preserve">external </w:t>
      </w:r>
      <w:r w:rsidR="00BD7C7A" w:rsidRPr="00900779">
        <w:rPr>
          <w:i/>
          <w:iCs/>
          <w:sz w:val="22"/>
          <w:szCs w:val="22"/>
        </w:rPr>
        <w:t xml:space="preserve">noise </w:t>
      </w:r>
      <w:r w:rsidR="00724BD7" w:rsidRPr="00900779">
        <w:rPr>
          <w:i/>
          <w:iCs/>
          <w:sz w:val="22"/>
          <w:szCs w:val="22"/>
        </w:rPr>
        <w:t xml:space="preserve">on </w:t>
      </w:r>
      <w:r w:rsidR="00085F66" w:rsidRPr="00900779">
        <w:rPr>
          <w:i/>
          <w:iCs/>
          <w:sz w:val="22"/>
          <w:szCs w:val="22"/>
        </w:rPr>
        <w:t xml:space="preserve">contrast </w:t>
      </w:r>
      <w:r w:rsidR="00BD7C7A" w:rsidRPr="00900779">
        <w:rPr>
          <w:i/>
          <w:iCs/>
          <w:sz w:val="22"/>
          <w:szCs w:val="22"/>
        </w:rPr>
        <w:t>detection</w:t>
      </w:r>
      <w:r w:rsidR="00943998" w:rsidRPr="00900779">
        <w:rPr>
          <w:i/>
          <w:iCs/>
          <w:sz w:val="22"/>
          <w:szCs w:val="22"/>
        </w:rPr>
        <w:t xml:space="preserve"> </w:t>
      </w:r>
      <w:r w:rsidR="00D02EE8" w:rsidRPr="00900779">
        <w:rPr>
          <w:i/>
          <w:iCs/>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02EE8" w:rsidRPr="00900779">
        <w:rPr>
          <w:i/>
          <w:iCs/>
          <w:sz w:val="22"/>
          <w:szCs w:val="22"/>
        </w:rPr>
        <w:instrText xml:space="preserve"> ADDIN EN.CITE </w:instrText>
      </w:r>
      <w:r w:rsidR="00D02EE8" w:rsidRPr="00900779">
        <w:rPr>
          <w:i/>
          <w:iCs/>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02EE8" w:rsidRPr="00900779">
        <w:rPr>
          <w:i/>
          <w:iCs/>
          <w:sz w:val="22"/>
          <w:szCs w:val="22"/>
        </w:rPr>
        <w:instrText xml:space="preserve"> ADDIN EN.CITE.DATA </w:instrText>
      </w:r>
      <w:r w:rsidR="00D02EE8" w:rsidRPr="00900779">
        <w:rPr>
          <w:i/>
          <w:iCs/>
          <w:sz w:val="22"/>
          <w:szCs w:val="22"/>
        </w:rPr>
      </w:r>
      <w:r w:rsidR="00D02EE8"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(Legge, Kersten, &amp; Burgess, 1987; Pelli, 1990; Pelli &amp; Farell, 1999)</w:t>
      </w:r>
      <w:r w:rsidR="00D02EE8" w:rsidRPr="00900779">
        <w:rPr>
          <w:i/>
          <w:iCs/>
          <w:sz w:val="22"/>
          <w:szCs w:val="22"/>
        </w:rPr>
        <w:fldChar w:fldCharType="end"/>
      </w:r>
      <w:r w:rsidR="00BD6B48" w:rsidRPr="00900779">
        <w:rPr>
          <w:i/>
          <w:iCs/>
          <w:sz w:val="22"/>
          <w:szCs w:val="22"/>
        </w:rPr>
        <w:t>.</w:t>
      </w:r>
      <w:r w:rsidR="00BD7C7A" w:rsidRPr="00900779">
        <w:rPr>
          <w:i/>
          <w:iCs/>
          <w:sz w:val="22"/>
          <w:szCs w:val="22"/>
        </w:rPr>
        <w:t xml:space="preserve"> </w:t>
      </w:r>
      <w:r w:rsidR="00297B7C" w:rsidRPr="00900779">
        <w:rPr>
          <w:i/>
          <w:iCs/>
          <w:sz w:val="22"/>
          <w:szCs w:val="22"/>
        </w:rPr>
        <w:t xml:space="preserve">This approach allows </w:t>
      </w:r>
      <w:r w:rsidR="00F733D6" w:rsidRPr="00900779">
        <w:rPr>
          <w:i/>
          <w:iCs/>
          <w:sz w:val="22"/>
          <w:szCs w:val="22"/>
        </w:rPr>
        <w:t>us</w:t>
      </w:r>
      <w:r w:rsidR="000E39CD" w:rsidRPr="00900779">
        <w:rPr>
          <w:i/>
          <w:iCs/>
          <w:sz w:val="22"/>
          <w:szCs w:val="22"/>
        </w:rPr>
        <w:t xml:space="preserve"> to relate </w:t>
      </w:r>
      <w:r w:rsidR="00F733D6" w:rsidRPr="00900779">
        <w:rPr>
          <w:i/>
          <w:iCs/>
          <w:sz w:val="22"/>
          <w:szCs w:val="22"/>
        </w:rPr>
        <w:t xml:space="preserve">the effect of background </w:t>
      </w:r>
      <w:r w:rsidR="005B3691" w:rsidRPr="00900779">
        <w:rPr>
          <w:i/>
          <w:iCs/>
          <w:sz w:val="22"/>
          <w:szCs w:val="22"/>
        </w:rPr>
        <w:t xml:space="preserve">object reflectance </w:t>
      </w:r>
      <w:r w:rsidR="00F733D6" w:rsidRPr="00900779">
        <w:rPr>
          <w:i/>
          <w:iCs/>
          <w:sz w:val="22"/>
          <w:szCs w:val="22"/>
        </w:rPr>
        <w:t xml:space="preserve">variation to the intrinsic precision of the lightness representation. </w:t>
      </w:r>
      <w:r w:rsidR="00106EFC" w:rsidRPr="00900779">
        <w:rPr>
          <w:i/>
          <w:iCs/>
          <w:sz w:val="22"/>
          <w:szCs w:val="22"/>
        </w:rPr>
        <w:t>Th</w:t>
      </w:r>
      <w:r w:rsidR="00966407" w:rsidRPr="00900779">
        <w:rPr>
          <w:i/>
          <w:iCs/>
          <w:sz w:val="22"/>
          <w:szCs w:val="22"/>
        </w:rPr>
        <w:t>e</w:t>
      </w:r>
      <w:r w:rsidR="00106EFC" w:rsidRPr="00900779">
        <w:rPr>
          <w:i/>
          <w:iCs/>
          <w:sz w:val="22"/>
          <w:szCs w:val="22"/>
        </w:rPr>
        <w:t xml:space="preserve"> intrinsic precision depends on </w:t>
      </w:r>
      <w:r w:rsidR="00460A31" w:rsidRPr="00900779">
        <w:rPr>
          <w:i/>
          <w:iCs/>
          <w:sz w:val="22"/>
          <w:szCs w:val="22"/>
        </w:rPr>
        <w:t xml:space="preserve">the </w:t>
      </w:r>
      <w:r w:rsidR="00106EFC" w:rsidRPr="00900779">
        <w:rPr>
          <w:i/>
          <w:iCs/>
          <w:sz w:val="22"/>
          <w:szCs w:val="22"/>
        </w:rPr>
        <w:t>observer’s internal noise</w:t>
      </w:r>
      <w:r w:rsidR="003C64AA" w:rsidRPr="00900779">
        <w:rPr>
          <w:i/>
          <w:iCs/>
          <w:sz w:val="22"/>
          <w:szCs w:val="22"/>
        </w:rPr>
        <w:t xml:space="preserve">, which </w:t>
      </w:r>
      <w:r w:rsidR="003379EB" w:rsidRPr="00900779">
        <w:rPr>
          <w:i/>
          <w:iCs/>
          <w:sz w:val="22"/>
          <w:szCs w:val="22"/>
        </w:rPr>
        <w:t xml:space="preserve">limits performance in the absence of external variation. </w:t>
      </w:r>
      <w:r w:rsidR="00176569" w:rsidRPr="00900779">
        <w:rPr>
          <w:i/>
          <w:iCs/>
          <w:sz w:val="22"/>
          <w:szCs w:val="22"/>
        </w:rPr>
        <w:t xml:space="preserve">The model </w:t>
      </w:r>
      <w:r w:rsidR="005B6853" w:rsidRPr="00900779">
        <w:rPr>
          <w:i/>
          <w:iCs/>
          <w:sz w:val="22"/>
          <w:szCs w:val="22"/>
        </w:rPr>
        <w:t xml:space="preserve">compares </w:t>
      </w:r>
      <w:r w:rsidR="00B51C8E" w:rsidRPr="00900779">
        <w:rPr>
          <w:i/>
          <w:iCs/>
          <w:sz w:val="22"/>
          <w:szCs w:val="22"/>
        </w:rPr>
        <w:t xml:space="preserve">discrimination thresholds </w:t>
      </w:r>
      <w:r w:rsidR="00794CB6" w:rsidRPr="00900779">
        <w:rPr>
          <w:i/>
          <w:iCs/>
          <w:sz w:val="22"/>
          <w:szCs w:val="22"/>
        </w:rPr>
        <w:t xml:space="preserve">with and without </w:t>
      </w:r>
      <w:r w:rsidR="004770AF" w:rsidRPr="00900779">
        <w:rPr>
          <w:i/>
          <w:iCs/>
          <w:sz w:val="22"/>
          <w:szCs w:val="22"/>
        </w:rPr>
        <w:t>extrinsic variations</w:t>
      </w:r>
      <w:r w:rsidR="00BB7EF4" w:rsidRPr="00900779">
        <w:rPr>
          <w:i/>
          <w:iCs/>
          <w:sz w:val="22"/>
          <w:szCs w:val="22"/>
        </w:rPr>
        <w:t xml:space="preserve"> </w:t>
      </w:r>
      <w:r w:rsidR="00B51C8E" w:rsidRPr="00900779">
        <w:rPr>
          <w:i/>
          <w:iCs/>
          <w:sz w:val="22"/>
          <w:szCs w:val="22"/>
        </w:rPr>
        <w:t xml:space="preserve">to </w:t>
      </w:r>
      <w:r w:rsidR="00FA2F37" w:rsidRPr="00900779">
        <w:rPr>
          <w:i/>
          <w:iCs/>
          <w:sz w:val="22"/>
          <w:szCs w:val="22"/>
        </w:rPr>
        <w:t xml:space="preserve">quantify variance in </w:t>
      </w:r>
      <w:r w:rsidR="00F91CE5" w:rsidRPr="00900779">
        <w:rPr>
          <w:i/>
          <w:iCs/>
          <w:sz w:val="22"/>
          <w:szCs w:val="22"/>
        </w:rPr>
        <w:t xml:space="preserve">the perceptual representation of lightness induced by </w:t>
      </w:r>
      <w:r w:rsidR="00FA2F37" w:rsidRPr="00900779">
        <w:rPr>
          <w:i/>
          <w:iCs/>
          <w:sz w:val="22"/>
          <w:szCs w:val="22"/>
        </w:rPr>
        <w:t xml:space="preserve">extrinsic </w:t>
      </w:r>
      <w:r w:rsidR="00F91CE5" w:rsidRPr="00900779">
        <w:rPr>
          <w:i/>
          <w:iCs/>
          <w:sz w:val="22"/>
          <w:szCs w:val="22"/>
        </w:rPr>
        <w:t>variation</w:t>
      </w:r>
      <w:r w:rsidR="00B73D91" w:rsidRPr="00900779">
        <w:rPr>
          <w:i/>
          <w:iCs/>
          <w:sz w:val="22"/>
          <w:szCs w:val="22"/>
        </w:rPr>
        <w:t>. It allows us to express th</w:t>
      </w:r>
      <w:r w:rsidR="00F801C5" w:rsidRPr="00900779">
        <w:rPr>
          <w:i/>
          <w:iCs/>
          <w:sz w:val="22"/>
          <w:szCs w:val="22"/>
        </w:rPr>
        <w:t>e</w:t>
      </w:r>
      <w:r w:rsidR="00B73D91" w:rsidRPr="00900779">
        <w:rPr>
          <w:i/>
          <w:iCs/>
          <w:sz w:val="22"/>
          <w:szCs w:val="22"/>
        </w:rPr>
        <w:t xml:space="preserve"> effect </w:t>
      </w:r>
      <w:r w:rsidR="00F801C5" w:rsidRPr="00900779">
        <w:rPr>
          <w:i/>
          <w:iCs/>
          <w:sz w:val="22"/>
          <w:szCs w:val="22"/>
        </w:rPr>
        <w:t xml:space="preserve">of extrinsic variation </w:t>
      </w:r>
      <w:r w:rsidR="00B73D91" w:rsidRPr="00900779">
        <w:rPr>
          <w:i/>
          <w:iCs/>
          <w:sz w:val="22"/>
          <w:szCs w:val="22"/>
        </w:rPr>
        <w:t>as an equivalent noise level (</w:t>
      </w:r>
      <m:oMath>
        <m:sSub>
          <m:sSubPr>
            <m:ctrlPr>
              <w:rPr>
                <w:rFonts w:ascii="Cambria Math" w:hAnsi="Cambria Math"/>
                <w:i/>
                <w:iCs/>
                <w:sz w:val="22"/>
                <w:szCs w:val="22"/>
              </w:rPr>
            </m:ctrlPr>
          </m:sSubPr>
          <m:e>
            <m:r>
              <w:rPr>
                <w:rStyle w:val="None"/>
                <w:rFonts w:ascii="Cambria Math" w:hAnsi="Cambria Math"/>
                <w:sz w:val="22"/>
                <w:szCs w:val="22"/>
              </w:rPr>
              <m:t>σ</m:t>
            </m:r>
          </m:e>
          <m:sub>
            <m:r>
              <w:rPr>
                <w:rFonts w:ascii="Cambria Math" w:hAnsi="Cambria Math"/>
                <w:sz w:val="22"/>
                <w:szCs w:val="22"/>
              </w:rPr>
              <m:t>enl</m:t>
            </m:r>
          </m:sub>
        </m:sSub>
        <m:r>
          <w:rPr>
            <w:rFonts w:ascii="Cambria Math" w:hAnsi="Cambria Math"/>
            <w:sz w:val="22"/>
            <w:szCs w:val="22"/>
          </w:rPr>
          <m:t>)</m:t>
        </m:r>
      </m:oMath>
      <w:r w:rsidR="00B73D91" w:rsidRPr="00900779">
        <w:rPr>
          <w:i/>
          <w:iCs/>
          <w:sz w:val="22"/>
          <w:szCs w:val="22"/>
        </w:rPr>
        <w:t xml:space="preserve">, that </w:t>
      </w:r>
      <w:r w:rsidR="0018406D" w:rsidRPr="00900779">
        <w:rPr>
          <w:i/>
          <w:iCs/>
          <w:sz w:val="22"/>
          <w:szCs w:val="22"/>
        </w:rPr>
        <w:t>i</w:t>
      </w:r>
      <w:r w:rsidR="00B73D91" w:rsidRPr="00900779">
        <w:rPr>
          <w:i/>
          <w:iCs/>
          <w:sz w:val="22"/>
          <w:szCs w:val="22"/>
        </w:rPr>
        <w:t>s</w:t>
      </w:r>
      <w:r w:rsidR="00F91CE5" w:rsidRPr="00900779">
        <w:rPr>
          <w:i/>
          <w:iCs/>
          <w:sz w:val="22"/>
          <w:szCs w:val="22"/>
        </w:rPr>
        <w:t xml:space="preserve"> relative</w:t>
      </w:r>
      <w:r w:rsidR="00FA2F37" w:rsidRPr="00900779">
        <w:rPr>
          <w:i/>
          <w:iCs/>
          <w:sz w:val="22"/>
          <w:szCs w:val="22"/>
        </w:rPr>
        <w:t xml:space="preserve"> to the </w:t>
      </w:r>
      <w:r w:rsidR="00B73D91" w:rsidRPr="00900779">
        <w:rPr>
          <w:i/>
          <w:iCs/>
          <w:sz w:val="22"/>
          <w:szCs w:val="22"/>
        </w:rPr>
        <w:t>standard deviation</w:t>
      </w:r>
      <w:r w:rsidR="00FA2F37" w:rsidRPr="00900779">
        <w:rPr>
          <w:i/>
          <w:iCs/>
          <w:sz w:val="22"/>
          <w:szCs w:val="22"/>
        </w:rPr>
        <w:t xml:space="preserve"> of the intrinsic noise</w:t>
      </w:r>
      <w:r w:rsidR="00176569" w:rsidRPr="00900779">
        <w:rPr>
          <w:i/>
          <w:iCs/>
          <w:sz w:val="22"/>
          <w:szCs w:val="22"/>
        </w:rPr>
        <w:t xml:space="preserve">. </w:t>
      </w:r>
      <w:r w:rsidR="00B73D91" w:rsidRPr="00900779">
        <w:rPr>
          <w:i/>
          <w:iCs/>
          <w:sz w:val="22"/>
          <w:szCs w:val="22"/>
        </w:rPr>
        <w:t>In this way, we</w:t>
      </w:r>
      <w:r w:rsidR="00F91CE5" w:rsidRPr="00900779">
        <w:rPr>
          <w:i/>
          <w:iCs/>
          <w:sz w:val="22"/>
          <w:szCs w:val="22"/>
        </w:rPr>
        <w:t xml:space="preserve"> use the intrinsic noise as a benchmark to interpret the magnitude of the equivalent noise from the external variation. </w:t>
      </w:r>
      <w:r w:rsidR="00E0112B" w:rsidRPr="00900779">
        <w:rPr>
          <w:i/>
          <w:iCs/>
          <w:sz w:val="22"/>
          <w:szCs w:val="22"/>
        </w:rPr>
        <w:t xml:space="preserve">We find that the effect of the external variability introduced by variation of </w:t>
      </w:r>
      <w:r w:rsidR="0065156D" w:rsidRPr="00900779">
        <w:rPr>
          <w:i/>
          <w:iCs/>
          <w:sz w:val="22"/>
          <w:szCs w:val="22"/>
        </w:rPr>
        <w:t>background object reflectances</w:t>
      </w:r>
      <w:r w:rsidR="0065156D" w:rsidRPr="00900779" w:rsidDel="0065156D">
        <w:rPr>
          <w:i/>
          <w:iCs/>
          <w:sz w:val="22"/>
          <w:szCs w:val="22"/>
        </w:rPr>
        <w:t xml:space="preserve"> </w:t>
      </w:r>
      <w:r w:rsidR="00E0112B" w:rsidRPr="00900779">
        <w:rPr>
          <w:i/>
          <w:iCs/>
          <w:sz w:val="22"/>
          <w:szCs w:val="22"/>
        </w:rPr>
        <w:t>in natural</w:t>
      </w:r>
      <w:r w:rsidR="00824D6E" w:rsidRPr="00900779">
        <w:rPr>
          <w:i/>
          <w:iCs/>
          <w:sz w:val="22"/>
          <w:szCs w:val="22"/>
        </w:rPr>
        <w:t>istic</w:t>
      </w:r>
      <w:r w:rsidR="00E0112B" w:rsidRPr="00900779">
        <w:rPr>
          <w:i/>
          <w:iCs/>
          <w:sz w:val="22"/>
          <w:szCs w:val="22"/>
        </w:rPr>
        <w:t xml:space="preserve"> </w:t>
      </w:r>
      <w:r w:rsidR="001F740C" w:rsidRPr="00900779">
        <w:rPr>
          <w:i/>
          <w:iCs/>
          <w:sz w:val="22"/>
          <w:szCs w:val="22"/>
        </w:rPr>
        <w:t xml:space="preserve">scenes </w:t>
      </w:r>
      <w:r w:rsidR="00E0112B" w:rsidRPr="00900779">
        <w:rPr>
          <w:i/>
          <w:iCs/>
          <w:sz w:val="22"/>
          <w:szCs w:val="22"/>
        </w:rPr>
        <w:t xml:space="preserve">is within a factor of two of the intrinsic precision of the lightness representation. </w:t>
      </w:r>
      <w:r w:rsidR="004A28F2" w:rsidRPr="00900779">
        <w:rPr>
          <w:i/>
          <w:iCs/>
          <w:sz w:val="22"/>
          <w:szCs w:val="22"/>
        </w:rPr>
        <w:t xml:space="preserve">More generally, our work provides a method to quantify the effect of variation in </w:t>
      </w:r>
      <w:r w:rsidR="00F801C5" w:rsidRPr="00900779">
        <w:rPr>
          <w:i/>
          <w:iCs/>
          <w:sz w:val="22"/>
          <w:szCs w:val="22"/>
        </w:rPr>
        <w:t xml:space="preserve">a </w:t>
      </w:r>
      <w:r w:rsidR="004A28F2" w:rsidRPr="00900779">
        <w:rPr>
          <w:i/>
          <w:iCs/>
          <w:sz w:val="22"/>
          <w:szCs w:val="22"/>
        </w:rPr>
        <w:t>task-irrelevant properties on the perception of task-relevant property</w:t>
      </w:r>
      <w:r w:rsidR="00A745E4" w:rsidRPr="00900779">
        <w:rPr>
          <w:i/>
          <w:iCs/>
          <w:sz w:val="22"/>
          <w:szCs w:val="22"/>
        </w:rPr>
        <w:t>, and is thus applicable to understanding other perceptual constancies beyond the lightness constancy we focused on here.</w:t>
      </w:r>
      <w:r w:rsidR="004A28F2" w:rsidRPr="00900779">
        <w:rPr>
          <w:i/>
          <w:iCs/>
          <w:sz w:val="22"/>
          <w:szCs w:val="22"/>
        </w:rPr>
        <w:t xml:space="preserve"> </w:t>
      </w:r>
    </w:p>
    <w:p w14:paraId="30CFC282" w14:textId="6A05C954" w:rsidR="00224C7A" w:rsidRPr="00900779" w:rsidRDefault="00224C7A" w:rsidP="000E3DCD">
      <w:pPr>
        <w:rPr>
          <w:i/>
          <w:iCs/>
          <w:sz w:val="22"/>
          <w:szCs w:val="22"/>
        </w:rPr>
      </w:pPr>
    </w:p>
    <w:p w14:paraId="4310271B" w14:textId="5B1232D9" w:rsidR="00224C7A" w:rsidRPr="00900779" w:rsidRDefault="00224C7A" w:rsidP="00224C7A">
      <w:pPr>
        <w:pStyle w:val="Default"/>
        <w:spacing w:before="0"/>
        <w:rPr>
          <w:rFonts w:ascii="Times New Roman" w:hAnsi="Times New Roman"/>
          <w:b/>
          <w:bCs/>
          <w:i/>
          <w:iCs/>
          <w:sz w:val="22"/>
          <w:szCs w:val="22"/>
        </w:rPr>
      </w:pPr>
      <w:r w:rsidRPr="00900779">
        <w:rPr>
          <w:rFonts w:ascii="Times New Roman" w:hAnsi="Times New Roman"/>
          <w:b/>
          <w:bCs/>
          <w:i/>
          <w:iCs/>
          <w:sz w:val="22"/>
          <w:szCs w:val="22"/>
        </w:rPr>
        <w:t>Relation to Contrast Detection in Contrast Noise</w:t>
      </w:r>
    </w:p>
    <w:p w14:paraId="35345CE5" w14:textId="37BE4A99" w:rsidR="00224C7A" w:rsidRPr="00900779" w:rsidRDefault="00224C7A" w:rsidP="00224C7A">
      <w:pPr>
        <w:pStyle w:val="Default"/>
        <w:spacing w:before="0"/>
        <w:rPr>
          <w:rFonts w:ascii="Times New Roman" w:hAnsi="Times New Roman"/>
          <w:i/>
          <w:iCs/>
          <w:sz w:val="22"/>
          <w:szCs w:val="22"/>
        </w:rPr>
      </w:pPr>
    </w:p>
    <w:p w14:paraId="1A40A860" w14:textId="5C23E415" w:rsidR="006838C6" w:rsidRPr="00900779" w:rsidRDefault="006838C6" w:rsidP="00224C7A">
      <w:pPr>
        <w:pStyle w:val="Default"/>
        <w:spacing w:before="0"/>
        <w:rPr>
          <w:rFonts w:ascii="Times New Roman" w:hAnsi="Times New Roman"/>
          <w:i/>
          <w:iCs/>
          <w:sz w:val="22"/>
          <w:szCs w:val="22"/>
        </w:rPr>
      </w:pPr>
      <w:r w:rsidRPr="00900779">
        <w:rPr>
          <w:rFonts w:ascii="Times New Roman" w:hAnsi="Times New Roman"/>
          <w:i/>
          <w:iCs/>
          <w:sz w:val="22"/>
          <w:szCs w:val="22"/>
        </w:rPr>
        <w:t>As noted, our paradigm and model have conceptual roots in the literature on contrast detection in contrast noise</w:t>
      </w:r>
      <w:r w:rsidR="00A840DF" w:rsidRPr="00900779">
        <w:rPr>
          <w:rFonts w:ascii="Times New Roman" w:hAnsi="Times New Roman"/>
          <w:i/>
          <w:iCs/>
          <w:sz w:val="22"/>
          <w:szCs w:val="22"/>
        </w:rPr>
        <w:t>.</w:t>
      </w:r>
      <w:r w:rsidR="00025E85" w:rsidRPr="00900779">
        <w:rPr>
          <w:rFonts w:ascii="Times New Roman" w:hAnsi="Times New Roman"/>
          <w:i/>
          <w:iCs/>
          <w:sz w:val="22"/>
          <w:szCs w:val="22"/>
        </w:rPr>
        <w:t xml:space="preserve"> </w:t>
      </w:r>
      <w:r w:rsidR="00C83F2A" w:rsidRPr="00900779">
        <w:rPr>
          <w:rFonts w:ascii="Times New Roman" w:hAnsi="Times New Roman"/>
          <w:i/>
          <w:iCs/>
          <w:sz w:val="22"/>
          <w:szCs w:val="22"/>
        </w:rPr>
        <w:t>T</w:t>
      </w:r>
      <w:r w:rsidR="00025E85" w:rsidRPr="00900779">
        <w:rPr>
          <w:rFonts w:ascii="Times New Roman" w:hAnsi="Times New Roman"/>
          <w:i/>
          <w:iCs/>
          <w:sz w:val="22"/>
          <w:szCs w:val="22"/>
        </w:rPr>
        <w:t>he concept of equivalent noise plays an important role in this literature</w:t>
      </w:r>
      <w:r w:rsidRPr="00900779">
        <w:rPr>
          <w:rFonts w:ascii="Times New Roman" w:hAnsi="Times New Roman"/>
          <w:i/>
          <w:iCs/>
          <w:sz w:val="22"/>
          <w:szCs w:val="22"/>
        </w:rPr>
        <w:t xml:space="preserve"> </w:t>
      </w:r>
      <w:r w:rsidR="00D02EE8" w:rsidRPr="00900779">
        <w:rPr>
          <w:rFonts w:ascii="Times New Roman" w:hAnsi="Times New Roman"/>
          <w:i/>
          <w:iCs/>
          <w:sz w:val="22"/>
          <w:szCs w:val="22"/>
        </w:rPr>
        <w:fldChar w:fldCharType="begin">
          <w:fldData xml:space="preserve">PEVuZE5vdGU+PENpdGU+PEF1dGhvcj5MZWdnZTwvQXV0aG9yPjxZZWFyPjE5ODc8L1llYXI+PFJl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</w:fldData>
        </w:fldChar>
      </w:r>
      <w:r w:rsidR="00D02EE8" w:rsidRPr="00900779">
        <w:rPr>
          <w:rFonts w:ascii="Times New Roman" w:hAnsi="Times New Roman"/>
          <w:i/>
          <w:iCs/>
          <w:sz w:val="22"/>
          <w:szCs w:val="22"/>
        </w:rPr>
        <w:instrText xml:space="preserve"> ADDIN EN.CITE </w:instrText>
      </w:r>
      <w:r w:rsidR="00D02EE8" w:rsidRPr="00900779">
        <w:rPr>
          <w:rFonts w:ascii="Times New Roman" w:hAnsi="Times New Roman"/>
          <w:i/>
          <w:iCs/>
          <w:sz w:val="22"/>
          <w:szCs w:val="22"/>
        </w:rPr>
        <w:fldChar w:fldCharType="begin">
          <w:fldData xml:space="preserve">PEVuZE5vdGU+PENpdGU+PEF1dGhvcj5MZWdnZTwvQXV0aG9yPjxZZWFyPjE5ODc8L1llYXI+PFJl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</w:fldData>
        </w:fldChar>
      </w:r>
      <w:r w:rsidR="00D02EE8" w:rsidRPr="00900779">
        <w:rPr>
          <w:rFonts w:ascii="Times New Roman" w:hAnsi="Times New Roman"/>
          <w:i/>
          <w:iCs/>
          <w:sz w:val="22"/>
          <w:szCs w:val="22"/>
        </w:rPr>
        <w:instrText xml:space="preserve"> ADDIN EN.CITE.DATA </w:instrText>
      </w:r>
      <w:r w:rsidR="00D02EE8" w:rsidRPr="00900779">
        <w:rPr>
          <w:rFonts w:ascii="Times New Roman" w:hAnsi="Times New Roman"/>
          <w:i/>
          <w:iCs/>
          <w:sz w:val="22"/>
          <w:szCs w:val="22"/>
        </w:rPr>
      </w:r>
      <w:r w:rsidR="00D02EE8" w:rsidRPr="00900779">
        <w:rPr>
          <w:rFonts w:ascii="Times New Roman" w:hAnsi="Times New Roman"/>
          <w:i/>
          <w:iCs/>
          <w:sz w:val="22"/>
          <w:szCs w:val="22"/>
        </w:rPr>
        <w:fldChar w:fldCharType="end"/>
      </w:r>
      <w:r w:rsidR="00D02EE8" w:rsidRPr="00900779">
        <w:rPr>
          <w:rFonts w:ascii="Times New Roman" w:hAnsi="Times New Roman"/>
          <w:i/>
          <w:iCs/>
          <w:sz w:val="22"/>
          <w:szCs w:val="22"/>
        </w:rPr>
      </w:r>
      <w:r w:rsidR="00D02EE8" w:rsidRPr="00900779">
        <w:rPr>
          <w:rFonts w:ascii="Times New Roman" w:hAnsi="Times New Roman"/>
          <w:i/>
          <w:iCs/>
          <w:sz w:val="22"/>
          <w:szCs w:val="22"/>
        </w:rPr>
        <w:fldChar w:fldCharType="separate"/>
      </w:r>
      <w:r w:rsidR="00D02EE8" w:rsidRPr="00900779">
        <w:rPr>
          <w:rFonts w:ascii="Times New Roman" w:hAnsi="Times New Roman"/>
          <w:i/>
          <w:iCs/>
          <w:noProof/>
          <w:sz w:val="22"/>
          <w:szCs w:val="22"/>
        </w:rPr>
        <w:t>(Legge, Kersten, &amp; Burgess, 1987; Pelli, 1990 ; Pelli &amp; Farell, 1999)</w:t>
      </w:r>
      <w:r w:rsidR="00D02EE8" w:rsidRPr="00900779">
        <w:rPr>
          <w:rFonts w:ascii="Times New Roman" w:hAnsi="Times New Roman"/>
          <w:i/>
          <w:iCs/>
          <w:sz w:val="22"/>
          <w:szCs w:val="22"/>
        </w:rPr>
        <w:fldChar w:fldCharType="end"/>
      </w:r>
      <w:r w:rsidR="00676294" w:rsidRPr="00900779">
        <w:rPr>
          <w:rFonts w:ascii="Times New Roman" w:hAnsi="Times New Roman"/>
          <w:i/>
          <w:iCs/>
          <w:sz w:val="22"/>
          <w:szCs w:val="22"/>
        </w:rPr>
        <w:t xml:space="preserve">. </w:t>
      </w:r>
      <w:r w:rsidR="009C2FB3" w:rsidRPr="00900779">
        <w:rPr>
          <w:rFonts w:ascii="Times New Roman" w:hAnsi="Times New Roman"/>
          <w:i/>
          <w:iCs/>
          <w:sz w:val="22"/>
          <w:szCs w:val="22"/>
        </w:rPr>
        <w:t>However</w:t>
      </w:r>
      <w:r w:rsidR="00676294" w:rsidRPr="00900779">
        <w:rPr>
          <w:rFonts w:ascii="Times New Roman" w:hAnsi="Times New Roman"/>
          <w:i/>
          <w:iCs/>
          <w:sz w:val="22"/>
          <w:szCs w:val="22"/>
        </w:rPr>
        <w:t xml:space="preserve">, there is an important difference between the way the ideas are applied to understand contrast detection and the way we have leveraged them here. In the contrast detection literature, detection in the absence of external noise is conceptualized as limited by two distinct factors. One factor is the internal variability in the observer’s representation of </w:t>
      </w:r>
      <w:r w:rsidR="008101A4" w:rsidRPr="00900779">
        <w:rPr>
          <w:rFonts w:ascii="Times New Roman" w:hAnsi="Times New Roman"/>
          <w:i/>
          <w:iCs/>
          <w:sz w:val="22"/>
          <w:szCs w:val="22"/>
        </w:rPr>
        <w:t>contrast</w:t>
      </w:r>
      <w:r w:rsidR="00676294" w:rsidRPr="00900779">
        <w:rPr>
          <w:rFonts w:ascii="Times New Roman" w:hAnsi="Times New Roman"/>
          <w:i/>
          <w:iCs/>
          <w:sz w:val="22"/>
          <w:szCs w:val="22"/>
        </w:rPr>
        <w:t xml:space="preserve">. The other factor is the efficiency with which the observer’s decision processes makes use of the information provided by this representation, which is inferred through an ideal observer analysis applied to high external noise conditions, where effects of internal noise are swamped by those of the external noise </w:t>
      </w:r>
      <w:r w:rsidR="00D02EE8" w:rsidRPr="00900779">
        <w:rPr>
          <w:rFonts w:ascii="Times New Roman" w:hAnsi="Times New Roman"/>
          <w:i/>
          <w:iCs/>
          <w:sz w:val="22"/>
          <w:szCs w:val="22"/>
        </w:rPr>
        <w:fldChar w:fldCharType="begin">
          <w:fldData xml:space="preserve">PEVuZE5vdGU+PENpdGU+PEF1dGhvcj5QZWxsaTwvQXV0aG9yPjxZZWFyPjE5OTA8L1llYXI+PFJl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</w:fldData>
        </w:fldChar>
      </w:r>
      <w:r w:rsidR="00D02EE8" w:rsidRPr="00900779">
        <w:rPr>
          <w:rFonts w:ascii="Times New Roman" w:hAnsi="Times New Roman"/>
          <w:i/>
          <w:iCs/>
          <w:sz w:val="22"/>
          <w:szCs w:val="22"/>
        </w:rPr>
        <w:instrText xml:space="preserve"> ADDIN EN.CITE </w:instrText>
      </w:r>
      <w:r w:rsidR="00D02EE8" w:rsidRPr="00900779">
        <w:rPr>
          <w:rFonts w:ascii="Times New Roman" w:hAnsi="Times New Roman"/>
          <w:i/>
          <w:iCs/>
          <w:sz w:val="22"/>
          <w:szCs w:val="22"/>
        </w:rPr>
        <w:fldChar w:fldCharType="begin">
          <w:fldData xml:space="preserve">PEVuZE5vdGU+PENpdGU+PEF1dGhvcj5QZWxsaTwvQXV0aG9yPjxZZWFyPjE5OTA8L1llYXI+PFJl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</w:fldData>
        </w:fldChar>
      </w:r>
      <w:r w:rsidR="00D02EE8" w:rsidRPr="00900779">
        <w:rPr>
          <w:rFonts w:ascii="Times New Roman" w:hAnsi="Times New Roman"/>
          <w:i/>
          <w:iCs/>
          <w:sz w:val="22"/>
          <w:szCs w:val="22"/>
        </w:rPr>
        <w:instrText xml:space="preserve"> ADDIN EN.CITE.DATA </w:instrText>
      </w:r>
      <w:r w:rsidR="00D02EE8" w:rsidRPr="00900779">
        <w:rPr>
          <w:rFonts w:ascii="Times New Roman" w:hAnsi="Times New Roman"/>
          <w:i/>
          <w:iCs/>
          <w:sz w:val="22"/>
          <w:szCs w:val="22"/>
        </w:rPr>
      </w:r>
      <w:r w:rsidR="00D02EE8" w:rsidRPr="00900779">
        <w:rPr>
          <w:rFonts w:ascii="Times New Roman" w:hAnsi="Times New Roman"/>
          <w:i/>
          <w:iCs/>
          <w:sz w:val="22"/>
          <w:szCs w:val="22"/>
        </w:rPr>
        <w:fldChar w:fldCharType="end"/>
      </w:r>
      <w:r w:rsidR="00D02EE8" w:rsidRPr="00900779">
        <w:rPr>
          <w:rFonts w:ascii="Times New Roman" w:hAnsi="Times New Roman"/>
          <w:i/>
          <w:iCs/>
          <w:sz w:val="22"/>
          <w:szCs w:val="22"/>
        </w:rPr>
      </w:r>
      <w:r w:rsidR="00D02EE8" w:rsidRPr="00900779">
        <w:rPr>
          <w:rFonts w:ascii="Times New Roman" w:hAnsi="Times New Roman"/>
          <w:i/>
          <w:iCs/>
          <w:sz w:val="22"/>
          <w:szCs w:val="22"/>
        </w:rPr>
        <w:fldChar w:fldCharType="separate"/>
      </w:r>
      <w:r w:rsidR="00D02EE8" w:rsidRPr="00900779">
        <w:rPr>
          <w:rFonts w:ascii="Times New Roman" w:hAnsi="Times New Roman"/>
          <w:i/>
          <w:iCs/>
          <w:noProof/>
          <w:sz w:val="22"/>
          <w:szCs w:val="22"/>
        </w:rPr>
        <w:t>(Pelli, 1990 ; Pelli &amp; Farell, 1999)</w:t>
      </w:r>
      <w:r w:rsidR="00D02EE8" w:rsidRPr="00900779">
        <w:rPr>
          <w:rFonts w:ascii="Times New Roman" w:hAnsi="Times New Roman"/>
          <w:i/>
          <w:iCs/>
          <w:sz w:val="22"/>
          <w:szCs w:val="22"/>
        </w:rPr>
        <w:fldChar w:fldCharType="end"/>
      </w:r>
      <w:r w:rsidR="00676294" w:rsidRPr="00900779">
        <w:rPr>
          <w:rFonts w:ascii="Times New Roman" w:hAnsi="Times New Roman"/>
          <w:i/>
          <w:iCs/>
          <w:sz w:val="22"/>
          <w:szCs w:val="22"/>
        </w:rPr>
        <w:t>. This separation is enabled when such an ideal observer calculation is available</w:t>
      </w:r>
      <w:r w:rsidR="003073B4" w:rsidRPr="00900779">
        <w:rPr>
          <w:rFonts w:ascii="Times New Roman" w:hAnsi="Times New Roman"/>
          <w:i/>
          <w:iCs/>
          <w:sz w:val="22"/>
          <w:szCs w:val="22"/>
        </w:rPr>
        <w:t xml:space="preserve">, and in practice is more straightforward when the stimulus being detected/discriminated and the external noise being added have commensurate units (e.g. contrast energy). </w:t>
      </w:r>
      <w:r w:rsidR="004A7F5D" w:rsidRPr="00900779">
        <w:rPr>
          <w:rFonts w:ascii="Times New Roman" w:hAnsi="Times New Roman"/>
          <w:i/>
          <w:iCs/>
          <w:sz w:val="22"/>
          <w:szCs w:val="22"/>
        </w:rPr>
        <w:t>In our</w:t>
      </w:r>
      <w:r w:rsidR="008B2813" w:rsidRPr="00900779">
        <w:rPr>
          <w:rFonts w:ascii="Times New Roman" w:hAnsi="Times New Roman"/>
          <w:i/>
          <w:iCs/>
          <w:sz w:val="22"/>
          <w:szCs w:val="22"/>
        </w:rPr>
        <w:t xml:space="preserve"> </w:t>
      </w:r>
      <w:r w:rsidR="004A7F5D" w:rsidRPr="00900779">
        <w:rPr>
          <w:rFonts w:ascii="Times New Roman" w:hAnsi="Times New Roman"/>
          <w:i/>
          <w:iCs/>
          <w:sz w:val="22"/>
          <w:szCs w:val="22"/>
        </w:rPr>
        <w:t xml:space="preserve">work, </w:t>
      </w:r>
      <w:r w:rsidR="003073B4" w:rsidRPr="00900779">
        <w:rPr>
          <w:rFonts w:ascii="Times New Roman" w:hAnsi="Times New Roman"/>
          <w:i/>
          <w:iCs/>
          <w:sz w:val="22"/>
          <w:szCs w:val="22"/>
        </w:rPr>
        <w:t>the task-relevant and task-irrelevant stimulus variables vary along distinct dimensions of the stimulus space (</w:t>
      </w:r>
      <w:r w:rsidR="00F801C5" w:rsidRPr="00900779">
        <w:rPr>
          <w:rFonts w:ascii="Times New Roman" w:hAnsi="Times New Roman"/>
          <w:i/>
          <w:iCs/>
          <w:sz w:val="22"/>
          <w:szCs w:val="22"/>
        </w:rPr>
        <w:t>e.g</w:t>
      </w:r>
      <w:r w:rsidR="003073B4" w:rsidRPr="00900779">
        <w:rPr>
          <w:rFonts w:ascii="Times New Roman" w:hAnsi="Times New Roman"/>
          <w:i/>
          <w:iCs/>
          <w:sz w:val="22"/>
          <w:szCs w:val="22"/>
        </w:rPr>
        <w:t>.</w:t>
      </w:r>
      <w:r w:rsidR="00F801C5" w:rsidRPr="00900779">
        <w:rPr>
          <w:rFonts w:ascii="Times New Roman" w:hAnsi="Times New Roman"/>
          <w:i/>
          <w:iCs/>
          <w:sz w:val="22"/>
          <w:szCs w:val="22"/>
        </w:rPr>
        <w:t>,</w:t>
      </w:r>
      <w:r w:rsidR="003073B4" w:rsidRPr="00900779">
        <w:rPr>
          <w:rFonts w:ascii="Times New Roman" w:hAnsi="Times New Roman"/>
          <w:i/>
          <w:iCs/>
          <w:sz w:val="22"/>
          <w:szCs w:val="22"/>
        </w:rPr>
        <w:t xml:space="preserve"> affect distinct image locations)</w:t>
      </w:r>
      <w:r w:rsidR="009B4EA3" w:rsidRPr="00900779">
        <w:rPr>
          <w:rFonts w:ascii="Times New Roman" w:hAnsi="Times New Roman"/>
          <w:i/>
          <w:iCs/>
          <w:sz w:val="22"/>
          <w:szCs w:val="22"/>
        </w:rPr>
        <w:t>. C</w:t>
      </w:r>
      <w:r w:rsidR="003073B4" w:rsidRPr="00900779">
        <w:rPr>
          <w:rFonts w:ascii="Times New Roman" w:hAnsi="Times New Roman"/>
          <w:i/>
          <w:iCs/>
          <w:sz w:val="22"/>
          <w:szCs w:val="22"/>
        </w:rPr>
        <w:t xml:space="preserve">urrently </w:t>
      </w:r>
      <w:r w:rsidR="0049521F" w:rsidRPr="00900779">
        <w:rPr>
          <w:rFonts w:ascii="Times New Roman" w:hAnsi="Times New Roman"/>
          <w:i/>
          <w:iCs/>
          <w:sz w:val="22"/>
          <w:szCs w:val="22"/>
        </w:rPr>
        <w:t>we do not have in hand an</w:t>
      </w:r>
      <w:r w:rsidR="005C37AB" w:rsidRPr="00900779">
        <w:rPr>
          <w:rFonts w:ascii="Times New Roman" w:hAnsi="Times New Roman"/>
          <w:i/>
          <w:iCs/>
          <w:sz w:val="22"/>
          <w:szCs w:val="22"/>
        </w:rPr>
        <w:t xml:space="preserve"> </w:t>
      </w:r>
      <w:r w:rsidR="003073B4" w:rsidRPr="00900779">
        <w:rPr>
          <w:rFonts w:ascii="Times New Roman" w:hAnsi="Times New Roman"/>
          <w:i/>
          <w:iCs/>
          <w:sz w:val="22"/>
          <w:szCs w:val="22"/>
        </w:rPr>
        <w:t xml:space="preserve">ideal observer calculation that would allow us to compute the visual system’s efficiency </w:t>
      </w:r>
      <w:r w:rsidR="00F00A5F" w:rsidRPr="00900779">
        <w:rPr>
          <w:rFonts w:ascii="Times New Roman" w:hAnsi="Times New Roman"/>
          <w:i/>
          <w:iCs/>
          <w:sz w:val="22"/>
          <w:szCs w:val="22"/>
        </w:rPr>
        <w:t>in</w:t>
      </w:r>
      <w:r w:rsidR="00E73B0B" w:rsidRPr="00900779">
        <w:rPr>
          <w:rFonts w:ascii="Times New Roman" w:hAnsi="Times New Roman"/>
          <w:i/>
          <w:iCs/>
          <w:sz w:val="22"/>
          <w:szCs w:val="22"/>
        </w:rPr>
        <w:t xml:space="preserve"> </w:t>
      </w:r>
      <w:r w:rsidR="003073B4" w:rsidRPr="00900779">
        <w:rPr>
          <w:rFonts w:ascii="Times New Roman" w:hAnsi="Times New Roman"/>
          <w:i/>
          <w:iCs/>
          <w:sz w:val="22"/>
          <w:szCs w:val="22"/>
        </w:rPr>
        <w:t>using the available information. Obtaining and integrating such a calculation would be of interest</w:t>
      </w:r>
      <w:r w:rsidR="00F801C5" w:rsidRPr="00900779">
        <w:rPr>
          <w:rFonts w:ascii="Times New Roman" w:hAnsi="Times New Roman"/>
          <w:i/>
          <w:iCs/>
          <w:sz w:val="22"/>
          <w:szCs w:val="22"/>
        </w:rPr>
        <w:t>.</w:t>
      </w:r>
      <w:r w:rsidR="003073B4" w:rsidRPr="00900779">
        <w:rPr>
          <w:rFonts w:ascii="Times New Roman" w:hAnsi="Times New Roman"/>
          <w:i/>
          <w:iCs/>
          <w:sz w:val="22"/>
          <w:szCs w:val="22"/>
        </w:rPr>
        <w:t xml:space="preserve"> </w:t>
      </w:r>
      <w:r w:rsidR="00525FA9" w:rsidRPr="00900779">
        <w:rPr>
          <w:rFonts w:ascii="Times New Roman" w:hAnsi="Times New Roman"/>
          <w:i/>
          <w:iCs/>
          <w:sz w:val="22"/>
          <w:szCs w:val="22"/>
        </w:rPr>
        <w:t xml:space="preserve">Singh, Cottaris, Heasly, Brainard, &amp; Burge (2018) </w:t>
      </w:r>
      <w:r w:rsidR="00F801C5" w:rsidRPr="00900779">
        <w:rPr>
          <w:rFonts w:ascii="Times New Roman" w:hAnsi="Times New Roman"/>
          <w:i/>
          <w:iCs/>
          <w:sz w:val="22"/>
          <w:szCs w:val="22"/>
        </w:rPr>
        <w:t xml:space="preserve">provide a possible approach, but employing that approach would require measurements with a larger set of task-irrelevant </w:t>
      </w:r>
      <w:r w:rsidR="00C96AB1" w:rsidRPr="00900779">
        <w:rPr>
          <w:rFonts w:ascii="Times New Roman" w:hAnsi="Times New Roman"/>
          <w:i/>
          <w:iCs/>
          <w:sz w:val="22"/>
          <w:szCs w:val="22"/>
        </w:rPr>
        <w:t>variation</w:t>
      </w:r>
      <w:r w:rsidR="00F801C5" w:rsidRPr="00900779">
        <w:rPr>
          <w:rFonts w:ascii="Times New Roman" w:hAnsi="Times New Roman"/>
          <w:i/>
          <w:iCs/>
          <w:sz w:val="22"/>
          <w:szCs w:val="22"/>
        </w:rPr>
        <w:t xml:space="preserve"> (e.g., illumination as well as background) than </w:t>
      </w:r>
      <w:r w:rsidR="00525FA9" w:rsidRPr="00900779">
        <w:rPr>
          <w:rFonts w:ascii="Times New Roman" w:hAnsi="Times New Roman"/>
          <w:i/>
          <w:iCs/>
          <w:sz w:val="22"/>
          <w:szCs w:val="22"/>
        </w:rPr>
        <w:t>available from</w:t>
      </w:r>
      <w:r w:rsidR="00F801C5" w:rsidRPr="00900779">
        <w:rPr>
          <w:rFonts w:ascii="Times New Roman" w:hAnsi="Times New Roman"/>
          <w:i/>
          <w:iCs/>
          <w:sz w:val="22"/>
          <w:szCs w:val="22"/>
        </w:rPr>
        <w:t xml:space="preserve"> the current data.</w:t>
      </w:r>
    </w:p>
    <w:p w14:paraId="7B09793F" w14:textId="77777777" w:rsidR="00224C7A" w:rsidRPr="00900779" w:rsidRDefault="00224C7A" w:rsidP="000E3DCD">
      <w:pPr>
        <w:rPr>
          <w:i/>
          <w:iCs/>
          <w:sz w:val="22"/>
          <w:szCs w:val="22"/>
        </w:rPr>
      </w:pPr>
    </w:p>
    <w:p w14:paraId="5F5F67EC" w14:textId="088F0FE4" w:rsidR="00224C7A" w:rsidRPr="00900779" w:rsidRDefault="005321FA" w:rsidP="000E3DCD">
      <w:pPr>
        <w:rPr>
          <w:b/>
          <w:bCs/>
          <w:i/>
          <w:iCs/>
          <w:sz w:val="22"/>
          <w:szCs w:val="22"/>
        </w:rPr>
      </w:pPr>
      <w:r w:rsidRPr="00900779">
        <w:rPr>
          <w:b/>
          <w:bCs/>
          <w:i/>
          <w:iCs/>
          <w:sz w:val="22"/>
          <w:szCs w:val="22"/>
        </w:rPr>
        <w:t xml:space="preserve">Spatial and </w:t>
      </w:r>
      <w:r w:rsidR="00224C7A" w:rsidRPr="00900779">
        <w:rPr>
          <w:b/>
          <w:bCs/>
          <w:i/>
          <w:iCs/>
          <w:sz w:val="22"/>
          <w:szCs w:val="22"/>
        </w:rPr>
        <w:t>Chromatic P</w:t>
      </w:r>
      <w:r w:rsidRPr="00900779">
        <w:rPr>
          <w:b/>
          <w:bCs/>
          <w:i/>
          <w:iCs/>
          <w:sz w:val="22"/>
          <w:szCs w:val="22"/>
        </w:rPr>
        <w:t xml:space="preserve">roperties of the </w:t>
      </w:r>
      <w:r w:rsidR="00224C7A" w:rsidRPr="00900779">
        <w:rPr>
          <w:b/>
          <w:bCs/>
          <w:i/>
          <w:iCs/>
          <w:sz w:val="22"/>
          <w:szCs w:val="22"/>
        </w:rPr>
        <w:t>S</w:t>
      </w:r>
      <w:r w:rsidRPr="00900779">
        <w:rPr>
          <w:b/>
          <w:bCs/>
          <w:i/>
          <w:iCs/>
          <w:sz w:val="22"/>
          <w:szCs w:val="22"/>
        </w:rPr>
        <w:t>timuli</w:t>
      </w:r>
    </w:p>
    <w:p w14:paraId="6F2ACAE2" w14:textId="77777777" w:rsidR="00224C7A" w:rsidRPr="00900779" w:rsidRDefault="00224C7A" w:rsidP="000E3DCD">
      <w:pPr>
        <w:rPr>
          <w:i/>
          <w:iCs/>
          <w:sz w:val="22"/>
          <w:szCs w:val="22"/>
        </w:rPr>
      </w:pPr>
    </w:p>
    <w:p w14:paraId="33DB8428" w14:textId="5FD06181" w:rsidR="00285292" w:rsidRPr="00900779" w:rsidRDefault="00285292" w:rsidP="00285292">
      <w:pPr>
        <w:rPr>
          <w:i/>
          <w:iCs/>
          <w:color w:val="000000" w:themeColor="text1"/>
          <w:sz w:val="22"/>
          <w:szCs w:val="22"/>
        </w:rPr>
      </w:pPr>
      <w:r w:rsidRPr="00900779">
        <w:rPr>
          <w:i/>
          <w:iCs/>
          <w:color w:val="000000" w:themeColor="text1"/>
          <w:sz w:val="22"/>
          <w:szCs w:val="22"/>
        </w:rPr>
        <w:t>We used small image patches in our study</w:t>
      </w:r>
      <w:r w:rsidR="00FD73A1" w:rsidRPr="00900779">
        <w:rPr>
          <w:i/>
          <w:iCs/>
          <w:color w:val="000000" w:themeColor="text1"/>
          <w:sz w:val="22"/>
          <w:szCs w:val="22"/>
        </w:rPr>
        <w:t xml:space="preserve">. The small size of the image patches is </w:t>
      </w:r>
      <w:r w:rsidRPr="00900779">
        <w:rPr>
          <w:i/>
          <w:iCs/>
          <w:color w:val="000000" w:themeColor="text1"/>
          <w:sz w:val="22"/>
          <w:szCs w:val="22"/>
        </w:rPr>
        <w:t>a</w:t>
      </w:r>
      <w:r w:rsidR="00FD73A1" w:rsidRPr="00900779">
        <w:rPr>
          <w:i/>
          <w:iCs/>
          <w:color w:val="000000" w:themeColor="text1"/>
          <w:sz w:val="22"/>
          <w:szCs w:val="22"/>
        </w:rPr>
        <w:t xml:space="preserve"> notable </w:t>
      </w:r>
      <w:r w:rsidRPr="00900779">
        <w:rPr>
          <w:i/>
          <w:iCs/>
          <w:color w:val="000000" w:themeColor="text1"/>
          <w:sz w:val="22"/>
          <w:szCs w:val="22"/>
        </w:rPr>
        <w:t xml:space="preserve">difference between our stimuli and natural viewing. In this initial deployment of our paradigm, we thus focused on effects of background </w:t>
      </w:r>
      <w:r w:rsidR="00A326FB" w:rsidRPr="00900779">
        <w:rPr>
          <w:i/>
          <w:iCs/>
          <w:color w:val="000000" w:themeColor="text1"/>
          <w:sz w:val="22"/>
          <w:szCs w:val="22"/>
        </w:rPr>
        <w:t xml:space="preserve">object reflectance </w:t>
      </w:r>
      <w:r w:rsidRPr="00900779">
        <w:rPr>
          <w:i/>
          <w:iCs/>
          <w:color w:val="000000" w:themeColor="text1"/>
          <w:sz w:val="22"/>
          <w:szCs w:val="22"/>
        </w:rPr>
        <w:t>variation that are nearby the test object</w:t>
      </w:r>
      <w:r w:rsidR="007E0829" w:rsidRPr="00900779">
        <w:rPr>
          <w:i/>
          <w:iCs/>
          <w:color w:val="000000" w:themeColor="text1"/>
          <w:sz w:val="22"/>
          <w:szCs w:val="22"/>
        </w:rPr>
        <w:t>. The observed effects</w:t>
      </w:r>
      <w:r w:rsidRPr="00900779">
        <w:rPr>
          <w:i/>
          <w:iCs/>
          <w:color w:val="000000" w:themeColor="text1"/>
          <w:sz w:val="22"/>
          <w:szCs w:val="22"/>
        </w:rPr>
        <w:t xml:space="preserve"> may be mediated by relatively small populations of neurons. The use of small image patches is not a necessary requirement of our paradigm, which could be extended to larger images. Such extension could reveal additional effects not captured by the current experiments.</w:t>
      </w:r>
    </w:p>
    <w:p w14:paraId="6FD58F97" w14:textId="6200AC37" w:rsidR="009828F1" w:rsidRPr="00900779" w:rsidRDefault="009828F1" w:rsidP="000E3DCD">
      <w:pPr>
        <w:rPr>
          <w:i/>
          <w:iCs/>
          <w:sz w:val="22"/>
          <w:szCs w:val="22"/>
        </w:rPr>
      </w:pPr>
    </w:p>
    <w:p w14:paraId="167D3717" w14:textId="704943A3" w:rsidR="009828F1" w:rsidRPr="00900779" w:rsidRDefault="00251AB2" w:rsidP="000E3DCD">
      <w:pPr>
        <w:rPr>
          <w:i/>
          <w:iCs/>
          <w:sz w:val="22"/>
          <w:szCs w:val="22"/>
        </w:rPr>
      </w:pPr>
      <w:r w:rsidRPr="00900779">
        <w:rPr>
          <w:i/>
          <w:iCs/>
          <w:sz w:val="22"/>
          <w:szCs w:val="22"/>
        </w:rPr>
        <w:t xml:space="preserve">In addition to using small patches, we did not vary the </w:t>
      </w:r>
      <w:r w:rsidR="000A5102" w:rsidRPr="00900779">
        <w:rPr>
          <w:i/>
          <w:iCs/>
          <w:sz w:val="22"/>
          <w:szCs w:val="22"/>
        </w:rPr>
        <w:t xml:space="preserve">spatial structure of the array of </w:t>
      </w:r>
      <w:r w:rsidRPr="00900779">
        <w:rPr>
          <w:i/>
          <w:iCs/>
          <w:sz w:val="22"/>
          <w:szCs w:val="22"/>
        </w:rPr>
        <w:t>objects in the rendered scene</w:t>
      </w:r>
      <w:r w:rsidR="001F740C" w:rsidRPr="00900779">
        <w:rPr>
          <w:i/>
          <w:iCs/>
          <w:sz w:val="22"/>
          <w:szCs w:val="22"/>
        </w:rPr>
        <w:t>s</w:t>
      </w:r>
      <w:r w:rsidRPr="00900779">
        <w:rPr>
          <w:i/>
          <w:iCs/>
          <w:sz w:val="22"/>
          <w:szCs w:val="22"/>
        </w:rPr>
        <w:t xml:space="preserve">. Manipulating spatial </w:t>
      </w:r>
      <w:r w:rsidR="000A5102" w:rsidRPr="00900779">
        <w:rPr>
          <w:i/>
          <w:iCs/>
          <w:sz w:val="22"/>
          <w:szCs w:val="22"/>
        </w:rPr>
        <w:t>structure</w:t>
      </w:r>
      <w:r w:rsidR="009828F1" w:rsidRPr="00900779">
        <w:rPr>
          <w:i/>
          <w:iCs/>
          <w:sz w:val="22"/>
          <w:szCs w:val="22"/>
        </w:rPr>
        <w:t>, in addition to increasing image size,</w:t>
      </w:r>
      <w:r w:rsidR="000A5102" w:rsidRPr="00900779">
        <w:rPr>
          <w:i/>
          <w:iCs/>
          <w:sz w:val="22"/>
          <w:szCs w:val="22"/>
        </w:rPr>
        <w:t xml:space="preserve"> </w:t>
      </w:r>
      <w:r w:rsidR="00543C10" w:rsidRPr="00900779">
        <w:rPr>
          <w:i/>
          <w:iCs/>
          <w:sz w:val="22"/>
          <w:szCs w:val="22"/>
        </w:rPr>
        <w:t xml:space="preserve">may </w:t>
      </w:r>
      <w:r w:rsidRPr="00900779">
        <w:rPr>
          <w:i/>
          <w:iCs/>
          <w:sz w:val="22"/>
          <w:szCs w:val="22"/>
        </w:rPr>
        <w:t>provide a way to use our paradigm to measure the spatial tuning of the</w:t>
      </w:r>
      <w:r w:rsidR="00B06F65" w:rsidRPr="00900779">
        <w:rPr>
          <w:i/>
          <w:iCs/>
          <w:sz w:val="22"/>
          <w:szCs w:val="22"/>
        </w:rPr>
        <w:t xml:space="preserve"> mechanism(s) mediating the</w:t>
      </w:r>
      <w:r w:rsidRPr="00900779">
        <w:rPr>
          <w:i/>
          <w:iCs/>
          <w:sz w:val="22"/>
          <w:szCs w:val="22"/>
        </w:rPr>
        <w:t xml:space="preserve"> background effect</w:t>
      </w:r>
      <w:r w:rsidR="00543C10" w:rsidRPr="00900779">
        <w:rPr>
          <w:i/>
          <w:iCs/>
          <w:sz w:val="22"/>
          <w:szCs w:val="22"/>
        </w:rPr>
        <w:t xml:space="preserve">. This approach is loosely analogous to how </w:t>
      </w:r>
      <w:r w:rsidRPr="00900779">
        <w:rPr>
          <w:i/>
          <w:iCs/>
          <w:sz w:val="22"/>
          <w:szCs w:val="22"/>
        </w:rPr>
        <w:t xml:space="preserve">manipulating the </w:t>
      </w:r>
      <w:r w:rsidR="001168F9" w:rsidRPr="00900779">
        <w:rPr>
          <w:i/>
          <w:iCs/>
          <w:sz w:val="22"/>
          <w:szCs w:val="22"/>
        </w:rPr>
        <w:t xml:space="preserve">structure </w:t>
      </w:r>
      <w:r w:rsidRPr="00900779">
        <w:rPr>
          <w:i/>
          <w:iCs/>
          <w:sz w:val="22"/>
          <w:szCs w:val="22"/>
        </w:rPr>
        <w:t xml:space="preserve">of </w:t>
      </w:r>
      <w:r w:rsidR="00C67F6E" w:rsidRPr="00900779">
        <w:rPr>
          <w:i/>
          <w:iCs/>
          <w:sz w:val="22"/>
          <w:szCs w:val="22"/>
        </w:rPr>
        <w:t xml:space="preserve">contrast </w:t>
      </w:r>
      <w:r w:rsidR="00B06F65" w:rsidRPr="00900779">
        <w:rPr>
          <w:i/>
          <w:iCs/>
          <w:sz w:val="22"/>
          <w:szCs w:val="22"/>
        </w:rPr>
        <w:t xml:space="preserve">noise </w:t>
      </w:r>
      <w:r w:rsidRPr="00900779">
        <w:rPr>
          <w:i/>
          <w:iCs/>
          <w:sz w:val="22"/>
          <w:szCs w:val="22"/>
        </w:rPr>
        <w:t>may be used to examine the tuning of mechanisms</w:t>
      </w:r>
      <w:r w:rsidR="00C8238B" w:rsidRPr="00900779">
        <w:rPr>
          <w:i/>
          <w:iCs/>
          <w:sz w:val="22"/>
          <w:szCs w:val="22"/>
        </w:rPr>
        <w:t xml:space="preserve"> </w:t>
      </w:r>
      <w:r w:rsidR="00404B5E" w:rsidRPr="00900779">
        <w:rPr>
          <w:i/>
          <w:iCs/>
          <w:sz w:val="22"/>
          <w:szCs w:val="22"/>
        </w:rPr>
        <w:t xml:space="preserve">supporting </w:t>
      </w:r>
      <w:r w:rsidR="001F75D5" w:rsidRPr="00900779">
        <w:rPr>
          <w:i/>
          <w:iCs/>
          <w:sz w:val="22"/>
          <w:szCs w:val="22"/>
        </w:rPr>
        <w:t xml:space="preserve">the </w:t>
      </w:r>
      <w:r w:rsidR="00404B5E" w:rsidRPr="00900779">
        <w:rPr>
          <w:i/>
          <w:iCs/>
          <w:sz w:val="22"/>
          <w:szCs w:val="22"/>
        </w:rPr>
        <w:t xml:space="preserve">detection </w:t>
      </w:r>
      <w:r w:rsidR="001F75D5" w:rsidRPr="00900779">
        <w:rPr>
          <w:i/>
          <w:iCs/>
          <w:sz w:val="22"/>
          <w:szCs w:val="22"/>
        </w:rPr>
        <w:t xml:space="preserve">of contrast-defined targets </w:t>
      </w:r>
      <w:r w:rsidR="00D02EE8" w:rsidRPr="00900779">
        <w:rPr>
          <w:i/>
          <w:iCs/>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02EE8" w:rsidRPr="00900779">
        <w:rPr>
          <w:i/>
          <w:iCs/>
          <w:sz w:val="22"/>
          <w:szCs w:val="22"/>
        </w:rPr>
        <w:instrText xml:space="preserve"> ADDIN EN.CITE </w:instrText>
      </w:r>
      <w:r w:rsidR="00D02EE8" w:rsidRPr="00900779">
        <w:rPr>
          <w:i/>
          <w:iCs/>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02EE8" w:rsidRPr="00900779">
        <w:rPr>
          <w:i/>
          <w:iCs/>
          <w:sz w:val="22"/>
          <w:szCs w:val="22"/>
        </w:rPr>
        <w:instrText xml:space="preserve"> ADDIN EN.CITE.DATA </w:instrText>
      </w:r>
      <w:r w:rsidR="00D02EE8" w:rsidRPr="00900779">
        <w:rPr>
          <w:i/>
          <w:iCs/>
          <w:sz w:val="22"/>
          <w:szCs w:val="22"/>
        </w:rPr>
      </w:r>
      <w:r w:rsidR="00D02EE8"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(Henning, Hertz, &amp; Hinton, 1981; Rovamo, Franssila, &amp; Nasanen, 1992; Losada &amp; Mullen, 1995; Nachmias, 1999; Rovamo, Raninen, &amp; Donner, 1999)</w:t>
      </w:r>
      <w:r w:rsidR="00D02EE8" w:rsidRPr="00900779">
        <w:rPr>
          <w:i/>
          <w:iCs/>
          <w:sz w:val="22"/>
          <w:szCs w:val="22"/>
        </w:rPr>
        <w:fldChar w:fldCharType="end"/>
      </w:r>
      <w:r w:rsidR="00362FC2" w:rsidRPr="00900779">
        <w:rPr>
          <w:i/>
          <w:iCs/>
          <w:sz w:val="22"/>
          <w:szCs w:val="22"/>
        </w:rPr>
        <w:t>.</w:t>
      </w:r>
    </w:p>
    <w:p w14:paraId="7C50308F" w14:textId="77777777" w:rsidR="009828F1" w:rsidRPr="00900779" w:rsidRDefault="009828F1" w:rsidP="000E3DCD">
      <w:pPr>
        <w:rPr>
          <w:i/>
          <w:iCs/>
          <w:sz w:val="22"/>
          <w:szCs w:val="22"/>
        </w:rPr>
      </w:pPr>
    </w:p>
    <w:p w14:paraId="5A9755A0" w14:textId="4E6D1039" w:rsidR="009D1C3D" w:rsidRPr="00900779" w:rsidRDefault="009828F1" w:rsidP="00AC3017">
      <w:pPr>
        <w:rPr>
          <w:i/>
          <w:iCs/>
          <w:sz w:val="22"/>
          <w:szCs w:val="22"/>
        </w:rPr>
      </w:pPr>
      <w:r w:rsidRPr="00900779">
        <w:rPr>
          <w:i/>
          <w:iCs/>
          <w:sz w:val="22"/>
          <w:szCs w:val="22"/>
        </w:rPr>
        <w:t xml:space="preserve">Although we restricted our measurements to lightness discrimination thresholds, our variation of the reflectance properties of the background objects was not limited to variation in overall reflectance. The choice to introduce background </w:t>
      </w:r>
      <w:r w:rsidR="00A326FB" w:rsidRPr="00900779">
        <w:rPr>
          <w:i/>
          <w:iCs/>
          <w:sz w:val="22"/>
          <w:szCs w:val="22"/>
        </w:rPr>
        <w:t xml:space="preserve">object reflectance </w:t>
      </w:r>
      <w:r w:rsidRPr="00900779">
        <w:rPr>
          <w:i/>
          <w:iCs/>
          <w:sz w:val="22"/>
          <w:szCs w:val="22"/>
        </w:rPr>
        <w:t xml:space="preserve">variation along more </w:t>
      </w:r>
      <w:r w:rsidR="00A326FB" w:rsidRPr="00900779">
        <w:rPr>
          <w:i/>
          <w:iCs/>
          <w:sz w:val="22"/>
          <w:szCs w:val="22"/>
        </w:rPr>
        <w:t xml:space="preserve">spectral </w:t>
      </w:r>
      <w:r w:rsidRPr="00900779">
        <w:rPr>
          <w:i/>
          <w:iCs/>
          <w:sz w:val="22"/>
          <w:szCs w:val="22"/>
        </w:rPr>
        <w:t xml:space="preserve">dimensions </w:t>
      </w:r>
      <w:r w:rsidR="00387879" w:rsidRPr="00900779">
        <w:rPr>
          <w:i/>
          <w:iCs/>
          <w:sz w:val="22"/>
          <w:szCs w:val="22"/>
        </w:rPr>
        <w:t>(</w:t>
      </w:r>
      <w:r w:rsidR="00A326FB" w:rsidRPr="00900779">
        <w:rPr>
          <w:i/>
          <w:iCs/>
          <w:sz w:val="22"/>
          <w:szCs w:val="22"/>
        </w:rPr>
        <w:t xml:space="preserve">affecting </w:t>
      </w:r>
      <w:r w:rsidR="00387879" w:rsidRPr="00900779">
        <w:rPr>
          <w:i/>
          <w:iCs/>
          <w:sz w:val="22"/>
          <w:szCs w:val="22"/>
        </w:rPr>
        <w:t xml:space="preserve">e.g. </w:t>
      </w:r>
      <w:r w:rsidR="00A326FB" w:rsidRPr="00900779">
        <w:rPr>
          <w:i/>
          <w:iCs/>
          <w:sz w:val="22"/>
          <w:szCs w:val="22"/>
        </w:rPr>
        <w:t xml:space="preserve">background object </w:t>
      </w:r>
      <w:r w:rsidR="00387879" w:rsidRPr="00900779">
        <w:rPr>
          <w:i/>
          <w:iCs/>
          <w:sz w:val="22"/>
          <w:szCs w:val="22"/>
        </w:rPr>
        <w:t xml:space="preserve">hue and saturation) </w:t>
      </w:r>
      <w:r w:rsidRPr="00900779">
        <w:rPr>
          <w:i/>
          <w:iCs/>
          <w:sz w:val="22"/>
          <w:szCs w:val="22"/>
        </w:rPr>
        <w:t xml:space="preserve">than used for target object variation was somewhat arbitrary – we could have restricted the background </w:t>
      </w:r>
      <w:r w:rsidR="00A326FB" w:rsidRPr="00900779">
        <w:rPr>
          <w:i/>
          <w:iCs/>
          <w:sz w:val="22"/>
          <w:szCs w:val="22"/>
        </w:rPr>
        <w:t xml:space="preserve">object reflectance </w:t>
      </w:r>
      <w:r w:rsidRPr="00900779">
        <w:rPr>
          <w:i/>
          <w:iCs/>
          <w:sz w:val="22"/>
          <w:szCs w:val="22"/>
        </w:rPr>
        <w:t>variation to one dimension</w:t>
      </w:r>
      <w:r w:rsidR="00504F90" w:rsidRPr="00900779">
        <w:rPr>
          <w:i/>
          <w:iCs/>
          <w:sz w:val="22"/>
          <w:szCs w:val="22"/>
        </w:rPr>
        <w:t xml:space="preserve"> </w:t>
      </w:r>
      <w:r w:rsidR="00A326FB" w:rsidRPr="00900779">
        <w:rPr>
          <w:i/>
          <w:iCs/>
          <w:sz w:val="22"/>
          <w:szCs w:val="22"/>
        </w:rPr>
        <w:t xml:space="preserve">(e.g. overall scale of reflectance spectra) </w:t>
      </w:r>
      <w:r w:rsidR="00504F90" w:rsidRPr="00900779">
        <w:rPr>
          <w:i/>
          <w:iCs/>
          <w:sz w:val="22"/>
          <w:szCs w:val="22"/>
        </w:rPr>
        <w:t xml:space="preserve">or </w:t>
      </w:r>
      <w:r w:rsidRPr="00900779">
        <w:rPr>
          <w:i/>
          <w:iCs/>
          <w:sz w:val="22"/>
          <w:szCs w:val="22"/>
        </w:rPr>
        <w:t xml:space="preserve">studied discrimination of additional (e.g. chromatic) dimensions of target object variation. </w:t>
      </w:r>
      <w:r w:rsidR="003952C9" w:rsidRPr="00900779">
        <w:rPr>
          <w:i/>
          <w:iCs/>
          <w:sz w:val="22"/>
          <w:szCs w:val="22"/>
        </w:rPr>
        <w:t>As with the case of spatial structure above, extending the measurements to a wider range of stimuli is of interest. Indeed</w:t>
      </w:r>
      <w:r w:rsidR="0060148A" w:rsidRPr="00900779">
        <w:rPr>
          <w:i/>
          <w:iCs/>
          <w:sz w:val="22"/>
          <w:szCs w:val="22"/>
        </w:rPr>
        <w:t xml:space="preserve">, it </w:t>
      </w:r>
      <w:r w:rsidR="00EB60C4" w:rsidRPr="00900779">
        <w:rPr>
          <w:i/>
          <w:iCs/>
          <w:sz w:val="22"/>
          <w:szCs w:val="22"/>
        </w:rPr>
        <w:t xml:space="preserve">may </w:t>
      </w:r>
      <w:r w:rsidR="0060148A" w:rsidRPr="00900779">
        <w:rPr>
          <w:i/>
          <w:iCs/>
          <w:sz w:val="22"/>
          <w:szCs w:val="22"/>
        </w:rPr>
        <w:t xml:space="preserve">be possible to manipulate the chromatic structure of the variation in background </w:t>
      </w:r>
      <w:r w:rsidR="0059121D" w:rsidRPr="00900779">
        <w:rPr>
          <w:i/>
          <w:iCs/>
          <w:sz w:val="22"/>
          <w:szCs w:val="22"/>
        </w:rPr>
        <w:t xml:space="preserve">object </w:t>
      </w:r>
      <w:r w:rsidR="0060148A" w:rsidRPr="00900779">
        <w:rPr>
          <w:i/>
          <w:iCs/>
          <w:sz w:val="22"/>
          <w:szCs w:val="22"/>
        </w:rPr>
        <w:t>reflectance</w:t>
      </w:r>
      <w:r w:rsidR="0065156D" w:rsidRPr="00900779">
        <w:rPr>
          <w:i/>
          <w:iCs/>
          <w:sz w:val="22"/>
          <w:szCs w:val="22"/>
        </w:rPr>
        <w:t>s</w:t>
      </w:r>
      <w:r w:rsidR="0060148A" w:rsidRPr="00900779">
        <w:rPr>
          <w:i/>
          <w:iCs/>
          <w:sz w:val="22"/>
          <w:szCs w:val="22"/>
        </w:rPr>
        <w:t xml:space="preserve"> with the goal of understanding the chromatic tuning of the background </w:t>
      </w:r>
      <w:r w:rsidR="00A326FB" w:rsidRPr="00900779">
        <w:rPr>
          <w:i/>
          <w:iCs/>
          <w:sz w:val="22"/>
          <w:szCs w:val="22"/>
        </w:rPr>
        <w:t xml:space="preserve">object reflectance variation’s </w:t>
      </w:r>
      <w:r w:rsidR="0060148A" w:rsidRPr="00900779">
        <w:rPr>
          <w:i/>
          <w:iCs/>
          <w:sz w:val="22"/>
          <w:szCs w:val="22"/>
        </w:rPr>
        <w:t>effect</w:t>
      </w:r>
      <w:r w:rsidR="003952C9" w:rsidRPr="00900779">
        <w:rPr>
          <w:i/>
          <w:iCs/>
          <w:sz w:val="22"/>
          <w:szCs w:val="22"/>
        </w:rPr>
        <w:t xml:space="preserve"> on the lightness discrimination thresholds, as well as on other target object discriminations.</w:t>
      </w:r>
      <w:r w:rsidR="0060148A" w:rsidRPr="00900779">
        <w:rPr>
          <w:i/>
          <w:iCs/>
          <w:sz w:val="22"/>
          <w:szCs w:val="22"/>
        </w:rPr>
        <w:t xml:space="preserve"> This would again be </w:t>
      </w:r>
      <w:r w:rsidR="00CC6826" w:rsidRPr="00900779">
        <w:rPr>
          <w:i/>
          <w:iCs/>
          <w:sz w:val="22"/>
          <w:szCs w:val="22"/>
        </w:rPr>
        <w:t xml:space="preserve">analogous to how </w:t>
      </w:r>
      <w:r w:rsidR="0060148A" w:rsidRPr="00900779">
        <w:rPr>
          <w:i/>
          <w:iCs/>
          <w:sz w:val="22"/>
          <w:szCs w:val="22"/>
        </w:rPr>
        <w:t xml:space="preserve">noise-based approaches </w:t>
      </w:r>
      <w:r w:rsidR="000F6404" w:rsidRPr="00900779">
        <w:rPr>
          <w:i/>
          <w:iCs/>
          <w:sz w:val="22"/>
          <w:szCs w:val="22"/>
        </w:rPr>
        <w:t xml:space="preserve">have been </w:t>
      </w:r>
      <w:r w:rsidR="0060148A" w:rsidRPr="00900779">
        <w:rPr>
          <w:i/>
          <w:iCs/>
          <w:sz w:val="22"/>
          <w:szCs w:val="22"/>
        </w:rPr>
        <w:t xml:space="preserve">used to characterize chromatic tuning of mechanisms that </w:t>
      </w:r>
      <w:r w:rsidR="007D7D88" w:rsidRPr="00900779">
        <w:rPr>
          <w:i/>
          <w:iCs/>
          <w:sz w:val="22"/>
          <w:szCs w:val="22"/>
        </w:rPr>
        <w:t>support the detection of chromatically-</w:t>
      </w:r>
      <w:r w:rsidR="007D7D88" w:rsidRPr="00900779">
        <w:rPr>
          <w:i/>
          <w:iCs/>
          <w:sz w:val="22"/>
          <w:szCs w:val="22"/>
        </w:rPr>
        <w:lastRenderedPageBreak/>
        <w:t xml:space="preserve">defined </w:t>
      </w:r>
      <w:r w:rsidR="001F740C" w:rsidRPr="00900779">
        <w:rPr>
          <w:i/>
          <w:iCs/>
          <w:sz w:val="22"/>
          <w:szCs w:val="22"/>
        </w:rPr>
        <w:t xml:space="preserve">contrast </w:t>
      </w:r>
      <w:r w:rsidR="007D7D88" w:rsidRPr="00900779">
        <w:rPr>
          <w:i/>
          <w:iCs/>
          <w:sz w:val="22"/>
          <w:szCs w:val="22"/>
        </w:rPr>
        <w:t xml:space="preserve">targets </w:t>
      </w:r>
      <w:r w:rsidR="00D02EE8" w:rsidRPr="00900779">
        <w:rPr>
          <w:i/>
          <w:iCs/>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02EE8" w:rsidRPr="00900779">
        <w:rPr>
          <w:i/>
          <w:iCs/>
          <w:sz w:val="22"/>
          <w:szCs w:val="22"/>
        </w:rPr>
        <w:instrText xml:space="preserve"> ADDIN EN.CITE </w:instrText>
      </w:r>
      <w:r w:rsidR="00D02EE8" w:rsidRPr="00900779">
        <w:rPr>
          <w:i/>
          <w:iCs/>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02EE8" w:rsidRPr="00900779">
        <w:rPr>
          <w:i/>
          <w:iCs/>
          <w:sz w:val="22"/>
          <w:szCs w:val="22"/>
        </w:rPr>
        <w:instrText xml:space="preserve"> ADDIN EN.CITE.DATA </w:instrText>
      </w:r>
      <w:r w:rsidR="00D02EE8" w:rsidRPr="00900779">
        <w:rPr>
          <w:i/>
          <w:iCs/>
          <w:sz w:val="22"/>
          <w:szCs w:val="22"/>
        </w:rPr>
      </w:r>
      <w:r w:rsidR="00D02EE8"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(Gegenfurtner &amp; Kiper, 1992; Sankeralli &amp; Mullen, 1997; Giulianini &amp; Eskew, 1998; Monaci, Menegaz, Süsstrunk, &amp; Knoblauch, 2004)</w:t>
      </w:r>
      <w:r w:rsidR="00D02EE8" w:rsidRPr="00900779">
        <w:rPr>
          <w:i/>
          <w:iCs/>
          <w:sz w:val="22"/>
          <w:szCs w:val="22"/>
        </w:rPr>
        <w:fldChar w:fldCharType="end"/>
      </w:r>
      <w:r w:rsidR="0060148A" w:rsidRPr="00900779">
        <w:rPr>
          <w:i/>
          <w:iCs/>
          <w:sz w:val="22"/>
          <w:szCs w:val="22"/>
        </w:rPr>
        <w:t>.</w:t>
      </w:r>
    </w:p>
    <w:p w14:paraId="6AA7CDE4" w14:textId="07CD01A2" w:rsidR="00AA44FE" w:rsidRPr="00900779" w:rsidRDefault="00AA44FE" w:rsidP="005C0EFF">
      <w:pPr>
        <w:pStyle w:val="Default"/>
        <w:spacing w:before="0"/>
        <w:rPr>
          <w:rFonts w:ascii="Times New Roman" w:hAnsi="Times New Roman"/>
          <w:i/>
          <w:iCs/>
          <w:sz w:val="22"/>
          <w:szCs w:val="22"/>
        </w:rPr>
      </w:pPr>
    </w:p>
    <w:p w14:paraId="2A5E5D87" w14:textId="28FB2800" w:rsidR="00224C7A" w:rsidRPr="00900779" w:rsidRDefault="00E530A3" w:rsidP="005C0EFF">
      <w:pPr>
        <w:pStyle w:val="Default"/>
        <w:spacing w:before="0"/>
        <w:rPr>
          <w:rFonts w:ascii="Times New Roman" w:hAnsi="Times New Roman"/>
          <w:b/>
          <w:bCs/>
          <w:i/>
          <w:iCs/>
          <w:sz w:val="22"/>
          <w:szCs w:val="22"/>
        </w:rPr>
      </w:pPr>
      <w:r w:rsidRPr="00900779">
        <w:rPr>
          <w:rFonts w:ascii="Times New Roman" w:hAnsi="Times New Roman"/>
          <w:b/>
          <w:bCs/>
          <w:i/>
          <w:iCs/>
          <w:sz w:val="22"/>
          <w:szCs w:val="22"/>
        </w:rPr>
        <w:t xml:space="preserve">Link </w:t>
      </w:r>
      <w:r w:rsidR="00224C7A" w:rsidRPr="00900779">
        <w:rPr>
          <w:rFonts w:ascii="Times New Roman" w:hAnsi="Times New Roman"/>
          <w:b/>
          <w:bCs/>
          <w:i/>
          <w:iCs/>
          <w:sz w:val="22"/>
          <w:szCs w:val="22"/>
        </w:rPr>
        <w:t xml:space="preserve">Between Thresholds </w:t>
      </w:r>
      <w:r w:rsidRPr="00900779">
        <w:rPr>
          <w:rFonts w:ascii="Times New Roman" w:hAnsi="Times New Roman"/>
          <w:b/>
          <w:bCs/>
          <w:i/>
          <w:iCs/>
          <w:sz w:val="22"/>
          <w:szCs w:val="22"/>
        </w:rPr>
        <w:t xml:space="preserve">and </w:t>
      </w:r>
      <w:r w:rsidR="00224C7A" w:rsidRPr="00900779">
        <w:rPr>
          <w:rFonts w:ascii="Times New Roman" w:hAnsi="Times New Roman"/>
          <w:b/>
          <w:bCs/>
          <w:i/>
          <w:iCs/>
          <w:sz w:val="22"/>
          <w:szCs w:val="22"/>
        </w:rPr>
        <w:t>Suprathreshold Perceptual Judgments</w:t>
      </w:r>
    </w:p>
    <w:p w14:paraId="5AF99ADB" w14:textId="77777777" w:rsidR="00224C7A" w:rsidRPr="00900779" w:rsidRDefault="00224C7A" w:rsidP="005C0EFF">
      <w:pPr>
        <w:pStyle w:val="Default"/>
        <w:spacing w:before="0"/>
        <w:rPr>
          <w:rFonts w:ascii="Times New Roman" w:hAnsi="Times New Roman"/>
          <w:i/>
          <w:iCs/>
          <w:sz w:val="22"/>
          <w:szCs w:val="22"/>
        </w:rPr>
      </w:pPr>
    </w:p>
    <w:p w14:paraId="5EC46B68" w14:textId="25CF2071" w:rsidR="00E530A3" w:rsidRPr="00900779" w:rsidRDefault="006005A9" w:rsidP="005C0EFF">
      <w:pPr>
        <w:pStyle w:val="Default"/>
        <w:spacing w:before="0"/>
        <w:rPr>
          <w:rFonts w:ascii="Times New Roman" w:hAnsi="Times New Roman"/>
          <w:i/>
          <w:iCs/>
          <w:sz w:val="22"/>
          <w:szCs w:val="22"/>
        </w:rPr>
      </w:pPr>
      <w:r w:rsidRPr="00900779">
        <w:rPr>
          <w:rFonts w:ascii="Times New Roman" w:hAnsi="Times New Roman"/>
          <w:i/>
          <w:iCs/>
          <w:sz w:val="22"/>
          <w:szCs w:val="22"/>
        </w:rPr>
        <w:t>The technique developed here probes the constancy of a perceptual representation of a task-relevant variable (</w:t>
      </w:r>
      <w:r w:rsidR="0021747A" w:rsidRPr="00900779">
        <w:rPr>
          <w:rFonts w:ascii="Times New Roman" w:hAnsi="Times New Roman"/>
          <w:i/>
          <w:iCs/>
          <w:sz w:val="22"/>
          <w:szCs w:val="22"/>
        </w:rPr>
        <w:t>e.g.</w:t>
      </w:r>
      <w:r w:rsidR="0065600E" w:rsidRPr="00900779">
        <w:rPr>
          <w:rFonts w:ascii="Times New Roman" w:hAnsi="Times New Roman"/>
          <w:i/>
          <w:iCs/>
          <w:sz w:val="22"/>
          <w:szCs w:val="22"/>
        </w:rPr>
        <w:t>,</w:t>
      </w:r>
      <w:r w:rsidR="0021747A" w:rsidRPr="00900779">
        <w:rPr>
          <w:rFonts w:ascii="Times New Roman" w:hAnsi="Times New Roman"/>
          <w:i/>
          <w:iCs/>
          <w:sz w:val="22"/>
          <w:szCs w:val="22"/>
        </w:rPr>
        <w:t xml:space="preserve"> </w:t>
      </w:r>
      <w:r w:rsidRPr="00900779">
        <w:rPr>
          <w:rFonts w:ascii="Times New Roman" w:hAnsi="Times New Roman"/>
          <w:i/>
          <w:iCs/>
          <w:sz w:val="22"/>
          <w:szCs w:val="22"/>
        </w:rPr>
        <w:t xml:space="preserve">perceived object lightness) by measuring how variation in a task-irrelevant </w:t>
      </w:r>
      <w:r w:rsidR="00EC6BA0" w:rsidRPr="00900779">
        <w:rPr>
          <w:rFonts w:ascii="Times New Roman" w:hAnsi="Times New Roman"/>
          <w:i/>
          <w:iCs/>
          <w:sz w:val="22"/>
          <w:szCs w:val="22"/>
        </w:rPr>
        <w:t xml:space="preserve">scene </w:t>
      </w:r>
      <w:r w:rsidRPr="00900779">
        <w:rPr>
          <w:rFonts w:ascii="Times New Roman" w:hAnsi="Times New Roman"/>
          <w:i/>
          <w:iCs/>
          <w:sz w:val="22"/>
          <w:szCs w:val="22"/>
        </w:rPr>
        <w:t>variable (</w:t>
      </w:r>
      <w:r w:rsidR="00CA145F" w:rsidRPr="00900779">
        <w:rPr>
          <w:rFonts w:ascii="Times New Roman" w:hAnsi="Times New Roman"/>
          <w:i/>
          <w:iCs/>
          <w:sz w:val="22"/>
          <w:szCs w:val="22"/>
        </w:rPr>
        <w:t xml:space="preserve">e.g., background </w:t>
      </w:r>
      <w:r w:rsidR="0059121D" w:rsidRPr="00900779">
        <w:rPr>
          <w:rFonts w:ascii="Times New Roman" w:hAnsi="Times New Roman"/>
          <w:i/>
          <w:iCs/>
          <w:sz w:val="22"/>
          <w:szCs w:val="22"/>
        </w:rPr>
        <w:t xml:space="preserve">object </w:t>
      </w:r>
      <w:r w:rsidR="00CA145F" w:rsidRPr="00900779">
        <w:rPr>
          <w:rFonts w:ascii="Times New Roman" w:hAnsi="Times New Roman"/>
          <w:i/>
          <w:iCs/>
          <w:sz w:val="22"/>
          <w:szCs w:val="22"/>
        </w:rPr>
        <w:t>reflectance</w:t>
      </w:r>
      <w:r w:rsidR="0065156D" w:rsidRPr="00900779">
        <w:rPr>
          <w:rFonts w:ascii="Times New Roman" w:hAnsi="Times New Roman"/>
          <w:i/>
          <w:iCs/>
          <w:sz w:val="22"/>
          <w:szCs w:val="22"/>
        </w:rPr>
        <w:t>s</w:t>
      </w:r>
      <w:r w:rsidRPr="00900779">
        <w:rPr>
          <w:rFonts w:ascii="Times New Roman" w:hAnsi="Times New Roman"/>
          <w:i/>
          <w:iCs/>
          <w:sz w:val="22"/>
          <w:szCs w:val="22"/>
        </w:rPr>
        <w:t>) elevate</w:t>
      </w:r>
      <w:r w:rsidR="001F740C" w:rsidRPr="00900779">
        <w:rPr>
          <w:rFonts w:ascii="Times New Roman" w:hAnsi="Times New Roman"/>
          <w:i/>
          <w:iCs/>
          <w:sz w:val="22"/>
          <w:szCs w:val="22"/>
        </w:rPr>
        <w:t xml:space="preserve">s </w:t>
      </w:r>
      <w:r w:rsidRPr="00900779">
        <w:rPr>
          <w:rFonts w:ascii="Times New Roman" w:hAnsi="Times New Roman"/>
          <w:i/>
          <w:iCs/>
          <w:sz w:val="22"/>
          <w:szCs w:val="22"/>
        </w:rPr>
        <w:t xml:space="preserve">thresholds for detecting changes in the task-relevant variable. As with other threshold-based methods for approaching the stability of </w:t>
      </w:r>
      <w:r w:rsidR="00E73E01" w:rsidRPr="00900779">
        <w:rPr>
          <w:rFonts w:ascii="Times New Roman" w:hAnsi="Times New Roman"/>
          <w:i/>
          <w:iCs/>
          <w:sz w:val="22"/>
          <w:szCs w:val="22"/>
        </w:rPr>
        <w:t xml:space="preserve">suprathreshold </w:t>
      </w:r>
      <w:r w:rsidR="00DA04F7" w:rsidRPr="00900779">
        <w:rPr>
          <w:rFonts w:ascii="Times New Roman" w:hAnsi="Times New Roman"/>
          <w:i/>
          <w:iCs/>
          <w:sz w:val="22"/>
          <w:szCs w:val="22"/>
        </w:rPr>
        <w:t xml:space="preserve">perceptual </w:t>
      </w:r>
      <w:r w:rsidR="00E73E01" w:rsidRPr="00900779">
        <w:rPr>
          <w:rFonts w:ascii="Times New Roman" w:hAnsi="Times New Roman"/>
          <w:i/>
          <w:iCs/>
          <w:sz w:val="22"/>
          <w:szCs w:val="22"/>
        </w:rPr>
        <w:t xml:space="preserve">judgments </w:t>
      </w:r>
      <w:r w:rsidRPr="00900779">
        <w:rPr>
          <w:rFonts w:ascii="Times New Roman" w:hAnsi="Times New Roman"/>
          <w:i/>
          <w:iCs/>
          <w:sz w:val="22"/>
          <w:szCs w:val="22"/>
        </w:rPr>
        <w:t xml:space="preserve">(see Introduction), the extent to which the results may be used to predict </w:t>
      </w:r>
      <w:r w:rsidR="00EC6BA0" w:rsidRPr="00900779">
        <w:rPr>
          <w:rFonts w:ascii="Times New Roman" w:hAnsi="Times New Roman"/>
          <w:i/>
          <w:iCs/>
          <w:sz w:val="22"/>
          <w:szCs w:val="22"/>
        </w:rPr>
        <w:t xml:space="preserve">the stability </w:t>
      </w:r>
      <w:r w:rsidR="00E73E01" w:rsidRPr="00900779">
        <w:rPr>
          <w:rFonts w:ascii="Times New Roman" w:hAnsi="Times New Roman"/>
          <w:i/>
          <w:iCs/>
          <w:sz w:val="22"/>
          <w:szCs w:val="22"/>
        </w:rPr>
        <w:t>such judgments</w:t>
      </w:r>
      <w:r w:rsidR="007D6112" w:rsidRPr="00900779">
        <w:rPr>
          <w:rFonts w:ascii="Times New Roman" w:hAnsi="Times New Roman"/>
          <w:i/>
          <w:iCs/>
          <w:sz w:val="22"/>
          <w:szCs w:val="22"/>
        </w:rPr>
        <w:t xml:space="preserve"> across</w:t>
      </w:r>
      <w:r w:rsidR="00EC6BA0" w:rsidRPr="00900779">
        <w:rPr>
          <w:rFonts w:ascii="Times New Roman" w:hAnsi="Times New Roman"/>
          <w:i/>
          <w:iCs/>
          <w:sz w:val="22"/>
          <w:szCs w:val="22"/>
        </w:rPr>
        <w:t xml:space="preserve"> changes in </w:t>
      </w:r>
      <w:r w:rsidR="001F740C" w:rsidRPr="00900779">
        <w:rPr>
          <w:rFonts w:ascii="Times New Roman" w:hAnsi="Times New Roman"/>
          <w:i/>
          <w:iCs/>
          <w:sz w:val="22"/>
          <w:szCs w:val="22"/>
        </w:rPr>
        <w:t>other</w:t>
      </w:r>
      <w:r w:rsidR="00EC6BA0" w:rsidRPr="00900779">
        <w:rPr>
          <w:rFonts w:ascii="Times New Roman" w:hAnsi="Times New Roman"/>
          <w:i/>
          <w:iCs/>
          <w:sz w:val="22"/>
          <w:szCs w:val="22"/>
        </w:rPr>
        <w:t xml:space="preserve"> scene variable</w:t>
      </w:r>
      <w:r w:rsidR="001F740C" w:rsidRPr="00900779">
        <w:rPr>
          <w:rFonts w:ascii="Times New Roman" w:hAnsi="Times New Roman"/>
          <w:i/>
          <w:iCs/>
          <w:sz w:val="22"/>
          <w:szCs w:val="22"/>
        </w:rPr>
        <w:t>s</w:t>
      </w:r>
      <w:r w:rsidR="004D6856" w:rsidRPr="00900779">
        <w:rPr>
          <w:rFonts w:ascii="Times New Roman" w:hAnsi="Times New Roman"/>
          <w:i/>
          <w:iCs/>
          <w:sz w:val="22"/>
          <w:szCs w:val="22"/>
        </w:rPr>
        <w:t xml:space="preserve"> is not known</w:t>
      </w:r>
      <w:r w:rsidR="00EC6BA0" w:rsidRPr="00900779">
        <w:rPr>
          <w:rFonts w:ascii="Times New Roman" w:hAnsi="Times New Roman"/>
          <w:i/>
          <w:iCs/>
          <w:sz w:val="22"/>
          <w:szCs w:val="22"/>
        </w:rPr>
        <w:t>. Experiments that explore this link</w:t>
      </w:r>
      <w:r w:rsidR="00B73D91" w:rsidRPr="00900779">
        <w:rPr>
          <w:rFonts w:ascii="Times New Roman" w:hAnsi="Times New Roman"/>
          <w:i/>
          <w:iCs/>
          <w:sz w:val="22"/>
          <w:szCs w:val="22"/>
        </w:rPr>
        <w:t>, perhaps by directly comparing results from the two paradigms with similar stimuli and the same set of obse</w:t>
      </w:r>
      <w:r w:rsidR="00FE4A80" w:rsidRPr="00900779">
        <w:rPr>
          <w:rFonts w:ascii="Times New Roman" w:hAnsi="Times New Roman"/>
          <w:i/>
          <w:iCs/>
          <w:sz w:val="22"/>
          <w:szCs w:val="22"/>
        </w:rPr>
        <w:t>r</w:t>
      </w:r>
      <w:r w:rsidR="00B73D91" w:rsidRPr="00900779">
        <w:rPr>
          <w:rFonts w:ascii="Times New Roman" w:hAnsi="Times New Roman"/>
          <w:i/>
          <w:iCs/>
          <w:sz w:val="22"/>
          <w:szCs w:val="22"/>
        </w:rPr>
        <w:t>vers,</w:t>
      </w:r>
      <w:r w:rsidR="00EC6BA0" w:rsidRPr="00900779">
        <w:rPr>
          <w:rFonts w:ascii="Times New Roman" w:hAnsi="Times New Roman"/>
          <w:i/>
          <w:iCs/>
          <w:sz w:val="22"/>
          <w:szCs w:val="22"/>
        </w:rPr>
        <w:t xml:space="preserve"> are of considerable interest. </w:t>
      </w:r>
      <w:r w:rsidR="00B73D91" w:rsidRPr="00900779">
        <w:rPr>
          <w:rFonts w:ascii="Times New Roman" w:hAnsi="Times New Roman"/>
          <w:i/>
          <w:iCs/>
          <w:sz w:val="22"/>
          <w:szCs w:val="22"/>
        </w:rPr>
        <w:t xml:space="preserve">The results of such experiments might also be helpful in pointing the way to theory that would </w:t>
      </w:r>
      <w:r w:rsidR="001A4043" w:rsidRPr="00900779">
        <w:rPr>
          <w:rFonts w:ascii="Times New Roman" w:hAnsi="Times New Roman"/>
          <w:i/>
          <w:iCs/>
          <w:sz w:val="22"/>
          <w:szCs w:val="22"/>
        </w:rPr>
        <w:t xml:space="preserve">link </w:t>
      </w:r>
      <w:r w:rsidR="00B73D91" w:rsidRPr="00900779">
        <w:rPr>
          <w:rFonts w:ascii="Times New Roman" w:hAnsi="Times New Roman"/>
          <w:i/>
          <w:iCs/>
          <w:sz w:val="22"/>
          <w:szCs w:val="22"/>
        </w:rPr>
        <w:t xml:space="preserve">results across the two paradigms; at present we do not have such theory in hand </w:t>
      </w:r>
      <w:r w:rsidR="00D02EE8" w:rsidRPr="00900779">
        <w:rPr>
          <w:rFonts w:ascii="Times New Roman" w:hAnsi="Times New Roman"/>
          <w:i/>
          <w:iCs/>
          <w:sz w:val="22"/>
          <w:szCs w:val="22"/>
        </w:rPr>
        <w:fldChar w:fldCharType="begin"/>
      </w:r>
      <w:r w:rsidR="00D02EE8" w:rsidRPr="00900779">
        <w:rPr>
          <w:rFonts w:ascii="Times New Roman" w:hAnsi="Times New Roman"/>
          <w:i/>
          <w:iCs/>
          <w:sz w:val="22"/>
          <w:szCs w:val="22"/>
        </w:rPr>
        <w:instrText xml:space="preserve"> ADDIN EN.CITE &lt;EndNote&gt;&lt;Cite&gt;&lt;Author&gt;Abrams&lt;/Author&gt;&lt;Year&gt;2007&lt;/Year&gt;&lt;RecNum&gt;120&lt;/RecNum&gt;&lt;IDText&gt;Abrams2007relationbetweencolor&lt;/IDText&gt;&lt;Prefix&gt;but see &lt;/Prefix&gt;&lt;DisplayText&gt;(but see Abrams, Hillis, &amp;amp; Brainard, 2007)&lt;/DisplayText&gt;&lt;record&gt;&lt;rec-number&gt;120&lt;/rec-number&gt;&lt;foreign-keys&gt;&lt;key app="EN" db-id="zr5fzd222xvvdvewxvlv0eemp5f5rezev9p2" timestamp="1640805409"&gt;120&lt;/key&gt;&lt;/foreign-keys&gt;&lt;ref-type name="Journal Article"&gt;17&lt;/ref-type&gt;&lt;contributors&gt;&lt;authors&gt;&lt;author&gt;Abrams, A. B.&lt;/author&gt;&lt;author&gt;Hillis, J. M.&lt;/author&gt;&lt;author&gt;Brainard, D. H.&lt;/author&gt;&lt;/authors&gt;&lt;/contributors&gt;&lt;titles&gt;&lt;title&gt;The relation between color discrimination and color constancy: when is optimal adaptation task dependent?&lt;/title&gt;&lt;secondary-title&gt;Neural Computation&lt;/secondary-title&gt;&lt;short-title&gt;The relation between color discrimination and color constancy: when is optimal adaptation task dependent?&lt;/short-title&gt;&lt;/titles&gt;&lt;periodical&gt;&lt;full-title&gt;Neural Computation&lt;/full-title&gt;&lt;/periodical&gt;&lt;pages&gt;2610-2637&lt;/pages&gt;&lt;volume&gt;19&lt;/volume&gt;&lt;dates&gt;&lt;year&gt;2007&lt;/year&gt;&lt;/dates&gt;&lt;accession-num&gt;Abrams2007relationbetweencolor&lt;/accession-num&gt;&lt;label&gt;Abrams2007relationbetweencolor&lt;/label&gt;&lt;urls&gt;&lt;related-urls&gt;&lt;url&gt;http://www.mitpressjournals.org/doi/pdfplus/10.1162/neco.2007.19.10.2610&lt;/url&gt;&lt;/related-urls&gt;&lt;/urls&gt;&lt;/record&gt;&lt;/Cite&gt;&lt;/EndNote&gt;</w:instrText>
      </w:r>
      <w:r w:rsidR="00D02EE8" w:rsidRPr="00900779">
        <w:rPr>
          <w:rFonts w:ascii="Times New Roman" w:hAnsi="Times New Roman"/>
          <w:i/>
          <w:iCs/>
          <w:sz w:val="22"/>
          <w:szCs w:val="22"/>
        </w:rPr>
        <w:fldChar w:fldCharType="separate"/>
      </w:r>
      <w:r w:rsidR="00D02EE8" w:rsidRPr="00900779">
        <w:rPr>
          <w:rFonts w:ascii="Times New Roman" w:hAnsi="Times New Roman"/>
          <w:i/>
          <w:iCs/>
          <w:noProof/>
          <w:sz w:val="22"/>
          <w:szCs w:val="22"/>
        </w:rPr>
        <w:t>(but see Abrams, Hillis, &amp; Brainard, 2007)</w:t>
      </w:r>
      <w:r w:rsidR="00D02EE8" w:rsidRPr="00900779">
        <w:rPr>
          <w:rFonts w:ascii="Times New Roman" w:hAnsi="Times New Roman"/>
          <w:i/>
          <w:iCs/>
          <w:sz w:val="22"/>
          <w:szCs w:val="22"/>
        </w:rPr>
        <w:fldChar w:fldCharType="end"/>
      </w:r>
      <w:r w:rsidR="00412269" w:rsidRPr="00900779">
        <w:rPr>
          <w:rFonts w:ascii="Times New Roman" w:hAnsi="Times New Roman"/>
          <w:i/>
          <w:iCs/>
          <w:sz w:val="22"/>
          <w:szCs w:val="22"/>
        </w:rPr>
        <w:t>.</w:t>
      </w:r>
    </w:p>
    <w:p w14:paraId="6FB71BAB" w14:textId="42E5D0D8" w:rsidR="00042011" w:rsidRPr="00900779" w:rsidRDefault="00042011" w:rsidP="005C0EFF">
      <w:pPr>
        <w:pStyle w:val="Default"/>
        <w:spacing w:before="0"/>
        <w:rPr>
          <w:rFonts w:ascii="Times New Roman" w:hAnsi="Times New Roman"/>
          <w:i/>
          <w:iCs/>
          <w:sz w:val="22"/>
          <w:szCs w:val="22"/>
        </w:rPr>
      </w:pPr>
    </w:p>
    <w:p w14:paraId="3AE340C9" w14:textId="72FD57EE" w:rsidR="009C7A94" w:rsidRPr="00900779" w:rsidRDefault="001A341D" w:rsidP="005C0EFF">
      <w:pPr>
        <w:pStyle w:val="Default"/>
        <w:spacing w:before="0"/>
        <w:rPr>
          <w:rFonts w:ascii="Times New Roman" w:hAnsi="Times New Roman" w:cs="Times New Roman"/>
          <w:i/>
          <w:iCs/>
          <w:sz w:val="22"/>
          <w:szCs w:val="22"/>
        </w:rPr>
      </w:pPr>
      <w:r w:rsidRPr="00900779">
        <w:rPr>
          <w:rFonts w:ascii="Times New Roman" w:hAnsi="Times New Roman" w:cs="Times New Roman"/>
          <w:i/>
          <w:iCs/>
          <w:sz w:val="22"/>
          <w:szCs w:val="22"/>
        </w:rPr>
        <w:t>P</w:t>
      </w:r>
      <w:r w:rsidR="00042011" w:rsidRPr="00900779">
        <w:rPr>
          <w:rFonts w:ascii="Times New Roman" w:hAnsi="Times New Roman" w:cs="Times New Roman"/>
          <w:i/>
          <w:iCs/>
          <w:sz w:val="22"/>
          <w:szCs w:val="22"/>
        </w:rPr>
        <w:t xml:space="preserve">revious authors have suggested that lightness constancy improves with increasing background </w:t>
      </w:r>
      <w:r w:rsidR="00D40BC8" w:rsidRPr="00900779">
        <w:rPr>
          <w:rFonts w:ascii="Times New Roman" w:hAnsi="Times New Roman" w:cs="Times New Roman"/>
          <w:i/>
          <w:iCs/>
          <w:sz w:val="22"/>
          <w:szCs w:val="22"/>
        </w:rPr>
        <w:t>“</w:t>
      </w:r>
      <w:r w:rsidR="00042011" w:rsidRPr="00900779">
        <w:rPr>
          <w:rFonts w:ascii="Times New Roman" w:hAnsi="Times New Roman" w:cs="Times New Roman"/>
          <w:i/>
          <w:iCs/>
          <w:sz w:val="22"/>
          <w:szCs w:val="22"/>
        </w:rPr>
        <w:t>articulation</w:t>
      </w:r>
      <w:r w:rsidR="00D40BC8" w:rsidRPr="00900779">
        <w:rPr>
          <w:rFonts w:ascii="Times New Roman" w:hAnsi="Times New Roman" w:cs="Times New Roman"/>
          <w:i/>
          <w:iCs/>
          <w:sz w:val="22"/>
          <w:szCs w:val="22"/>
        </w:rPr>
        <w:t>”</w:t>
      </w:r>
      <w:r w:rsidR="00521E91" w:rsidRPr="00900779">
        <w:rPr>
          <w:rFonts w:ascii="Times New Roman" w:hAnsi="Times New Roman" w:cs="Times New Roman"/>
          <w:i/>
          <w:iCs/>
          <w:sz w:val="22"/>
          <w:szCs w:val="22"/>
        </w:rPr>
        <w:t>. T</w:t>
      </w:r>
      <w:r w:rsidR="00042011" w:rsidRPr="00900779">
        <w:rPr>
          <w:rFonts w:ascii="Times New Roman" w:hAnsi="Times New Roman" w:cs="Times New Roman"/>
          <w:i/>
          <w:iCs/>
          <w:sz w:val="22"/>
          <w:szCs w:val="22"/>
        </w:rPr>
        <w:t>hat is</w:t>
      </w:r>
      <w:r w:rsidR="00521E91" w:rsidRPr="00900779">
        <w:rPr>
          <w:rFonts w:ascii="Times New Roman" w:hAnsi="Times New Roman" w:cs="Times New Roman"/>
          <w:i/>
          <w:iCs/>
          <w:sz w:val="22"/>
          <w:szCs w:val="22"/>
        </w:rPr>
        <w:t>,</w:t>
      </w:r>
      <w:r w:rsidR="00042011" w:rsidRPr="00900779">
        <w:rPr>
          <w:rFonts w:ascii="Times New Roman" w:hAnsi="Times New Roman" w:cs="Times New Roman"/>
          <w:i/>
          <w:iCs/>
          <w:sz w:val="22"/>
          <w:szCs w:val="22"/>
        </w:rPr>
        <w:t xml:space="preserve"> increasing </w:t>
      </w:r>
      <w:r w:rsidR="00521E91" w:rsidRPr="00900779">
        <w:rPr>
          <w:rFonts w:ascii="Times New Roman" w:hAnsi="Times New Roman" w:cs="Times New Roman"/>
          <w:i/>
          <w:iCs/>
          <w:sz w:val="22"/>
          <w:szCs w:val="22"/>
        </w:rPr>
        <w:t xml:space="preserve">the </w:t>
      </w:r>
      <w:r w:rsidR="00042011" w:rsidRPr="00900779">
        <w:rPr>
          <w:rFonts w:ascii="Times New Roman" w:hAnsi="Times New Roman" w:cs="Times New Roman"/>
          <w:i/>
          <w:iCs/>
          <w:sz w:val="22"/>
          <w:szCs w:val="22"/>
        </w:rPr>
        <w:t>number of objects in the backg</w:t>
      </w:r>
      <w:r w:rsidR="00787AB5" w:rsidRPr="00900779">
        <w:rPr>
          <w:rFonts w:ascii="Times New Roman" w:hAnsi="Times New Roman" w:cs="Times New Roman"/>
          <w:i/>
          <w:iCs/>
          <w:sz w:val="22"/>
          <w:szCs w:val="22"/>
        </w:rPr>
        <w:t>r</w:t>
      </w:r>
      <w:r w:rsidR="00042011" w:rsidRPr="00900779">
        <w:rPr>
          <w:rFonts w:ascii="Times New Roman" w:hAnsi="Times New Roman" w:cs="Times New Roman"/>
          <w:i/>
          <w:iCs/>
          <w:sz w:val="22"/>
          <w:szCs w:val="22"/>
        </w:rPr>
        <w:t>ound and/or the degree to which their reflectance varies</w:t>
      </w:r>
      <w:r w:rsidR="00F00A5F" w:rsidRPr="00900779">
        <w:rPr>
          <w:rFonts w:ascii="Times New Roman" w:hAnsi="Times New Roman" w:cs="Times New Roman"/>
          <w:i/>
          <w:iCs/>
          <w:sz w:val="22"/>
          <w:szCs w:val="22"/>
        </w:rPr>
        <w:t xml:space="preserve"> </w:t>
      </w:r>
      <w:r w:rsidR="00521E91" w:rsidRPr="00900779">
        <w:rPr>
          <w:rFonts w:ascii="Times New Roman" w:hAnsi="Times New Roman" w:cs="Times New Roman"/>
          <w:i/>
          <w:iCs/>
          <w:sz w:val="22"/>
          <w:szCs w:val="22"/>
        </w:rPr>
        <w:t>tends to improve constancy</w:t>
      </w:r>
      <w:r w:rsidR="00042011" w:rsidRPr="00900779">
        <w:rPr>
          <w:rFonts w:ascii="Times New Roman" w:hAnsi="Times New Roman" w:cs="Times New Roman"/>
          <w:i/>
          <w:iCs/>
          <w:sz w:val="22"/>
          <w:szCs w:val="22"/>
        </w:rPr>
        <w:t xml:space="preserve"> </w:t>
      </w:r>
      <w:r w:rsidR="00D02EE8" w:rsidRPr="00900779">
        <w:rPr>
          <w:rFonts w:ascii="Times New Roman" w:hAnsi="Times New Roman" w:cs="Times New Roman"/>
          <w:i/>
          <w:iCs/>
          <w:sz w:val="22"/>
          <w:szCs w:val="22"/>
        </w:rPr>
        <w:fldChar w:fldCharType="begin">
          <w:fldData xml:space="preserve">PEVuZE5vdGU+PENpdGU+PEF1dGhvcj5HaWxjaHJpc3Q8L0F1dGhvcj48WWVhcj4yMDA2PC9ZZWFy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</w:fldData>
        </w:fldChar>
      </w:r>
      <w:r w:rsidR="00D02EE8" w:rsidRPr="00900779">
        <w:rPr>
          <w:rFonts w:ascii="Times New Roman" w:hAnsi="Times New Roman" w:cs="Times New Roman"/>
          <w:i/>
          <w:iCs/>
          <w:sz w:val="22"/>
          <w:szCs w:val="22"/>
        </w:rPr>
        <w:instrText xml:space="preserve"> ADDIN EN.CITE </w:instrText>
      </w:r>
      <w:r w:rsidR="00D02EE8" w:rsidRPr="00900779">
        <w:rPr>
          <w:rFonts w:ascii="Times New Roman" w:hAnsi="Times New Roman" w:cs="Times New Roman"/>
          <w:i/>
          <w:iCs/>
          <w:sz w:val="22"/>
          <w:szCs w:val="22"/>
        </w:rPr>
        <w:fldChar w:fldCharType="begin">
          <w:fldData xml:space="preserve">PEVuZE5vdGU+PENpdGU+PEF1dGhvcj5HaWxjaHJpc3Q8L0F1dGhvcj48WWVhcj4yMDA2PC9ZZWFy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</w:fldData>
        </w:fldChar>
      </w:r>
      <w:r w:rsidR="00D02EE8" w:rsidRPr="00900779">
        <w:rPr>
          <w:rFonts w:ascii="Times New Roman" w:hAnsi="Times New Roman" w:cs="Times New Roman"/>
          <w:i/>
          <w:iCs/>
          <w:sz w:val="22"/>
          <w:szCs w:val="22"/>
        </w:rPr>
        <w:instrText xml:space="preserve"> ADDIN EN.CITE.DATA </w:instrText>
      </w:r>
      <w:r w:rsidR="00D02EE8" w:rsidRPr="00900779">
        <w:rPr>
          <w:rFonts w:ascii="Times New Roman" w:hAnsi="Times New Roman" w:cs="Times New Roman"/>
          <w:i/>
          <w:iCs/>
          <w:sz w:val="22"/>
          <w:szCs w:val="22"/>
        </w:rPr>
      </w:r>
      <w:r w:rsidR="00D02EE8" w:rsidRPr="00900779">
        <w:rPr>
          <w:rFonts w:ascii="Times New Roman" w:hAnsi="Times New Roman" w:cs="Times New Roman"/>
          <w:i/>
          <w:iCs/>
          <w:sz w:val="22"/>
          <w:szCs w:val="22"/>
        </w:rPr>
        <w:fldChar w:fldCharType="end"/>
      </w:r>
      <w:r w:rsidR="00D02EE8" w:rsidRPr="00900779">
        <w:rPr>
          <w:rFonts w:ascii="Times New Roman" w:hAnsi="Times New Roman" w:cs="Times New Roman"/>
          <w:i/>
          <w:iCs/>
          <w:sz w:val="22"/>
          <w:szCs w:val="22"/>
        </w:rPr>
      </w:r>
      <w:r w:rsidR="00D02EE8" w:rsidRPr="00900779">
        <w:rPr>
          <w:rFonts w:ascii="Times New Roman" w:hAnsi="Times New Roman" w:cs="Times New Roman"/>
          <w:i/>
          <w:iCs/>
          <w:sz w:val="22"/>
          <w:szCs w:val="22"/>
        </w:rPr>
        <w:fldChar w:fldCharType="separate"/>
      </w:r>
      <w:r w:rsidR="00D02EE8" w:rsidRPr="00900779">
        <w:rPr>
          <w:rFonts w:ascii="Times New Roman" w:hAnsi="Times New Roman" w:cs="Times New Roman"/>
          <w:i/>
          <w:iCs/>
          <w:noProof/>
          <w:sz w:val="22"/>
          <w:szCs w:val="22"/>
        </w:rPr>
        <w:t>(Gilchrist, 2006; Radonjić &amp; Gilchrist, 2013; see also Radonjić, Cottaris, &amp; Brainard, 2015; Kraft, Maloney, &amp; Brainard, 2002)</w:t>
      </w:r>
      <w:r w:rsidR="00D02EE8" w:rsidRPr="00900779">
        <w:rPr>
          <w:rFonts w:ascii="Times New Roman" w:hAnsi="Times New Roman" w:cs="Times New Roman"/>
          <w:i/>
          <w:iCs/>
          <w:sz w:val="22"/>
          <w:szCs w:val="22"/>
        </w:rPr>
        <w:fldChar w:fldCharType="end"/>
      </w:r>
      <w:r w:rsidR="00042011" w:rsidRPr="00900779">
        <w:rPr>
          <w:rFonts w:ascii="Times New Roman" w:hAnsi="Times New Roman" w:cs="Times New Roman"/>
          <w:i/>
          <w:iCs/>
          <w:sz w:val="22"/>
          <w:szCs w:val="22"/>
        </w:rPr>
        <w:t xml:space="preserve">. This </w:t>
      </w:r>
      <w:r w:rsidR="00DE02BF" w:rsidRPr="00900779">
        <w:rPr>
          <w:rFonts w:ascii="Times New Roman" w:hAnsi="Times New Roman" w:cs="Times New Roman"/>
          <w:i/>
          <w:iCs/>
          <w:sz w:val="22"/>
          <w:szCs w:val="22"/>
        </w:rPr>
        <w:t xml:space="preserve">may </w:t>
      </w:r>
      <w:r w:rsidR="00D40BC8" w:rsidRPr="00900779">
        <w:rPr>
          <w:rFonts w:ascii="Times New Roman" w:hAnsi="Times New Roman" w:cs="Times New Roman"/>
          <w:i/>
          <w:iCs/>
          <w:sz w:val="22"/>
          <w:szCs w:val="22"/>
        </w:rPr>
        <w:t>on the surface</w:t>
      </w:r>
      <w:r w:rsidR="00DE02BF" w:rsidRPr="00900779">
        <w:rPr>
          <w:rFonts w:ascii="Times New Roman" w:hAnsi="Times New Roman" w:cs="Times New Roman"/>
          <w:i/>
          <w:iCs/>
          <w:sz w:val="22"/>
          <w:szCs w:val="22"/>
        </w:rPr>
        <w:t xml:space="preserve"> seem in contradiction to our results</w:t>
      </w:r>
      <w:r w:rsidR="00D40BC8" w:rsidRPr="00900779">
        <w:rPr>
          <w:rFonts w:ascii="Times New Roman" w:hAnsi="Times New Roman" w:cs="Times New Roman"/>
          <w:i/>
          <w:iCs/>
          <w:sz w:val="22"/>
          <w:szCs w:val="22"/>
        </w:rPr>
        <w:t>; we find i</w:t>
      </w:r>
      <w:r w:rsidR="00DE02BF" w:rsidRPr="00900779">
        <w:rPr>
          <w:rFonts w:ascii="Times New Roman" w:hAnsi="Times New Roman" w:cs="Times New Roman"/>
          <w:i/>
          <w:iCs/>
          <w:sz w:val="22"/>
          <w:szCs w:val="22"/>
        </w:rPr>
        <w:t xml:space="preserve">ncreasing the variance of the background reflectances has a deleterious effect on lightness discrimination performance. </w:t>
      </w:r>
      <w:r w:rsidR="00D40BC8" w:rsidRPr="00900779">
        <w:rPr>
          <w:rFonts w:ascii="Times New Roman" w:hAnsi="Times New Roman" w:cs="Times New Roman"/>
          <w:i/>
          <w:iCs/>
          <w:sz w:val="22"/>
          <w:szCs w:val="22"/>
        </w:rPr>
        <w:t>Note, however,</w:t>
      </w:r>
      <w:r w:rsidR="006E34B1" w:rsidRPr="00900779">
        <w:rPr>
          <w:rFonts w:ascii="Times New Roman" w:hAnsi="Times New Roman" w:cs="Times New Roman"/>
          <w:i/>
          <w:iCs/>
          <w:sz w:val="22"/>
          <w:szCs w:val="22"/>
        </w:rPr>
        <w:t xml:space="preserve"> that </w:t>
      </w:r>
      <w:r w:rsidR="00D40BC8" w:rsidRPr="00900779">
        <w:rPr>
          <w:rFonts w:ascii="Times New Roman" w:hAnsi="Times New Roman" w:cs="Times New Roman"/>
          <w:i/>
          <w:iCs/>
          <w:sz w:val="22"/>
          <w:szCs w:val="22"/>
        </w:rPr>
        <w:t xml:space="preserve">articulation is </w:t>
      </w:r>
      <w:r w:rsidR="006E34B1" w:rsidRPr="00900779">
        <w:rPr>
          <w:rFonts w:ascii="Times New Roman" w:hAnsi="Times New Roman" w:cs="Times New Roman"/>
          <w:i/>
          <w:iCs/>
          <w:sz w:val="22"/>
          <w:szCs w:val="22"/>
        </w:rPr>
        <w:t xml:space="preserve">thought to improve constancy when the task-irrelevant variation is a change in illumination, and where the background </w:t>
      </w:r>
      <w:r w:rsidR="00D40BC8" w:rsidRPr="00900779">
        <w:rPr>
          <w:rFonts w:ascii="Times New Roman" w:hAnsi="Times New Roman" w:cs="Times New Roman"/>
          <w:i/>
          <w:iCs/>
          <w:sz w:val="22"/>
          <w:szCs w:val="22"/>
        </w:rPr>
        <w:t xml:space="preserve">itself </w:t>
      </w:r>
      <w:r w:rsidR="006E34B1" w:rsidRPr="00900779">
        <w:rPr>
          <w:rFonts w:ascii="Times New Roman" w:hAnsi="Times New Roman" w:cs="Times New Roman"/>
          <w:i/>
          <w:iCs/>
          <w:sz w:val="22"/>
          <w:szCs w:val="22"/>
        </w:rPr>
        <w:t xml:space="preserve">is held fixed across this change. In our experiments, the illumination is held fixed and we consider </w:t>
      </w:r>
      <w:r w:rsidR="00D40BC8" w:rsidRPr="00900779">
        <w:rPr>
          <w:rFonts w:ascii="Times New Roman" w:hAnsi="Times New Roman" w:cs="Times New Roman"/>
          <w:i/>
          <w:iCs/>
          <w:sz w:val="22"/>
          <w:szCs w:val="22"/>
        </w:rPr>
        <w:t xml:space="preserve">the effect of </w:t>
      </w:r>
      <w:r w:rsidR="000934AB" w:rsidRPr="00900779">
        <w:rPr>
          <w:rFonts w:ascii="Times New Roman" w:hAnsi="Times New Roman" w:cs="Times New Roman"/>
          <w:i/>
          <w:iCs/>
          <w:sz w:val="22"/>
          <w:szCs w:val="22"/>
        </w:rPr>
        <w:t>the background</w:t>
      </w:r>
      <w:r w:rsidR="00D40BC8" w:rsidRPr="00900779">
        <w:rPr>
          <w:rFonts w:ascii="Times New Roman" w:hAnsi="Times New Roman" w:cs="Times New Roman"/>
          <w:i/>
          <w:iCs/>
          <w:sz w:val="22"/>
          <w:szCs w:val="22"/>
        </w:rPr>
        <w:t xml:space="preserve"> per se</w:t>
      </w:r>
      <w:r w:rsidR="00B01B0E" w:rsidRPr="00900779">
        <w:rPr>
          <w:rFonts w:ascii="Times New Roman" w:hAnsi="Times New Roman" w:cs="Times New Roman"/>
          <w:i/>
          <w:iCs/>
          <w:sz w:val="22"/>
          <w:szCs w:val="22"/>
        </w:rPr>
        <w:t>,</w:t>
      </w:r>
      <w:r w:rsidR="000934AB" w:rsidRPr="00900779">
        <w:rPr>
          <w:rFonts w:ascii="Times New Roman" w:hAnsi="Times New Roman" w:cs="Times New Roman"/>
          <w:i/>
          <w:iCs/>
          <w:sz w:val="22"/>
          <w:szCs w:val="22"/>
        </w:rPr>
        <w:t xml:space="preserve"> with the background change occurring across the two intervals of </w:t>
      </w:r>
      <w:r w:rsidR="00E95681" w:rsidRPr="00900779">
        <w:rPr>
          <w:rFonts w:ascii="Times New Roman" w:hAnsi="Times New Roman" w:cs="Times New Roman"/>
          <w:i/>
          <w:iCs/>
          <w:sz w:val="22"/>
          <w:szCs w:val="22"/>
        </w:rPr>
        <w:t xml:space="preserve">each </w:t>
      </w:r>
      <w:r w:rsidR="00B01B0E" w:rsidRPr="00900779">
        <w:rPr>
          <w:rFonts w:ascii="Times New Roman" w:hAnsi="Times New Roman" w:cs="Times New Roman"/>
          <w:i/>
          <w:iCs/>
          <w:sz w:val="22"/>
          <w:szCs w:val="22"/>
        </w:rPr>
        <w:t>f</w:t>
      </w:r>
      <w:r w:rsidR="000934AB" w:rsidRPr="00900779">
        <w:rPr>
          <w:rFonts w:ascii="Times New Roman" w:hAnsi="Times New Roman" w:cs="Times New Roman"/>
          <w:i/>
          <w:iCs/>
          <w:sz w:val="22"/>
          <w:szCs w:val="22"/>
        </w:rPr>
        <w:t xml:space="preserve">orced-choice </w:t>
      </w:r>
      <w:r w:rsidR="00E95681" w:rsidRPr="00900779">
        <w:rPr>
          <w:rFonts w:ascii="Times New Roman" w:hAnsi="Times New Roman" w:cs="Times New Roman"/>
          <w:i/>
          <w:iCs/>
          <w:sz w:val="22"/>
          <w:szCs w:val="22"/>
        </w:rPr>
        <w:t>trial</w:t>
      </w:r>
      <w:r w:rsidR="000934AB" w:rsidRPr="00900779">
        <w:rPr>
          <w:rFonts w:ascii="Times New Roman" w:hAnsi="Times New Roman" w:cs="Times New Roman"/>
          <w:i/>
          <w:iCs/>
          <w:sz w:val="22"/>
          <w:szCs w:val="22"/>
        </w:rPr>
        <w:t xml:space="preserve">. </w:t>
      </w:r>
      <w:r w:rsidR="00091030" w:rsidRPr="00900779">
        <w:rPr>
          <w:rFonts w:ascii="Times New Roman" w:hAnsi="Times New Roman" w:cs="Times New Roman"/>
          <w:i/>
          <w:iCs/>
          <w:sz w:val="22"/>
          <w:szCs w:val="22"/>
        </w:rPr>
        <w:t>Thus,</w:t>
      </w:r>
      <w:r w:rsidR="000934AB" w:rsidRPr="00900779">
        <w:rPr>
          <w:rFonts w:ascii="Times New Roman" w:hAnsi="Times New Roman" w:cs="Times New Roman"/>
          <w:i/>
          <w:iCs/>
          <w:sz w:val="22"/>
          <w:szCs w:val="22"/>
        </w:rPr>
        <w:t xml:space="preserve"> we are studying a </w:t>
      </w:r>
      <w:r w:rsidR="00E95681" w:rsidRPr="00900779">
        <w:rPr>
          <w:rFonts w:ascii="Times New Roman" w:hAnsi="Times New Roman" w:cs="Times New Roman"/>
          <w:i/>
          <w:iCs/>
          <w:sz w:val="22"/>
          <w:szCs w:val="22"/>
        </w:rPr>
        <w:t>different aspect of</w:t>
      </w:r>
      <w:r w:rsidR="000934AB" w:rsidRPr="00900779">
        <w:rPr>
          <w:rFonts w:ascii="Times New Roman" w:hAnsi="Times New Roman" w:cs="Times New Roman"/>
          <w:i/>
          <w:iCs/>
          <w:sz w:val="22"/>
          <w:szCs w:val="22"/>
        </w:rPr>
        <w:t xml:space="preserve"> lightness constancy than where increased articulation is thought to lead to improvements</w:t>
      </w:r>
      <w:r w:rsidR="00B01B0E" w:rsidRPr="00900779">
        <w:rPr>
          <w:rFonts w:ascii="Times New Roman" w:hAnsi="Times New Roman" w:cs="Times New Roman"/>
          <w:i/>
          <w:iCs/>
          <w:sz w:val="22"/>
          <w:szCs w:val="22"/>
        </w:rPr>
        <w:t xml:space="preserve">, </w:t>
      </w:r>
      <w:r w:rsidR="00E84CCC" w:rsidRPr="00900779">
        <w:rPr>
          <w:rFonts w:ascii="Times New Roman" w:hAnsi="Times New Roman" w:cs="Times New Roman"/>
          <w:i/>
          <w:iCs/>
          <w:sz w:val="22"/>
          <w:szCs w:val="22"/>
        </w:rPr>
        <w:t xml:space="preserve">and </w:t>
      </w:r>
      <w:r w:rsidR="00B01B0E" w:rsidRPr="00900779">
        <w:rPr>
          <w:rFonts w:ascii="Times New Roman" w:hAnsi="Times New Roman" w:cs="Times New Roman"/>
          <w:i/>
          <w:iCs/>
          <w:sz w:val="22"/>
          <w:szCs w:val="22"/>
        </w:rPr>
        <w:t>our</w:t>
      </w:r>
      <w:r w:rsidR="006541B2" w:rsidRPr="00900779">
        <w:rPr>
          <w:rFonts w:ascii="Times New Roman" w:hAnsi="Times New Roman" w:cs="Times New Roman"/>
          <w:i/>
          <w:iCs/>
          <w:sz w:val="22"/>
          <w:szCs w:val="22"/>
        </w:rPr>
        <w:t xml:space="preserve"> results are not in conflict with previous findings</w:t>
      </w:r>
      <w:r w:rsidR="000934AB" w:rsidRPr="00900779">
        <w:rPr>
          <w:rFonts w:ascii="Times New Roman" w:hAnsi="Times New Roman" w:cs="Times New Roman"/>
          <w:i/>
          <w:iCs/>
          <w:sz w:val="22"/>
          <w:szCs w:val="22"/>
        </w:rPr>
        <w:t>.</w:t>
      </w:r>
    </w:p>
    <w:p w14:paraId="631E45D6" w14:textId="77777777" w:rsidR="00B73A98" w:rsidRPr="00900779" w:rsidRDefault="00B73A98" w:rsidP="005C0EFF">
      <w:pPr>
        <w:pStyle w:val="Default"/>
        <w:spacing w:before="0"/>
        <w:rPr>
          <w:rFonts w:ascii="Times New Roman" w:hAnsi="Times New Roman" w:cs="Times New Roman"/>
          <w:i/>
          <w:iCs/>
          <w:sz w:val="22"/>
          <w:szCs w:val="22"/>
        </w:rPr>
      </w:pPr>
    </w:p>
    <w:p w14:paraId="3B0CF729" w14:textId="050B893B" w:rsidR="000934AB" w:rsidRPr="00900779" w:rsidRDefault="000934AB" w:rsidP="005C0EFF">
      <w:pPr>
        <w:pStyle w:val="Default"/>
        <w:spacing w:before="0"/>
        <w:rPr>
          <w:rFonts w:ascii="Times New Roman" w:hAnsi="Times New Roman" w:cs="Times New Roman"/>
          <w:i/>
          <w:iCs/>
          <w:sz w:val="22"/>
          <w:szCs w:val="22"/>
        </w:rPr>
      </w:pPr>
      <w:r w:rsidRPr="00900779">
        <w:rPr>
          <w:rFonts w:ascii="Times New Roman" w:hAnsi="Times New Roman" w:cs="Times New Roman"/>
          <w:i/>
          <w:iCs/>
          <w:sz w:val="22"/>
          <w:szCs w:val="22"/>
        </w:rPr>
        <w:t xml:space="preserve">Our paradigm could be used to study constancy across changes in illumination, if the task-irrelevant variation used in the experiment were in the illumination rather than the background </w:t>
      </w:r>
      <w:r w:rsidR="0059121D" w:rsidRPr="00900779">
        <w:rPr>
          <w:rFonts w:ascii="Times New Roman" w:hAnsi="Times New Roman" w:cs="Times New Roman"/>
          <w:i/>
          <w:iCs/>
          <w:sz w:val="22"/>
          <w:szCs w:val="22"/>
        </w:rPr>
        <w:t>object reflectances</w:t>
      </w:r>
      <w:r w:rsidRPr="00900779">
        <w:rPr>
          <w:rFonts w:ascii="Times New Roman" w:hAnsi="Times New Roman" w:cs="Times New Roman"/>
          <w:i/>
          <w:iCs/>
          <w:sz w:val="22"/>
          <w:szCs w:val="22"/>
        </w:rPr>
        <w:t xml:space="preserve">. In that case, the articulation idea would predict a smaller elevation of lightness discrimination thresholds when the effect of illumination variation was studied for scenes with higher variance in the background reflectance, as long as the background was held fixed across the two intervals of </w:t>
      </w:r>
      <w:r w:rsidR="009E7C0A" w:rsidRPr="00900779">
        <w:rPr>
          <w:rFonts w:ascii="Times New Roman" w:hAnsi="Times New Roman" w:cs="Times New Roman"/>
          <w:i/>
          <w:iCs/>
          <w:sz w:val="22"/>
          <w:szCs w:val="22"/>
        </w:rPr>
        <w:t>each trial</w:t>
      </w:r>
      <w:r w:rsidRPr="00900779">
        <w:rPr>
          <w:rFonts w:ascii="Times New Roman" w:hAnsi="Times New Roman" w:cs="Times New Roman"/>
          <w:i/>
          <w:iCs/>
          <w:sz w:val="22"/>
          <w:szCs w:val="22"/>
        </w:rPr>
        <w:t>.</w:t>
      </w:r>
    </w:p>
    <w:p w14:paraId="2D882D36" w14:textId="570B7079" w:rsidR="00E530A3" w:rsidRPr="00900779" w:rsidRDefault="00E530A3" w:rsidP="005C0EFF">
      <w:pPr>
        <w:pStyle w:val="Default"/>
        <w:spacing w:before="0"/>
        <w:rPr>
          <w:rFonts w:ascii="Times New Roman" w:hAnsi="Times New Roman"/>
          <w:i/>
          <w:iCs/>
          <w:sz w:val="22"/>
          <w:szCs w:val="22"/>
        </w:rPr>
      </w:pPr>
    </w:p>
    <w:p w14:paraId="5A03CBDA" w14:textId="2FC53917" w:rsidR="00224C7A" w:rsidRPr="00900779" w:rsidRDefault="00EC6BA0" w:rsidP="005B34DC">
      <w:pPr>
        <w:rPr>
          <w:b/>
          <w:bCs/>
          <w:i/>
          <w:iCs/>
          <w:sz w:val="22"/>
          <w:szCs w:val="22"/>
        </w:rPr>
      </w:pPr>
      <w:r w:rsidRPr="00900779">
        <w:rPr>
          <w:b/>
          <w:bCs/>
          <w:i/>
          <w:iCs/>
          <w:sz w:val="22"/>
          <w:szCs w:val="22"/>
        </w:rPr>
        <w:t xml:space="preserve">Applications to </w:t>
      </w:r>
      <w:r w:rsidR="00224C7A" w:rsidRPr="00900779">
        <w:rPr>
          <w:b/>
          <w:bCs/>
          <w:i/>
          <w:iCs/>
          <w:sz w:val="22"/>
          <w:szCs w:val="22"/>
        </w:rPr>
        <w:t>Understanding Neural Mechanisms</w:t>
      </w:r>
    </w:p>
    <w:p w14:paraId="2B352E08" w14:textId="77777777" w:rsidR="00224C7A" w:rsidRPr="00900779" w:rsidRDefault="00224C7A" w:rsidP="005B34DC">
      <w:pPr>
        <w:rPr>
          <w:i/>
          <w:iCs/>
          <w:sz w:val="22"/>
          <w:szCs w:val="22"/>
        </w:rPr>
      </w:pPr>
    </w:p>
    <w:p w14:paraId="6CE6A786" w14:textId="3932DE7D" w:rsidR="00EC6BA0" w:rsidRPr="00900779" w:rsidRDefault="00666C9F" w:rsidP="005B34DC">
      <w:pPr>
        <w:rPr>
          <w:i/>
          <w:iCs/>
          <w:sz w:val="22"/>
          <w:szCs w:val="22"/>
        </w:rPr>
      </w:pPr>
      <w:r w:rsidRPr="00900779">
        <w:rPr>
          <w:i/>
          <w:iCs/>
          <w:sz w:val="22"/>
          <w:szCs w:val="22"/>
        </w:rPr>
        <w:t xml:space="preserve">A longstanding goal of vision science is to connect psychophysical performance to its underlying </w:t>
      </w:r>
      <w:r w:rsidR="00DF0903" w:rsidRPr="00900779">
        <w:rPr>
          <w:i/>
          <w:iCs/>
          <w:sz w:val="22"/>
          <w:szCs w:val="22"/>
        </w:rPr>
        <w:t xml:space="preserve">neural </w:t>
      </w:r>
      <w:r w:rsidRPr="00900779">
        <w:rPr>
          <w:i/>
          <w:iCs/>
          <w:sz w:val="22"/>
          <w:szCs w:val="22"/>
        </w:rPr>
        <w:t>mechanisms.</w:t>
      </w:r>
      <w:r w:rsidR="005A5A25" w:rsidRPr="00900779">
        <w:rPr>
          <w:i/>
          <w:iCs/>
          <w:sz w:val="22"/>
          <w:szCs w:val="22"/>
        </w:rPr>
        <w:t xml:space="preserve"> </w:t>
      </w:r>
      <w:r w:rsidR="00477BCD" w:rsidRPr="00900779">
        <w:rPr>
          <w:i/>
          <w:iCs/>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D02EE8" w:rsidRPr="00900779">
        <w:rPr>
          <w:i/>
          <w:iCs/>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D02EE8" w:rsidRPr="00900779">
        <w:rPr>
          <w:i/>
          <w:iCs/>
          <w:sz w:val="22"/>
          <w:szCs w:val="22"/>
        </w:rPr>
        <w:instrText xml:space="preserve"> ADDIN EN.CITE </w:instrText>
      </w:r>
      <w:r w:rsidR="00D02EE8" w:rsidRPr="00900779">
        <w:rPr>
          <w:i/>
          <w:iCs/>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D02EE8" w:rsidRPr="00900779">
        <w:rPr>
          <w:i/>
          <w:iCs/>
          <w:sz w:val="22"/>
          <w:szCs w:val="22"/>
        </w:rPr>
        <w:instrText xml:space="preserve"> ADDIN EN.CITE.DATA </w:instrText>
      </w:r>
      <w:r w:rsidR="00D02EE8" w:rsidRPr="00900779">
        <w:rPr>
          <w:i/>
          <w:iCs/>
          <w:sz w:val="22"/>
          <w:szCs w:val="22"/>
        </w:rPr>
      </w:r>
      <w:r w:rsidR="00D02EE8"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(Shadlen, Britten, Newsome, &amp; Movshon, 1996; Parker &amp; Newsome, 1998; Cohen &amp; Newsome, 2009; Nienborg, Cohen, &amp; Cumming, 2012; Ruff, Ni, &amp; Cohen, 2018)</w:t>
      </w:r>
      <w:r w:rsidR="00D02EE8" w:rsidRPr="00900779">
        <w:rPr>
          <w:i/>
          <w:iCs/>
          <w:sz w:val="22"/>
          <w:szCs w:val="22"/>
        </w:rPr>
        <w:fldChar w:fldCharType="end"/>
      </w:r>
      <w:r w:rsidR="00477BCD" w:rsidRPr="00900779">
        <w:rPr>
          <w:i/>
          <w:iCs/>
          <w:sz w:val="22"/>
          <w:szCs w:val="22"/>
        </w:rPr>
        <w:t xml:space="preserve">, and the theoretical links between such analysis and performance should continue to hold when task-irrelevant stimulus variation is added to the paradigm. </w:t>
      </w:r>
      <w:r w:rsidR="006646F8" w:rsidRPr="00900779">
        <w:rPr>
          <w:i/>
          <w:iCs/>
          <w:sz w:val="22"/>
          <w:szCs w:val="22"/>
        </w:rPr>
        <w:t xml:space="preserve">Complementing </w:t>
      </w:r>
      <w:r w:rsidR="009E7C0A" w:rsidRPr="00900779">
        <w:rPr>
          <w:i/>
          <w:iCs/>
          <w:sz w:val="22"/>
          <w:szCs w:val="22"/>
        </w:rPr>
        <w:t>neural</w:t>
      </w:r>
      <w:r w:rsidR="006646F8" w:rsidRPr="00900779">
        <w:rPr>
          <w:i/>
          <w:iCs/>
          <w:sz w:val="22"/>
          <w:szCs w:val="22"/>
        </w:rPr>
        <w:t xml:space="preserve"> measurements </w:t>
      </w:r>
      <w:r w:rsidR="009E7C0A" w:rsidRPr="00900779">
        <w:rPr>
          <w:i/>
          <w:iCs/>
          <w:sz w:val="22"/>
          <w:szCs w:val="22"/>
        </w:rPr>
        <w:t xml:space="preserve">that include random, unpredictable task-irrelevant stimulus variation </w:t>
      </w:r>
      <w:r w:rsidR="006646F8" w:rsidRPr="00900779">
        <w:rPr>
          <w:i/>
          <w:iCs/>
          <w:sz w:val="22"/>
          <w:szCs w:val="22"/>
        </w:rPr>
        <w:t xml:space="preserve">with </w:t>
      </w:r>
      <w:r w:rsidR="009E7C0A" w:rsidRPr="00900779">
        <w:rPr>
          <w:i/>
          <w:iCs/>
          <w:sz w:val="22"/>
          <w:szCs w:val="22"/>
        </w:rPr>
        <w:t>such</w:t>
      </w:r>
      <w:r w:rsidR="005702D7" w:rsidRPr="00900779">
        <w:rPr>
          <w:i/>
          <w:iCs/>
          <w:sz w:val="22"/>
          <w:szCs w:val="22"/>
        </w:rPr>
        <w:t xml:space="preserve"> </w:t>
      </w:r>
      <w:r w:rsidR="00A70E9A" w:rsidRPr="00900779">
        <w:rPr>
          <w:i/>
          <w:iCs/>
          <w:sz w:val="22"/>
          <w:szCs w:val="22"/>
        </w:rPr>
        <w:t>analyses</w:t>
      </w:r>
      <w:r w:rsidR="008D4BC3" w:rsidRPr="00900779">
        <w:rPr>
          <w:i/>
          <w:iCs/>
          <w:sz w:val="22"/>
          <w:szCs w:val="22"/>
        </w:rPr>
        <w:t xml:space="preserve"> </w:t>
      </w:r>
      <w:r w:rsidR="009E7C0A" w:rsidRPr="00900779">
        <w:rPr>
          <w:i/>
          <w:iCs/>
          <w:sz w:val="22"/>
          <w:szCs w:val="22"/>
        </w:rPr>
        <w:t>may</w:t>
      </w:r>
      <w:r w:rsidR="00A241E1" w:rsidRPr="00900779">
        <w:rPr>
          <w:i/>
          <w:iCs/>
          <w:sz w:val="22"/>
          <w:szCs w:val="22"/>
        </w:rPr>
        <w:t xml:space="preserve"> provide rigorous </w:t>
      </w:r>
      <w:r w:rsidR="00864576" w:rsidRPr="00900779">
        <w:rPr>
          <w:i/>
          <w:iCs/>
          <w:sz w:val="22"/>
          <w:szCs w:val="22"/>
        </w:rPr>
        <w:t xml:space="preserve">quantitative insights </w:t>
      </w:r>
      <w:r w:rsidR="000D0DC3" w:rsidRPr="00900779">
        <w:rPr>
          <w:i/>
          <w:iCs/>
          <w:sz w:val="22"/>
          <w:szCs w:val="22"/>
        </w:rPr>
        <w:t xml:space="preserve">about the sensory-perceptual processing and </w:t>
      </w:r>
      <w:r w:rsidR="00864576" w:rsidRPr="00900779">
        <w:rPr>
          <w:i/>
          <w:iCs/>
          <w:sz w:val="22"/>
          <w:szCs w:val="22"/>
        </w:rPr>
        <w:t xml:space="preserve">the neural </w:t>
      </w:r>
      <w:r w:rsidR="000D0DC3" w:rsidRPr="00900779">
        <w:rPr>
          <w:i/>
          <w:iCs/>
          <w:sz w:val="22"/>
          <w:szCs w:val="22"/>
        </w:rPr>
        <w:t xml:space="preserve">computations </w:t>
      </w:r>
      <w:r w:rsidR="00864576" w:rsidRPr="00900779">
        <w:rPr>
          <w:i/>
          <w:iCs/>
          <w:sz w:val="22"/>
          <w:szCs w:val="22"/>
        </w:rPr>
        <w:t xml:space="preserve">underlying </w:t>
      </w:r>
      <w:r w:rsidR="00032A5C" w:rsidRPr="00900779">
        <w:rPr>
          <w:i/>
          <w:iCs/>
          <w:sz w:val="22"/>
          <w:szCs w:val="22"/>
        </w:rPr>
        <w:t xml:space="preserve">color </w:t>
      </w:r>
      <w:r w:rsidR="009E7C0A" w:rsidRPr="00900779">
        <w:rPr>
          <w:i/>
          <w:iCs/>
          <w:sz w:val="22"/>
          <w:szCs w:val="22"/>
        </w:rPr>
        <w:t xml:space="preserve">and lightness </w:t>
      </w:r>
      <w:r w:rsidR="00864576" w:rsidRPr="00900779">
        <w:rPr>
          <w:i/>
          <w:iCs/>
          <w:sz w:val="22"/>
          <w:szCs w:val="22"/>
        </w:rPr>
        <w:t>constancy</w:t>
      </w:r>
      <w:r w:rsidR="00A419F7" w:rsidRPr="00900779">
        <w:rPr>
          <w:i/>
          <w:iCs/>
          <w:sz w:val="22"/>
          <w:szCs w:val="22"/>
        </w:rPr>
        <w:t xml:space="preserve"> </w:t>
      </w:r>
      <w:r w:rsidR="009E7C0A" w:rsidRPr="00900779">
        <w:rPr>
          <w:i/>
          <w:iCs/>
          <w:sz w:val="22"/>
          <w:szCs w:val="22"/>
        </w:rPr>
        <w:t>specifically</w:t>
      </w:r>
      <w:r w:rsidR="00A419F7" w:rsidRPr="00900779">
        <w:rPr>
          <w:i/>
          <w:iCs/>
          <w:sz w:val="22"/>
          <w:szCs w:val="22"/>
        </w:rPr>
        <w:t>, and perceptual constancy more generally</w:t>
      </w:r>
      <w:r w:rsidR="00864576" w:rsidRPr="00900779">
        <w:rPr>
          <w:i/>
          <w:iCs/>
          <w:sz w:val="22"/>
          <w:szCs w:val="22"/>
        </w:rPr>
        <w:t>.</w:t>
      </w:r>
    </w:p>
    <w:p w14:paraId="34262082" w14:textId="77777777" w:rsidR="00EC6BA0" w:rsidRPr="00900779" w:rsidRDefault="00EC6BA0" w:rsidP="005C0EFF">
      <w:pPr>
        <w:pStyle w:val="Default"/>
        <w:spacing w:before="0"/>
        <w:rPr>
          <w:rFonts w:ascii="Times New Roman" w:hAnsi="Times New Roman"/>
          <w:i/>
          <w:iCs/>
          <w:sz w:val="22"/>
          <w:szCs w:val="22"/>
        </w:rPr>
      </w:pPr>
    </w:p>
    <w:p w14:paraId="52B0A091" w14:textId="38B7EAD7" w:rsidR="00224C7A" w:rsidRPr="00900779" w:rsidRDefault="00164548" w:rsidP="005C0EFF">
      <w:pPr>
        <w:pStyle w:val="Default"/>
        <w:spacing w:before="0"/>
        <w:rPr>
          <w:rFonts w:ascii="Times New Roman" w:hAnsi="Times New Roman"/>
          <w:b/>
          <w:bCs/>
          <w:i/>
          <w:iCs/>
          <w:sz w:val="22"/>
          <w:szCs w:val="22"/>
        </w:rPr>
      </w:pPr>
      <w:r w:rsidRPr="00900779">
        <w:rPr>
          <w:rFonts w:ascii="Times New Roman" w:hAnsi="Times New Roman"/>
          <w:b/>
          <w:bCs/>
          <w:i/>
          <w:iCs/>
          <w:sz w:val="22"/>
          <w:szCs w:val="22"/>
        </w:rPr>
        <w:t>Model of</w:t>
      </w:r>
      <w:r w:rsidR="00666C9F" w:rsidRPr="00900779">
        <w:rPr>
          <w:rFonts w:ascii="Times New Roman" w:hAnsi="Times New Roman"/>
          <w:b/>
          <w:bCs/>
          <w:i/>
          <w:iCs/>
          <w:sz w:val="22"/>
          <w:szCs w:val="22"/>
        </w:rPr>
        <w:t xml:space="preserve"> </w:t>
      </w:r>
      <w:r w:rsidR="00224C7A" w:rsidRPr="00900779">
        <w:rPr>
          <w:rFonts w:ascii="Times New Roman" w:hAnsi="Times New Roman"/>
          <w:b/>
          <w:bCs/>
          <w:i/>
          <w:iCs/>
          <w:sz w:val="22"/>
          <w:szCs w:val="22"/>
        </w:rPr>
        <w:t>Natural Surface Reflectances</w:t>
      </w:r>
    </w:p>
    <w:p w14:paraId="3332BF2D" w14:textId="77777777" w:rsidR="00224C7A" w:rsidRPr="00900779" w:rsidRDefault="00224C7A" w:rsidP="005C0EFF">
      <w:pPr>
        <w:pStyle w:val="Default"/>
        <w:spacing w:before="0"/>
        <w:rPr>
          <w:rFonts w:ascii="Times New Roman" w:hAnsi="Times New Roman"/>
          <w:i/>
          <w:iCs/>
          <w:sz w:val="22"/>
          <w:szCs w:val="22"/>
        </w:rPr>
      </w:pPr>
    </w:p>
    <w:p w14:paraId="4128B155" w14:textId="77777777" w:rsidR="009E7C0A" w:rsidRPr="00900779" w:rsidRDefault="00285292" w:rsidP="00764AC0">
      <w:pPr>
        <w:rPr>
          <w:i/>
          <w:iCs/>
          <w:sz w:val="22"/>
          <w:szCs w:val="22"/>
        </w:rPr>
      </w:pPr>
      <w:r w:rsidRPr="00900779">
        <w:rPr>
          <w:i/>
          <w:iCs/>
          <w:sz w:val="22"/>
          <w:szCs w:val="22"/>
        </w:rPr>
        <w:t xml:space="preserve">We used a truncated multivariate normal distribution as the statistical model </w:t>
      </w:r>
      <w:r w:rsidR="009E7C0A" w:rsidRPr="00900779">
        <w:rPr>
          <w:i/>
          <w:iCs/>
          <w:sz w:val="22"/>
          <w:szCs w:val="22"/>
        </w:rPr>
        <w:t xml:space="preserve">for the projection weights of a linear model </w:t>
      </w:r>
      <w:r w:rsidRPr="00900779">
        <w:rPr>
          <w:i/>
          <w:iCs/>
          <w:sz w:val="22"/>
          <w:szCs w:val="22"/>
        </w:rPr>
        <w:t xml:space="preserve">of naturally occurring reflectances, to sample the background </w:t>
      </w:r>
      <w:r w:rsidR="000D3FD9" w:rsidRPr="00900779">
        <w:rPr>
          <w:i/>
          <w:iCs/>
          <w:sz w:val="22"/>
          <w:szCs w:val="22"/>
        </w:rPr>
        <w:t xml:space="preserve">object </w:t>
      </w:r>
      <w:r w:rsidRPr="00900779">
        <w:rPr>
          <w:i/>
          <w:iCs/>
          <w:sz w:val="22"/>
          <w:szCs w:val="22"/>
        </w:rPr>
        <w:t xml:space="preserve">reflectance functions. This model was developed in our earlier work and is evaluated more fully there </w:t>
      </w:r>
      <w:r w:rsidR="00D02EE8" w:rsidRPr="00900779">
        <w:rPr>
          <w:i/>
          <w:iCs/>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D02EE8" w:rsidRPr="00900779">
        <w:rPr>
          <w:i/>
          <w:iCs/>
          <w:sz w:val="22"/>
          <w:szCs w:val="22"/>
        </w:rPr>
        <w:instrText xml:space="preserve"> ADDIN EN.CITE </w:instrText>
      </w:r>
      <w:r w:rsidR="00D02EE8" w:rsidRPr="00900779">
        <w:rPr>
          <w:i/>
          <w:iCs/>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D02EE8" w:rsidRPr="00900779">
        <w:rPr>
          <w:i/>
          <w:iCs/>
          <w:sz w:val="22"/>
          <w:szCs w:val="22"/>
        </w:rPr>
        <w:instrText xml:space="preserve"> ADDIN EN.CITE.DATA </w:instrText>
      </w:r>
      <w:r w:rsidR="00D02EE8" w:rsidRPr="00900779">
        <w:rPr>
          <w:i/>
          <w:iCs/>
          <w:sz w:val="22"/>
          <w:szCs w:val="22"/>
        </w:rPr>
      </w:r>
      <w:r w:rsidR="00D02EE8"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(Singh, Cottaris, Heasly, Brainard, &amp; Burge, 2018; see also Brainard &amp; Freeman, 1997; Zhang &amp; Brainard, 2004)</w:t>
      </w:r>
      <w:r w:rsidR="00D02EE8" w:rsidRPr="00900779">
        <w:rPr>
          <w:i/>
          <w:iCs/>
          <w:sz w:val="22"/>
          <w:szCs w:val="22"/>
        </w:rPr>
        <w:fldChar w:fldCharType="end"/>
      </w:r>
      <w:r w:rsidRPr="00900779">
        <w:rPr>
          <w:i/>
          <w:iCs/>
          <w:sz w:val="22"/>
          <w:szCs w:val="22"/>
        </w:rPr>
        <w:t xml:space="preserve">. The model is based on measurements of </w:t>
      </w:r>
      <w:r w:rsidR="009E7C0A" w:rsidRPr="00900779">
        <w:rPr>
          <w:i/>
          <w:iCs/>
          <w:sz w:val="22"/>
          <w:szCs w:val="22"/>
        </w:rPr>
        <w:t xml:space="preserve">the </w:t>
      </w:r>
      <w:r w:rsidRPr="00900779">
        <w:rPr>
          <w:i/>
          <w:iCs/>
          <w:sz w:val="22"/>
          <w:szCs w:val="22"/>
        </w:rPr>
        <w:t xml:space="preserve">surface reflectance functions of the Munsell papers </w:t>
      </w:r>
      <w:r w:rsidR="00D02EE8" w:rsidRPr="00900779">
        <w:rPr>
          <w:i/>
          <w:iCs/>
          <w:sz w:val="22"/>
          <w:szCs w:val="22"/>
        </w:rPr>
        <w:fldChar w:fldCharType="begin"/>
      </w:r>
      <w:r w:rsidR="00D02EE8" w:rsidRPr="00900779">
        <w:rPr>
          <w:i/>
          <w:iCs/>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D02EE8" w:rsidRPr="00900779">
        <w:rPr>
          <w:i/>
          <w:iCs/>
          <w:sz w:val="22"/>
          <w:szCs w:val="22"/>
        </w:rPr>
        <w:fldChar w:fldCharType="separate"/>
      </w:r>
      <w:r w:rsidR="00D02EE8" w:rsidRPr="00900779">
        <w:rPr>
          <w:i/>
          <w:iCs/>
          <w:noProof/>
          <w:sz w:val="22"/>
          <w:szCs w:val="22"/>
        </w:rPr>
        <w:t>(Kelly, Gibson, &amp; Nickerson, 1943)</w:t>
      </w:r>
      <w:r w:rsidR="00D02EE8" w:rsidRPr="00900779">
        <w:rPr>
          <w:i/>
          <w:iCs/>
          <w:sz w:val="22"/>
          <w:szCs w:val="22"/>
        </w:rPr>
        <w:fldChar w:fldCharType="end"/>
      </w:r>
      <w:r w:rsidRPr="00900779">
        <w:rPr>
          <w:i/>
          <w:iCs/>
          <w:sz w:val="22"/>
          <w:szCs w:val="22"/>
        </w:rPr>
        <w:t xml:space="preserve"> as well as natural surfaces characterized by Vrhel </w:t>
      </w:r>
      <w:r w:rsidR="00D02EE8" w:rsidRPr="00900779">
        <w:rPr>
          <w:i/>
          <w:iCs/>
          <w:sz w:val="22"/>
          <w:szCs w:val="22"/>
        </w:rPr>
        <w:fldChar w:fldCharType="begin"/>
      </w:r>
      <w:r w:rsidR="00D02EE8" w:rsidRPr="00900779">
        <w:rPr>
          <w:i/>
          <w:iCs/>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D02EE8" w:rsidRPr="00900779">
        <w:rPr>
          <w:i/>
          <w:iCs/>
          <w:sz w:val="22"/>
          <w:szCs w:val="22"/>
        </w:rPr>
        <w:fldChar w:fldCharType="separate"/>
      </w:r>
      <w:r w:rsidR="00D02EE8" w:rsidRPr="00900779">
        <w:rPr>
          <w:i/>
          <w:iCs/>
          <w:noProof/>
          <w:sz w:val="22"/>
          <w:szCs w:val="22"/>
        </w:rPr>
        <w:t>(1994)</w:t>
      </w:r>
      <w:r w:rsidR="00D02EE8" w:rsidRPr="00900779">
        <w:rPr>
          <w:i/>
          <w:iCs/>
          <w:sz w:val="22"/>
          <w:szCs w:val="22"/>
        </w:rPr>
        <w:fldChar w:fldCharType="end"/>
      </w:r>
      <w:r w:rsidRPr="00900779">
        <w:rPr>
          <w:i/>
          <w:iCs/>
          <w:sz w:val="22"/>
          <w:szCs w:val="22"/>
        </w:rPr>
        <w:t xml:space="preserve">. The underlying multivariate normal provides a convenient way to capture two basic aspects of natural variation in reflectance. First, these reflectances are well-described by low-dimensional linear models </w:t>
      </w:r>
      <w:r w:rsidR="00D02EE8" w:rsidRPr="00900779">
        <w:rPr>
          <w:i/>
          <w:iCs/>
          <w:sz w:val="22"/>
          <w:szCs w:val="22"/>
        </w:rPr>
        <w:fldChar w:fldCharType="begin">
          <w:fldData xml:space="preserve">PEVuZE5vdGU+PENpdGU+PEF1dGhvcj5Db2hlbjwvQXV0aG9yPjxZZWFyPjE5NjQ8L1llYXI+PFJl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==
</w:fldData>
        </w:fldChar>
      </w:r>
      <w:r w:rsidR="00090F72" w:rsidRPr="00900779">
        <w:rPr>
          <w:i/>
          <w:iCs/>
          <w:sz w:val="22"/>
          <w:szCs w:val="22"/>
        </w:rPr>
        <w:instrText xml:space="preserve"> ADDIN EN.CITE </w:instrText>
      </w:r>
      <w:r w:rsidR="00090F72" w:rsidRPr="00900779">
        <w:rPr>
          <w:i/>
          <w:iCs/>
          <w:sz w:val="22"/>
          <w:szCs w:val="22"/>
        </w:rPr>
        <w:fldChar w:fldCharType="begin">
          <w:fldData xml:space="preserve">PEVuZE5vdGU+PENpdGU+PEF1dGhvcj5Db2hlbjwvQXV0aG9yPjxZZWFyPjE5NjQ8L1llYXI+PFJl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==
</w:fldData>
        </w:fldChar>
      </w:r>
      <w:r w:rsidR="00090F72" w:rsidRPr="00900779">
        <w:rPr>
          <w:i/>
          <w:iCs/>
          <w:sz w:val="22"/>
          <w:szCs w:val="22"/>
        </w:rPr>
        <w:instrText xml:space="preserve"> ADDIN EN.CITE.DATA </w:instrText>
      </w:r>
      <w:r w:rsidR="00090F72" w:rsidRPr="00900779">
        <w:rPr>
          <w:i/>
          <w:iCs/>
          <w:sz w:val="22"/>
          <w:szCs w:val="22"/>
        </w:rPr>
      </w:r>
      <w:r w:rsidR="00090F72" w:rsidRPr="00900779">
        <w:rPr>
          <w:i/>
          <w:iCs/>
          <w:sz w:val="22"/>
          <w:szCs w:val="22"/>
        </w:rPr>
        <w:fldChar w:fldCharType="end"/>
      </w:r>
      <w:r w:rsidR="00D02EE8" w:rsidRPr="00900779">
        <w:rPr>
          <w:i/>
          <w:iCs/>
          <w:sz w:val="22"/>
          <w:szCs w:val="22"/>
        </w:rPr>
      </w:r>
      <w:r w:rsidR="00D02EE8" w:rsidRPr="00900779">
        <w:rPr>
          <w:i/>
          <w:iCs/>
          <w:sz w:val="22"/>
          <w:szCs w:val="22"/>
        </w:rPr>
        <w:fldChar w:fldCharType="separate"/>
      </w:r>
      <w:r w:rsidR="00D02EE8" w:rsidRPr="00900779">
        <w:rPr>
          <w:i/>
          <w:iCs/>
          <w:noProof/>
          <w:sz w:val="22"/>
          <w:szCs w:val="22"/>
        </w:rPr>
        <w:t>(Cohen, 1964; Maloney, 1986; Parkkinen, Hallikainen, &amp; Jaaskelainen, 1989)</w:t>
      </w:r>
      <w:r w:rsidR="00D02EE8" w:rsidRPr="00900779">
        <w:rPr>
          <w:i/>
          <w:iCs/>
          <w:sz w:val="22"/>
          <w:szCs w:val="22"/>
        </w:rPr>
        <w:fldChar w:fldCharType="end"/>
      </w:r>
      <w:r w:rsidRPr="00900779">
        <w:rPr>
          <w:i/>
          <w:iCs/>
          <w:sz w:val="22"/>
          <w:szCs w:val="22"/>
        </w:rPr>
        <w:t xml:space="preserve">. Second, within the reflectance subspace defined by the linear models, not all reflectances are equally likely to occur. Still, we think it likely that future work will lead to more accurate statistical models of naturally occurring reflectance. </w:t>
      </w:r>
      <w:r w:rsidR="00A54BA5" w:rsidRPr="00900779">
        <w:rPr>
          <w:i/>
          <w:iCs/>
          <w:sz w:val="22"/>
          <w:szCs w:val="22"/>
        </w:rPr>
        <w:t xml:space="preserve">For example, it is possible that replacing the linear model </w:t>
      </w:r>
      <w:r w:rsidR="009E7C0A" w:rsidRPr="00900779">
        <w:rPr>
          <w:i/>
          <w:iCs/>
          <w:sz w:val="22"/>
          <w:szCs w:val="22"/>
        </w:rPr>
        <w:t xml:space="preserve">approach </w:t>
      </w:r>
      <w:r w:rsidR="00A54BA5" w:rsidRPr="00900779">
        <w:rPr>
          <w:i/>
          <w:iCs/>
          <w:sz w:val="22"/>
          <w:szCs w:val="22"/>
        </w:rPr>
        <w:t xml:space="preserve">with a prior that favors spectrally-smooth reflectance functions </w:t>
      </w:r>
      <w:r w:rsidR="00090F72" w:rsidRPr="00900779">
        <w:rPr>
          <w:i/>
          <w:iCs/>
          <w:sz w:val="22"/>
          <w:szCs w:val="22"/>
        </w:rPr>
        <w:fldChar w:fldCharType="begin"/>
      </w:r>
      <w:r w:rsidR="00090F72" w:rsidRPr="00900779">
        <w:rPr>
          <w:i/>
          <w:iCs/>
          <w:sz w:val="22"/>
          <w:szCs w:val="22"/>
        </w:rPr>
        <w:instrText xml:space="preserve"> ADDIN EN.CITE &lt;EndNote&gt;&lt;Cite&gt;&lt;Author&gt;Jiang&lt;/Author&gt;&lt;Year&gt;2016&lt;/Year&gt;&lt;RecNum&gt;122&lt;/RecNum&gt;&lt;IDText&gt;Jiang2016Aspectral&lt;/IDText&gt;&lt;DisplayText&gt;(Jiang, Farrell, &amp;amp; Wandell, 2016)&lt;/DisplayText&gt;&lt;record&gt;&lt;rec-number&gt;122&lt;/rec-number&gt;&lt;foreign-keys&gt;&lt;key app="EN" db-id="zr5fzd222xvvdvewxvlv0eemp5f5rezev9p2" timestamp="1642019860"&gt;122&lt;/key&gt;&lt;/foreign-keys&gt;&lt;ref-type name="Conference Paper"&gt;47&lt;/ref-type&gt;&lt;contributors&gt;&lt;authors&gt;&lt;author&gt;Jiang, H.&lt;/author&gt;&lt;author&gt;Farrell, J.&lt;/author&gt;&lt;author&gt;Wandell, B.&lt;/author&gt;&lt;/authors&gt;&lt;/contributors&gt;&lt;titles&gt;&lt;title&gt;A spectral estimation theory for color appearance matching&lt;/title&gt;&lt;secondary-title&gt;IS&amp;amp;T International Symposium on Electronic Imaging&lt;/secondary-title&gt;&lt;/titles&gt;&lt;pages&gt;1-4&lt;/pages&gt;&lt;volume&gt;20&lt;/volume&gt;&lt;num-vols&gt;COLOR-329&lt;/num-vols&gt;&lt;dates&gt;&lt;year&gt;2016&lt;/year&gt;&lt;/dates&gt;&lt;accession-num&gt;Jiang2016Aspectral&lt;/accession-num&gt;&lt;urls&gt;&lt;/urls&gt;&lt;/record&gt;&lt;/Cite&gt;&lt;/EndNote&gt;</w:instrText>
      </w:r>
      <w:r w:rsidR="00090F72" w:rsidRPr="00900779">
        <w:rPr>
          <w:i/>
          <w:iCs/>
          <w:sz w:val="22"/>
          <w:szCs w:val="22"/>
        </w:rPr>
        <w:fldChar w:fldCharType="separate"/>
      </w:r>
      <w:r w:rsidR="00090F72" w:rsidRPr="00900779">
        <w:rPr>
          <w:i/>
          <w:iCs/>
          <w:noProof/>
          <w:sz w:val="22"/>
          <w:szCs w:val="22"/>
        </w:rPr>
        <w:t>(Jiang, Farrell, &amp; Wandell, 2016)</w:t>
      </w:r>
      <w:r w:rsidR="00090F72" w:rsidRPr="00900779">
        <w:rPr>
          <w:i/>
          <w:iCs/>
          <w:sz w:val="22"/>
          <w:szCs w:val="22"/>
        </w:rPr>
        <w:fldChar w:fldCharType="end"/>
      </w:r>
      <w:r w:rsidR="00A54BA5" w:rsidRPr="00900779">
        <w:rPr>
          <w:i/>
          <w:iCs/>
          <w:sz w:val="22"/>
          <w:szCs w:val="22"/>
        </w:rPr>
        <w:t xml:space="preserve"> would lead to a more accurate characterization. In addition, we have assumed that the distribution of reflectance functions over objects is independent, but this assumption may not be accurate</w:t>
      </w:r>
      <w:r w:rsidR="009E7C0A" w:rsidRPr="00900779">
        <w:rPr>
          <w:i/>
          <w:iCs/>
          <w:sz w:val="22"/>
          <w:szCs w:val="22"/>
        </w:rPr>
        <w:t>.</w:t>
      </w:r>
      <w:r w:rsidR="00A54BA5" w:rsidRPr="00900779">
        <w:rPr>
          <w:i/>
          <w:iCs/>
          <w:sz w:val="22"/>
          <w:szCs w:val="22"/>
        </w:rPr>
        <w:t xml:space="preserve"> </w:t>
      </w:r>
      <w:r w:rsidR="009E7C0A" w:rsidRPr="00900779">
        <w:rPr>
          <w:i/>
          <w:iCs/>
          <w:sz w:val="22"/>
          <w:szCs w:val="22"/>
        </w:rPr>
        <w:t>Approaches</w:t>
      </w:r>
      <w:r w:rsidR="00A54BA5" w:rsidRPr="00900779">
        <w:rPr>
          <w:i/>
          <w:iCs/>
          <w:sz w:val="22"/>
          <w:szCs w:val="22"/>
        </w:rPr>
        <w:t xml:space="preserve"> to modeling </w:t>
      </w:r>
      <w:r w:rsidR="009E7C0A" w:rsidRPr="00900779">
        <w:rPr>
          <w:i/>
          <w:iCs/>
          <w:sz w:val="22"/>
          <w:szCs w:val="22"/>
        </w:rPr>
        <w:t>a</w:t>
      </w:r>
      <w:r w:rsidR="00A54BA5" w:rsidRPr="00900779">
        <w:rPr>
          <w:i/>
          <w:iCs/>
          <w:sz w:val="22"/>
          <w:szCs w:val="22"/>
        </w:rPr>
        <w:t xml:space="preserve"> dependency have been suggested </w:t>
      </w:r>
      <w:r w:rsidR="00090F72" w:rsidRPr="00900779">
        <w:rPr>
          <w:i/>
          <w:iCs/>
          <w:sz w:val="22"/>
          <w:szCs w:val="22"/>
        </w:rPr>
        <w:fldChar w:fldCharType="begin">
          <w:fldData xml:space="preserve">PEVuZE5vdGU+PENpdGU+PEF1dGhvcj5TaGVuPC9BdXRob3I+PFllYXI+MjAxMTwvWWVhcj48UmVj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</w:fldData>
        </w:fldChar>
      </w:r>
      <w:r w:rsidR="00090F72" w:rsidRPr="00900779">
        <w:rPr>
          <w:i/>
          <w:iCs/>
          <w:sz w:val="22"/>
          <w:szCs w:val="22"/>
        </w:rPr>
        <w:instrText xml:space="preserve"> ADDIN EN.CITE </w:instrText>
      </w:r>
      <w:r w:rsidR="00090F72" w:rsidRPr="00900779">
        <w:rPr>
          <w:i/>
          <w:iCs/>
          <w:sz w:val="22"/>
          <w:szCs w:val="22"/>
        </w:rPr>
        <w:fldChar w:fldCharType="begin">
          <w:fldData xml:space="preserve">PEVuZE5vdGU+PENpdGU+PEF1dGhvcj5TaGVuPC9BdXRob3I+PFllYXI+MjAxMTwvWWVhcj48UmVj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</w:fldData>
        </w:fldChar>
      </w:r>
      <w:r w:rsidR="00090F72" w:rsidRPr="00900779">
        <w:rPr>
          <w:i/>
          <w:iCs/>
          <w:sz w:val="22"/>
          <w:szCs w:val="22"/>
        </w:rPr>
        <w:instrText xml:space="preserve"> ADDIN EN.CITE.DATA </w:instrText>
      </w:r>
      <w:r w:rsidR="00090F72" w:rsidRPr="00900779">
        <w:rPr>
          <w:i/>
          <w:iCs/>
          <w:sz w:val="22"/>
          <w:szCs w:val="22"/>
        </w:rPr>
      </w:r>
      <w:r w:rsidR="00090F72" w:rsidRPr="00900779">
        <w:rPr>
          <w:i/>
          <w:iCs/>
          <w:sz w:val="22"/>
          <w:szCs w:val="22"/>
        </w:rPr>
        <w:fldChar w:fldCharType="end"/>
      </w:r>
      <w:r w:rsidR="00090F72" w:rsidRPr="00900779">
        <w:rPr>
          <w:i/>
          <w:iCs/>
          <w:sz w:val="22"/>
          <w:szCs w:val="22"/>
        </w:rPr>
      </w:r>
      <w:r w:rsidR="00090F72" w:rsidRPr="00900779">
        <w:rPr>
          <w:i/>
          <w:iCs/>
          <w:sz w:val="22"/>
          <w:szCs w:val="22"/>
        </w:rPr>
        <w:fldChar w:fldCharType="separate"/>
      </w:r>
      <w:r w:rsidR="00090F72" w:rsidRPr="00900779">
        <w:rPr>
          <w:i/>
          <w:iCs/>
          <w:noProof/>
          <w:sz w:val="22"/>
          <w:szCs w:val="22"/>
        </w:rPr>
        <w:t>(Shen &amp; Yeo, 2011; Gehler, Rother, Kiefel, Zhang, &amp; Schölkopf, 2011; Barron &amp; Malik, 2012b; Barron &amp; Malik, 2012a)</w:t>
      </w:r>
      <w:r w:rsidR="00090F72" w:rsidRPr="00900779">
        <w:rPr>
          <w:i/>
          <w:iCs/>
          <w:sz w:val="22"/>
          <w:szCs w:val="22"/>
        </w:rPr>
        <w:fldChar w:fldCharType="end"/>
      </w:r>
      <w:r w:rsidR="00090F72" w:rsidRPr="00900779">
        <w:rPr>
          <w:i/>
          <w:iCs/>
          <w:sz w:val="22"/>
          <w:szCs w:val="22"/>
        </w:rPr>
        <w:t>.</w:t>
      </w:r>
    </w:p>
    <w:p w14:paraId="240CC5F9" w14:textId="77777777" w:rsidR="009E7C0A" w:rsidRPr="00900779" w:rsidRDefault="009E7C0A" w:rsidP="00764AC0">
      <w:pPr>
        <w:rPr>
          <w:i/>
          <w:iCs/>
          <w:sz w:val="22"/>
          <w:szCs w:val="22"/>
        </w:rPr>
      </w:pPr>
    </w:p>
    <w:p w14:paraId="28B2C460" w14:textId="57C7F8E4" w:rsidR="00285292" w:rsidRPr="00900779" w:rsidRDefault="009E7C0A" w:rsidP="00764AC0">
      <w:pPr>
        <w:rPr>
          <w:i/>
          <w:iCs/>
          <w:sz w:val="22"/>
          <w:szCs w:val="22"/>
        </w:rPr>
      </w:pPr>
      <w:r w:rsidRPr="00900779">
        <w:rPr>
          <w:i/>
          <w:iCs/>
          <w:sz w:val="22"/>
          <w:szCs w:val="22"/>
        </w:rPr>
        <w:t>I</w:t>
      </w:r>
      <w:r w:rsidR="00285292" w:rsidRPr="00900779">
        <w:rPr>
          <w:i/>
          <w:iCs/>
          <w:sz w:val="22"/>
          <w:szCs w:val="22"/>
        </w:rPr>
        <w:t xml:space="preserve">t is important to note that the quantitative relation we measured between the magnitude of internal noise and the effect of external noise </w:t>
      </w:r>
      <w:r w:rsidR="000D3FD9" w:rsidRPr="00900779">
        <w:rPr>
          <w:i/>
          <w:iCs/>
          <w:sz w:val="22"/>
          <w:szCs w:val="22"/>
        </w:rPr>
        <w:t>introduced as variation in background object</w:t>
      </w:r>
      <w:r w:rsidR="00285292" w:rsidRPr="00900779">
        <w:rPr>
          <w:i/>
          <w:iCs/>
          <w:sz w:val="22"/>
          <w:szCs w:val="22"/>
        </w:rPr>
        <w:t xml:space="preserve"> reflectances depends on how the distribution of natural</w:t>
      </w:r>
      <w:r w:rsidR="000D3FD9" w:rsidRPr="00900779">
        <w:rPr>
          <w:i/>
          <w:iCs/>
          <w:sz w:val="22"/>
          <w:szCs w:val="22"/>
        </w:rPr>
        <w:t xml:space="preserve">ly-occurring </w:t>
      </w:r>
      <w:r w:rsidR="00285292" w:rsidRPr="00900779">
        <w:rPr>
          <w:i/>
          <w:iCs/>
          <w:sz w:val="22"/>
          <w:szCs w:val="22"/>
        </w:rPr>
        <w:t>reflectances is modeled. If the model of reflectance</w:t>
      </w:r>
      <w:r w:rsidR="000D3FD9" w:rsidRPr="00900779">
        <w:rPr>
          <w:i/>
          <w:iCs/>
          <w:sz w:val="22"/>
          <w:szCs w:val="22"/>
        </w:rPr>
        <w:t>s</w:t>
      </w:r>
      <w:r w:rsidR="00285292" w:rsidRPr="00900779">
        <w:rPr>
          <w:i/>
          <w:iCs/>
          <w:sz w:val="22"/>
          <w:szCs w:val="22"/>
        </w:rPr>
        <w:t xml:space="preserve"> overestimates the </w:t>
      </w:r>
      <w:r w:rsidR="000D3FD9" w:rsidRPr="00900779">
        <w:rPr>
          <w:i/>
          <w:iCs/>
          <w:sz w:val="22"/>
          <w:szCs w:val="22"/>
        </w:rPr>
        <w:t xml:space="preserve">natural </w:t>
      </w:r>
      <w:r w:rsidR="00285292" w:rsidRPr="00900779">
        <w:rPr>
          <w:i/>
          <w:iCs/>
          <w:sz w:val="22"/>
          <w:szCs w:val="22"/>
        </w:rPr>
        <w:t>variation, the effect of external noise in natural scenes will be less than we estimated. Conversely, if the model of reflectance</w:t>
      </w:r>
      <w:r w:rsidR="000D3FD9" w:rsidRPr="00900779">
        <w:rPr>
          <w:i/>
          <w:iCs/>
          <w:sz w:val="22"/>
          <w:szCs w:val="22"/>
        </w:rPr>
        <w:t>s</w:t>
      </w:r>
      <w:r w:rsidR="00285292" w:rsidRPr="00900779">
        <w:rPr>
          <w:i/>
          <w:iCs/>
          <w:sz w:val="22"/>
          <w:szCs w:val="22"/>
        </w:rPr>
        <w:t xml:space="preserve"> underestimates the </w:t>
      </w:r>
      <w:r w:rsidRPr="00900779">
        <w:rPr>
          <w:i/>
          <w:iCs/>
          <w:sz w:val="22"/>
          <w:szCs w:val="22"/>
        </w:rPr>
        <w:t>n</w:t>
      </w:r>
      <w:r w:rsidR="000D3FD9" w:rsidRPr="00900779">
        <w:rPr>
          <w:i/>
          <w:iCs/>
          <w:sz w:val="22"/>
          <w:szCs w:val="22"/>
        </w:rPr>
        <w:t xml:space="preserve">atural </w:t>
      </w:r>
      <w:r w:rsidR="00285292" w:rsidRPr="00900779">
        <w:rPr>
          <w:i/>
          <w:iCs/>
          <w:sz w:val="22"/>
          <w:szCs w:val="22"/>
        </w:rPr>
        <w:t xml:space="preserve">variation, the effect of external noise in natural scenes will be greater than we estimated. Importantly, improved future characterization of naturally occurring reflectances, obtained through the acquisition of additional reflectance measurements and advances in their statistical description, could be used in conjunction with the parameters of the </w:t>
      </w:r>
      <w:r w:rsidRPr="00900779">
        <w:rPr>
          <w:i/>
          <w:iCs/>
          <w:sz w:val="22"/>
          <w:szCs w:val="22"/>
        </w:rPr>
        <w:t xml:space="preserve">LINRF </w:t>
      </w:r>
      <w:r w:rsidR="00285292" w:rsidRPr="00900779">
        <w:rPr>
          <w:i/>
          <w:iCs/>
          <w:sz w:val="22"/>
          <w:szCs w:val="22"/>
        </w:rPr>
        <w:t xml:space="preserve">model </w:t>
      </w:r>
      <w:r w:rsidRPr="00900779">
        <w:rPr>
          <w:i/>
          <w:iCs/>
          <w:sz w:val="22"/>
          <w:szCs w:val="22"/>
        </w:rPr>
        <w:t>formulation</w:t>
      </w:r>
      <w:r w:rsidR="00285292" w:rsidRPr="00900779">
        <w:rPr>
          <w:i/>
          <w:iCs/>
          <w:sz w:val="22"/>
          <w:szCs w:val="22"/>
        </w:rPr>
        <w:t xml:space="preserve">, without need for new data collection, to update the estimate of the effect of naturally occurring background </w:t>
      </w:r>
      <w:r w:rsidR="000D3FD9" w:rsidRPr="00900779">
        <w:rPr>
          <w:i/>
          <w:iCs/>
          <w:sz w:val="22"/>
          <w:szCs w:val="22"/>
        </w:rPr>
        <w:t xml:space="preserve">object reflectance </w:t>
      </w:r>
      <w:r w:rsidR="00285292" w:rsidRPr="00900779">
        <w:rPr>
          <w:i/>
          <w:iCs/>
          <w:sz w:val="22"/>
          <w:szCs w:val="22"/>
        </w:rPr>
        <w:t>variation on object lightness perception.</w:t>
      </w:r>
    </w:p>
    <w:p w14:paraId="696FB55C" w14:textId="77777777" w:rsidR="009D1C3D" w:rsidRPr="00900779" w:rsidRDefault="009D1C3D" w:rsidP="009D1C3D">
      <w:pPr>
        <w:rPr>
          <w:i/>
          <w:iCs/>
          <w:sz w:val="22"/>
          <w:szCs w:val="22"/>
        </w:rPr>
      </w:pPr>
    </w:p>
    <w:p w14:paraId="2C0E18E2" w14:textId="22D4A7CE" w:rsidR="00224C7A" w:rsidRPr="00900779" w:rsidRDefault="009D1C3D" w:rsidP="009D1C3D">
      <w:pPr>
        <w:rPr>
          <w:b/>
          <w:bCs/>
          <w:i/>
          <w:iCs/>
          <w:sz w:val="22"/>
          <w:szCs w:val="22"/>
        </w:rPr>
      </w:pPr>
      <w:r w:rsidRPr="00900779">
        <w:rPr>
          <w:b/>
          <w:bCs/>
          <w:i/>
          <w:iCs/>
          <w:sz w:val="22"/>
          <w:szCs w:val="22"/>
        </w:rPr>
        <w:t xml:space="preserve">Rule of </w:t>
      </w:r>
      <w:r w:rsidR="00224C7A" w:rsidRPr="00900779">
        <w:rPr>
          <w:b/>
          <w:bCs/>
          <w:i/>
          <w:iCs/>
          <w:sz w:val="22"/>
          <w:szCs w:val="22"/>
        </w:rPr>
        <w:t>Combination</w:t>
      </w:r>
    </w:p>
    <w:p w14:paraId="24F3633B" w14:textId="77777777" w:rsidR="00224C7A" w:rsidRPr="00900779" w:rsidRDefault="00224C7A" w:rsidP="009D1C3D">
      <w:pPr>
        <w:rPr>
          <w:i/>
          <w:iCs/>
          <w:sz w:val="22"/>
          <w:szCs w:val="22"/>
        </w:rPr>
      </w:pPr>
    </w:p>
    <w:p w14:paraId="7D8D690E" w14:textId="716E17B1" w:rsidR="009D1C3D" w:rsidRPr="00900779" w:rsidRDefault="006E711D" w:rsidP="009D1C3D">
      <w:pPr>
        <w:rPr>
          <w:i/>
          <w:iCs/>
          <w:sz w:val="22"/>
          <w:szCs w:val="22"/>
        </w:rPr>
      </w:pPr>
      <w:r w:rsidRPr="00900779">
        <w:rPr>
          <w:i/>
          <w:iCs/>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sidRPr="00900779">
        <w:rPr>
          <w:i/>
          <w:iCs/>
          <w:sz w:val="22"/>
          <w:szCs w:val="22"/>
        </w:rPr>
        <w:t>,</w:t>
      </w:r>
      <w:r w:rsidRPr="00900779">
        <w:rPr>
          <w:i/>
          <w:iCs/>
          <w:sz w:val="22"/>
          <w:szCs w:val="22"/>
        </w:rPr>
        <w:t xml:space="preserve"> the position </w:t>
      </w:r>
      <w:r w:rsidR="003B18B6" w:rsidRPr="00900779">
        <w:rPr>
          <w:i/>
          <w:iCs/>
          <w:sz w:val="22"/>
          <w:szCs w:val="22"/>
        </w:rPr>
        <w:t xml:space="preserve">and 3D orientation </w:t>
      </w:r>
      <w:r w:rsidRPr="00900779">
        <w:rPr>
          <w:i/>
          <w:iCs/>
          <w:sz w:val="22"/>
          <w:szCs w:val="22"/>
        </w:rPr>
        <w:t xml:space="preserve">of the </w:t>
      </w:r>
      <w:r w:rsidR="001014C4" w:rsidRPr="00900779">
        <w:rPr>
          <w:i/>
          <w:iCs/>
          <w:sz w:val="22"/>
          <w:szCs w:val="22"/>
        </w:rPr>
        <w:t xml:space="preserve">target </w:t>
      </w:r>
      <w:r w:rsidRPr="00900779">
        <w:rPr>
          <w:i/>
          <w:iCs/>
          <w:sz w:val="22"/>
          <w:szCs w:val="22"/>
        </w:rPr>
        <w:t xml:space="preserve">object in the scene, </w:t>
      </w:r>
      <w:r w:rsidR="001970F4" w:rsidRPr="00900779">
        <w:rPr>
          <w:i/>
          <w:iCs/>
          <w:sz w:val="22"/>
          <w:szCs w:val="22"/>
        </w:rPr>
        <w:t xml:space="preserve">the viewpoint from which the object is viewed, and various </w:t>
      </w:r>
      <w:r w:rsidRPr="00900779">
        <w:rPr>
          <w:i/>
          <w:iCs/>
          <w:sz w:val="22"/>
          <w:szCs w:val="22"/>
        </w:rPr>
        <w:t>object-intrinsic factors</w:t>
      </w:r>
      <w:r w:rsidR="007D1F4F" w:rsidRPr="00900779">
        <w:rPr>
          <w:i/>
          <w:iCs/>
          <w:sz w:val="22"/>
          <w:szCs w:val="22"/>
        </w:rPr>
        <w:t xml:space="preserve"> like its shape and size</w:t>
      </w:r>
      <w:r w:rsidRPr="00900779">
        <w:rPr>
          <w:i/>
          <w:iCs/>
          <w:sz w:val="22"/>
          <w:szCs w:val="22"/>
        </w:rPr>
        <w:t xml:space="preserve">. Variation in each of the factors could in principle elevate thresholds </w:t>
      </w:r>
      <w:r w:rsidR="008C668E" w:rsidRPr="00900779">
        <w:rPr>
          <w:i/>
          <w:iCs/>
          <w:sz w:val="22"/>
          <w:szCs w:val="22"/>
        </w:rPr>
        <w:t xml:space="preserve">for discriminating object lightness. Our paradigm </w:t>
      </w:r>
      <w:r w:rsidR="00FE351D" w:rsidRPr="00900779">
        <w:rPr>
          <w:i/>
          <w:iCs/>
          <w:sz w:val="22"/>
          <w:szCs w:val="22"/>
        </w:rPr>
        <w:t xml:space="preserve">allows characterization of the effect of these task-irrelevant </w:t>
      </w:r>
      <w:r w:rsidR="000B6C2B" w:rsidRPr="00900779">
        <w:rPr>
          <w:i/>
          <w:iCs/>
          <w:sz w:val="22"/>
          <w:szCs w:val="22"/>
        </w:rPr>
        <w:t>variables and</w:t>
      </w:r>
      <w:r w:rsidR="00FE351D" w:rsidRPr="00900779">
        <w:rPr>
          <w:i/>
          <w:iCs/>
          <w:sz w:val="22"/>
          <w:szCs w:val="22"/>
        </w:rPr>
        <w:t xml:space="preserve"> quantifies that effect for each such variable in the same internal-noise referred units. </w:t>
      </w:r>
      <w:r w:rsidR="001F338D" w:rsidRPr="00900779">
        <w:rPr>
          <w:i/>
          <w:iCs/>
          <w:sz w:val="22"/>
          <w:szCs w:val="22"/>
        </w:rPr>
        <w:t xml:space="preserve">One potentially important future direction is to </w:t>
      </w:r>
      <w:r w:rsidR="00D90818" w:rsidRPr="00900779">
        <w:rPr>
          <w:i/>
          <w:iCs/>
          <w:sz w:val="22"/>
          <w:szCs w:val="22"/>
        </w:rPr>
        <w:t xml:space="preserve">measure </w:t>
      </w:r>
      <w:r w:rsidR="00FE351D" w:rsidRPr="00900779">
        <w:rPr>
          <w:i/>
          <w:iCs/>
          <w:sz w:val="22"/>
          <w:szCs w:val="22"/>
        </w:rPr>
        <w:t>the combined effect of simultaneous variation of multiple task-irrelevant variables, and to test hypotheses about rule</w:t>
      </w:r>
      <w:r w:rsidR="00D13E52" w:rsidRPr="00900779">
        <w:rPr>
          <w:i/>
          <w:iCs/>
          <w:sz w:val="22"/>
          <w:szCs w:val="22"/>
        </w:rPr>
        <w:t>s</w:t>
      </w:r>
      <w:r w:rsidR="00FE351D" w:rsidRPr="00900779">
        <w:rPr>
          <w:i/>
          <w:iCs/>
          <w:sz w:val="22"/>
          <w:szCs w:val="22"/>
        </w:rPr>
        <w:t xml:space="preserve"> of combination</w:t>
      </w:r>
      <w:r w:rsidR="009E7C0A" w:rsidRPr="00900779">
        <w:rPr>
          <w:i/>
          <w:iCs/>
          <w:sz w:val="22"/>
          <w:szCs w:val="22"/>
        </w:rPr>
        <w:t xml:space="preserve"> that predict the joint effects of such simultaneous </w:t>
      </w:r>
      <w:r w:rsidR="00ED7389" w:rsidRPr="00900779">
        <w:rPr>
          <w:i/>
          <w:iCs/>
          <w:sz w:val="22"/>
          <w:szCs w:val="22"/>
        </w:rPr>
        <w:t>variation</w:t>
      </w:r>
      <w:r w:rsidR="009E7C0A" w:rsidRPr="00900779">
        <w:rPr>
          <w:i/>
          <w:iCs/>
          <w:sz w:val="22"/>
          <w:szCs w:val="22"/>
        </w:rPr>
        <w:t>.</w:t>
      </w:r>
    </w:p>
    <w:p w14:paraId="2B6A76C2" w14:textId="77777777" w:rsidR="009D1C3D" w:rsidRDefault="009D1C3D" w:rsidP="005C0EFF">
      <w:pPr>
        <w:pStyle w:val="Default"/>
        <w:spacing w:before="0"/>
        <w:rPr>
          <w:rFonts w:ascii="Times New Roman" w:hAnsi="Times New Roman"/>
          <w:sz w:val="22"/>
          <w:szCs w:val="22"/>
        </w:rPr>
      </w:pPr>
    </w:p>
    <w:p w14:paraId="46AC73F0" w14:textId="5B286C60" w:rsidR="002F5675" w:rsidRPr="00A65A15" w:rsidRDefault="00E55793" w:rsidP="00A65A15">
      <w:pPr>
        <w:rPr>
          <w:rStyle w:val="None"/>
        </w:rPr>
      </w:pPr>
      <w:r>
        <w:rPr>
          <w:b/>
          <w:bCs/>
          <w:sz w:val="22"/>
          <w:szCs w:val="22"/>
        </w:rPr>
        <w:t xml:space="preserve">6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14315956" w14:textId="77777777" w:rsidR="00A77877" w:rsidRDefault="00A77877">
      <w:pPr>
        <w:pBdr>
          <w:top w:val="nil"/>
          <w:left w:val="nil"/>
          <w:bottom w:val="nil"/>
          <w:right w:val="nil"/>
          <w:between w:val="nil"/>
          <w:bar w:val="nil"/>
        </w:pBdr>
        <w:rPr>
          <w:rStyle w:val="None"/>
          <w:b/>
          <w:bCs/>
          <w:sz w:val="22"/>
          <w:szCs w:val="22"/>
        </w:rPr>
      </w:pPr>
      <w:r>
        <w:rPr>
          <w:rStyle w:val="None"/>
          <w:b/>
          <w:bCs/>
          <w:sz w:val="22"/>
          <w:szCs w:val="22"/>
        </w:rPr>
        <w:br w:type="page"/>
      </w:r>
    </w:p>
    <w:p w14:paraId="11144D70" w14:textId="3BCE096A" w:rsidR="00A77877" w:rsidRDefault="00A77877" w:rsidP="00A77877">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52EB78AF" w14:textId="3282B11C" w:rsidR="00A77877" w:rsidRDefault="00A77877" w:rsidP="00A77877">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w:t>
      </w:r>
      <w:r>
        <w:rPr>
          <w:rFonts w:ascii="Times New Roman" w:hAnsi="Times New Roman"/>
          <w:b/>
          <w:bCs/>
          <w:sz w:val="22"/>
          <w:szCs w:val="22"/>
          <w:lang w:val="fr-FR"/>
        </w:rPr>
        <w:t>object lightness</w:t>
      </w:r>
      <w:r>
        <w:rPr>
          <w:rFonts w:ascii="Times New Roman" w:hAnsi="Times New Roman"/>
          <w:b/>
          <w:bCs/>
          <w:sz w:val="22"/>
          <w:szCs w:val="22"/>
        </w:rPr>
        <w:t xml:space="preserve"> discrimination thresholds under variation in background object reflectance</w:t>
      </w:r>
      <w:r w:rsidR="0065156D">
        <w:rPr>
          <w:rFonts w:ascii="Times New Roman" w:hAnsi="Times New Roman"/>
          <w:b/>
          <w:bCs/>
          <w:sz w:val="22"/>
          <w:szCs w:val="22"/>
        </w:rPr>
        <w:t>s</w:t>
      </w:r>
    </w:p>
    <w:p w14:paraId="2E81B7DA" w14:textId="2646940D" w:rsidR="00A77877" w:rsidRDefault="00A77877" w:rsidP="00A77877">
      <w:pPr>
        <w:pStyle w:val="Default"/>
        <w:spacing w:before="0" w:after="270"/>
        <w:rPr>
          <w:rStyle w:val="None"/>
          <w:rFonts w:ascii="Times New Roman" w:hAnsi="Times New Roman"/>
          <w:sz w:val="22"/>
          <w:szCs w:val="22"/>
        </w:rPr>
      </w:pPr>
      <w:r>
        <w:rPr>
          <w:rStyle w:val="None"/>
          <w:rFonts w:ascii="Times New Roman" w:hAnsi="Times New Roman"/>
          <w:sz w:val="22"/>
          <w:szCs w:val="22"/>
        </w:rPr>
        <w:t>Th</w:t>
      </w:r>
      <w:r w:rsidR="009E7C0A">
        <w:rPr>
          <w:rStyle w:val="None"/>
          <w:rFonts w:ascii="Times New Roman" w:hAnsi="Times New Roman"/>
          <w:sz w:val="22"/>
          <w:szCs w:val="22"/>
        </w:rPr>
        <w:t>e</w:t>
      </w:r>
      <w:r>
        <w:rPr>
          <w:rStyle w:val="None"/>
          <w:rFonts w:ascii="Times New Roman" w:hAnsi="Times New Roman"/>
          <w:sz w:val="22"/>
          <w:szCs w:val="22"/>
        </w:rPr>
        <w:t xml:space="preserve"> </w:t>
      </w:r>
      <w:r w:rsidR="00BD6344">
        <w:rPr>
          <w:rStyle w:val="None"/>
          <w:rFonts w:ascii="Times New Roman" w:hAnsi="Times New Roman"/>
          <w:sz w:val="22"/>
          <w:szCs w:val="22"/>
        </w:rPr>
        <w:t xml:space="preserve">control </w:t>
      </w:r>
      <w:r>
        <w:rPr>
          <w:rStyle w:val="None"/>
          <w:rFonts w:ascii="Times New Roman" w:hAnsi="Times New Roman"/>
          <w:sz w:val="22"/>
          <w:szCs w:val="22"/>
        </w:rPr>
        <w:t>experiment, preregistered as Experiment 2, provided preliminary data that helped shape the design of the main experiment presented in the paper (which was Experiment 3 of the preregistration documents). It aimed to determine whether variation in the reflectance of background objects had an effect on human lightness discrimination thresholds. It established that human object lightness discrimination thresholds increase if the reflectance</w:t>
      </w:r>
      <w:r w:rsidR="00B73A98">
        <w:rPr>
          <w:rStyle w:val="None"/>
          <w:rFonts w:ascii="Times New Roman" w:hAnsi="Times New Roman"/>
          <w:sz w:val="22"/>
          <w:szCs w:val="22"/>
        </w:rPr>
        <w:t>s</w:t>
      </w:r>
      <w:r>
        <w:rPr>
          <w:rStyle w:val="None"/>
          <w:rFonts w:ascii="Times New Roman" w:hAnsi="Times New Roman"/>
          <w:sz w:val="22"/>
          <w:szCs w:val="22"/>
        </w:rPr>
        <w:t xml:space="preserve"> of background objects vary, as compared to the case when the discrimination is made against </w:t>
      </w:r>
      <w:r w:rsidR="00B73A98">
        <w:rPr>
          <w:rStyle w:val="None"/>
          <w:rFonts w:ascii="Times New Roman" w:hAnsi="Times New Roman"/>
          <w:sz w:val="22"/>
          <w:szCs w:val="22"/>
        </w:rPr>
        <w:t>a constant</w:t>
      </w:r>
      <w:r>
        <w:rPr>
          <w:rStyle w:val="None"/>
          <w:rFonts w:ascii="Times New Roman" w:hAnsi="Times New Roman"/>
          <w:sz w:val="22"/>
          <w:szCs w:val="22"/>
        </w:rPr>
        <w:t xml:space="preserve"> background. It also studied the effect of inclusion or not of secondary reflections in the rendering process and assessed the effect of implementing background </w:t>
      </w:r>
      <w:r w:rsidR="00B73A98">
        <w:rPr>
          <w:rStyle w:val="None"/>
          <w:rFonts w:ascii="Times New Roman" w:hAnsi="Times New Roman"/>
          <w:sz w:val="22"/>
          <w:szCs w:val="22"/>
        </w:rPr>
        <w:t xml:space="preserve">object reflectance </w:t>
      </w:r>
      <w:r>
        <w:rPr>
          <w:rStyle w:val="None"/>
          <w:rFonts w:ascii="Times New Roman" w:hAnsi="Times New Roman"/>
          <w:sz w:val="22"/>
          <w:szCs w:val="22"/>
        </w:rPr>
        <w:t>variation across trials rather than across intervals.</w:t>
      </w:r>
    </w:p>
    <w:p w14:paraId="4176FDB6" w14:textId="6767611D" w:rsidR="00A77877" w:rsidRDefault="00A77877" w:rsidP="00A77877">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basic methods were the same as </w:t>
      </w:r>
      <w:r w:rsidR="00691D04">
        <w:rPr>
          <w:rStyle w:val="None"/>
          <w:rFonts w:ascii="Times New Roman" w:hAnsi="Times New Roman"/>
          <w:sz w:val="22"/>
          <w:szCs w:val="22"/>
        </w:rPr>
        <w:t xml:space="preserve">for </w:t>
      </w:r>
      <w:r w:rsidR="00E60C09">
        <w:rPr>
          <w:rStyle w:val="None"/>
          <w:rFonts w:ascii="Times New Roman" w:hAnsi="Times New Roman"/>
          <w:sz w:val="22"/>
          <w:szCs w:val="22"/>
        </w:rPr>
        <w:t xml:space="preserve">preregistered </w:t>
      </w:r>
      <w:r w:rsidR="00691D04">
        <w:rPr>
          <w:rStyle w:val="None"/>
          <w:rFonts w:ascii="Times New Roman" w:hAnsi="Times New Roman"/>
          <w:sz w:val="22"/>
          <w:szCs w:val="22"/>
        </w:rPr>
        <w:t>Experiment 3</w:t>
      </w:r>
      <w:r>
        <w:rPr>
          <w:rStyle w:val="None"/>
          <w:rFonts w:ascii="Times New Roman" w:hAnsi="Times New Roman"/>
          <w:sz w:val="22"/>
          <w:szCs w:val="22"/>
        </w:rPr>
        <w:t xml:space="preserve">. The practice session was conducted with the images in Condition 1 described below. The observers were retained for the experiment if their average threshold of the last two blocks during the practice session was lower than 0.030. This was a deviation from the preregistered plan where we set the threshold criterion as 0.025. After collecting data from 8 observers, we realized that the criterion was too strict. Only one observer had met the criterion. After modifying the threshold criterion, we included two of the initially discontinued observers in our experiment (Observer 5 and Observer 8). </w:t>
      </w:r>
      <w:r w:rsidR="00691D04">
        <w:rPr>
          <w:rStyle w:val="None"/>
          <w:rFonts w:ascii="Times New Roman" w:hAnsi="Times New Roman"/>
          <w:sz w:val="22"/>
          <w:szCs w:val="22"/>
        </w:rPr>
        <w:t xml:space="preserve">A total </w:t>
      </w:r>
      <w:r>
        <w:rPr>
          <w:rStyle w:val="None"/>
          <w:rFonts w:ascii="Times New Roman" w:hAnsi="Times New Roman"/>
          <w:sz w:val="22"/>
          <w:szCs w:val="22"/>
        </w:rPr>
        <w:t xml:space="preserve">of 11 naïve observers participated in the practice sessions. Four of these observers met the criteria for continuing the experiment. Two of these observers also participated in the main experiment (Observer 4 and Observer 8). </w:t>
      </w:r>
      <w:r w:rsidR="00556191" w:rsidRPr="00F0561C">
        <w:rPr>
          <w:rFonts w:ascii="Times New Roman" w:hAnsi="Times New Roman"/>
          <w:sz w:val="22"/>
          <w:szCs w:val="22"/>
        </w:rPr>
        <w:t xml:space="preserve">The visual acuities of these </w:t>
      </w:r>
      <w:r w:rsidR="00CA6EBF" w:rsidRPr="00F0561C">
        <w:rPr>
          <w:rFonts w:ascii="Times New Roman" w:hAnsi="Times New Roman"/>
          <w:sz w:val="22"/>
          <w:szCs w:val="22"/>
        </w:rPr>
        <w:t>4</w:t>
      </w:r>
      <w:r w:rsidR="00664C4E" w:rsidRPr="00F0561C">
        <w:rPr>
          <w:rFonts w:ascii="Times New Roman" w:hAnsi="Times New Roman"/>
          <w:sz w:val="22"/>
          <w:szCs w:val="22"/>
        </w:rPr>
        <w:t xml:space="preserve"> </w:t>
      </w:r>
      <w:r w:rsidR="00556191" w:rsidRPr="00F0561C">
        <w:rPr>
          <w:rFonts w:ascii="Times New Roman" w:hAnsi="Times New Roman"/>
          <w:sz w:val="22"/>
          <w:szCs w:val="22"/>
        </w:rPr>
        <w:t xml:space="preserve">observers were: Observer 4, L = 20/15, R = 20/20; </w:t>
      </w:r>
      <w:r w:rsidR="00433E05" w:rsidRPr="00F0561C">
        <w:rPr>
          <w:rFonts w:ascii="Times New Roman" w:hAnsi="Times New Roman"/>
          <w:sz w:val="22"/>
          <w:szCs w:val="22"/>
        </w:rPr>
        <w:t>Observer 5, L = 20/</w:t>
      </w:r>
      <w:r w:rsidR="00CA6EBF" w:rsidRPr="00F0561C">
        <w:rPr>
          <w:rFonts w:ascii="Times New Roman" w:hAnsi="Times New Roman"/>
          <w:sz w:val="22"/>
          <w:szCs w:val="22"/>
        </w:rPr>
        <w:t>2</w:t>
      </w:r>
      <w:r w:rsidR="00433E05" w:rsidRPr="00F0561C">
        <w:rPr>
          <w:rFonts w:ascii="Times New Roman" w:hAnsi="Times New Roman"/>
          <w:sz w:val="22"/>
          <w:szCs w:val="22"/>
        </w:rPr>
        <w:t>0, R = 20/</w:t>
      </w:r>
      <w:r w:rsidR="00CA6EBF" w:rsidRPr="00F0561C">
        <w:rPr>
          <w:rFonts w:ascii="Times New Roman" w:hAnsi="Times New Roman"/>
          <w:sz w:val="22"/>
          <w:szCs w:val="22"/>
        </w:rPr>
        <w:t>4</w:t>
      </w:r>
      <w:r w:rsidR="00433E05" w:rsidRPr="00F0561C">
        <w:rPr>
          <w:rFonts w:ascii="Times New Roman" w:hAnsi="Times New Roman"/>
          <w:sz w:val="22"/>
          <w:szCs w:val="22"/>
        </w:rPr>
        <w:t xml:space="preserve">0; </w:t>
      </w:r>
      <w:r w:rsidR="00556191" w:rsidRPr="00F0561C">
        <w:rPr>
          <w:rFonts w:ascii="Times New Roman" w:hAnsi="Times New Roman"/>
          <w:sz w:val="22"/>
          <w:szCs w:val="22"/>
        </w:rPr>
        <w:t>Observer 8, L = 20/30, R = 20/25; Observer 1</w:t>
      </w:r>
      <w:r w:rsidR="00916561" w:rsidRPr="00F0561C">
        <w:rPr>
          <w:rFonts w:ascii="Times New Roman" w:hAnsi="Times New Roman"/>
          <w:sz w:val="22"/>
          <w:szCs w:val="22"/>
        </w:rPr>
        <w:t>1</w:t>
      </w:r>
      <w:r w:rsidR="00556191" w:rsidRPr="00F0561C">
        <w:rPr>
          <w:rFonts w:ascii="Times New Roman" w:hAnsi="Times New Roman"/>
          <w:sz w:val="22"/>
          <w:szCs w:val="22"/>
        </w:rPr>
        <w:t>, L = 20/2</w:t>
      </w:r>
      <w:r w:rsidR="00423DC0" w:rsidRPr="00F0561C">
        <w:rPr>
          <w:rFonts w:ascii="Times New Roman" w:hAnsi="Times New Roman"/>
          <w:sz w:val="22"/>
          <w:szCs w:val="22"/>
        </w:rPr>
        <w:t>5</w:t>
      </w:r>
      <w:r w:rsidR="00556191" w:rsidRPr="00F0561C">
        <w:rPr>
          <w:rFonts w:ascii="Times New Roman" w:hAnsi="Times New Roman"/>
          <w:sz w:val="22"/>
          <w:szCs w:val="22"/>
        </w:rPr>
        <w:t>, R = 20/</w:t>
      </w:r>
      <w:r w:rsidR="00423DC0" w:rsidRPr="00F0561C">
        <w:rPr>
          <w:rFonts w:ascii="Times New Roman" w:hAnsi="Times New Roman"/>
          <w:sz w:val="22"/>
          <w:szCs w:val="22"/>
        </w:rPr>
        <w:t>3</w:t>
      </w:r>
      <w:r w:rsidR="00556191" w:rsidRPr="00F0561C">
        <w:rPr>
          <w:rFonts w:ascii="Times New Roman" w:hAnsi="Times New Roman"/>
          <w:sz w:val="22"/>
          <w:szCs w:val="22"/>
        </w:rPr>
        <w:t xml:space="preserve">0. Observers </w:t>
      </w:r>
      <w:r w:rsidR="007755FE" w:rsidRPr="00F0561C">
        <w:rPr>
          <w:rFonts w:ascii="Times New Roman" w:hAnsi="Times New Roman"/>
          <w:sz w:val="22"/>
          <w:szCs w:val="22"/>
        </w:rPr>
        <w:t>5</w:t>
      </w:r>
      <w:r w:rsidR="00556191" w:rsidRPr="00F0561C">
        <w:rPr>
          <w:rFonts w:ascii="Times New Roman" w:hAnsi="Times New Roman"/>
          <w:sz w:val="22"/>
          <w:szCs w:val="22"/>
        </w:rPr>
        <w:t>, 8, and 1</w:t>
      </w:r>
      <w:r w:rsidR="007755FE" w:rsidRPr="00F0561C">
        <w:rPr>
          <w:rFonts w:ascii="Times New Roman" w:hAnsi="Times New Roman"/>
          <w:sz w:val="22"/>
          <w:szCs w:val="22"/>
        </w:rPr>
        <w:t>1</w:t>
      </w:r>
      <w:r w:rsidR="00556191" w:rsidRPr="00F0561C">
        <w:rPr>
          <w:rFonts w:ascii="Times New Roman" w:hAnsi="Times New Roman"/>
          <w:sz w:val="22"/>
          <w:szCs w:val="22"/>
        </w:rPr>
        <w:t xml:space="preserve"> wore personal corrective eyewear both during vision testing and during the experiments. Observer 4 did not require or use corrective eyewear.</w:t>
      </w:r>
    </w:p>
    <w:p w14:paraId="0CF00EF4" w14:textId="77777777" w:rsidR="00A77877" w:rsidRDefault="00A77877" w:rsidP="00A7787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We measured lightness discrimination threshold of four naïve human observers using a two-interval forced choice paradigm. The thresholds were measured for three specific types of background variation (Figure S1).</w:t>
      </w:r>
      <w:r w:rsidRPr="00763C1A">
        <w:rPr>
          <w:rStyle w:val="None"/>
          <w:rFonts w:ascii="Times New Roman" w:hAnsi="Times New Roman"/>
          <w:sz w:val="22"/>
          <w:szCs w:val="22"/>
        </w:rPr>
        <w:t xml:space="preserve"> </w:t>
      </w:r>
      <w:r>
        <w:rPr>
          <w:rStyle w:val="None"/>
          <w:rFonts w:ascii="Times New Roman" w:hAnsi="Times New Roman"/>
          <w:sz w:val="22"/>
          <w:szCs w:val="22"/>
        </w:rPr>
        <w:t>The reflectance spectra of the background objects were generated with the covariance scalar set to 1.  These three conditions were:</w:t>
      </w:r>
    </w:p>
    <w:p w14:paraId="707A6654" w14:textId="77777777" w:rsidR="00A77877" w:rsidRDefault="00A77877" w:rsidP="00A7787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In this condition, the spectra of objects in the background were kept fixed for all trials and for all intervals. We generated 11 images, one at each comparison LRF level.</w:t>
      </w:r>
    </w:p>
    <w:p w14:paraId="22B48D7E" w14:textId="77777777" w:rsidR="00A77877" w:rsidRDefault="00A77877" w:rsidP="00A7787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 </w:t>
      </w:r>
    </w:p>
    <w:p w14:paraId="03A4E0AF" w14:textId="77777777" w:rsidR="00A77877" w:rsidRDefault="00A77877" w:rsidP="00A7787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 The background variation corresponded to covariance scalar equal to 1.</w:t>
      </w:r>
    </w:p>
    <w:p w14:paraId="674C5F1B" w14:textId="77777777" w:rsidR="00A77877" w:rsidRDefault="00A77877" w:rsidP="00A7787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Conditions 2 and 3, the light reflected from the target object varied from image to image (even at the same LRF level of the target object) because of secondary reflection of light coming from the background objects was included in the rendering. We also measured the thresholds without secondary reflections for these two conditions. We call these conditions Condition 2a and 3a. </w:t>
      </w:r>
    </w:p>
    <w:p w14:paraId="77E97E39" w14:textId="77777777" w:rsidR="00A77877" w:rsidRDefault="00A77877" w:rsidP="00A77877">
      <w:pPr>
        <w:pStyle w:val="Default"/>
        <w:spacing w:before="0" w:after="270"/>
        <w:rPr>
          <w:rStyle w:val="None"/>
          <w:rFonts w:ascii="Times New Roman" w:hAnsi="Times New Roman"/>
          <w:sz w:val="22"/>
          <w:szCs w:val="22"/>
        </w:rPr>
      </w:pPr>
      <w:r>
        <w:rPr>
          <w:rStyle w:val="None"/>
          <w:rFonts w:ascii="Times New Roman" w:hAnsi="Times New Roman"/>
          <w:i/>
          <w:iCs/>
          <w:sz w:val="22"/>
          <w:szCs w:val="22"/>
        </w:rPr>
        <w:lastRenderedPageBreak/>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539C54BB" w14:textId="77777777" w:rsidR="00A77877" w:rsidRDefault="00A77877" w:rsidP="00A77877">
      <w:pPr>
        <w:rPr>
          <w:rStyle w:val="None"/>
          <w:sz w:val="22"/>
          <w:szCs w:val="22"/>
        </w:rPr>
      </w:pPr>
      <w:r>
        <w:rPr>
          <w:rStyle w:val="None"/>
          <w:i/>
          <w:iCs/>
          <w:sz w:val="22"/>
          <w:szCs w:val="22"/>
        </w:rPr>
        <w:t xml:space="preserve">Condition 3a. </w:t>
      </w:r>
      <w:r>
        <w:rPr>
          <w:rStyle w:val="None"/>
          <w:i/>
          <w:iCs/>
          <w:sz w:val="22"/>
          <w:szCs w:val="22"/>
          <w:u w:val="single"/>
        </w:rPr>
        <w:t>Within-trial background variation without secondary reflections</w:t>
      </w:r>
      <w:r>
        <w:rPr>
          <w:rStyle w:val="None"/>
          <w:sz w:val="22"/>
          <w:szCs w:val="22"/>
        </w:rPr>
        <w:t>: Same as Condition 3, but without multiple reflections of light from object surfaces. Condition 3a was the same as the experiment reported in the main paper for covariance scalar equal to 1.</w:t>
      </w:r>
    </w:p>
    <w:p w14:paraId="50D9EAF5" w14:textId="77777777" w:rsidR="009E7C0A" w:rsidRDefault="00A77877" w:rsidP="00A77877">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w:t>
      </w:r>
      <w:r w:rsidR="009E7C0A">
        <w:rPr>
          <w:rFonts w:ascii="Times New Roman" w:hAnsi="Times New Roman" w:cs="Times New Roman"/>
          <w:sz w:val="22"/>
          <w:szCs w:val="22"/>
        </w:rPr>
        <w:t>s</w:t>
      </w:r>
      <w:r w:rsidRPr="00A16544">
        <w:rPr>
          <w:rFonts w:ascii="Times New Roman" w:hAnsi="Times New Roman" w:cs="Times New Roman"/>
          <w:sz w:val="22"/>
          <w:szCs w:val="22"/>
        </w:rPr>
        <w:t xml:space="preserve"> 3 and 3a were higher compared to Condition</w:t>
      </w:r>
      <w:r w:rsidR="009E7C0A">
        <w:rPr>
          <w:rFonts w:ascii="Times New Roman" w:hAnsi="Times New Roman" w:cs="Times New Roman"/>
          <w:sz w:val="22"/>
          <w:szCs w:val="22"/>
        </w:rPr>
        <w:t>s</w:t>
      </w:r>
      <w:r w:rsidRPr="00A16544">
        <w:rPr>
          <w:rFonts w:ascii="Times New Roman" w:hAnsi="Times New Roman" w:cs="Times New Roman"/>
          <w:sz w:val="22"/>
          <w:szCs w:val="22"/>
        </w:rPr>
        <w:t xml:space="preserve"> 1, 2 and 2a. The </w:t>
      </w:r>
      <w:r>
        <w:rPr>
          <w:rFonts w:ascii="Times New Roman" w:hAnsi="Times New Roman" w:cs="Times New Roman"/>
          <w:sz w:val="22"/>
          <w:szCs w:val="22"/>
        </w:rPr>
        <w:t>average</w:t>
      </w:r>
      <w:r w:rsidRPr="00A16544">
        <w:rPr>
          <w:rFonts w:ascii="Times New Roman" w:hAnsi="Times New Roman" w:cs="Times New Roman"/>
          <w:sz w:val="22"/>
          <w:szCs w:val="22"/>
        </w:rPr>
        <w:t xml:space="preserve"> increase</w:t>
      </w:r>
      <w:r>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Pr>
          <w:rFonts w:ascii="Times New Roman" w:hAnsi="Times New Roman" w:cs="Times New Roman"/>
          <w:sz w:val="22"/>
          <w:szCs w:val="22"/>
        </w:rPr>
        <w:t>average</w:t>
      </w:r>
      <w:r w:rsidRPr="00A16544">
        <w:rPr>
          <w:rFonts w:ascii="Times New Roman" w:hAnsi="Times New Roman" w:cs="Times New Roman"/>
          <w:sz w:val="22"/>
          <w:szCs w:val="22"/>
        </w:rPr>
        <w:t xml:space="preserve"> increase</w:t>
      </w:r>
      <w:r>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The thresholds for Condition</w:t>
      </w:r>
      <w:r w:rsidR="009E7C0A">
        <w:rPr>
          <w:rFonts w:ascii="Times New Roman" w:hAnsi="Times New Roman" w:cs="Times New Roman"/>
          <w:sz w:val="22"/>
          <w:szCs w:val="22"/>
        </w:rPr>
        <w:t>s</w:t>
      </w:r>
      <w:r w:rsidRPr="00A16544">
        <w:rPr>
          <w:rFonts w:ascii="Times New Roman" w:hAnsi="Times New Roman" w:cs="Times New Roman"/>
          <w:sz w:val="22"/>
          <w:szCs w:val="22"/>
        </w:rPr>
        <w:t xml:space="preserve"> 1, 2 and 2a were </w:t>
      </w:r>
      <w:r>
        <w:rPr>
          <w:rFonts w:ascii="Times New Roman" w:hAnsi="Times New Roman" w:cs="Times New Roman"/>
          <w:sz w:val="22"/>
          <w:szCs w:val="22"/>
        </w:rPr>
        <w:t>nearly</w:t>
      </w:r>
      <w:r w:rsidRPr="00A16544">
        <w:rPr>
          <w:rFonts w:ascii="Times New Roman" w:hAnsi="Times New Roman" w:cs="Times New Roman"/>
          <w:sz w:val="22"/>
          <w:szCs w:val="22"/>
        </w:rPr>
        <w:t xml:space="preserve"> </w:t>
      </w:r>
      <w:r>
        <w:rPr>
          <w:rFonts w:ascii="Times New Roman" w:hAnsi="Times New Roman" w:cs="Times New Roman"/>
          <w:sz w:val="22"/>
          <w:szCs w:val="22"/>
        </w:rPr>
        <w:t>within one</w:t>
      </w:r>
      <w:r w:rsidRPr="00A16544">
        <w:rPr>
          <w:rFonts w:ascii="Times New Roman" w:hAnsi="Times New Roman" w:cs="Times New Roman"/>
          <w:sz w:val="22"/>
          <w:szCs w:val="22"/>
        </w:rPr>
        <w:t xml:space="preserve"> SEM</w:t>
      </w:r>
      <w:r>
        <w:rPr>
          <w:rFonts w:ascii="Times New Roman" w:hAnsi="Times New Roman" w:cs="Times New Roman"/>
          <w:sz w:val="22"/>
          <w:szCs w:val="22"/>
        </w:rPr>
        <w:t xml:space="preserve"> of each other (averaged over the observers and three conditions)</w:t>
      </w:r>
      <w:r w:rsidRPr="00A16544">
        <w:rPr>
          <w:rFonts w:ascii="Times New Roman" w:hAnsi="Times New Roman" w:cs="Times New Roman"/>
          <w:sz w:val="22"/>
          <w:szCs w:val="22"/>
        </w:rPr>
        <w:t>. On the other hand, the threshold</w:t>
      </w:r>
      <w:r>
        <w:rPr>
          <w:rFonts w:ascii="Times New Roman" w:hAnsi="Times New Roman" w:cs="Times New Roman"/>
          <w:sz w:val="22"/>
          <w:szCs w:val="22"/>
        </w:rPr>
        <w:t>s</w:t>
      </w:r>
      <w:r w:rsidRPr="00A16544">
        <w:rPr>
          <w:rFonts w:ascii="Times New Roman" w:hAnsi="Times New Roman" w:cs="Times New Roman"/>
          <w:sz w:val="22"/>
          <w:szCs w:val="22"/>
        </w:rPr>
        <w:t xml:space="preserve"> for Condition</w:t>
      </w:r>
      <w:r>
        <w:rPr>
          <w:rFonts w:ascii="Times New Roman" w:hAnsi="Times New Roman" w:cs="Times New Roman"/>
          <w:sz w:val="22"/>
          <w:szCs w:val="22"/>
        </w:rPr>
        <w:t>s</w:t>
      </w:r>
      <w:r w:rsidRPr="00A16544">
        <w:rPr>
          <w:rFonts w:ascii="Times New Roman" w:hAnsi="Times New Roman" w:cs="Times New Roman"/>
          <w:sz w:val="22"/>
          <w:szCs w:val="22"/>
        </w:rPr>
        <w:t xml:space="preserve"> 3 and 3a were respectively (on average) </w:t>
      </w:r>
      <w:r>
        <w:rPr>
          <w:rFonts w:ascii="Times New Roman" w:hAnsi="Times New Roman" w:cs="Times New Roman"/>
          <w:sz w:val="22"/>
          <w:szCs w:val="22"/>
        </w:rPr>
        <w:t>7.2</w:t>
      </w:r>
      <w:r w:rsidRPr="00A16544">
        <w:rPr>
          <w:rFonts w:ascii="Times New Roman" w:hAnsi="Times New Roman" w:cs="Times New Roman"/>
          <w:sz w:val="22"/>
          <w:szCs w:val="22"/>
        </w:rPr>
        <w:t xml:space="preserve"> and 5</w:t>
      </w:r>
      <w:r>
        <w:rPr>
          <w:rFonts w:ascii="Times New Roman" w:hAnsi="Times New Roman" w:cs="Times New Roman"/>
          <w:sz w:val="22"/>
          <w:szCs w:val="22"/>
        </w:rPr>
        <w:t>.4</w:t>
      </w:r>
      <w:r w:rsidRPr="00A16544">
        <w:rPr>
          <w:rFonts w:ascii="Times New Roman" w:hAnsi="Times New Roman" w:cs="Times New Roman"/>
          <w:sz w:val="22"/>
          <w:szCs w:val="22"/>
        </w:rPr>
        <w:t xml:space="preserve"> SEM larger than the threshold of Condition 1. The thresholds without secondary reflections (Condition</w:t>
      </w:r>
      <w:r>
        <w:rPr>
          <w:rFonts w:ascii="Times New Roman" w:hAnsi="Times New Roman" w:cs="Times New Roman"/>
          <w:sz w:val="22"/>
          <w:szCs w:val="22"/>
        </w:rPr>
        <w:t>s</w:t>
      </w:r>
      <w:r w:rsidRPr="00A16544">
        <w:rPr>
          <w:rFonts w:ascii="Times New Roman" w:hAnsi="Times New Roman" w:cs="Times New Roman"/>
          <w:sz w:val="22"/>
          <w:szCs w:val="22"/>
        </w:rPr>
        <w:t xml:space="preserve"> 2a and 3a) </w:t>
      </w:r>
      <w:r>
        <w:rPr>
          <w:rFonts w:ascii="Times New Roman" w:hAnsi="Times New Roman" w:cs="Times New Roman"/>
          <w:sz w:val="22"/>
          <w:szCs w:val="22"/>
        </w:rPr>
        <w:t>were</w:t>
      </w:r>
      <w:r w:rsidRPr="00A16544">
        <w:rPr>
          <w:rFonts w:ascii="Times New Roman" w:hAnsi="Times New Roman" w:cs="Times New Roman"/>
          <w:sz w:val="22"/>
          <w:szCs w:val="22"/>
        </w:rPr>
        <w:t xml:space="preserve"> within one SEM from the conditions with secondary reflections (Condition</w:t>
      </w:r>
      <w:r>
        <w:rPr>
          <w:rFonts w:ascii="Times New Roman" w:hAnsi="Times New Roman" w:cs="Times New Roman"/>
          <w:sz w:val="22"/>
          <w:szCs w:val="22"/>
        </w:rPr>
        <w:t>s</w:t>
      </w:r>
      <w:r w:rsidRPr="00A16544">
        <w:rPr>
          <w:rFonts w:ascii="Times New Roman" w:hAnsi="Times New Roman" w:cs="Times New Roman"/>
          <w:sz w:val="22"/>
          <w:szCs w:val="22"/>
        </w:rPr>
        <w:t xml:space="preserve"> 2 and 3).</w:t>
      </w:r>
    </w:p>
    <w:p w14:paraId="462FF0FB" w14:textId="32845F5F" w:rsidR="00A77877" w:rsidRDefault="009E7C0A" w:rsidP="00A77877">
      <w:pPr>
        <w:pStyle w:val="Body"/>
        <w:spacing w:after="160"/>
      </w:pPr>
      <w:r>
        <w:rPr>
          <w:rFonts w:ascii="Times New Roman" w:hAnsi="Times New Roman" w:cs="Times New Roman"/>
          <w:sz w:val="22"/>
          <w:szCs w:val="22"/>
        </w:rPr>
        <w:t>The control</w:t>
      </w:r>
      <w:r w:rsidR="00A77877" w:rsidRPr="00A16544">
        <w:rPr>
          <w:rFonts w:ascii="Times New Roman" w:hAnsi="Times New Roman" w:cs="Times New Roman"/>
          <w:sz w:val="22"/>
          <w:szCs w:val="22"/>
        </w:rPr>
        <w:t xml:space="preserve"> experiment established that lightness discrimination thresholds are higher for the case when the two objects are being discriminated against different backgrounds </w:t>
      </w:r>
      <w:r w:rsidR="00A77877">
        <w:rPr>
          <w:rFonts w:ascii="Times New Roman" w:hAnsi="Times New Roman" w:cs="Times New Roman"/>
          <w:sz w:val="22"/>
          <w:szCs w:val="22"/>
        </w:rPr>
        <w:t xml:space="preserve">on the same trial, as compared </w:t>
      </w:r>
      <w:r w:rsidR="00A77877" w:rsidRPr="00A16544">
        <w:rPr>
          <w:rFonts w:ascii="Times New Roman" w:hAnsi="Times New Roman" w:cs="Times New Roman"/>
          <w:sz w:val="22"/>
          <w:szCs w:val="22"/>
        </w:rPr>
        <w:t xml:space="preserve">to </w:t>
      </w:r>
      <w:r w:rsidR="00A77877">
        <w:rPr>
          <w:rFonts w:ascii="Times New Roman" w:hAnsi="Times New Roman" w:cs="Times New Roman"/>
          <w:sz w:val="22"/>
          <w:szCs w:val="22"/>
        </w:rPr>
        <w:t>when</w:t>
      </w:r>
      <w:r w:rsidR="00A77877" w:rsidRPr="00A16544">
        <w:rPr>
          <w:rFonts w:ascii="Times New Roman" w:hAnsi="Times New Roman" w:cs="Times New Roman"/>
          <w:sz w:val="22"/>
          <w:szCs w:val="22"/>
        </w:rPr>
        <w:t xml:space="preserve"> the backgrounds are the same</w:t>
      </w:r>
      <w:r w:rsidR="00A77877">
        <w:rPr>
          <w:rFonts w:ascii="Times New Roman" w:hAnsi="Times New Roman" w:cs="Times New Roman"/>
          <w:sz w:val="22"/>
          <w:szCs w:val="22"/>
        </w:rPr>
        <w:t xml:space="preserve"> within trial</w:t>
      </w:r>
      <w:r w:rsidR="00A77877" w:rsidRPr="00A16544">
        <w:rPr>
          <w:rFonts w:ascii="Times New Roman" w:hAnsi="Times New Roman" w:cs="Times New Roman"/>
          <w:sz w:val="22"/>
          <w:szCs w:val="22"/>
        </w:rPr>
        <w:t xml:space="preserve">. </w:t>
      </w:r>
      <w:r w:rsidR="00A77877">
        <w:rPr>
          <w:rFonts w:ascii="Times New Roman" w:hAnsi="Times New Roman" w:cs="Times New Roman"/>
          <w:sz w:val="22"/>
          <w:szCs w:val="22"/>
        </w:rPr>
        <w:t xml:space="preserve">Trial-to-trial variability in background </w:t>
      </w:r>
      <w:r w:rsidR="00B73A98">
        <w:rPr>
          <w:rFonts w:ascii="Times New Roman" w:hAnsi="Times New Roman" w:cs="Times New Roman"/>
          <w:sz w:val="22"/>
          <w:szCs w:val="22"/>
        </w:rPr>
        <w:t xml:space="preserve">object reflectances </w:t>
      </w:r>
      <w:r w:rsidR="00A77877">
        <w:rPr>
          <w:rFonts w:ascii="Times New Roman" w:hAnsi="Times New Roman" w:cs="Times New Roman"/>
          <w:sz w:val="22"/>
          <w:szCs w:val="22"/>
        </w:rPr>
        <w:t xml:space="preserve">across trials has little, if any, effect. </w:t>
      </w:r>
      <w:r w:rsidR="00A77877" w:rsidRPr="00A16544">
        <w:rPr>
          <w:rFonts w:ascii="Times New Roman" w:hAnsi="Times New Roman" w:cs="Times New Roman"/>
          <w:sz w:val="22"/>
          <w:szCs w:val="22"/>
        </w:rPr>
        <w:t>Th</w:t>
      </w:r>
      <w:r w:rsidR="00A77877">
        <w:rPr>
          <w:rFonts w:ascii="Times New Roman" w:hAnsi="Times New Roman" w:cs="Times New Roman"/>
          <w:sz w:val="22"/>
          <w:szCs w:val="22"/>
        </w:rPr>
        <w:t>e</w:t>
      </w:r>
      <w:r w:rsidR="00A77877" w:rsidRPr="00A16544">
        <w:rPr>
          <w:rFonts w:ascii="Times New Roman" w:hAnsi="Times New Roman" w:cs="Times New Roman"/>
          <w:sz w:val="22"/>
          <w:szCs w:val="22"/>
        </w:rPr>
        <w:t xml:space="preserve"> effect </w:t>
      </w:r>
      <w:r w:rsidR="00A77877">
        <w:rPr>
          <w:rFonts w:ascii="Times New Roman" w:hAnsi="Times New Roman" w:cs="Times New Roman"/>
          <w:sz w:val="22"/>
          <w:szCs w:val="22"/>
        </w:rPr>
        <w:t>is similar when the rendering is performed with and without</w:t>
      </w:r>
      <w:r w:rsidR="00A77877"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A77877">
        <w:rPr>
          <w:rFonts w:ascii="Times New Roman" w:hAnsi="Times New Roman" w:cs="Times New Roman"/>
          <w:sz w:val="22"/>
          <w:szCs w:val="22"/>
        </w:rPr>
        <w:t>object</w:t>
      </w:r>
      <w:r w:rsidR="00A77877" w:rsidRPr="00A16544">
        <w:rPr>
          <w:rFonts w:ascii="Times New Roman" w:hAnsi="Times New Roman" w:cs="Times New Roman"/>
          <w:sz w:val="22"/>
          <w:szCs w:val="22"/>
        </w:rPr>
        <w:t>.</w:t>
      </w:r>
      <w:r w:rsidR="00A77877">
        <w:rPr>
          <w:rFonts w:ascii="Times New Roman" w:hAnsi="Times New Roman" w:cs="Times New Roman"/>
          <w:sz w:val="22"/>
          <w:szCs w:val="22"/>
        </w:rPr>
        <w:t xml:space="preserve"> In the main experiment, we rendered without secondary reflections to avoid introducing such variability. Figure S2 also shows the threshold of the observers in </w:t>
      </w:r>
      <w:r w:rsidR="00F207BD">
        <w:rPr>
          <w:rFonts w:ascii="Times New Roman" w:hAnsi="Times New Roman" w:cs="Times New Roman"/>
          <w:sz w:val="22"/>
          <w:szCs w:val="22"/>
        </w:rPr>
        <w:t xml:space="preserve">the main experiment (preregistered </w:t>
      </w:r>
      <w:r w:rsidR="00A77877">
        <w:rPr>
          <w:rFonts w:ascii="Times New Roman" w:hAnsi="Times New Roman" w:cs="Times New Roman"/>
          <w:sz w:val="22"/>
          <w:szCs w:val="22"/>
        </w:rPr>
        <w:t>Experiment 3</w:t>
      </w:r>
      <w:r w:rsidR="00F207BD">
        <w:rPr>
          <w:rFonts w:ascii="Times New Roman" w:hAnsi="Times New Roman" w:cs="Times New Roman"/>
          <w:sz w:val="22"/>
          <w:szCs w:val="22"/>
        </w:rPr>
        <w:t>)</w:t>
      </w:r>
      <w:r w:rsidR="00A77877">
        <w:rPr>
          <w:rFonts w:ascii="Times New Roman" w:hAnsi="Times New Roman" w:cs="Times New Roman"/>
          <w:sz w:val="22"/>
          <w:szCs w:val="22"/>
        </w:rPr>
        <w:t xml:space="preserve"> for the condition with covariance scalar equal to 1. This condition is equivalent to Condition 3a of </w:t>
      </w:r>
      <w:r w:rsidR="00A51D10">
        <w:rPr>
          <w:rFonts w:ascii="Times New Roman" w:hAnsi="Times New Roman" w:cs="Times New Roman"/>
          <w:sz w:val="22"/>
          <w:szCs w:val="22"/>
        </w:rPr>
        <w:t xml:space="preserve">the control experiment (preregistered </w:t>
      </w:r>
      <w:r w:rsidR="00A77877">
        <w:rPr>
          <w:rFonts w:ascii="Times New Roman" w:hAnsi="Times New Roman" w:cs="Times New Roman"/>
          <w:sz w:val="22"/>
          <w:szCs w:val="22"/>
        </w:rPr>
        <w:t>Experiment 2</w:t>
      </w:r>
      <w:r w:rsidR="00A51D10">
        <w:rPr>
          <w:rFonts w:ascii="Times New Roman" w:hAnsi="Times New Roman" w:cs="Times New Roman"/>
          <w:sz w:val="22"/>
          <w:szCs w:val="22"/>
        </w:rPr>
        <w:t>)</w:t>
      </w:r>
      <w:r w:rsidR="00A77877">
        <w:rPr>
          <w:rFonts w:ascii="Times New Roman" w:hAnsi="Times New Roman" w:cs="Times New Roman"/>
          <w:sz w:val="22"/>
          <w:szCs w:val="22"/>
        </w:rPr>
        <w:t xml:space="preserve">. </w:t>
      </w:r>
      <w:r w:rsidR="00DA630B">
        <w:rPr>
          <w:rFonts w:ascii="Times New Roman" w:hAnsi="Times New Roman" w:cs="Times New Roman"/>
          <w:sz w:val="22"/>
          <w:szCs w:val="22"/>
        </w:rPr>
        <w:t>Th</w:t>
      </w:r>
      <w:r w:rsidR="00A77877">
        <w:rPr>
          <w:rFonts w:ascii="Times New Roman" w:hAnsi="Times New Roman" w:cs="Times New Roman"/>
          <w:sz w:val="22"/>
          <w:szCs w:val="22"/>
        </w:rPr>
        <w:t>resholds were consistent across the two measurements.</w:t>
      </w:r>
    </w:p>
    <w:p w14:paraId="54B3D788" w14:textId="77777777" w:rsidR="00AD52AA" w:rsidRDefault="00AD52AA">
      <w:pPr>
        <w:pBdr>
          <w:top w:val="nil"/>
          <w:left w:val="nil"/>
          <w:bottom w:val="nil"/>
          <w:right w:val="nil"/>
          <w:between w:val="nil"/>
          <w:bar w:val="nil"/>
        </w:pBdr>
        <w:rPr>
          <w:rStyle w:val="None"/>
          <w:b/>
          <w:bCs/>
          <w:sz w:val="22"/>
          <w:szCs w:val="22"/>
        </w:rPr>
      </w:pPr>
      <w:r>
        <w:rPr>
          <w:rStyle w:val="None"/>
          <w:b/>
          <w:bCs/>
          <w:sz w:val="22"/>
          <w:szCs w:val="22"/>
        </w:rPr>
        <w:br w:type="page"/>
      </w:r>
    </w:p>
    <w:p w14:paraId="6E18867B" w14:textId="63E6A2BE"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Pr>
          <w:rFonts w:ascii="Times New Roman" w:hAnsi="Times New Roman" w:cs="Times New Roman"/>
          <w:b/>
          <w:bCs/>
          <w:sz w:val="22"/>
          <w:szCs w:val="22"/>
        </w:rPr>
        <w:t>Control Experiment (</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Experiment 2</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four human observers </w:t>
      </w:r>
      <w:r w:rsidR="00BE7897">
        <w:rPr>
          <w:rFonts w:ascii="Times New Roman" w:hAnsi="Times New Roman" w:cs="Times New Roman"/>
          <w:sz w:val="20"/>
          <w:szCs w:val="20"/>
        </w:rPr>
        <w:t xml:space="preserve">for five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conditions studied in experiment 2</w:t>
      </w:r>
      <w:r w:rsidR="00A01A52">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4285B" w14:paraId="66E366BD" w14:textId="77777777" w:rsidTr="00C745BC">
        <w:tc>
          <w:tcPr>
            <w:tcW w:w="1558" w:type="dxa"/>
          </w:tcPr>
          <w:p w14:paraId="40A3469E" w14:textId="77777777" w:rsidR="0034285B" w:rsidRPr="00FB6CBC"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52D8EC05" w14:textId="77777777" w:rsidR="0034285B" w:rsidRPr="00FB6CBC"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Mean Threshold +- SEM (averaged over sessions)</w:t>
            </w:r>
          </w:p>
        </w:tc>
      </w:tr>
      <w:tr w:rsidR="0034285B" w14:paraId="07FB0EBC" w14:textId="77777777" w:rsidTr="00C745BC">
        <w:tc>
          <w:tcPr>
            <w:tcW w:w="1558" w:type="dxa"/>
          </w:tcPr>
          <w:p w14:paraId="3CE94238"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5B9E24DA"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5CF8961C"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47A3A4FC"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6BFD3834"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6C6208DE"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34285B" w14:paraId="77D9565A" w14:textId="77777777" w:rsidTr="00C745BC">
        <w:tc>
          <w:tcPr>
            <w:tcW w:w="1558" w:type="dxa"/>
          </w:tcPr>
          <w:p w14:paraId="4570ECEE"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183E4DDD"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293DE43D"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4669C08A"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620C59CE"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0EDE0E5A"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34285B" w14:paraId="4370F038" w14:textId="77777777" w:rsidTr="00C745BC">
        <w:tc>
          <w:tcPr>
            <w:tcW w:w="1558" w:type="dxa"/>
          </w:tcPr>
          <w:p w14:paraId="67D2BBB8"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1A7879F5"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1AEB6600"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3B4D81A"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5BD34FEF"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54AE72A4"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34285B" w14:paraId="1DBCC3F0" w14:textId="77777777" w:rsidTr="00C745BC">
        <w:tc>
          <w:tcPr>
            <w:tcW w:w="1558" w:type="dxa"/>
          </w:tcPr>
          <w:p w14:paraId="5EBC6ABC"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7D5798B1"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489BBCF"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52F6B144"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5CFB58F7"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3190DEB6"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34285B" w14:paraId="659D7751" w14:textId="77777777" w:rsidTr="00C745BC">
        <w:tc>
          <w:tcPr>
            <w:tcW w:w="1558" w:type="dxa"/>
          </w:tcPr>
          <w:p w14:paraId="6DB57D2A"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668FB030"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31670C10"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5946877F"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01C8EA22"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13CAC969"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78A696FE"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Main Experiment (</w:t>
      </w:r>
      <w:r w:rsidR="00735C6B">
        <w:rPr>
          <w:rFonts w:ascii="Times New Roman" w:hAnsi="Times New Roman"/>
          <w:b/>
          <w:bCs/>
          <w:sz w:val="22"/>
          <w:szCs w:val="22"/>
        </w:rPr>
        <w:t xml:space="preserve">Preregistered </w:t>
      </w:r>
      <w:r>
        <w:rPr>
          <w:rFonts w:ascii="Times New Roman" w:hAnsi="Times New Roman"/>
          <w:b/>
          <w:bCs/>
          <w:sz w:val="22"/>
          <w:szCs w:val="22"/>
        </w:rPr>
        <w:t>Experiment 3)</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SEM of four human observers measured at six logarithmically spaced values of the covariance scalar.</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34285B" w14:paraId="54A70E47" w14:textId="77777777" w:rsidTr="00C745BC">
        <w:tc>
          <w:tcPr>
            <w:tcW w:w="1354" w:type="dxa"/>
            <w:vMerge w:val="restart"/>
          </w:tcPr>
          <w:p w14:paraId="561B6A9E" w14:textId="77777777" w:rsidR="0034285B" w:rsidRPr="00FB6CBC"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4D619C2" w14:textId="77777777" w:rsidR="0034285B" w:rsidRPr="00FB6CBC"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34285B" w14:paraId="4F1F3B64" w14:textId="77777777" w:rsidTr="00C745BC">
        <w:tc>
          <w:tcPr>
            <w:tcW w:w="1354" w:type="dxa"/>
            <w:vMerge/>
          </w:tcPr>
          <w:p w14:paraId="27DB9BBA" w14:textId="77777777" w:rsidR="0034285B" w:rsidRPr="00E735A8" w:rsidRDefault="0034285B" w:rsidP="00C745BC">
            <w:pPr>
              <w:pStyle w:val="Heading2"/>
              <w:jc w:val="center"/>
              <w:rPr>
                <w:rFonts w:ascii="Times New Roman" w:hAnsi="Times New Roman" w:cs="Times New Roman"/>
                <w:sz w:val="20"/>
                <w:szCs w:val="20"/>
              </w:rPr>
            </w:pPr>
          </w:p>
        </w:tc>
        <w:tc>
          <w:tcPr>
            <w:tcW w:w="1377" w:type="dxa"/>
            <w:tcBorders>
              <w:bottom w:val="single" w:sz="4" w:space="0" w:color="auto"/>
            </w:tcBorders>
          </w:tcPr>
          <w:p w14:paraId="2EF1F18F"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12CCBD44"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538583A9"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418DFCF"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94ED3E1"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302323C0" w14:textId="77777777" w:rsidR="0034285B" w:rsidRPr="001F18AD" w:rsidRDefault="0034285B" w:rsidP="00C745BC">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34285B" w14:paraId="0A614E98" w14:textId="77777777" w:rsidTr="00C745BC">
        <w:tc>
          <w:tcPr>
            <w:tcW w:w="1354" w:type="dxa"/>
          </w:tcPr>
          <w:p w14:paraId="7C363F78"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82DDE1F"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AF2B19"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35151DC6"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623F78B"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2CDC5555"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1BC25C72"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34285B" w14:paraId="1D894C79" w14:textId="77777777" w:rsidTr="00C745BC">
        <w:tc>
          <w:tcPr>
            <w:tcW w:w="1354" w:type="dxa"/>
          </w:tcPr>
          <w:p w14:paraId="5210D424"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6AA74862"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E90D99B"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5F8C868"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42D00FE"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3D8BE77E"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B3C90BC"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34285B" w14:paraId="4A72AC84" w14:textId="77777777" w:rsidTr="00C745BC">
        <w:tc>
          <w:tcPr>
            <w:tcW w:w="1354" w:type="dxa"/>
          </w:tcPr>
          <w:p w14:paraId="37477F12"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4CE2A975"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2E8BD821"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45EF2FAC"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0404B07B"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42F30DBD"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162E833"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34285B" w14:paraId="2DC84D20" w14:textId="77777777" w:rsidTr="00C745BC">
        <w:tc>
          <w:tcPr>
            <w:tcW w:w="1354" w:type="dxa"/>
          </w:tcPr>
          <w:p w14:paraId="2C512271" w14:textId="77777777" w:rsidR="0034285B" w:rsidRPr="00E735A8"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3FA309DD"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6CBE41B1"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59EB1E68"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2BFA6668"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40376977"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8D5D139" w14:textId="77777777" w:rsidR="0034285B" w:rsidRPr="004B096B" w:rsidRDefault="0034285B" w:rsidP="00C745B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1AD17BA0" w14:textId="77777777" w:rsidR="00C111CE" w:rsidRDefault="00C111CE" w:rsidP="00C111CE">
      <w:pPr>
        <w:pBdr>
          <w:top w:val="nil"/>
          <w:left w:val="nil"/>
          <w:bottom w:val="nil"/>
          <w:right w:val="nil"/>
          <w:between w:val="nil"/>
          <w:bar w:val="nil"/>
        </w:pBdr>
        <w:rPr>
          <w:b/>
          <w:bCs/>
        </w:rPr>
      </w:pPr>
    </w:p>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Default="00C111CE" w:rsidP="00C111CE">
      <w:pPr>
        <w:pBdr>
          <w:top w:val="nil"/>
          <w:left w:val="nil"/>
          <w:bottom w:val="nil"/>
          <w:right w:val="nil"/>
          <w:between w:val="nil"/>
          <w:bar w:val="nil"/>
        </w:pBdr>
        <w:rPr>
          <w:b/>
          <w:bCs/>
        </w:rPr>
      </w:pPr>
      <w:r>
        <w:rPr>
          <w:b/>
          <w:bCs/>
        </w:rPr>
        <w:lastRenderedPageBreak/>
        <w:t>Figure Captions</w:t>
      </w:r>
    </w:p>
    <w:p w14:paraId="5ABDB0CF" w14:textId="77777777" w:rsidR="00C111CE" w:rsidRDefault="00C111CE" w:rsidP="00C111CE">
      <w:pPr>
        <w:pBdr>
          <w:top w:val="nil"/>
          <w:left w:val="nil"/>
          <w:bottom w:val="nil"/>
          <w:right w:val="nil"/>
          <w:between w:val="nil"/>
          <w:bar w:val="nil"/>
        </w:pBdr>
        <w:rPr>
          <w:b/>
          <w:bCs/>
        </w:rPr>
      </w:pPr>
    </w:p>
    <w:p w14:paraId="3A34DED9" w14:textId="77777777" w:rsidR="00C111CE" w:rsidRDefault="00C111CE" w:rsidP="00C111CE">
      <w:r w:rsidRPr="00DC4E76">
        <w:rPr>
          <w:rStyle w:val="None"/>
          <w:b/>
          <w:bCs/>
          <w:sz w:val="22"/>
          <w:szCs w:val="22"/>
        </w:rPr>
        <w:t>Figure 1:</w:t>
      </w:r>
      <w:r w:rsidRPr="00DC4E76">
        <w:t xml:space="preserve"> </w:t>
      </w:r>
      <w:r w:rsidRPr="00CC4509">
        <w:rPr>
          <w:b/>
          <w:bCs/>
        </w:rPr>
        <w:t>Psychophysical task.</w:t>
      </w:r>
      <w:r w:rsidRPr="00DC4E76">
        <w:t xml:space="preserve"> </w:t>
      </w:r>
      <w:r w:rsidRPr="00CC4509">
        <w:rPr>
          <w:b/>
          <w:bCs/>
        </w:rPr>
        <w:t>(a)</w:t>
      </w:r>
      <w:r w:rsidRPr="00DC4E76">
        <w:t xml:space="preserve"> </w:t>
      </w:r>
      <w:r w:rsidRPr="006C5922">
        <w:t>On every trial of the experiment, human observers viewed two images in sequence, a standard image and</w:t>
      </w:r>
      <w: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spectra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reflectances. </w:t>
      </w:r>
      <w:r w:rsidRPr="00CC4509">
        <w:rPr>
          <w:b/>
          <w:bCs/>
        </w:rPr>
        <w:t>(b)</w:t>
      </w:r>
      <w:r>
        <w:t xml:space="preserve"> Trial sequence. R</w:t>
      </w:r>
      <w:r w:rsidRPr="00CC4509">
        <w:rPr>
          <w:vertAlign w:val="subscript"/>
        </w:rPr>
        <w:t>N-1</w:t>
      </w:r>
      <w:r>
        <w:t xml:space="preserve"> indicates the time of the observer’s response for the (N-1)</w:t>
      </w:r>
      <w:r w:rsidRPr="00CC4509">
        <w:rPr>
          <w:vertAlign w:val="superscript"/>
        </w:rPr>
        <w:t>th</w:t>
      </w:r>
      <w:r>
        <w:t xml:space="preserve"> trial. The N</w:t>
      </w:r>
      <w:r w:rsidRPr="00CC4509">
        <w:rPr>
          <w:vertAlign w:val="superscript"/>
        </w:rPr>
        <w:t>th</w:t>
      </w:r>
      <w:r>
        <w:t xml:space="preserve"> trial begins 250ms after that response (Inter Trial Interval, ITI). The N</w:t>
      </w:r>
      <w:r w:rsidRPr="00CC4509">
        <w:rPr>
          <w:vertAlign w:val="superscript"/>
        </w:rPr>
        <w:t>th</w:t>
      </w:r>
      <w: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vertAlign w:val="subscript"/>
        </w:rPr>
        <w:t>N</w:t>
      </w:r>
      <w:r>
        <w:rPr>
          <w:vertAlign w:val="subscript"/>
        </w:rPr>
        <w:t xml:space="preserve"> </w:t>
      </w:r>
      <w:r w:rsidRPr="00CC4509">
        <w:t xml:space="preserve">in </w:t>
      </w:r>
      <w:r>
        <w:t>the figure. The next trial begins 250ms after the response.</w:t>
      </w:r>
    </w:p>
    <w:p w14:paraId="19560905" w14:textId="77777777" w:rsidR="00C111CE" w:rsidRDefault="00C111CE" w:rsidP="00C111CE">
      <w:pPr>
        <w:pBdr>
          <w:top w:val="nil"/>
          <w:left w:val="nil"/>
          <w:bottom w:val="nil"/>
          <w:right w:val="nil"/>
          <w:between w:val="nil"/>
          <w:bar w:val="nil"/>
        </w:pBdr>
        <w:rPr>
          <w:sz w:val="22"/>
          <w:szCs w:val="22"/>
        </w:rPr>
      </w:pPr>
    </w:p>
    <w:p w14:paraId="14A4C4A9" w14:textId="77777777" w:rsidR="00C111CE" w:rsidRDefault="00C111CE" w:rsidP="00C111C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In each block, thirty trials were presented at each comparison LRF value. We fit a cumulative normal distribution to the proportion comparison chosen data using maximum likelihood methods. The guess and lapse rates were constrained to be equal and were restricted to be in the range [0, 0.05]. The threshold was measured as the difference between the LRF at proportion comparison chosen equal to 0.76 and 0.5, as predicted by the cumulative normal fit. This figure shows the data for Observer 2 for scale factor 0.00, for the block run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10193195" w14:textId="77777777" w:rsidR="00C111CE" w:rsidRDefault="00C111CE" w:rsidP="00C111CE">
      <w:pPr>
        <w:pBdr>
          <w:top w:val="nil"/>
          <w:left w:val="nil"/>
          <w:bottom w:val="nil"/>
          <w:right w:val="nil"/>
          <w:between w:val="nil"/>
          <w:bar w:val="nil"/>
        </w:pBdr>
        <w:rPr>
          <w:rStyle w:val="None"/>
          <w:sz w:val="22"/>
          <w:szCs w:val="22"/>
        </w:rPr>
      </w:pPr>
      <w:r w:rsidRPr="009579D6">
        <w:rPr>
          <w:b/>
          <w:bCs/>
          <w:sz w:val="22"/>
          <w:szCs w:val="22"/>
        </w:rPr>
        <w:t xml:space="preserve">Figure 3: Variation in background </w:t>
      </w:r>
      <w:r>
        <w:rPr>
          <w:b/>
          <w:bCs/>
          <w:sz w:val="22"/>
          <w:szCs w:val="22"/>
        </w:rPr>
        <w:t>object reflectances</w:t>
      </w:r>
      <w:r w:rsidRPr="009579D6">
        <w:rPr>
          <w:b/>
          <w:bCs/>
          <w:sz w:val="22"/>
          <w:szCs w:val="22"/>
        </w:rPr>
        <w:t xml:space="preserve">: </w:t>
      </w:r>
      <w:r>
        <w:rPr>
          <w:rStyle w:val="None"/>
          <w:sz w:val="22"/>
          <w:szCs w:val="22"/>
        </w:rPr>
        <w:t>The reflectance spectra of background objects were chosen from a multivariate normal distribution that modeled the statistics of natural reflectance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reflectances.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w:t>
      </w:r>
    </w:p>
    <w:p w14:paraId="318FDEB9" w14:textId="77777777" w:rsidR="00C111CE" w:rsidRDefault="00C111CE" w:rsidP="00C111CE">
      <w:pPr>
        <w:pBdr>
          <w:top w:val="nil"/>
          <w:left w:val="nil"/>
          <w:bottom w:val="nil"/>
          <w:right w:val="nil"/>
          <w:between w:val="nil"/>
          <w:bar w:val="nil"/>
        </w:pBdr>
        <w:rPr>
          <w:rStyle w:val="None"/>
          <w:sz w:val="22"/>
          <w:szCs w:val="22"/>
        </w:rPr>
      </w:pPr>
    </w:p>
    <w:p w14:paraId="77601E85" w14:textId="77777777" w:rsidR="00C111CE" w:rsidRDefault="00C111CE" w:rsidP="00C111CE">
      <w:pPr>
        <w:pStyle w:val="Default"/>
        <w:spacing w:before="0"/>
        <w:rPr>
          <w:rStyle w:val="None"/>
          <w:rFonts w:ascii="Times New Roman" w:hAnsi="Times New Roman" w:cs="Times New Roman"/>
          <w:sz w:val="22"/>
          <w:szCs w:val="22"/>
        </w:rPr>
      </w:pPr>
      <w:r w:rsidRPr="009579D6">
        <w:rPr>
          <w:rFonts w:ascii="Times New Roman" w:hAnsi="Times New Roman" w:cs="Times New Roman"/>
          <w:b/>
          <w:bCs/>
          <w:sz w:val="22"/>
          <w:szCs w:val="22"/>
        </w:rPr>
        <w:t xml:space="preserve">Figure 4: </w:t>
      </w:r>
      <w:r>
        <w:rPr>
          <w:rFonts w:ascii="Times New Roman" w:hAnsi="Times New Roman" w:cs="Times New Roman"/>
          <w:b/>
          <w:bCs/>
          <w:sz w:val="22"/>
          <w:szCs w:val="22"/>
        </w:rPr>
        <w:t>Psychometric functions for Observer 2</w:t>
      </w:r>
      <w:r w:rsidRPr="009579D6">
        <w:rPr>
          <w:rFonts w:ascii="Times New Roman" w:hAnsi="Times New Roman" w:cs="Times New Roman"/>
          <w:b/>
          <w:bCs/>
          <w:sz w:val="22"/>
          <w:szCs w:val="22"/>
        </w:rPr>
        <w:t xml:space="preserve">. </w:t>
      </w:r>
      <w:r>
        <w:rPr>
          <w:rFonts w:ascii="Times New Roman" w:hAnsi="Times New Roman" w:cs="Times New Roman"/>
          <w:sz w:val="22"/>
          <w:szCs w:val="22"/>
        </w:rPr>
        <w:t>We measured the proportion comparison chosen data at six values of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Pr>
          <w:rFonts w:ascii="Times New Roman" w:hAnsi="Times New Roman" w:cs="Times New Roman"/>
          <w:sz w:val="22"/>
          <w:szCs w:val="22"/>
        </w:rPr>
        <w:t xml:space="preserve">), separately in three blocks for each observer. The data for each block was fit with a cumulative normal to obtain the discrimination threshold (see Figure 2). Each panel plots the measured values and the cumulative fit to the proportion comparison data for each of the three blocks, for Observer 2. The values in the legend provide the estimate of lightness discrimination threshold </w:t>
      </w:r>
      <w:r>
        <w:rPr>
          <w:rFonts w:ascii="Times New Roman" w:hAnsi="Times New Roman" w:cs="Times New Roman"/>
          <w:sz w:val="22"/>
          <w:szCs w:val="22"/>
        </w:rPr>
        <w:lastRenderedPageBreak/>
        <w:t>for each block obtained from the cumulative fit. See Figure S3 for the psychometric functions of all observers.</w:t>
      </w:r>
    </w:p>
    <w:p w14:paraId="3D7FC0D0" w14:textId="77777777" w:rsidR="00C111CE" w:rsidRDefault="00C111CE" w:rsidP="00C111CE">
      <w:pPr>
        <w:pBdr>
          <w:top w:val="nil"/>
          <w:left w:val="nil"/>
          <w:bottom w:val="nil"/>
          <w:right w:val="nil"/>
          <w:between w:val="nil"/>
          <w:bar w:val="nil"/>
        </w:pBdr>
        <w:rPr>
          <w:b/>
          <w:bCs/>
        </w:rPr>
      </w:pPr>
    </w:p>
    <w:p w14:paraId="6914C600" w14:textId="77777777" w:rsidR="00C111CE" w:rsidRPr="006D7ABE" w:rsidRDefault="00C111CE" w:rsidP="00C111CE">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fit of the STD formulation of the model (Equation 4)  is shown as the red curve. The parameters corresponding to this fit are provided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fit linear receptive field (LINRF) formulation was estimated by simulation at 10 logarithmically spaced values of the covariance scalar (black squares). The black smooth curve is a smooth fit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 This functional form was chosen simply to provide a smooth curve through the simulated thresholds and has no theoretical significance. The parameters of the LINRF fit are also provided in the legend.</w:t>
      </w:r>
    </w:p>
    <w:p w14:paraId="5CFCD10E" w14:textId="77777777" w:rsidR="00C111CE" w:rsidRPr="00D6328A" w:rsidRDefault="00C111CE" w:rsidP="00C111CE">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w:t>
      </w:r>
      <w:r>
        <w:rPr>
          <w:rStyle w:val="None"/>
          <w:rFonts w:ascii="Times New Roman" w:hAnsi="Times New Roman" w:cs="Times New Roman"/>
          <w:sz w:val="22"/>
          <w:szCs w:val="22"/>
        </w:rPr>
        <w:t>5</w:t>
      </w:r>
      <w:r w:rsidRPr="009579D6">
        <w:rPr>
          <w:rStyle w:val="None"/>
          <w:rFonts w:ascii="Times New Roman" w:hAnsi="Times New Roman" w:cs="Times New Roman"/>
          <w:sz w:val="22"/>
          <w:szCs w:val="22"/>
        </w:rPr>
        <w:t xml:space="preserve">; here the error bars represent +/- 1 SEM taken across </w:t>
      </w:r>
      <w:r>
        <w:rPr>
          <w:rStyle w:val="None"/>
          <w:rFonts w:ascii="Times New Roman" w:hAnsi="Times New Roman" w:cs="Times New Roman"/>
          <w:sz w:val="22"/>
          <w:szCs w:val="22"/>
        </w:rPr>
        <w:t>the three blocks</w:t>
      </w:r>
      <w:r w:rsidRPr="009579D6">
        <w:rPr>
          <w:rStyle w:val="None"/>
          <w:rFonts w:ascii="Times New Roman" w:hAnsi="Times New Roman" w:cs="Times New Roman"/>
          <w:sz w:val="22"/>
          <w:szCs w:val="22"/>
        </w:rPr>
        <w:t xml:space="preserve"> for each observer. </w:t>
      </w:r>
      <w:r>
        <w:rPr>
          <w:rStyle w:val="None"/>
          <w:rFonts w:ascii="Times New Roman" w:hAnsi="Times New Roman" w:cs="Times New Roman"/>
          <w:sz w:val="22"/>
          <w:szCs w:val="22"/>
        </w:rPr>
        <w:t xml:space="preserve">The parameters of the SDT and LINRF formulations were obtained separately for each observer and are provided in the legend, in order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9ECE4DE" w14:textId="77777777" w:rsidR="00C111CE" w:rsidRPr="0054340C" w:rsidRDefault="00C111CE" w:rsidP="00C111CE">
      <w:pPr>
        <w:pStyle w:val="Default"/>
        <w:spacing w:before="0" w:after="270"/>
        <w:rPr>
          <w:rStyle w:val="None"/>
          <w:rFonts w:ascii="Times New Roman" w:hAnsi="Times New Roman" w:cs="Times New Roman"/>
          <w:iCs/>
          <w:sz w:val="22"/>
          <w:szCs w:val="22"/>
        </w:rPr>
      </w:pPr>
      <w:r w:rsidRPr="00E24EBB">
        <w:rPr>
          <w:rStyle w:val="None"/>
          <w:rFonts w:ascii="Times New Roman" w:hAnsi="Times New Roman" w:cs="Times New Roman"/>
          <w:b/>
          <w:bCs/>
          <w:sz w:val="22"/>
          <w:szCs w:val="22"/>
        </w:rPr>
        <w:t>Figure 7. Equivalent noise analysis.</w:t>
      </w:r>
      <w:r>
        <w:rPr>
          <w:rStyle w:val="None"/>
          <w:rFonts w:ascii="Times New Roman" w:hAnsi="Times New Roman" w:cs="Times New Roman"/>
          <w:b/>
          <w:bCs/>
          <w:sz w:val="22"/>
          <w:szCs w:val="22"/>
        </w:rPr>
        <w:t xml:space="preserve">  (a) </w:t>
      </w:r>
      <w:r>
        <w:rPr>
          <w:rStyle w:val="None"/>
          <w:rFonts w:ascii="Times New Roman" w:hAnsi="Times New Roman" w:cs="Times New Roman"/>
          <w:sz w:val="22"/>
          <w:szCs w:val="22"/>
        </w:rPr>
        <w:t>The left panel shows the parameter estimates for the two model formulations for the mean data and each individual observer. From these, we can estimate the equivalent noise level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enl</m:t>
            </m:r>
          </m:sub>
        </m:sSub>
        <m:r>
          <w:rPr>
            <w:rStyle w:val="None"/>
            <w:rFonts w:ascii="Cambria Math" w:eastAsia="Times New Roman" w:hAnsi="Cambria Math" w:cs="Times New Roman"/>
            <w:sz w:val="22"/>
            <w:szCs w:val="22"/>
          </w:rPr>
          <m:t xml:space="preserve">) </m:t>
        </m:r>
      </m:oMath>
      <w:r>
        <w:rPr>
          <w:rStyle w:val="None"/>
          <w:rFonts w:ascii="Times New Roman" w:hAnsi="Times New Roman" w:cs="Times New Roman"/>
          <w:sz w:val="22"/>
          <w:szCs w:val="22"/>
        </w:rPr>
        <w:t xml:space="preserve">for background object reflectance variation corresponding to the full model of natural reflectance variation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=1).</m:t>
        </m:r>
      </m:oMath>
      <w:r>
        <w:rPr>
          <w:rStyle w:val="None"/>
          <w:rFonts w:ascii="Times New Roman" w:hAnsi="Times New Roman" w:cs="Times New Roman"/>
          <w:sz w:val="22"/>
          <w:szCs w:val="22"/>
        </w:rPr>
        <w:t xml:space="preserve"> </w:t>
      </w:r>
      <w:r w:rsidRPr="00D40BC8">
        <w:rPr>
          <w:rStyle w:val="None"/>
          <w:rFonts w:ascii="Times New Roman" w:hAnsi="Times New Roman" w:cs="Times New Roman"/>
          <w:b/>
          <w:bCs/>
          <w:sz w:val="22"/>
          <w:szCs w:val="22"/>
        </w:rPr>
        <w:t>(b)</w:t>
      </w:r>
      <w:r>
        <w:rPr>
          <w:rStyle w:val="None"/>
          <w:rFonts w:ascii="Times New Roman" w:hAnsi="Times New Roman" w:cs="Times New Roman"/>
          <w:sz w:val="22"/>
          <w:szCs w:val="22"/>
        </w:rPr>
        <w:t xml:space="preserve"> The equivalent noise level is provided for the mean data and each individual observer in the right panel. </w:t>
      </w:r>
    </w:p>
    <w:p w14:paraId="325B01C9" w14:textId="77777777" w:rsidR="00C111CE" w:rsidRDefault="00C111CE" w:rsidP="00C111CE">
      <w:pPr>
        <w:rPr>
          <w:color w:val="000000"/>
          <w:sz w:val="22"/>
          <w:szCs w:val="22"/>
        </w:rPr>
      </w:pPr>
      <w:r w:rsidRPr="006D7ABE">
        <w:rPr>
          <w:rStyle w:val="None"/>
          <w:b/>
          <w:bCs/>
          <w:sz w:val="22"/>
          <w:szCs w:val="22"/>
        </w:rPr>
        <w:t xml:space="preserve">Figure S1: </w:t>
      </w:r>
      <w:r>
        <w:rPr>
          <w:rStyle w:val="None"/>
          <w:b/>
          <w:bCs/>
          <w:sz w:val="22"/>
          <w:szCs w:val="22"/>
        </w:rPr>
        <w:t xml:space="preserve">Control experiment stimuli.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the control experiment (preregistered 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w:t>
      </w:r>
      <w:r>
        <w:rPr>
          <w:color w:val="000000"/>
          <w:sz w:val="22"/>
          <w:szCs w:val="22"/>
        </w:rPr>
        <w:t xml:space="preserve">variation in </w:t>
      </w:r>
      <w:r w:rsidRPr="006D7ABE">
        <w:rPr>
          <w:color w:val="000000"/>
          <w:sz w:val="22"/>
          <w:szCs w:val="22"/>
        </w:rPr>
        <w:t xml:space="preserve">background </w:t>
      </w:r>
      <w:r>
        <w:rPr>
          <w:color w:val="000000"/>
          <w:sz w:val="22"/>
          <w:szCs w:val="22"/>
        </w:rPr>
        <w:t>object reflectances</w:t>
      </w:r>
      <w:r w:rsidRPr="006D7ABE">
        <w:rPr>
          <w:color w:val="000000"/>
          <w:sz w:val="22"/>
          <w:szCs w:val="22"/>
        </w:rPr>
        <w:t xml:space="preserve"> on lightness discrimination threshold. In condition 1, the background was fixed in every tri</w:t>
      </w:r>
      <w:r>
        <w:rPr>
          <w:color w:val="000000"/>
          <w:sz w:val="22"/>
          <w:szCs w:val="22"/>
        </w:rPr>
        <w:t>a</w:t>
      </w:r>
      <w:r w:rsidRPr="006D7ABE">
        <w:rPr>
          <w:color w:val="000000"/>
          <w:sz w:val="22"/>
          <w:szCs w:val="22"/>
        </w:rPr>
        <w:t xml:space="preserve">l and every interval. In </w:t>
      </w:r>
      <w:r>
        <w:rPr>
          <w:color w:val="000000"/>
          <w:sz w:val="22"/>
          <w:szCs w:val="22"/>
        </w:rPr>
        <w:t>C</w:t>
      </w:r>
      <w:r w:rsidRPr="006D7ABE">
        <w:rPr>
          <w:color w:val="000000"/>
          <w:sz w:val="22"/>
          <w:szCs w:val="22"/>
        </w:rPr>
        <w:t xml:space="preserve">ondition 2, the background </w:t>
      </w:r>
      <w:r>
        <w:rPr>
          <w:color w:val="000000"/>
          <w:sz w:val="22"/>
          <w:szCs w:val="22"/>
        </w:rPr>
        <w:t xml:space="preserve">object reflectances </w:t>
      </w:r>
      <w:r w:rsidRPr="006D7ABE">
        <w:rPr>
          <w:color w:val="000000"/>
          <w:sz w:val="22"/>
          <w:szCs w:val="22"/>
        </w:rPr>
        <w:t xml:space="preserve">varied from trial to trial, but remained fixed in the two intervals of a trial. In </w:t>
      </w:r>
      <w:r>
        <w:rPr>
          <w:color w:val="000000"/>
          <w:sz w:val="22"/>
          <w:szCs w:val="22"/>
        </w:rPr>
        <w:t>C</w:t>
      </w:r>
      <w:r w:rsidRPr="006D7ABE">
        <w:rPr>
          <w:color w:val="000000"/>
          <w:sz w:val="22"/>
          <w:szCs w:val="22"/>
        </w:rPr>
        <w:t xml:space="preserve">ondition 3, the background </w:t>
      </w:r>
      <w:r>
        <w:rPr>
          <w:color w:val="000000"/>
          <w:sz w:val="22"/>
          <w:szCs w:val="22"/>
        </w:rPr>
        <w:t xml:space="preserve">object reflectances </w:t>
      </w:r>
      <w:r w:rsidRPr="006D7ABE">
        <w:rPr>
          <w:color w:val="000000"/>
          <w:sz w:val="22"/>
          <w:szCs w:val="22"/>
        </w:rPr>
        <w:t xml:space="preserve">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w:t>
      </w:r>
      <w:r>
        <w:rPr>
          <w:color w:val="000000"/>
          <w:sz w:val="22"/>
          <w:szCs w:val="22"/>
        </w:rPr>
        <w:t>C</w:t>
      </w:r>
      <w:r w:rsidRPr="006D7ABE">
        <w:rPr>
          <w:color w:val="000000"/>
          <w:sz w:val="22"/>
          <w:szCs w:val="22"/>
        </w:rPr>
        <w:t>ondition</w:t>
      </w:r>
      <w:r>
        <w:rPr>
          <w:color w:val="000000"/>
          <w:sz w:val="22"/>
          <w:szCs w:val="22"/>
        </w:rPr>
        <w:t>s</w:t>
      </w:r>
      <w:r w:rsidRPr="006D7ABE">
        <w:rPr>
          <w:color w:val="000000"/>
          <w:sz w:val="22"/>
          <w:szCs w:val="22"/>
        </w:rPr>
        <w:t xml:space="preserve"> 2 and 3 respectively, but without secondary reflections.</w:t>
      </w:r>
    </w:p>
    <w:p w14:paraId="686053D5" w14:textId="77777777" w:rsidR="00C111CE" w:rsidRPr="006D7ABE" w:rsidRDefault="00C111CE" w:rsidP="00C111CE">
      <w:pPr>
        <w:jc w:val="center"/>
        <w:rPr>
          <w:rStyle w:val="None"/>
          <w:sz w:val="22"/>
          <w:szCs w:val="22"/>
        </w:rPr>
      </w:pPr>
    </w:p>
    <w:p w14:paraId="527D0E16" w14:textId="77777777" w:rsidR="00C111CE" w:rsidRDefault="00C111CE" w:rsidP="00C111CE">
      <w:pPr>
        <w:pStyle w:val="Default"/>
        <w:spacing w:before="0" w:after="270"/>
        <w:rPr>
          <w:rStyle w:val="None"/>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w:t>
      </w:r>
      <w:r w:rsidRPr="00AA20A2">
        <w:rPr>
          <w:rStyle w:val="None"/>
          <w:rFonts w:ascii="Times New Roman" w:hAnsi="Times New Roman" w:cs="Times New Roman"/>
          <w:b/>
          <w:bCs/>
          <w:sz w:val="22"/>
          <w:szCs w:val="22"/>
        </w:rPr>
        <w:t>Control experiment.</w:t>
      </w:r>
      <w:r>
        <w:rPr>
          <w:rStyle w:val="None"/>
          <w:rFonts w:ascii="Times New Roman" w:hAnsi="Times New Roman" w:cs="Times New Roman"/>
          <w:sz w:val="22"/>
          <w:szCs w:val="22"/>
        </w:rPr>
        <w:t xml:space="preserve"> </w:t>
      </w:r>
      <w:r w:rsidRPr="009C2152">
        <w:rPr>
          <w:rStyle w:val="None"/>
          <w:rFonts w:ascii="Times New Roman" w:hAnsi="Times New Roman" w:cs="Times New Roman"/>
          <w:sz w:val="22"/>
          <w:szCs w:val="22"/>
        </w:rPr>
        <w:t xml:space="preserve">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the control experiment (preregistered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plotted points have been jittered horizontally to avoid marker overlap.</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 xml:space="preserve">higher for the condition where the </w:t>
      </w:r>
      <w:r>
        <w:rPr>
          <w:rFonts w:ascii="Times New Roman" w:hAnsi="Times New Roman" w:cs="Times New Roman"/>
          <w:sz w:val="22"/>
          <w:szCs w:val="22"/>
        </w:rPr>
        <w:t xml:space="preserve">target </w:t>
      </w:r>
      <w:r w:rsidRPr="009C2152">
        <w:rPr>
          <w:rFonts w:ascii="Times New Roman" w:hAnsi="Times New Roman" w:cs="Times New Roman"/>
          <w:sz w:val="22"/>
          <w:szCs w:val="22"/>
        </w:rPr>
        <w:t xml:space="preserve">objects are compared against </w:t>
      </w:r>
      <w:r>
        <w:rPr>
          <w:rFonts w:ascii="Times New Roman" w:hAnsi="Times New Roman" w:cs="Times New Roman"/>
          <w:sz w:val="22"/>
          <w:szCs w:val="22"/>
        </w:rPr>
        <w:t>a change in background object reflectances</w:t>
      </w:r>
      <w:r w:rsidRPr="009C2152">
        <w:rPr>
          <w:rFonts w:ascii="Times New Roman" w:hAnsi="Times New Roman" w:cs="Times New Roman"/>
          <w:sz w:val="22"/>
          <w:szCs w:val="22"/>
        </w:rPr>
        <w:t xml:space="preserve"> (Condition</w:t>
      </w:r>
      <w:r>
        <w:rPr>
          <w:rFonts w:ascii="Times New Roman" w:hAnsi="Times New Roman" w:cs="Times New Roman"/>
          <w:sz w:val="22"/>
          <w:szCs w:val="22"/>
        </w:rPr>
        <w:t>s</w:t>
      </w:r>
      <w:r w:rsidRPr="009C2152">
        <w:rPr>
          <w:rFonts w:ascii="Times New Roman" w:hAnsi="Times New Roman" w:cs="Times New Roman"/>
          <w:sz w:val="22"/>
          <w:szCs w:val="22"/>
        </w:rPr>
        <w:t xml:space="preserve"> 3 and 3a) </w:t>
      </w:r>
      <w:r>
        <w:rPr>
          <w:rFonts w:ascii="Times New Roman" w:hAnsi="Times New Roman" w:cs="Times New Roman"/>
          <w:sz w:val="22"/>
          <w:szCs w:val="22"/>
        </w:rPr>
        <w:t>than when the background is held fixed within each trial</w:t>
      </w:r>
      <w:r w:rsidRPr="009C2152">
        <w:rPr>
          <w:rFonts w:ascii="Times New Roman" w:hAnsi="Times New Roman" w:cs="Times New Roman"/>
          <w:sz w:val="22"/>
          <w:szCs w:val="22"/>
        </w:rPr>
        <w:t xml:space="preserve"> (Condition</w:t>
      </w:r>
      <w:r>
        <w:rPr>
          <w:rFonts w:ascii="Times New Roman" w:hAnsi="Times New Roman" w:cs="Times New Roman"/>
          <w:sz w:val="22"/>
          <w:szCs w:val="22"/>
        </w:rPr>
        <w:t>s</w:t>
      </w:r>
      <w:r w:rsidRPr="009C2152">
        <w:rPr>
          <w:rFonts w:ascii="Times New Roman" w:hAnsi="Times New Roman" w:cs="Times New Roman"/>
          <w:sz w:val="22"/>
          <w:szCs w:val="22"/>
        </w:rPr>
        <w:t xml:space="preserve"> 1, 2, 2a). Secondary reflections do not have any significant effect on thresholds (Condition</w:t>
      </w:r>
      <w:r>
        <w:rPr>
          <w:rFonts w:ascii="Times New Roman" w:hAnsi="Times New Roman" w:cs="Times New Roman"/>
          <w:sz w:val="22"/>
          <w:szCs w:val="22"/>
        </w:rPr>
        <w:t>s</w:t>
      </w:r>
      <w:r w:rsidRPr="009C2152">
        <w:rPr>
          <w:rFonts w:ascii="Times New Roman" w:hAnsi="Times New Roman" w:cs="Times New Roman"/>
          <w:sz w:val="22"/>
          <w:szCs w:val="22"/>
        </w:rPr>
        <w:t xml:space="preserve">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the control experiment is </w:t>
      </w:r>
      <w:r>
        <w:rPr>
          <w:rFonts w:ascii="Times New Roman" w:hAnsi="Times New Roman" w:cs="Times New Roman"/>
          <w:sz w:val="22"/>
          <w:szCs w:val="22"/>
        </w:rPr>
        <w:t>equivalent to the condition of the main experiment (preregistered Experiment 3) with covariance scalar equal to 1. The thresholds for this condition of the main experiment are plotted here for comparison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Two observers from the control experiment also participated in the main experiment.</w:t>
      </w:r>
    </w:p>
    <w:p w14:paraId="22923790" w14:textId="77777777" w:rsidR="00C111CE" w:rsidRDefault="00C111CE" w:rsidP="00C111CE">
      <w:pPr>
        <w:pStyle w:val="Default"/>
        <w:spacing w:before="0"/>
        <w:rPr>
          <w:rStyle w:val="None"/>
          <w:rFonts w:ascii="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S3</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Psychometric functions for all observers</w:t>
      </w:r>
      <w:r w:rsidRPr="009579D6">
        <w:rPr>
          <w:rFonts w:ascii="Times New Roman" w:hAnsi="Times New Roman" w:cs="Times New Roman"/>
          <w:b/>
          <w:bCs/>
          <w:sz w:val="22"/>
          <w:szCs w:val="22"/>
        </w:rPr>
        <w:t xml:space="preserve">. </w:t>
      </w:r>
      <w:r w:rsidRPr="000960B7">
        <w:rPr>
          <w:rFonts w:ascii="Times New Roman" w:hAnsi="Times New Roman" w:cs="Times New Roman"/>
          <w:sz w:val="22"/>
          <w:szCs w:val="22"/>
        </w:rPr>
        <w:t>Same as</w:t>
      </w:r>
      <w:r>
        <w:rPr>
          <w:rFonts w:ascii="Times New Roman" w:hAnsi="Times New Roman" w:cs="Times New Roman"/>
          <w:b/>
          <w:bCs/>
          <w:sz w:val="22"/>
          <w:szCs w:val="22"/>
        </w:rPr>
        <w:t xml:space="preserve"> </w:t>
      </w:r>
      <w:r>
        <w:rPr>
          <w:rFonts w:ascii="Times New Roman" w:hAnsi="Times New Roman" w:cs="Times New Roman"/>
          <w:sz w:val="22"/>
          <w:szCs w:val="22"/>
        </w:rPr>
        <w:t>Figure 4 for all observers retained in the main experiment.</w:t>
      </w:r>
    </w:p>
    <w:p w14:paraId="25DD4DAD" w14:textId="56A3DE2D" w:rsidR="00446247" w:rsidRPr="005B04C5" w:rsidRDefault="0034285B" w:rsidP="005B04C5">
      <w:pPr>
        <w:pBdr>
          <w:top w:val="nil"/>
          <w:left w:val="nil"/>
          <w:bottom w:val="nil"/>
          <w:right w:val="nil"/>
          <w:between w:val="nil"/>
          <w:bar w:val="nil"/>
        </w:pBdr>
        <w:rPr>
          <w:b/>
          <w:bCs/>
          <w:sz w:val="22"/>
          <w:szCs w:val="22"/>
        </w:rPr>
      </w:pPr>
      <w:r>
        <w:rPr>
          <w:b/>
          <w:bCs/>
        </w:rPr>
        <w:br w:type="page"/>
      </w:r>
    </w:p>
    <w:p w14:paraId="0C316BC9" w14:textId="77777777" w:rsidR="00B66158" w:rsidRDefault="00151AF7" w:rsidP="00D43590">
      <w:pPr>
        <w:pStyle w:val="EndNoteBibliography"/>
        <w:rPr>
          <w:b/>
          <w:bCs/>
        </w:rPr>
      </w:pPr>
      <w:r w:rsidRPr="000E3DCD">
        <w:rPr>
          <w:b/>
          <w:bCs/>
        </w:rPr>
        <w:lastRenderedPageBreak/>
        <w:t>REFERENCES</w:t>
      </w:r>
    </w:p>
    <w:p w14:paraId="47FDB841" w14:textId="77777777" w:rsidR="00D02EE8" w:rsidRDefault="00D02EE8" w:rsidP="00E846BC">
      <w:pPr>
        <w:pStyle w:val="EndNoteBibliography"/>
        <w:ind w:left="720" w:hanging="720"/>
        <w:rPr>
          <w:b/>
          <w:bCs/>
          <w:sz w:val="22"/>
          <w:szCs w:val="22"/>
        </w:rPr>
      </w:pPr>
    </w:p>
    <w:p w14:paraId="27E996E7" w14:textId="77777777" w:rsidR="00525FA9" w:rsidRPr="00525FA9" w:rsidRDefault="00D02EE8" w:rsidP="00525FA9">
      <w:pPr>
        <w:pStyle w:val="EndNoteBibliography"/>
        <w:ind w:left="720" w:hanging="720"/>
        <w:rPr>
          <w:noProof/>
        </w:rPr>
      </w:pPr>
      <w:r>
        <w:rPr>
          <w:b/>
          <w:bCs/>
          <w:sz w:val="22"/>
          <w:szCs w:val="22"/>
        </w:rPr>
        <w:fldChar w:fldCharType="begin"/>
      </w:r>
      <w:r>
        <w:rPr>
          <w:b/>
          <w:bCs/>
          <w:sz w:val="22"/>
          <w:szCs w:val="22"/>
        </w:rPr>
        <w:instrText xml:space="preserve"> ADDIN EN.REFLIST </w:instrText>
      </w:r>
      <w:r>
        <w:rPr>
          <w:b/>
          <w:bCs/>
          <w:sz w:val="22"/>
          <w:szCs w:val="22"/>
        </w:rPr>
        <w:fldChar w:fldCharType="separate"/>
      </w:r>
      <w:r w:rsidR="00525FA9" w:rsidRPr="00525FA9">
        <w:rPr>
          <w:noProof/>
        </w:rPr>
        <w:t xml:space="preserve">Abrams, A. B., Hillis, J. M., &amp; Brainard, D. H. (2007). The relation between color discrimination and color constancy: when is optimal adaptation task dependent? </w:t>
      </w:r>
      <w:r w:rsidR="00525FA9" w:rsidRPr="00525FA9">
        <w:rPr>
          <w:i/>
          <w:noProof/>
        </w:rPr>
        <w:t>Neural Computation, 19</w:t>
      </w:r>
      <w:r w:rsidR="00525FA9" w:rsidRPr="00525FA9">
        <w:rPr>
          <w:noProof/>
        </w:rPr>
        <w:t>, 2610-2637.</w:t>
      </w:r>
    </w:p>
    <w:p w14:paraId="7B347FB1" w14:textId="77777777" w:rsidR="00525FA9" w:rsidRPr="00525FA9" w:rsidRDefault="00525FA9" w:rsidP="00525FA9">
      <w:pPr>
        <w:pStyle w:val="EndNoteBibliography"/>
        <w:ind w:left="720" w:hanging="720"/>
        <w:rPr>
          <w:noProof/>
        </w:rPr>
      </w:pPr>
      <w:r w:rsidRPr="00525FA9">
        <w:rPr>
          <w:noProof/>
        </w:rPr>
        <w:t xml:space="preserve">Adelson, E. H. (1993). Perceptual organization and the judgment of brightness. </w:t>
      </w:r>
      <w:r w:rsidRPr="00525FA9">
        <w:rPr>
          <w:i/>
          <w:noProof/>
        </w:rPr>
        <w:t>Science, 262(December 24)</w:t>
      </w:r>
      <w:r w:rsidRPr="00525FA9">
        <w:rPr>
          <w:noProof/>
        </w:rPr>
        <w:t>, 2042-2044.</w:t>
      </w:r>
    </w:p>
    <w:p w14:paraId="11D11447" w14:textId="77777777" w:rsidR="00525FA9" w:rsidRPr="00525FA9" w:rsidRDefault="00525FA9" w:rsidP="00525FA9">
      <w:pPr>
        <w:pStyle w:val="EndNoteBibliography"/>
        <w:ind w:left="720" w:hanging="720"/>
        <w:rPr>
          <w:noProof/>
        </w:rPr>
      </w:pPr>
      <w:r w:rsidRPr="00525FA9">
        <w:rPr>
          <w:noProof/>
        </w:rPr>
        <w:t xml:space="preserve">Adelson, E. H. (2000). Lightness perception and lightness illusions. In M. Gazzaniga (Ed.), </w:t>
      </w:r>
      <w:r w:rsidRPr="00525FA9">
        <w:rPr>
          <w:i/>
          <w:noProof/>
        </w:rPr>
        <w:t>The New Cognitive Neurosciences, 2nd edition</w:t>
      </w:r>
      <w:r w:rsidRPr="00525FA9">
        <w:rPr>
          <w:noProof/>
        </w:rPr>
        <w:t xml:space="preserve"> (pp. 339-351). Cambridge, MA: MIT Press.</w:t>
      </w:r>
    </w:p>
    <w:p w14:paraId="224B96C8" w14:textId="77777777" w:rsidR="00525FA9" w:rsidRPr="00525FA9" w:rsidRDefault="00525FA9" w:rsidP="00525FA9">
      <w:pPr>
        <w:pStyle w:val="EndNoteBibliography"/>
        <w:ind w:left="720" w:hanging="720"/>
        <w:rPr>
          <w:noProof/>
        </w:rPr>
      </w:pPr>
      <w:r w:rsidRPr="00525FA9">
        <w:rPr>
          <w:noProof/>
        </w:rPr>
        <w:t xml:space="preserve">Afifi, M., Barron, J. T., LeGendre, C., Tsai, Y.-T., &amp; Bleibel, F. (2021). </w:t>
      </w:r>
      <w:r w:rsidRPr="00525FA9">
        <w:rPr>
          <w:i/>
          <w:noProof/>
        </w:rPr>
        <w:t>Cross-camera convolutional color constancy</w:t>
      </w:r>
      <w:r w:rsidRPr="00525FA9">
        <w:rPr>
          <w:noProof/>
        </w:rPr>
        <w:t xml:space="preserve">. Presented at the Proceedings of the IEEE/CVF International Conference on Computer Vision, </w:t>
      </w:r>
    </w:p>
    <w:p w14:paraId="42121D36" w14:textId="77777777" w:rsidR="00525FA9" w:rsidRPr="00525FA9" w:rsidRDefault="00525FA9" w:rsidP="00525FA9">
      <w:pPr>
        <w:pStyle w:val="EndNoteBibliography"/>
        <w:ind w:left="720" w:hanging="720"/>
        <w:rPr>
          <w:noProof/>
        </w:rPr>
      </w:pPr>
      <w:r w:rsidRPr="00525FA9">
        <w:rPr>
          <w:noProof/>
        </w:rPr>
        <w:t xml:space="preserve">Allred, S. R., &amp; Brainard, D. H. (2013). A Bayesian model of lightness perception that incorporates spatial variation in the illumination. </w:t>
      </w:r>
      <w:r w:rsidRPr="00525FA9">
        <w:rPr>
          <w:i/>
          <w:noProof/>
        </w:rPr>
        <w:t>Journal of Vision, 13(7)</w:t>
      </w:r>
      <w:r w:rsidRPr="00525FA9">
        <w:rPr>
          <w:noProof/>
        </w:rPr>
        <w:t>, 1–18.</w:t>
      </w:r>
    </w:p>
    <w:p w14:paraId="044928B5" w14:textId="77777777" w:rsidR="00525FA9" w:rsidRPr="00525FA9" w:rsidRDefault="00525FA9" w:rsidP="00525FA9">
      <w:pPr>
        <w:pStyle w:val="EndNoteBibliography"/>
        <w:ind w:left="720" w:hanging="720"/>
        <w:rPr>
          <w:noProof/>
        </w:rPr>
      </w:pPr>
      <w:r w:rsidRPr="00525FA9">
        <w:rPr>
          <w:noProof/>
        </w:rPr>
        <w:t xml:space="preserve">Alvaro, L., Linhares, J. M. M., Moreira, H., Lillo, J., &amp; Nascimento, S. M. C. (2017). Robust colour constancy in red-green dichromats. </w:t>
      </w:r>
      <w:r w:rsidRPr="00525FA9">
        <w:rPr>
          <w:i/>
          <w:noProof/>
        </w:rPr>
        <w:t>PLoS ONE, 12(6)</w:t>
      </w:r>
      <w:r w:rsidRPr="00525FA9">
        <w:rPr>
          <w:noProof/>
        </w:rPr>
        <w:t>, e0180310.</w:t>
      </w:r>
    </w:p>
    <w:p w14:paraId="19423ED5" w14:textId="77777777" w:rsidR="00525FA9" w:rsidRPr="00525FA9" w:rsidRDefault="00525FA9" w:rsidP="00525FA9">
      <w:pPr>
        <w:pStyle w:val="EndNoteBibliography"/>
        <w:ind w:left="720" w:hanging="720"/>
        <w:rPr>
          <w:noProof/>
        </w:rPr>
      </w:pPr>
      <w:r w:rsidRPr="00525FA9">
        <w:rPr>
          <w:noProof/>
        </w:rPr>
        <w:t xml:space="preserve">American Society for Testing and Materials. (2017). Standard test method for luminous reflectance factor of acoustical materials by use of integrating-sphere reflectometers. </w:t>
      </w:r>
      <w:r w:rsidRPr="00525FA9">
        <w:rPr>
          <w:i/>
          <w:noProof/>
        </w:rPr>
        <w:t>Renovations of Center for Historic Preservation, 98(A)</w:t>
      </w:r>
      <w:r w:rsidRPr="00525FA9">
        <w:rPr>
          <w:noProof/>
        </w:rPr>
        <w:t>, E1477.</w:t>
      </w:r>
    </w:p>
    <w:p w14:paraId="6722C7AD" w14:textId="77777777" w:rsidR="00525FA9" w:rsidRPr="00525FA9" w:rsidRDefault="00525FA9" w:rsidP="00525FA9">
      <w:pPr>
        <w:pStyle w:val="EndNoteBibliography"/>
        <w:ind w:left="720" w:hanging="720"/>
        <w:rPr>
          <w:noProof/>
        </w:rPr>
      </w:pPr>
      <w:r w:rsidRPr="00525FA9">
        <w:rPr>
          <w:noProof/>
        </w:rPr>
        <w:t xml:space="preserve">Arend, L., &amp; Reeves, A. (1986). Simultaneous color constancy. </w:t>
      </w:r>
      <w:r w:rsidRPr="00525FA9">
        <w:rPr>
          <w:i/>
          <w:noProof/>
        </w:rPr>
        <w:t>Journal Of The Optical Society Of America A, 3(10)</w:t>
      </w:r>
      <w:r w:rsidRPr="00525FA9">
        <w:rPr>
          <w:noProof/>
        </w:rPr>
        <w:t>, 1743-1751.</w:t>
      </w:r>
    </w:p>
    <w:p w14:paraId="0376BE40" w14:textId="77777777" w:rsidR="00525FA9" w:rsidRPr="00525FA9" w:rsidRDefault="00525FA9" w:rsidP="00525FA9">
      <w:pPr>
        <w:pStyle w:val="EndNoteBibliography"/>
        <w:ind w:left="720" w:hanging="720"/>
        <w:rPr>
          <w:i/>
          <w:noProof/>
        </w:rPr>
      </w:pPr>
      <w:r w:rsidRPr="00525FA9">
        <w:rPr>
          <w:noProof/>
        </w:rPr>
        <w:t xml:space="preserve">Aston, S., Radonjić, A., Brainard, D. H., &amp; Hurlbert, A. C. (2019). Illumination discrimination for chromatically biased illuminations: implications for colour constancy. </w:t>
      </w:r>
      <w:r w:rsidRPr="00525FA9">
        <w:rPr>
          <w:i/>
          <w:noProof/>
        </w:rPr>
        <w:t>Journal of Vision, 19(30:15)</w:t>
      </w:r>
    </w:p>
    <w:p w14:paraId="63185FC3" w14:textId="77777777" w:rsidR="00525FA9" w:rsidRPr="00525FA9" w:rsidRDefault="00525FA9" w:rsidP="00525FA9">
      <w:pPr>
        <w:pStyle w:val="EndNoteBibliography"/>
        <w:ind w:left="720" w:hanging="720"/>
        <w:rPr>
          <w:noProof/>
        </w:rPr>
      </w:pPr>
      <w:r w:rsidRPr="00525FA9">
        <w:rPr>
          <w:noProof/>
        </w:rPr>
        <w:t xml:space="preserve">Banks, M. S., Geisler, W. S., &amp; Bennett, P. J. (1987). The physical limits of grating visibility. </w:t>
      </w:r>
      <w:r w:rsidRPr="00525FA9">
        <w:rPr>
          <w:i/>
          <w:noProof/>
        </w:rPr>
        <w:t>Vision Research, 27(11)</w:t>
      </w:r>
      <w:r w:rsidRPr="00525FA9">
        <w:rPr>
          <w:noProof/>
        </w:rPr>
        <w:t>, 1915-1924.</w:t>
      </w:r>
    </w:p>
    <w:p w14:paraId="26945540" w14:textId="77777777" w:rsidR="00525FA9" w:rsidRPr="00525FA9" w:rsidRDefault="00525FA9" w:rsidP="00525FA9">
      <w:pPr>
        <w:pStyle w:val="EndNoteBibliography"/>
        <w:ind w:left="720" w:hanging="720"/>
        <w:rPr>
          <w:noProof/>
        </w:rPr>
      </w:pPr>
      <w:r w:rsidRPr="00525FA9">
        <w:rPr>
          <w:noProof/>
        </w:rPr>
        <w:t xml:space="preserve">Barron, J. T., &amp; Malik, J. (2012a). </w:t>
      </w:r>
      <w:r w:rsidRPr="00525FA9">
        <w:rPr>
          <w:i/>
          <w:noProof/>
        </w:rPr>
        <w:t>Color constancy, intrinsic images, and shape estimation.</w:t>
      </w:r>
      <w:r w:rsidRPr="00525FA9">
        <w:rPr>
          <w:noProof/>
        </w:rPr>
        <w:t xml:space="preserve"> Paper presented at ECCV.</w:t>
      </w:r>
    </w:p>
    <w:p w14:paraId="652A4E9F" w14:textId="77777777" w:rsidR="00525FA9" w:rsidRPr="00525FA9" w:rsidRDefault="00525FA9" w:rsidP="00525FA9">
      <w:pPr>
        <w:pStyle w:val="EndNoteBibliography"/>
        <w:ind w:left="720" w:hanging="720"/>
        <w:rPr>
          <w:noProof/>
        </w:rPr>
      </w:pPr>
      <w:r w:rsidRPr="00525FA9">
        <w:rPr>
          <w:noProof/>
        </w:rPr>
        <w:t xml:space="preserve">Barron, J. T., &amp; Malik, J. (2012b). </w:t>
      </w:r>
      <w:r w:rsidRPr="00525FA9">
        <w:rPr>
          <w:i/>
          <w:noProof/>
        </w:rPr>
        <w:t>Shape, albedo, and illumination from a single image of an unknown object.</w:t>
      </w:r>
      <w:r w:rsidRPr="00525FA9">
        <w:rPr>
          <w:noProof/>
        </w:rPr>
        <w:t xml:space="preserve"> Paper presented at IEEE Conference on Computer Vision and Pattern Recognition, 334-341.</w:t>
      </w:r>
    </w:p>
    <w:p w14:paraId="496FC8E3" w14:textId="77777777" w:rsidR="00525FA9" w:rsidRPr="00525FA9" w:rsidRDefault="00525FA9" w:rsidP="00525FA9">
      <w:pPr>
        <w:pStyle w:val="EndNoteBibliography"/>
        <w:ind w:left="720" w:hanging="720"/>
        <w:rPr>
          <w:noProof/>
        </w:rPr>
      </w:pPr>
      <w:r w:rsidRPr="00525FA9">
        <w:rPr>
          <w:noProof/>
        </w:rPr>
        <w:t xml:space="preserve">Bloj, M., Ripamonti, C., Mitha, K., Greenwald, S., Hauck, R., &amp; Brainard, D. H. (2004). An equivalent illuminant model for the effect of surface slant on perceived lightness. </w:t>
      </w:r>
      <w:r w:rsidRPr="00525FA9">
        <w:rPr>
          <w:i/>
          <w:noProof/>
        </w:rPr>
        <w:t>Journal of Vision, 4(9)</w:t>
      </w:r>
      <w:r w:rsidRPr="00525FA9">
        <w:rPr>
          <w:noProof/>
        </w:rPr>
        <w:t>, 735-746.</w:t>
      </w:r>
    </w:p>
    <w:p w14:paraId="1421B907" w14:textId="77777777" w:rsidR="00525FA9" w:rsidRPr="00525FA9" w:rsidRDefault="00525FA9" w:rsidP="00525FA9">
      <w:pPr>
        <w:pStyle w:val="EndNoteBibliography"/>
        <w:ind w:left="720" w:hanging="720"/>
        <w:rPr>
          <w:noProof/>
        </w:rPr>
      </w:pPr>
      <w:r w:rsidRPr="00525FA9">
        <w:rPr>
          <w:noProof/>
        </w:rPr>
        <w:t xml:space="preserve">Boyaci, H., Maloney, L. T., &amp; Hersh, S. (2003). The effect of perceived surface orientation on perceived surface albedo in binocularly viewed scenes. </w:t>
      </w:r>
      <w:r w:rsidRPr="00525FA9">
        <w:rPr>
          <w:i/>
          <w:noProof/>
        </w:rPr>
        <w:t>Journal of Vision, 3(8)</w:t>
      </w:r>
      <w:r w:rsidRPr="00525FA9">
        <w:rPr>
          <w:noProof/>
        </w:rPr>
        <w:t>, 541-553.</w:t>
      </w:r>
    </w:p>
    <w:p w14:paraId="146E305C" w14:textId="77777777" w:rsidR="00525FA9" w:rsidRPr="00525FA9" w:rsidRDefault="00525FA9" w:rsidP="00525FA9">
      <w:pPr>
        <w:pStyle w:val="EndNoteBibliography"/>
        <w:ind w:left="720" w:hanging="720"/>
        <w:rPr>
          <w:noProof/>
        </w:rPr>
      </w:pPr>
      <w:r w:rsidRPr="00525FA9">
        <w:rPr>
          <w:noProof/>
        </w:rPr>
        <w:t xml:space="preserve">Brainard, D. H. (1989). Calibration of a computer controlled color monitor. </w:t>
      </w:r>
      <w:r w:rsidRPr="00525FA9">
        <w:rPr>
          <w:i/>
          <w:noProof/>
        </w:rPr>
        <w:t>Color Research &amp; Application, 14(1)</w:t>
      </w:r>
      <w:r w:rsidRPr="00525FA9">
        <w:rPr>
          <w:noProof/>
        </w:rPr>
        <w:t>, 23-34.</w:t>
      </w:r>
    </w:p>
    <w:p w14:paraId="15526EEE" w14:textId="77777777" w:rsidR="00525FA9" w:rsidRPr="00525FA9" w:rsidRDefault="00525FA9" w:rsidP="00525FA9">
      <w:pPr>
        <w:pStyle w:val="EndNoteBibliography"/>
        <w:ind w:left="720" w:hanging="720"/>
        <w:rPr>
          <w:noProof/>
        </w:rPr>
      </w:pPr>
      <w:r w:rsidRPr="00525FA9">
        <w:rPr>
          <w:noProof/>
        </w:rPr>
        <w:t xml:space="preserve">Brainard, D. H. (1998). Color constancy in the nearly natural image. 2. achromatic loci. </w:t>
      </w:r>
      <w:r w:rsidRPr="00525FA9">
        <w:rPr>
          <w:i/>
          <w:noProof/>
        </w:rPr>
        <w:t>Journal of the Optical Society of America A, 15(2)</w:t>
      </w:r>
      <w:r w:rsidRPr="00525FA9">
        <w:rPr>
          <w:noProof/>
        </w:rPr>
        <w:t>, 307-325.</w:t>
      </w:r>
    </w:p>
    <w:p w14:paraId="0D1827CD" w14:textId="77777777" w:rsidR="00525FA9" w:rsidRPr="00525FA9" w:rsidRDefault="00525FA9" w:rsidP="00525FA9">
      <w:pPr>
        <w:pStyle w:val="EndNoteBibliography"/>
        <w:ind w:left="720" w:hanging="720"/>
        <w:rPr>
          <w:noProof/>
        </w:rPr>
      </w:pPr>
      <w:r w:rsidRPr="00525FA9">
        <w:rPr>
          <w:noProof/>
        </w:rPr>
        <w:t xml:space="preserve">Brainard, D. H. (2015). Color and the cone mosaic. </w:t>
      </w:r>
      <w:r w:rsidRPr="00525FA9">
        <w:rPr>
          <w:i/>
          <w:noProof/>
        </w:rPr>
        <w:t>Annual Review of Vision Science, 1</w:t>
      </w:r>
      <w:r w:rsidRPr="00525FA9">
        <w:rPr>
          <w:noProof/>
        </w:rPr>
        <w:t>, 519-546.</w:t>
      </w:r>
    </w:p>
    <w:p w14:paraId="2127BF20" w14:textId="77777777" w:rsidR="00525FA9" w:rsidRPr="00525FA9" w:rsidRDefault="00525FA9" w:rsidP="00525FA9">
      <w:pPr>
        <w:pStyle w:val="EndNoteBibliography"/>
        <w:ind w:left="720" w:hanging="720"/>
        <w:rPr>
          <w:noProof/>
        </w:rPr>
      </w:pPr>
      <w:r w:rsidRPr="00525FA9">
        <w:rPr>
          <w:noProof/>
        </w:rPr>
        <w:t xml:space="preserve">Brainard, D. H., Brunt, W. A., &amp; Speigle, J. M. (1997). Color constancy in the nearly natural image. 1. asymmetric matches. </w:t>
      </w:r>
      <w:r w:rsidRPr="00525FA9">
        <w:rPr>
          <w:i/>
          <w:noProof/>
        </w:rPr>
        <w:t>Journal of the Optical Society of America A, 14(9)</w:t>
      </w:r>
      <w:r w:rsidRPr="00525FA9">
        <w:rPr>
          <w:noProof/>
        </w:rPr>
        <w:t>, 2091-2110.</w:t>
      </w:r>
    </w:p>
    <w:p w14:paraId="38817D1B" w14:textId="77777777" w:rsidR="00525FA9" w:rsidRPr="00525FA9" w:rsidRDefault="00525FA9" w:rsidP="00525FA9">
      <w:pPr>
        <w:pStyle w:val="EndNoteBibliography"/>
        <w:ind w:left="720" w:hanging="720"/>
        <w:rPr>
          <w:noProof/>
        </w:rPr>
      </w:pPr>
      <w:r w:rsidRPr="00525FA9">
        <w:rPr>
          <w:noProof/>
        </w:rPr>
        <w:t xml:space="preserve">Brainard, D. H., &amp; Freeman, W. T. (1997). Bayesian color constancy. </w:t>
      </w:r>
      <w:r w:rsidRPr="00525FA9">
        <w:rPr>
          <w:i/>
          <w:noProof/>
        </w:rPr>
        <w:t>Journal of the Optical Society of America A, 14(7)</w:t>
      </w:r>
      <w:r w:rsidRPr="00525FA9">
        <w:rPr>
          <w:noProof/>
        </w:rPr>
        <w:t>, 1393-1411.</w:t>
      </w:r>
    </w:p>
    <w:p w14:paraId="2D0FBE68" w14:textId="77777777" w:rsidR="00525FA9" w:rsidRPr="00525FA9" w:rsidRDefault="00525FA9" w:rsidP="00525FA9">
      <w:pPr>
        <w:pStyle w:val="EndNoteBibliography"/>
        <w:ind w:left="720" w:hanging="720"/>
        <w:rPr>
          <w:noProof/>
        </w:rPr>
      </w:pPr>
      <w:r w:rsidRPr="00525FA9">
        <w:rPr>
          <w:noProof/>
        </w:rPr>
        <w:lastRenderedPageBreak/>
        <w:t xml:space="preserve">Brainard, D. H., Longere, P., Delahunt, P. B., Freeman, W. T., Kraft, J. M., &amp; Xiao, B. (2006). Bayesian model of human color constancy. </w:t>
      </w:r>
      <w:r w:rsidRPr="00525FA9">
        <w:rPr>
          <w:i/>
          <w:noProof/>
        </w:rPr>
        <w:t>Journal of Vision, 6(11)</w:t>
      </w:r>
      <w:r w:rsidRPr="00525FA9">
        <w:rPr>
          <w:noProof/>
        </w:rPr>
        <w:t>, 1267-1281.</w:t>
      </w:r>
    </w:p>
    <w:p w14:paraId="65708F86" w14:textId="77777777" w:rsidR="00525FA9" w:rsidRPr="00525FA9" w:rsidRDefault="00525FA9" w:rsidP="00525FA9">
      <w:pPr>
        <w:pStyle w:val="EndNoteBibliography"/>
        <w:ind w:left="720" w:hanging="720"/>
        <w:rPr>
          <w:i/>
          <w:noProof/>
        </w:rPr>
      </w:pPr>
      <w:r w:rsidRPr="00525FA9">
        <w:rPr>
          <w:noProof/>
        </w:rPr>
        <w:t xml:space="preserve">Brainard, D. H., &amp; Maloney, L. T. (2011). Surface color perception and equivalent illumination models. </w:t>
      </w:r>
      <w:r w:rsidRPr="00525FA9">
        <w:rPr>
          <w:i/>
          <w:noProof/>
        </w:rPr>
        <w:t>Journal of Vision, 11(5)</w:t>
      </w:r>
    </w:p>
    <w:p w14:paraId="12E7413A" w14:textId="77777777" w:rsidR="00525FA9" w:rsidRPr="00525FA9" w:rsidRDefault="00525FA9" w:rsidP="00525FA9">
      <w:pPr>
        <w:pStyle w:val="EndNoteBibliography"/>
        <w:ind w:left="720" w:hanging="720"/>
        <w:rPr>
          <w:noProof/>
        </w:rPr>
      </w:pPr>
      <w:r w:rsidRPr="00525FA9">
        <w:rPr>
          <w:noProof/>
        </w:rPr>
        <w:t xml:space="preserve">Brainard, D. H., Pelli, D. G., &amp; Robson, T. (2002). Display characterization. In J. P. Hornak (Ed.), </w:t>
      </w:r>
      <w:r w:rsidRPr="00525FA9">
        <w:rPr>
          <w:i/>
          <w:noProof/>
        </w:rPr>
        <w:t>Encylopedia of Imaging Science and Technology</w:t>
      </w:r>
      <w:r w:rsidRPr="00525FA9">
        <w:rPr>
          <w:noProof/>
        </w:rPr>
        <w:t xml:space="preserve"> (pp. 172-188). New York: Wiley.</w:t>
      </w:r>
    </w:p>
    <w:p w14:paraId="31483E48" w14:textId="77777777" w:rsidR="00525FA9" w:rsidRPr="00525FA9" w:rsidRDefault="00525FA9" w:rsidP="00525FA9">
      <w:pPr>
        <w:pStyle w:val="EndNoteBibliography"/>
        <w:ind w:left="720" w:hanging="720"/>
        <w:rPr>
          <w:noProof/>
        </w:rPr>
      </w:pPr>
      <w:r w:rsidRPr="00525FA9">
        <w:rPr>
          <w:noProof/>
        </w:rPr>
        <w:t xml:space="preserve">Brainard, D. H., &amp; Radonjić, A. (2014). Color constancy. </w:t>
      </w:r>
      <w:r w:rsidRPr="00525FA9">
        <w:rPr>
          <w:i/>
          <w:noProof/>
        </w:rPr>
        <w:t>The New Visual Neurosciences, 1</w:t>
      </w:r>
      <w:r w:rsidRPr="00525FA9">
        <w:rPr>
          <w:noProof/>
        </w:rPr>
        <w:t>, 545–556.</w:t>
      </w:r>
    </w:p>
    <w:p w14:paraId="123C171A" w14:textId="77777777" w:rsidR="00525FA9" w:rsidRPr="00525FA9" w:rsidRDefault="00525FA9" w:rsidP="00525FA9">
      <w:pPr>
        <w:pStyle w:val="EndNoteBibliography"/>
        <w:ind w:left="720" w:hanging="720"/>
        <w:rPr>
          <w:i/>
          <w:noProof/>
        </w:rPr>
      </w:pPr>
      <w:r w:rsidRPr="00525FA9">
        <w:rPr>
          <w:noProof/>
        </w:rPr>
        <w:t xml:space="preserve">Brascamp, J. W., &amp; Shevell, S. K. (2021). The certainty of ambiguity in visual neural representations. </w:t>
      </w:r>
      <w:r w:rsidRPr="00525FA9">
        <w:rPr>
          <w:i/>
          <w:noProof/>
        </w:rPr>
        <w:t>Annual Review of Vision Science, in press</w:t>
      </w:r>
    </w:p>
    <w:p w14:paraId="3D6C3C5B" w14:textId="77777777" w:rsidR="00525FA9" w:rsidRPr="00525FA9" w:rsidRDefault="00525FA9" w:rsidP="00525FA9">
      <w:pPr>
        <w:pStyle w:val="EndNoteBibliography"/>
        <w:ind w:left="720" w:hanging="720"/>
        <w:rPr>
          <w:noProof/>
        </w:rPr>
      </w:pPr>
      <w:r w:rsidRPr="00525FA9">
        <w:rPr>
          <w:noProof/>
        </w:rPr>
        <w:t xml:space="preserve">Brindley, G. S. (1960). </w:t>
      </w:r>
      <w:r w:rsidRPr="00525FA9">
        <w:rPr>
          <w:i/>
          <w:noProof/>
        </w:rPr>
        <w:t>Physiology of the Retina and the Visual Pathway</w:t>
      </w:r>
      <w:r w:rsidRPr="00525FA9">
        <w:rPr>
          <w:noProof/>
        </w:rPr>
        <w:t>. London: Arnold.</w:t>
      </w:r>
    </w:p>
    <w:p w14:paraId="4815F5E2" w14:textId="77777777" w:rsidR="00525FA9" w:rsidRPr="00525FA9" w:rsidRDefault="00525FA9" w:rsidP="00525FA9">
      <w:pPr>
        <w:pStyle w:val="EndNoteBibliography"/>
        <w:ind w:left="720" w:hanging="720"/>
        <w:rPr>
          <w:noProof/>
        </w:rPr>
      </w:pPr>
      <w:r w:rsidRPr="00525FA9">
        <w:rPr>
          <w:noProof/>
        </w:rPr>
        <w:t xml:space="preserve">Brown, R. O., &amp; MacLeod, D. I. A. (1997). Color appearance depends on the variance of surround colors. </w:t>
      </w:r>
      <w:r w:rsidRPr="00525FA9">
        <w:rPr>
          <w:i/>
          <w:noProof/>
        </w:rPr>
        <w:t>Current Biology, 7</w:t>
      </w:r>
      <w:r w:rsidRPr="00525FA9">
        <w:rPr>
          <w:noProof/>
        </w:rPr>
        <w:t>, 844-849.</w:t>
      </w:r>
    </w:p>
    <w:p w14:paraId="1826E6F9" w14:textId="77777777" w:rsidR="00525FA9" w:rsidRPr="00525FA9" w:rsidRDefault="00525FA9" w:rsidP="00525FA9">
      <w:pPr>
        <w:pStyle w:val="EndNoteBibliography"/>
        <w:ind w:left="720" w:hanging="720"/>
        <w:rPr>
          <w:noProof/>
        </w:rPr>
      </w:pPr>
      <w:r w:rsidRPr="00525FA9">
        <w:rPr>
          <w:noProof/>
        </w:rPr>
        <w:t xml:space="preserve">Burge, J. (2020). Image-computable ideal observers for tasks with natural stimuli. </w:t>
      </w:r>
      <w:r w:rsidRPr="00525FA9">
        <w:rPr>
          <w:i/>
          <w:noProof/>
        </w:rPr>
        <w:t>Annual Review of Neuroscience, 6</w:t>
      </w:r>
      <w:r w:rsidRPr="00525FA9">
        <w:rPr>
          <w:noProof/>
        </w:rPr>
        <w:t>, 491-517.</w:t>
      </w:r>
    </w:p>
    <w:p w14:paraId="5AF156DA" w14:textId="77777777" w:rsidR="00525FA9" w:rsidRPr="00525FA9" w:rsidRDefault="00525FA9" w:rsidP="00525FA9">
      <w:pPr>
        <w:pStyle w:val="EndNoteBibliography"/>
        <w:ind w:left="720" w:hanging="720"/>
        <w:rPr>
          <w:noProof/>
        </w:rPr>
      </w:pPr>
      <w:r w:rsidRPr="00525FA9">
        <w:rPr>
          <w:noProof/>
        </w:rPr>
        <w:t xml:space="preserve">Burge, J., &amp; Geisler, W. S. (2011). Optimal defocus estimation in individual natural images. </w:t>
      </w:r>
      <w:r w:rsidRPr="00525FA9">
        <w:rPr>
          <w:i/>
          <w:noProof/>
        </w:rPr>
        <w:t>Proceedings of the National Academy of Sciences, 108(40)</w:t>
      </w:r>
      <w:r w:rsidRPr="00525FA9">
        <w:rPr>
          <w:noProof/>
        </w:rPr>
        <w:t>, 16849-16854.</w:t>
      </w:r>
    </w:p>
    <w:p w14:paraId="7E2715B5" w14:textId="77777777" w:rsidR="00525FA9" w:rsidRPr="00525FA9" w:rsidRDefault="00525FA9" w:rsidP="00525FA9">
      <w:pPr>
        <w:pStyle w:val="EndNoteBibliography"/>
        <w:ind w:left="720" w:hanging="720"/>
        <w:rPr>
          <w:i/>
          <w:noProof/>
        </w:rPr>
      </w:pPr>
      <w:r w:rsidRPr="00525FA9">
        <w:rPr>
          <w:noProof/>
        </w:rPr>
        <w:t xml:space="preserve">Burge, J., &amp; Geisler, W. S. (2014). Optimal disparity estimation in natural stereo images. </w:t>
      </w:r>
      <w:r w:rsidRPr="00525FA9">
        <w:rPr>
          <w:i/>
          <w:noProof/>
        </w:rPr>
        <w:t>Journal of Vision, 14(2)</w:t>
      </w:r>
    </w:p>
    <w:p w14:paraId="5A1BC01D" w14:textId="77777777" w:rsidR="00525FA9" w:rsidRPr="00525FA9" w:rsidRDefault="00525FA9" w:rsidP="00525FA9">
      <w:pPr>
        <w:pStyle w:val="EndNoteBibliography"/>
        <w:ind w:left="720" w:hanging="720"/>
        <w:rPr>
          <w:noProof/>
        </w:rPr>
      </w:pPr>
      <w:r w:rsidRPr="00525FA9">
        <w:rPr>
          <w:noProof/>
        </w:rPr>
        <w:t xml:space="preserve">Burge, J., &amp; Geisler, W. S. (2015). Optimal speed estimation in natural image movies predicts human performance. </w:t>
      </w:r>
      <w:r w:rsidRPr="00525FA9">
        <w:rPr>
          <w:i/>
          <w:noProof/>
        </w:rPr>
        <w:t>Nature Communications, 6</w:t>
      </w:r>
      <w:r w:rsidRPr="00525FA9">
        <w:rPr>
          <w:noProof/>
        </w:rPr>
        <w:t>, 7900.</w:t>
      </w:r>
    </w:p>
    <w:p w14:paraId="1DDA9B81" w14:textId="77777777" w:rsidR="00525FA9" w:rsidRPr="00525FA9" w:rsidRDefault="00525FA9" w:rsidP="00525FA9">
      <w:pPr>
        <w:pStyle w:val="EndNoteBibliography"/>
        <w:ind w:left="720" w:hanging="720"/>
        <w:rPr>
          <w:noProof/>
        </w:rPr>
      </w:pPr>
      <w:r w:rsidRPr="00525FA9">
        <w:rPr>
          <w:noProof/>
        </w:rPr>
        <w:t xml:space="preserve">Burge, J., &amp; Jaini, P. (2017). Accuracy maximization analysis for sensory-perceptual tasks: computational improvements, filter robustness, and coding advantages for scaled additive noise. </w:t>
      </w:r>
      <w:r w:rsidRPr="00525FA9">
        <w:rPr>
          <w:i/>
          <w:noProof/>
        </w:rPr>
        <w:t>PLoS Computational Biology, 13(2)</w:t>
      </w:r>
      <w:r w:rsidRPr="00525FA9">
        <w:rPr>
          <w:noProof/>
        </w:rPr>
        <w:t>, e1005281.</w:t>
      </w:r>
    </w:p>
    <w:p w14:paraId="34B40B9A" w14:textId="77777777" w:rsidR="00525FA9" w:rsidRPr="00525FA9" w:rsidRDefault="00525FA9" w:rsidP="00525FA9">
      <w:pPr>
        <w:pStyle w:val="EndNoteBibliography"/>
        <w:ind w:left="720" w:hanging="720"/>
        <w:rPr>
          <w:noProof/>
        </w:rPr>
      </w:pPr>
      <w:r w:rsidRPr="00525FA9">
        <w:rPr>
          <w:noProof/>
        </w:rPr>
        <w:t xml:space="preserve">Burnham, R. W., Evans, R. M., &amp; Newhall, S. M. (1952). Influence on color perception of adaptation to illumination. </w:t>
      </w:r>
      <w:r w:rsidRPr="00525FA9">
        <w:rPr>
          <w:i/>
          <w:noProof/>
        </w:rPr>
        <w:t>Journal of the Optical Society of America, 42(9)</w:t>
      </w:r>
      <w:r w:rsidRPr="00525FA9">
        <w:rPr>
          <w:noProof/>
        </w:rPr>
        <w:t>, 597-605.</w:t>
      </w:r>
    </w:p>
    <w:p w14:paraId="19C13DA5" w14:textId="77777777" w:rsidR="00525FA9" w:rsidRPr="00525FA9" w:rsidRDefault="00525FA9" w:rsidP="00525FA9">
      <w:pPr>
        <w:pStyle w:val="EndNoteBibliography"/>
        <w:ind w:left="720" w:hanging="720"/>
        <w:rPr>
          <w:noProof/>
        </w:rPr>
      </w:pPr>
      <w:r w:rsidRPr="00525FA9">
        <w:rPr>
          <w:noProof/>
        </w:rPr>
        <w:t xml:space="preserve">Chichilnisky, E. J., &amp; Wandell, B. A. (1997). Increment-decrement asymmetry in adaptation. </w:t>
      </w:r>
      <w:r w:rsidRPr="00525FA9">
        <w:rPr>
          <w:i/>
          <w:noProof/>
        </w:rPr>
        <w:t>Vision Research, 37</w:t>
      </w:r>
      <w:r w:rsidRPr="00525FA9">
        <w:rPr>
          <w:noProof/>
        </w:rPr>
        <w:t>, 616.</w:t>
      </w:r>
    </w:p>
    <w:p w14:paraId="6FFDC67E" w14:textId="77777777" w:rsidR="00525FA9" w:rsidRPr="00525FA9" w:rsidRDefault="00525FA9" w:rsidP="00525FA9">
      <w:pPr>
        <w:pStyle w:val="EndNoteBibliography"/>
        <w:ind w:left="720" w:hanging="720"/>
        <w:rPr>
          <w:noProof/>
        </w:rPr>
      </w:pPr>
      <w:r w:rsidRPr="00525FA9">
        <w:rPr>
          <w:noProof/>
        </w:rPr>
        <w:t xml:space="preserve">Chin, B. M., &amp; Burge, J. (2020). Predicting the partition of behavioral variability in speed perception with naturalistic stimuli. </w:t>
      </w:r>
      <w:r w:rsidRPr="00525FA9">
        <w:rPr>
          <w:i/>
          <w:noProof/>
        </w:rPr>
        <w:t>Journal of Neuroscience, 40(4)</w:t>
      </w:r>
      <w:r w:rsidRPr="00525FA9">
        <w:rPr>
          <w:noProof/>
        </w:rPr>
        <w:t>, 864-879.</w:t>
      </w:r>
    </w:p>
    <w:p w14:paraId="7F9FBCED" w14:textId="77777777" w:rsidR="00525FA9" w:rsidRPr="00525FA9" w:rsidRDefault="00525FA9" w:rsidP="00525FA9">
      <w:pPr>
        <w:pStyle w:val="EndNoteBibliography"/>
        <w:ind w:left="720" w:hanging="720"/>
        <w:rPr>
          <w:noProof/>
        </w:rPr>
      </w:pPr>
      <w:r w:rsidRPr="00525FA9">
        <w:rPr>
          <w:noProof/>
        </w:rPr>
        <w:t xml:space="preserve">CIE. (2007). </w:t>
      </w:r>
      <w:r w:rsidRPr="00525FA9">
        <w:rPr>
          <w:i/>
          <w:noProof/>
        </w:rPr>
        <w:t>Fundamental chromaticity diagram with physiological axes – Parts 1 and 2. Technical Report 170-1</w:t>
      </w:r>
      <w:r w:rsidRPr="00525FA9">
        <w:rPr>
          <w:noProof/>
        </w:rPr>
        <w:t>. Vienna: Central Bureau of the Commission Internationale de l' Éclairage.</w:t>
      </w:r>
    </w:p>
    <w:p w14:paraId="684A025E" w14:textId="77777777" w:rsidR="00525FA9" w:rsidRPr="00525FA9" w:rsidRDefault="00525FA9" w:rsidP="00525FA9">
      <w:pPr>
        <w:pStyle w:val="EndNoteBibliography"/>
        <w:ind w:left="720" w:hanging="720"/>
        <w:rPr>
          <w:noProof/>
        </w:rPr>
      </w:pPr>
      <w:r w:rsidRPr="00525FA9">
        <w:rPr>
          <w:noProof/>
        </w:rPr>
        <w:t xml:space="preserve">Cohen, J. (1964). Dependency of the spectral reflectance curves of the Munsell color chips. </w:t>
      </w:r>
      <w:r w:rsidRPr="00525FA9">
        <w:rPr>
          <w:i/>
          <w:noProof/>
        </w:rPr>
        <w:t>Psychon. Sci, 1</w:t>
      </w:r>
      <w:r w:rsidRPr="00525FA9">
        <w:rPr>
          <w:noProof/>
        </w:rPr>
        <w:t>, 369-370.</w:t>
      </w:r>
    </w:p>
    <w:p w14:paraId="78A34E37" w14:textId="77777777" w:rsidR="00525FA9" w:rsidRPr="00525FA9" w:rsidRDefault="00525FA9" w:rsidP="00525FA9">
      <w:pPr>
        <w:pStyle w:val="EndNoteBibliography"/>
        <w:ind w:left="720" w:hanging="720"/>
        <w:rPr>
          <w:noProof/>
        </w:rPr>
      </w:pPr>
      <w:r w:rsidRPr="00525FA9">
        <w:rPr>
          <w:noProof/>
        </w:rPr>
        <w:t xml:space="preserve">Cohen, M. R., &amp; Newsome, W. T. (2009). Estimates of the contribution of single neurons to perception depend on timescale and noise correlation. </w:t>
      </w:r>
      <w:r w:rsidRPr="00525FA9">
        <w:rPr>
          <w:i/>
          <w:noProof/>
        </w:rPr>
        <w:t>J Neurosci, 29(20)</w:t>
      </w:r>
      <w:r w:rsidRPr="00525FA9">
        <w:rPr>
          <w:noProof/>
        </w:rPr>
        <w:t>, 6635-6648.</w:t>
      </w:r>
    </w:p>
    <w:p w14:paraId="3D373784" w14:textId="77777777" w:rsidR="00525FA9" w:rsidRPr="00525FA9" w:rsidRDefault="00525FA9" w:rsidP="00525FA9">
      <w:pPr>
        <w:pStyle w:val="EndNoteBibliography"/>
        <w:ind w:left="720" w:hanging="720"/>
        <w:rPr>
          <w:noProof/>
        </w:rPr>
      </w:pPr>
      <w:r w:rsidRPr="00525FA9">
        <w:rPr>
          <w:noProof/>
        </w:rPr>
        <w:t xml:space="preserve">Cottaris, N. P., Jiang, H., Ding, X., Wandell, B. A., &amp; Brainard, D. H. (2019). A computational-observer model of spatial contrast sensitivity: Effects of wave-front-based optics, cone-mosaic structure, and inference engine. </w:t>
      </w:r>
      <w:r w:rsidRPr="00525FA9">
        <w:rPr>
          <w:i/>
          <w:noProof/>
        </w:rPr>
        <w:t>Journal of Vision, 19(4)</w:t>
      </w:r>
      <w:r w:rsidRPr="00525FA9">
        <w:rPr>
          <w:noProof/>
        </w:rPr>
        <w:t>, 8.</w:t>
      </w:r>
    </w:p>
    <w:p w14:paraId="4A42F49C" w14:textId="77777777" w:rsidR="00525FA9" w:rsidRPr="00525FA9" w:rsidRDefault="00525FA9" w:rsidP="00525FA9">
      <w:pPr>
        <w:pStyle w:val="EndNoteBibliography"/>
        <w:ind w:left="720" w:hanging="720"/>
        <w:rPr>
          <w:noProof/>
        </w:rPr>
      </w:pPr>
      <w:r w:rsidRPr="00525FA9">
        <w:rPr>
          <w:noProof/>
        </w:rPr>
        <w:t xml:space="preserve">Fechner, G. T. (1860). </w:t>
      </w:r>
      <w:r w:rsidRPr="00525FA9">
        <w:rPr>
          <w:i/>
          <w:noProof/>
        </w:rPr>
        <w:t>Elements of Psychophysics</w:t>
      </w:r>
      <w:r w:rsidRPr="00525FA9">
        <w:rPr>
          <w:noProof/>
        </w:rPr>
        <w:t xml:space="preserve"> (H. E. Adler, 1966, Trans.). New York: Holt, Rinehart and Winston.</w:t>
      </w:r>
    </w:p>
    <w:p w14:paraId="20A3B8E0" w14:textId="77777777" w:rsidR="00525FA9" w:rsidRPr="00525FA9" w:rsidRDefault="00525FA9" w:rsidP="00525FA9">
      <w:pPr>
        <w:pStyle w:val="EndNoteBibliography"/>
        <w:ind w:left="720" w:hanging="720"/>
        <w:rPr>
          <w:noProof/>
        </w:rPr>
      </w:pPr>
      <w:r w:rsidRPr="00525FA9">
        <w:rPr>
          <w:noProof/>
        </w:rPr>
        <w:t xml:space="preserve">Flachot, A., &amp; Gegenfurtner, K. R. (2018). Processing of chromatic information in a deep convolutional neural network. </w:t>
      </w:r>
      <w:r w:rsidRPr="00525FA9">
        <w:rPr>
          <w:i/>
          <w:noProof/>
        </w:rPr>
        <w:t>JOSA A, 35(4)</w:t>
      </w:r>
      <w:r w:rsidRPr="00525FA9">
        <w:rPr>
          <w:noProof/>
        </w:rPr>
        <w:t>, B334-B346.</w:t>
      </w:r>
    </w:p>
    <w:p w14:paraId="0D6132C2" w14:textId="77777777" w:rsidR="00525FA9" w:rsidRPr="00525FA9" w:rsidRDefault="00525FA9" w:rsidP="00525FA9">
      <w:pPr>
        <w:pStyle w:val="EndNoteBibliography"/>
        <w:ind w:left="720" w:hanging="720"/>
        <w:rPr>
          <w:noProof/>
        </w:rPr>
      </w:pPr>
      <w:r w:rsidRPr="00525FA9">
        <w:rPr>
          <w:noProof/>
        </w:rPr>
        <w:lastRenderedPageBreak/>
        <w:t xml:space="preserve">Flachot, A., &amp; Gegenfurtner, K. R. (2021). Color for object recognition: Hue and chroma sensitivity in the deep features of convolutional neural networks. </w:t>
      </w:r>
      <w:r w:rsidRPr="00525FA9">
        <w:rPr>
          <w:i/>
          <w:noProof/>
        </w:rPr>
        <w:t>Vision Research, 182</w:t>
      </w:r>
      <w:r w:rsidRPr="00525FA9">
        <w:rPr>
          <w:noProof/>
        </w:rPr>
        <w:t>, 89-100.</w:t>
      </w:r>
    </w:p>
    <w:p w14:paraId="3DFE7381" w14:textId="77777777" w:rsidR="00525FA9" w:rsidRPr="00525FA9" w:rsidRDefault="00525FA9" w:rsidP="00525FA9">
      <w:pPr>
        <w:pStyle w:val="EndNoteBibliography"/>
        <w:ind w:left="720" w:hanging="720"/>
        <w:rPr>
          <w:noProof/>
        </w:rPr>
      </w:pPr>
      <w:r w:rsidRPr="00525FA9">
        <w:rPr>
          <w:noProof/>
        </w:rPr>
        <w:t xml:space="preserve">Foster, D. H. (2011). Color constancy. </w:t>
      </w:r>
      <w:r w:rsidRPr="00525FA9">
        <w:rPr>
          <w:i/>
          <w:noProof/>
        </w:rPr>
        <w:t>Vision Research, 51(7)</w:t>
      </w:r>
      <w:r w:rsidRPr="00525FA9">
        <w:rPr>
          <w:noProof/>
        </w:rPr>
        <w:t>, 674-700.</w:t>
      </w:r>
    </w:p>
    <w:p w14:paraId="51132811" w14:textId="77777777" w:rsidR="00525FA9" w:rsidRPr="00525FA9" w:rsidRDefault="00525FA9" w:rsidP="00525FA9">
      <w:pPr>
        <w:pStyle w:val="EndNoteBibliography"/>
        <w:ind w:left="720" w:hanging="720"/>
        <w:rPr>
          <w:noProof/>
        </w:rPr>
      </w:pPr>
      <w:r w:rsidRPr="00525FA9">
        <w:rPr>
          <w:noProof/>
        </w:rPr>
        <w:t xml:space="preserve">Gegenfurtner, K., &amp; Kiper, D. C. (1992). Contrast detection in luminance and chromatic noise. </w:t>
      </w:r>
      <w:r w:rsidRPr="00525FA9">
        <w:rPr>
          <w:i/>
          <w:noProof/>
        </w:rPr>
        <w:t>Journal of the Optical Society of America A, 9(11)</w:t>
      </w:r>
      <w:r w:rsidRPr="00525FA9">
        <w:rPr>
          <w:noProof/>
        </w:rPr>
        <w:t>, 1880-1888.</w:t>
      </w:r>
    </w:p>
    <w:p w14:paraId="6F9F9D58" w14:textId="77777777" w:rsidR="00525FA9" w:rsidRPr="00525FA9" w:rsidRDefault="00525FA9" w:rsidP="00525FA9">
      <w:pPr>
        <w:pStyle w:val="EndNoteBibliography"/>
        <w:ind w:left="720" w:hanging="720"/>
        <w:rPr>
          <w:noProof/>
        </w:rPr>
      </w:pPr>
      <w:r w:rsidRPr="00525FA9">
        <w:rPr>
          <w:noProof/>
        </w:rPr>
        <w:t xml:space="preserve">Gehler, P., Rother, C., Kiefel, M., Zhang, L., &amp; Schölkopf, B. (2011). </w:t>
      </w:r>
      <w:r w:rsidRPr="00525FA9">
        <w:rPr>
          <w:i/>
          <w:noProof/>
        </w:rPr>
        <w:t>Recovering intrinsic images with a global sparsity prior on reflectance.</w:t>
      </w:r>
      <w:r w:rsidRPr="00525FA9">
        <w:rPr>
          <w:noProof/>
        </w:rPr>
        <w:t xml:space="preserve"> Paper presented at Advances in Neural Information Processing Systems, 765-773.</w:t>
      </w:r>
    </w:p>
    <w:p w14:paraId="70E18D8B" w14:textId="77777777" w:rsidR="00525FA9" w:rsidRPr="00525FA9" w:rsidRDefault="00525FA9" w:rsidP="00525FA9">
      <w:pPr>
        <w:pStyle w:val="EndNoteBibliography"/>
        <w:ind w:left="720" w:hanging="720"/>
        <w:rPr>
          <w:noProof/>
        </w:rPr>
      </w:pPr>
      <w:r w:rsidRPr="00525FA9">
        <w:rPr>
          <w:noProof/>
        </w:rPr>
        <w:t xml:space="preserve">Geisler, W. S. (2008). Visual perception and the statistical properties of natural scenes. </w:t>
      </w:r>
      <w:r w:rsidRPr="00525FA9">
        <w:rPr>
          <w:i/>
          <w:noProof/>
        </w:rPr>
        <w:t>Annual Review of Psychology, 59</w:t>
      </w:r>
      <w:r w:rsidRPr="00525FA9">
        <w:rPr>
          <w:noProof/>
        </w:rPr>
        <w:t>, 167-192.</w:t>
      </w:r>
    </w:p>
    <w:p w14:paraId="6D83743E" w14:textId="77777777" w:rsidR="00525FA9" w:rsidRPr="00525FA9" w:rsidRDefault="00525FA9" w:rsidP="00525FA9">
      <w:pPr>
        <w:pStyle w:val="EndNoteBibliography"/>
        <w:ind w:left="720" w:hanging="720"/>
        <w:rPr>
          <w:noProof/>
        </w:rPr>
      </w:pPr>
      <w:r w:rsidRPr="00525FA9">
        <w:rPr>
          <w:noProof/>
        </w:rPr>
        <w:t xml:space="preserve">Geisler, W. S., Najemnik, J., &amp; Ing, A. D. (2009). Optimal stimulus encoders for natural tasks. </w:t>
      </w:r>
      <w:r w:rsidRPr="00525FA9">
        <w:rPr>
          <w:i/>
          <w:noProof/>
        </w:rPr>
        <w:t>Journal of Vision, 9(13)</w:t>
      </w:r>
      <w:r w:rsidRPr="00525FA9">
        <w:rPr>
          <w:noProof/>
        </w:rPr>
        <w:t>, 17 11-16.</w:t>
      </w:r>
    </w:p>
    <w:p w14:paraId="55FAE89C" w14:textId="77777777" w:rsidR="00525FA9" w:rsidRPr="00525FA9" w:rsidRDefault="00525FA9" w:rsidP="00525FA9">
      <w:pPr>
        <w:pStyle w:val="EndNoteBibliography"/>
        <w:ind w:left="720" w:hanging="720"/>
        <w:rPr>
          <w:noProof/>
        </w:rPr>
      </w:pPr>
      <w:r w:rsidRPr="00525FA9">
        <w:rPr>
          <w:noProof/>
        </w:rPr>
        <w:t xml:space="preserve">Gilchrist, A. L. (1977). Perceived lightness depends on perceived spatial arrangement. </w:t>
      </w:r>
      <w:r w:rsidRPr="00525FA9">
        <w:rPr>
          <w:i/>
          <w:noProof/>
        </w:rPr>
        <w:t>Science, 195</w:t>
      </w:r>
      <w:r w:rsidRPr="00525FA9">
        <w:rPr>
          <w:noProof/>
        </w:rPr>
        <w:t>, 185.</w:t>
      </w:r>
    </w:p>
    <w:p w14:paraId="5EBE7110" w14:textId="77777777" w:rsidR="00525FA9" w:rsidRPr="00525FA9" w:rsidRDefault="00525FA9" w:rsidP="00525FA9">
      <w:pPr>
        <w:pStyle w:val="EndNoteBibliography"/>
        <w:ind w:left="720" w:hanging="720"/>
        <w:rPr>
          <w:noProof/>
        </w:rPr>
      </w:pPr>
      <w:r w:rsidRPr="00525FA9">
        <w:rPr>
          <w:noProof/>
        </w:rPr>
        <w:t xml:space="preserve">Gilchrist, A. L. (2006). </w:t>
      </w:r>
      <w:r w:rsidRPr="00525FA9">
        <w:rPr>
          <w:i/>
          <w:noProof/>
        </w:rPr>
        <w:t>Seeing Black and White</w:t>
      </w:r>
      <w:r w:rsidRPr="00525FA9">
        <w:rPr>
          <w:noProof/>
        </w:rPr>
        <w:t>. Oxford: Oxford University Press.</w:t>
      </w:r>
    </w:p>
    <w:p w14:paraId="7E84B9C5" w14:textId="77777777" w:rsidR="00525FA9" w:rsidRPr="00525FA9" w:rsidRDefault="00525FA9" w:rsidP="00525FA9">
      <w:pPr>
        <w:pStyle w:val="EndNoteBibliography"/>
        <w:ind w:left="720" w:hanging="720"/>
        <w:rPr>
          <w:noProof/>
        </w:rPr>
      </w:pPr>
      <w:r w:rsidRPr="00525FA9">
        <w:rPr>
          <w:noProof/>
        </w:rPr>
        <w:t xml:space="preserve">Giulianini, F., &amp; Eskew, R. T., Jr. (1998). Chromatic masking in the (DL/L, DM/M) plane of cone-contrast space reveals only two detection mechanisms. </w:t>
      </w:r>
      <w:r w:rsidRPr="00525FA9">
        <w:rPr>
          <w:i/>
          <w:noProof/>
        </w:rPr>
        <w:t>Vision Research, 38</w:t>
      </w:r>
      <w:r w:rsidRPr="00525FA9">
        <w:rPr>
          <w:noProof/>
        </w:rPr>
        <w:t>, 3913-3926.</w:t>
      </w:r>
    </w:p>
    <w:p w14:paraId="13AD9E6A" w14:textId="77777777" w:rsidR="00525FA9" w:rsidRPr="00525FA9" w:rsidRDefault="00525FA9" w:rsidP="00525FA9">
      <w:pPr>
        <w:pStyle w:val="EndNoteBibliography"/>
        <w:ind w:left="720" w:hanging="720"/>
        <w:rPr>
          <w:noProof/>
        </w:rPr>
      </w:pPr>
      <w:r w:rsidRPr="00525FA9">
        <w:rPr>
          <w:noProof/>
        </w:rPr>
        <w:t xml:space="preserve">Green, D. M., &amp; Swets, J. A. (1966). </w:t>
      </w:r>
      <w:r w:rsidRPr="00525FA9">
        <w:rPr>
          <w:i/>
          <w:noProof/>
        </w:rPr>
        <w:t>Signal Detection Theory and Psychophysics</w:t>
      </w:r>
      <w:r w:rsidRPr="00525FA9">
        <w:rPr>
          <w:noProof/>
        </w:rPr>
        <w:t xml:space="preserve"> (Vol. 1). New York: Wiley.</w:t>
      </w:r>
    </w:p>
    <w:p w14:paraId="362DFE45" w14:textId="77777777" w:rsidR="00525FA9" w:rsidRPr="00525FA9" w:rsidRDefault="00525FA9" w:rsidP="00525FA9">
      <w:pPr>
        <w:pStyle w:val="EndNoteBibliography"/>
        <w:ind w:left="720" w:hanging="720"/>
        <w:rPr>
          <w:i/>
          <w:noProof/>
        </w:rPr>
      </w:pPr>
      <w:r w:rsidRPr="00525FA9">
        <w:rPr>
          <w:noProof/>
        </w:rPr>
        <w:t xml:space="preserve">Heasly, B. S., Cottaris, N. P., Lichtman, D. P., Xiao, B., &amp; Brainard, D. H. (2014). RenderToolbox3: MATLAB tools that facilitate physically based stimulus rendering for vision research. </w:t>
      </w:r>
      <w:r w:rsidRPr="00525FA9">
        <w:rPr>
          <w:i/>
          <w:noProof/>
        </w:rPr>
        <w:t>Journal of Vision, 14(2)</w:t>
      </w:r>
    </w:p>
    <w:p w14:paraId="6D2D1E67" w14:textId="77777777" w:rsidR="00525FA9" w:rsidRPr="00525FA9" w:rsidRDefault="00525FA9" w:rsidP="00525FA9">
      <w:pPr>
        <w:pStyle w:val="EndNoteBibliography"/>
        <w:ind w:left="720" w:hanging="720"/>
        <w:rPr>
          <w:noProof/>
        </w:rPr>
      </w:pPr>
      <w:r w:rsidRPr="00525FA9">
        <w:rPr>
          <w:noProof/>
        </w:rPr>
        <w:t xml:space="preserve">Helmholtz, H. (1896). </w:t>
      </w:r>
      <w:r w:rsidRPr="00525FA9">
        <w:rPr>
          <w:i/>
          <w:noProof/>
        </w:rPr>
        <w:t>Physiological Optics</w:t>
      </w:r>
      <w:r w:rsidRPr="00525FA9">
        <w:rPr>
          <w:noProof/>
        </w:rPr>
        <w:t>. New York: Dover Publications, Inc.</w:t>
      </w:r>
    </w:p>
    <w:p w14:paraId="07E2AF9E" w14:textId="77777777" w:rsidR="00525FA9" w:rsidRPr="00525FA9" w:rsidRDefault="00525FA9" w:rsidP="00525FA9">
      <w:pPr>
        <w:pStyle w:val="EndNoteBibliography"/>
        <w:ind w:left="720" w:hanging="720"/>
        <w:rPr>
          <w:noProof/>
        </w:rPr>
      </w:pPr>
      <w:r w:rsidRPr="00525FA9">
        <w:rPr>
          <w:noProof/>
        </w:rPr>
        <w:t xml:space="preserve">Helson, H., &amp; Jeffers, V. B. (1940). Fundamental problems in color vision.  II. Hue, lightness, and saturation of selective samples in chromatic illumination. </w:t>
      </w:r>
      <w:r w:rsidRPr="00525FA9">
        <w:rPr>
          <w:i/>
          <w:noProof/>
        </w:rPr>
        <w:t>Journal of Experimental Psychology, 26(1)</w:t>
      </w:r>
      <w:r w:rsidRPr="00525FA9">
        <w:rPr>
          <w:noProof/>
        </w:rPr>
        <w:t>, 1-27.</w:t>
      </w:r>
    </w:p>
    <w:p w14:paraId="7DEA267B" w14:textId="77777777" w:rsidR="00525FA9" w:rsidRPr="00525FA9" w:rsidRDefault="00525FA9" w:rsidP="00525FA9">
      <w:pPr>
        <w:pStyle w:val="EndNoteBibliography"/>
        <w:ind w:left="720" w:hanging="720"/>
        <w:rPr>
          <w:noProof/>
        </w:rPr>
      </w:pPr>
      <w:r w:rsidRPr="00525FA9">
        <w:rPr>
          <w:noProof/>
        </w:rPr>
        <w:t xml:space="preserve">Helson, H., &amp; Michels, W. C. (1948). The effect of chromatic adaptation on achromaticity. </w:t>
      </w:r>
      <w:r w:rsidRPr="00525FA9">
        <w:rPr>
          <w:i/>
          <w:noProof/>
        </w:rPr>
        <w:t>Journal of the Optical Society of America, 38</w:t>
      </w:r>
      <w:r w:rsidRPr="00525FA9">
        <w:rPr>
          <w:noProof/>
        </w:rPr>
        <w:t>, 1025-1032.</w:t>
      </w:r>
    </w:p>
    <w:p w14:paraId="4E28E30C" w14:textId="77777777" w:rsidR="00525FA9" w:rsidRPr="00525FA9" w:rsidRDefault="00525FA9" w:rsidP="00525FA9">
      <w:pPr>
        <w:pStyle w:val="EndNoteBibliography"/>
        <w:ind w:left="720" w:hanging="720"/>
        <w:rPr>
          <w:noProof/>
        </w:rPr>
      </w:pPr>
      <w:r w:rsidRPr="00525FA9">
        <w:rPr>
          <w:noProof/>
        </w:rPr>
        <w:t xml:space="preserve">Henning, G. B., Hertz, B. G., &amp; Hinton, J. L. (1981). Effects of different hypothetical detection mechanisms on the shape of spatial-frequency filters inferred from masking experiments: I. Noise masks. </w:t>
      </w:r>
      <w:r w:rsidRPr="00525FA9">
        <w:rPr>
          <w:i/>
          <w:noProof/>
        </w:rPr>
        <w:t>Journal of the Optical Society of America, 71(5)</w:t>
      </w:r>
      <w:r w:rsidRPr="00525FA9">
        <w:rPr>
          <w:noProof/>
        </w:rPr>
        <w:t>, 574-581.</w:t>
      </w:r>
    </w:p>
    <w:p w14:paraId="4FE010A2" w14:textId="77777777" w:rsidR="00525FA9" w:rsidRPr="00525FA9" w:rsidRDefault="00525FA9" w:rsidP="00525FA9">
      <w:pPr>
        <w:pStyle w:val="EndNoteBibliography"/>
        <w:ind w:left="720" w:hanging="720"/>
        <w:rPr>
          <w:noProof/>
        </w:rPr>
      </w:pPr>
      <w:r w:rsidRPr="00525FA9">
        <w:rPr>
          <w:noProof/>
        </w:rPr>
        <w:t xml:space="preserve">Hillis, J. M., &amp; Brainard, D. H. (2005). Do common mechanisms of adaptation mediate color discrimination and appearance? Uniform backgrounds. </w:t>
      </w:r>
      <w:r w:rsidRPr="00525FA9">
        <w:rPr>
          <w:i/>
          <w:noProof/>
        </w:rPr>
        <w:t>Journal of the Optical Society of America A, 22(10)</w:t>
      </w:r>
      <w:r w:rsidRPr="00525FA9">
        <w:rPr>
          <w:noProof/>
        </w:rPr>
        <w:t>, 2090-2106.</w:t>
      </w:r>
    </w:p>
    <w:p w14:paraId="417C8E67" w14:textId="77777777" w:rsidR="00525FA9" w:rsidRPr="00525FA9" w:rsidRDefault="00525FA9" w:rsidP="00525FA9">
      <w:pPr>
        <w:pStyle w:val="EndNoteBibliography"/>
        <w:ind w:left="720" w:hanging="720"/>
        <w:rPr>
          <w:noProof/>
        </w:rPr>
      </w:pPr>
      <w:r w:rsidRPr="00525FA9">
        <w:rPr>
          <w:noProof/>
        </w:rPr>
        <w:t xml:space="preserve">Hillis, J. M., &amp; Brainard, D. H. (2007a). Distinct mechanisms mediate visual detection and identification. </w:t>
      </w:r>
      <w:r w:rsidRPr="00525FA9">
        <w:rPr>
          <w:i/>
          <w:noProof/>
        </w:rPr>
        <w:t>Current Biology, 17(19)</w:t>
      </w:r>
      <w:r w:rsidRPr="00525FA9">
        <w:rPr>
          <w:noProof/>
        </w:rPr>
        <w:t>, 1714-1719.</w:t>
      </w:r>
    </w:p>
    <w:p w14:paraId="76175833" w14:textId="77777777" w:rsidR="00525FA9" w:rsidRPr="00525FA9" w:rsidRDefault="00525FA9" w:rsidP="00525FA9">
      <w:pPr>
        <w:pStyle w:val="EndNoteBibliography"/>
        <w:ind w:left="720" w:hanging="720"/>
        <w:rPr>
          <w:noProof/>
        </w:rPr>
      </w:pPr>
      <w:r w:rsidRPr="00525FA9">
        <w:rPr>
          <w:noProof/>
        </w:rPr>
        <w:t xml:space="preserve">Hillis, J. M., &amp; Brainard, D. H. (2007b). Do common mechanisms of adaptation mediate color discrimination and appearance? Contrast adaptation. </w:t>
      </w:r>
      <w:r w:rsidRPr="00525FA9">
        <w:rPr>
          <w:i/>
          <w:noProof/>
        </w:rPr>
        <w:t>Journal of the Optical Society of America A, 24(8)</w:t>
      </w:r>
      <w:r w:rsidRPr="00525FA9">
        <w:rPr>
          <w:noProof/>
        </w:rPr>
        <w:t>, 2122-2133.</w:t>
      </w:r>
    </w:p>
    <w:p w14:paraId="6872BB7D" w14:textId="77777777" w:rsidR="00525FA9" w:rsidRPr="00525FA9" w:rsidRDefault="00525FA9" w:rsidP="00525FA9">
      <w:pPr>
        <w:pStyle w:val="EndNoteBibliography"/>
        <w:ind w:left="720" w:hanging="720"/>
        <w:rPr>
          <w:noProof/>
        </w:rPr>
      </w:pPr>
      <w:r w:rsidRPr="00525FA9">
        <w:rPr>
          <w:noProof/>
        </w:rPr>
        <w:t xml:space="preserve">Horn, B. K. P. (1974). Determining lightness from an image. </w:t>
      </w:r>
      <w:r w:rsidRPr="00525FA9">
        <w:rPr>
          <w:i/>
          <w:noProof/>
        </w:rPr>
        <w:t>Computer Vision, Graphics, and Image Processing, 3</w:t>
      </w:r>
      <w:r w:rsidRPr="00525FA9">
        <w:rPr>
          <w:noProof/>
        </w:rPr>
        <w:t>, 277-299.</w:t>
      </w:r>
    </w:p>
    <w:p w14:paraId="653B0A18" w14:textId="77777777" w:rsidR="00525FA9" w:rsidRPr="00525FA9" w:rsidRDefault="00525FA9" w:rsidP="00525FA9">
      <w:pPr>
        <w:pStyle w:val="EndNoteBibliography"/>
        <w:ind w:left="720" w:hanging="720"/>
        <w:rPr>
          <w:noProof/>
        </w:rPr>
      </w:pPr>
      <w:r w:rsidRPr="00525FA9">
        <w:rPr>
          <w:noProof/>
        </w:rPr>
        <w:t xml:space="preserve">Hurlbert, A. (2019). Challenges to color constancy in a contemporary light. </w:t>
      </w:r>
      <w:r w:rsidRPr="00525FA9">
        <w:rPr>
          <w:i/>
          <w:noProof/>
        </w:rPr>
        <w:t>Current Opinion in Behavioral Sciences, 30</w:t>
      </w:r>
      <w:r w:rsidRPr="00525FA9">
        <w:rPr>
          <w:noProof/>
        </w:rPr>
        <w:t>:186, 186-193.</w:t>
      </w:r>
    </w:p>
    <w:p w14:paraId="7C9FA6F6" w14:textId="77777777" w:rsidR="00525FA9" w:rsidRPr="00525FA9" w:rsidRDefault="00525FA9" w:rsidP="00525FA9">
      <w:pPr>
        <w:pStyle w:val="EndNoteBibliography"/>
        <w:ind w:left="720" w:hanging="720"/>
        <w:rPr>
          <w:i/>
          <w:noProof/>
        </w:rPr>
      </w:pPr>
      <w:r w:rsidRPr="00525FA9">
        <w:rPr>
          <w:noProof/>
        </w:rPr>
        <w:t xml:space="preserve">Ishihara, S. (1977). Tests for colour-blindness. </w:t>
      </w:r>
      <w:r w:rsidRPr="00525FA9">
        <w:rPr>
          <w:i/>
          <w:noProof/>
        </w:rPr>
        <w:t>Tokyo: Kanehara Shuppen Company, Ltd.</w:t>
      </w:r>
    </w:p>
    <w:p w14:paraId="7165EF45" w14:textId="77777777" w:rsidR="00525FA9" w:rsidRPr="00525FA9" w:rsidRDefault="00525FA9" w:rsidP="00525FA9">
      <w:pPr>
        <w:pStyle w:val="EndNoteBibliography"/>
        <w:ind w:left="720" w:hanging="720"/>
        <w:rPr>
          <w:noProof/>
        </w:rPr>
      </w:pPr>
      <w:r w:rsidRPr="00525FA9">
        <w:rPr>
          <w:noProof/>
        </w:rPr>
        <w:lastRenderedPageBreak/>
        <w:t xml:space="preserve">Jaini, P., &amp; Burge, J. (2017). Linking normative models of natural tasks to descriptive models of neural response. </w:t>
      </w:r>
      <w:r w:rsidRPr="00525FA9">
        <w:rPr>
          <w:i/>
          <w:noProof/>
        </w:rPr>
        <w:t>Journal of Vision, 17(12)</w:t>
      </w:r>
      <w:r w:rsidRPr="00525FA9">
        <w:rPr>
          <w:noProof/>
        </w:rPr>
        <w:t>, 16.</w:t>
      </w:r>
    </w:p>
    <w:p w14:paraId="03062144" w14:textId="77777777" w:rsidR="00525FA9" w:rsidRPr="00525FA9" w:rsidRDefault="00525FA9" w:rsidP="00525FA9">
      <w:pPr>
        <w:pStyle w:val="EndNoteBibliography"/>
        <w:ind w:left="720" w:hanging="720"/>
        <w:rPr>
          <w:noProof/>
        </w:rPr>
      </w:pPr>
      <w:r w:rsidRPr="00525FA9">
        <w:rPr>
          <w:noProof/>
        </w:rPr>
        <w:t xml:space="preserve">Jakob, W. (2010). Mitsuba Renderer. </w:t>
      </w:r>
    </w:p>
    <w:p w14:paraId="68AF2A7E" w14:textId="77777777" w:rsidR="00525FA9" w:rsidRPr="00525FA9" w:rsidRDefault="00525FA9" w:rsidP="00525FA9">
      <w:pPr>
        <w:pStyle w:val="EndNoteBibliography"/>
        <w:ind w:left="720" w:hanging="720"/>
        <w:rPr>
          <w:noProof/>
        </w:rPr>
      </w:pPr>
      <w:r w:rsidRPr="00525FA9">
        <w:rPr>
          <w:noProof/>
        </w:rPr>
        <w:t xml:space="preserve">Jameson, D., &amp; Hurvich, L. M. (1955). Some quantitative aspects of an opponent-colors theory. I. Chromatic responses and spectral saturation. </w:t>
      </w:r>
      <w:r w:rsidRPr="00525FA9">
        <w:rPr>
          <w:i/>
          <w:noProof/>
        </w:rPr>
        <w:t>Journal of the Optical Society of America, 45</w:t>
      </w:r>
      <w:r w:rsidRPr="00525FA9">
        <w:rPr>
          <w:noProof/>
        </w:rPr>
        <w:t>, 546-552.</w:t>
      </w:r>
    </w:p>
    <w:p w14:paraId="598805D5" w14:textId="77777777" w:rsidR="00525FA9" w:rsidRPr="00525FA9" w:rsidRDefault="00525FA9" w:rsidP="00525FA9">
      <w:pPr>
        <w:pStyle w:val="EndNoteBibliography"/>
        <w:ind w:left="720" w:hanging="720"/>
        <w:rPr>
          <w:noProof/>
        </w:rPr>
      </w:pPr>
      <w:r w:rsidRPr="00525FA9">
        <w:rPr>
          <w:noProof/>
        </w:rPr>
        <w:t xml:space="preserve">Jiang, H., Farrell, J., &amp; Wandell, B. (2016). </w:t>
      </w:r>
      <w:r w:rsidRPr="00525FA9">
        <w:rPr>
          <w:i/>
          <w:noProof/>
        </w:rPr>
        <w:t>A spectral estimation theory for color appearance matching</w:t>
      </w:r>
      <w:r w:rsidRPr="00525FA9">
        <w:rPr>
          <w:noProof/>
        </w:rPr>
        <w:t xml:space="preserve">. Presented at the IS&amp;T International Symposium on Electronic Imaging, </w:t>
      </w:r>
    </w:p>
    <w:p w14:paraId="04D0E83F" w14:textId="77777777" w:rsidR="00525FA9" w:rsidRPr="00525FA9" w:rsidRDefault="00525FA9" w:rsidP="00525FA9">
      <w:pPr>
        <w:pStyle w:val="EndNoteBibliography"/>
        <w:ind w:left="720" w:hanging="720"/>
        <w:rPr>
          <w:noProof/>
        </w:rPr>
      </w:pPr>
      <w:r w:rsidRPr="00525FA9">
        <w:rPr>
          <w:noProof/>
        </w:rPr>
        <w:t xml:space="preserve">Kelly, K. L., Gibson, K. S., &amp; Nickerson, D. (1943). Tristimulus specification of the Munsell book of color from spectrophoto-metric measurements. </w:t>
      </w:r>
      <w:r w:rsidRPr="00525FA9">
        <w:rPr>
          <w:i/>
          <w:noProof/>
        </w:rPr>
        <w:t>Journal of the Optical Society of America, 33(7)</w:t>
      </w:r>
      <w:r w:rsidRPr="00525FA9">
        <w:rPr>
          <w:noProof/>
        </w:rPr>
        <w:t>, 355-376.</w:t>
      </w:r>
    </w:p>
    <w:p w14:paraId="5630C471" w14:textId="77777777" w:rsidR="00525FA9" w:rsidRPr="00525FA9" w:rsidRDefault="00525FA9" w:rsidP="00525FA9">
      <w:pPr>
        <w:pStyle w:val="EndNoteBibliography"/>
        <w:ind w:left="720" w:hanging="720"/>
        <w:rPr>
          <w:noProof/>
        </w:rPr>
      </w:pPr>
      <w:r w:rsidRPr="00525FA9">
        <w:rPr>
          <w:noProof/>
        </w:rPr>
        <w:t xml:space="preserve">Kingdom, F. A. (2011). Lightness, brightness and transparency: a quarter century of new ideas, captivating demonstrations and unrelenting controversy. </w:t>
      </w:r>
      <w:r w:rsidRPr="00525FA9">
        <w:rPr>
          <w:i/>
          <w:noProof/>
        </w:rPr>
        <w:t>Vision Research, 51(7)</w:t>
      </w:r>
      <w:r w:rsidRPr="00525FA9">
        <w:rPr>
          <w:noProof/>
        </w:rPr>
        <w:t>, 652-673.</w:t>
      </w:r>
    </w:p>
    <w:p w14:paraId="4202C3B3" w14:textId="77777777" w:rsidR="00525FA9" w:rsidRPr="00525FA9" w:rsidRDefault="00525FA9" w:rsidP="00525FA9">
      <w:pPr>
        <w:pStyle w:val="EndNoteBibliography"/>
        <w:ind w:left="720" w:hanging="720"/>
        <w:rPr>
          <w:noProof/>
        </w:rPr>
      </w:pPr>
      <w:r w:rsidRPr="00525FA9">
        <w:rPr>
          <w:noProof/>
        </w:rPr>
        <w:t xml:space="preserve">Knill, D. C., &amp; Richards, W. (1996). </w:t>
      </w:r>
      <w:r w:rsidRPr="00525FA9">
        <w:rPr>
          <w:i/>
          <w:noProof/>
        </w:rPr>
        <w:t>Perception as Bayesian Inference</w:t>
      </w:r>
      <w:r w:rsidRPr="00525FA9">
        <w:rPr>
          <w:noProof/>
        </w:rPr>
        <w:t>. Cambridge: Cambridge University Press.</w:t>
      </w:r>
    </w:p>
    <w:p w14:paraId="194D4A44" w14:textId="77777777" w:rsidR="00525FA9" w:rsidRPr="00525FA9" w:rsidRDefault="00525FA9" w:rsidP="00525FA9">
      <w:pPr>
        <w:pStyle w:val="EndNoteBibliography"/>
        <w:ind w:left="720" w:hanging="720"/>
        <w:rPr>
          <w:noProof/>
        </w:rPr>
      </w:pPr>
      <w:r w:rsidRPr="00525FA9">
        <w:rPr>
          <w:noProof/>
        </w:rPr>
        <w:t xml:space="preserve">Kraft, J. M., Maloney, S. I., &amp; Brainard, D. H. (2002). Surface-illuminant ambiguity and color constancy: effects of scene complexity and depth cues. </w:t>
      </w:r>
      <w:r w:rsidRPr="00525FA9">
        <w:rPr>
          <w:i/>
          <w:noProof/>
        </w:rPr>
        <w:t>Perception, 31</w:t>
      </w:r>
      <w:r w:rsidRPr="00525FA9">
        <w:rPr>
          <w:noProof/>
        </w:rPr>
        <w:t>, 247-263.</w:t>
      </w:r>
    </w:p>
    <w:p w14:paraId="7C14BE4D" w14:textId="77777777" w:rsidR="00525FA9" w:rsidRPr="00525FA9" w:rsidRDefault="00525FA9" w:rsidP="00525FA9">
      <w:pPr>
        <w:pStyle w:val="EndNoteBibliography"/>
        <w:ind w:left="720" w:hanging="720"/>
        <w:rPr>
          <w:noProof/>
        </w:rPr>
      </w:pPr>
      <w:r w:rsidRPr="00525FA9">
        <w:rPr>
          <w:noProof/>
        </w:rPr>
        <w:t xml:space="preserve">Land, E. H., &amp; McCann, J. J. (1971). Lightness and retinex theory. </w:t>
      </w:r>
      <w:r w:rsidRPr="00525FA9">
        <w:rPr>
          <w:i/>
          <w:noProof/>
        </w:rPr>
        <w:t>Journal of the Optical Society of America, 61(1)</w:t>
      </w:r>
      <w:r w:rsidRPr="00525FA9">
        <w:rPr>
          <w:noProof/>
        </w:rPr>
        <w:t>, 1-11.</w:t>
      </w:r>
    </w:p>
    <w:p w14:paraId="13002699" w14:textId="77777777" w:rsidR="00525FA9" w:rsidRPr="00525FA9" w:rsidRDefault="00525FA9" w:rsidP="00525FA9">
      <w:pPr>
        <w:pStyle w:val="EndNoteBibliography"/>
        <w:ind w:left="720" w:hanging="720"/>
        <w:rPr>
          <w:noProof/>
        </w:rPr>
      </w:pPr>
      <w:r w:rsidRPr="00525FA9">
        <w:rPr>
          <w:noProof/>
        </w:rPr>
        <w:t xml:space="preserve">Legge, G. E., Kersten, D., &amp; Burgess, A. E. (1987). Contrast discrimination in noise. </w:t>
      </w:r>
      <w:r w:rsidRPr="00525FA9">
        <w:rPr>
          <w:i/>
          <w:noProof/>
        </w:rPr>
        <w:t>Journal of the Optical Society of America A, 4(2)</w:t>
      </w:r>
      <w:r w:rsidRPr="00525FA9">
        <w:rPr>
          <w:noProof/>
        </w:rPr>
        <w:t>, 391-404.</w:t>
      </w:r>
    </w:p>
    <w:p w14:paraId="24570A00" w14:textId="77777777" w:rsidR="00525FA9" w:rsidRPr="00525FA9" w:rsidRDefault="00525FA9" w:rsidP="00525FA9">
      <w:pPr>
        <w:pStyle w:val="EndNoteBibliography"/>
        <w:ind w:left="720" w:hanging="720"/>
        <w:rPr>
          <w:noProof/>
        </w:rPr>
      </w:pPr>
      <w:r w:rsidRPr="00525FA9">
        <w:rPr>
          <w:noProof/>
        </w:rPr>
        <w:t xml:space="preserve">Losada, M. A., &amp; Mullen, K. T. (1995). Color and luminance spatial tuning estimated by noise masking in the absence of off-frequency looking. </w:t>
      </w:r>
      <w:r w:rsidRPr="00525FA9">
        <w:rPr>
          <w:i/>
          <w:noProof/>
        </w:rPr>
        <w:t>Journal of the Optical Society of America A, 12(2)</w:t>
      </w:r>
      <w:r w:rsidRPr="00525FA9">
        <w:rPr>
          <w:noProof/>
        </w:rPr>
        <w:t>, 250-260.</w:t>
      </w:r>
    </w:p>
    <w:p w14:paraId="718CF37A" w14:textId="77777777" w:rsidR="00525FA9" w:rsidRPr="00525FA9" w:rsidRDefault="00525FA9" w:rsidP="00525FA9">
      <w:pPr>
        <w:pStyle w:val="EndNoteBibliography"/>
        <w:ind w:left="720" w:hanging="720"/>
        <w:rPr>
          <w:noProof/>
        </w:rPr>
      </w:pPr>
      <w:r w:rsidRPr="00525FA9">
        <w:rPr>
          <w:noProof/>
        </w:rPr>
        <w:t xml:space="preserve">Lotto, R. B., &amp; Purves, D. (1999). The effects of color on brightness. </w:t>
      </w:r>
      <w:r w:rsidRPr="00525FA9">
        <w:rPr>
          <w:i/>
          <w:noProof/>
        </w:rPr>
        <w:t>Nature Neuroscience, 2(11)</w:t>
      </w:r>
      <w:r w:rsidRPr="00525FA9">
        <w:rPr>
          <w:noProof/>
        </w:rPr>
        <w:t>, 1010-1014.</w:t>
      </w:r>
    </w:p>
    <w:p w14:paraId="04965D1B" w14:textId="77777777" w:rsidR="00525FA9" w:rsidRPr="00525FA9" w:rsidRDefault="00525FA9" w:rsidP="00525FA9">
      <w:pPr>
        <w:pStyle w:val="EndNoteBibliography"/>
        <w:ind w:left="720" w:hanging="720"/>
        <w:rPr>
          <w:noProof/>
        </w:rPr>
      </w:pPr>
      <w:r w:rsidRPr="00525FA9">
        <w:rPr>
          <w:noProof/>
        </w:rPr>
        <w:t xml:space="preserve">Maloney, L. T. (1986). Evaluation of linear models of surface spectral reflectance with small numbers of parameters. </w:t>
      </w:r>
      <w:r w:rsidRPr="00525FA9">
        <w:rPr>
          <w:i/>
          <w:noProof/>
        </w:rPr>
        <w:t>Journal Of The Optical Society Of America A, 3(10)</w:t>
      </w:r>
      <w:r w:rsidRPr="00525FA9">
        <w:rPr>
          <w:noProof/>
        </w:rPr>
        <w:t>, 1673-1683.</w:t>
      </w:r>
    </w:p>
    <w:p w14:paraId="6E9ACF08" w14:textId="77777777" w:rsidR="00525FA9" w:rsidRPr="00525FA9" w:rsidRDefault="00525FA9" w:rsidP="00525FA9">
      <w:pPr>
        <w:pStyle w:val="EndNoteBibliography"/>
        <w:ind w:left="720" w:hanging="720"/>
        <w:rPr>
          <w:noProof/>
        </w:rPr>
      </w:pPr>
      <w:r w:rsidRPr="00525FA9">
        <w:rPr>
          <w:noProof/>
        </w:rPr>
        <w:t xml:space="preserve">Maloney, L. T., &amp; Yang, J. N. (2001). The illuminant estimation hypothesis and surface color perception. In R. Mausfeld &amp; D. Heyer (Eds.), </w:t>
      </w:r>
      <w:r w:rsidRPr="00525FA9">
        <w:rPr>
          <w:i/>
          <w:noProof/>
        </w:rPr>
        <w:t>Colour Perception: From Light to Object</w:t>
      </w:r>
      <w:r w:rsidRPr="00525FA9">
        <w:rPr>
          <w:noProof/>
        </w:rPr>
        <w:t xml:space="preserve"> (pp. 335–358). Oxford: Oxford University Press.</w:t>
      </w:r>
    </w:p>
    <w:p w14:paraId="2D0A7CA8" w14:textId="77777777" w:rsidR="00525FA9" w:rsidRPr="00525FA9" w:rsidRDefault="00525FA9" w:rsidP="00525FA9">
      <w:pPr>
        <w:pStyle w:val="EndNoteBibliography"/>
        <w:ind w:left="720" w:hanging="720"/>
        <w:rPr>
          <w:noProof/>
        </w:rPr>
      </w:pPr>
      <w:r w:rsidRPr="00525FA9">
        <w:rPr>
          <w:noProof/>
        </w:rPr>
        <w:t xml:space="preserve">Marimont, D. H., &amp; Wandell, B. A. (1994). Matching color images: the effects of axial chromatic aberration. </w:t>
      </w:r>
      <w:r w:rsidRPr="00525FA9">
        <w:rPr>
          <w:i/>
          <w:noProof/>
        </w:rPr>
        <w:t>Journal of the Optical Society of America A, 11(12)</w:t>
      </w:r>
      <w:r w:rsidRPr="00525FA9">
        <w:rPr>
          <w:noProof/>
        </w:rPr>
        <w:t>, 3113-3122.</w:t>
      </w:r>
    </w:p>
    <w:p w14:paraId="425C939D" w14:textId="77777777" w:rsidR="00525FA9" w:rsidRPr="00525FA9" w:rsidRDefault="00525FA9" w:rsidP="00525FA9">
      <w:pPr>
        <w:pStyle w:val="EndNoteBibliography"/>
        <w:ind w:left="720" w:hanging="720"/>
        <w:rPr>
          <w:noProof/>
        </w:rPr>
      </w:pPr>
      <w:r w:rsidRPr="00525FA9">
        <w:rPr>
          <w:noProof/>
        </w:rPr>
        <w:t xml:space="preserve">Monaci, G., Menegaz, G., Süsstrunk, S., &amp; Knoblauch, K. (2004). Chromatic contrast detection in spatial chromatic noise. </w:t>
      </w:r>
      <w:r w:rsidRPr="00525FA9">
        <w:rPr>
          <w:i/>
          <w:noProof/>
        </w:rPr>
        <w:t>Visual Neuroscience, 21</w:t>
      </w:r>
      <w:r w:rsidRPr="00525FA9">
        <w:rPr>
          <w:noProof/>
        </w:rPr>
        <w:t>, 291-294.</w:t>
      </w:r>
    </w:p>
    <w:p w14:paraId="0017B451" w14:textId="77777777" w:rsidR="00525FA9" w:rsidRPr="00525FA9" w:rsidRDefault="00525FA9" w:rsidP="00525FA9">
      <w:pPr>
        <w:pStyle w:val="EndNoteBibliography"/>
        <w:ind w:left="720" w:hanging="720"/>
        <w:rPr>
          <w:noProof/>
        </w:rPr>
      </w:pPr>
      <w:r w:rsidRPr="00525FA9">
        <w:rPr>
          <w:noProof/>
        </w:rPr>
        <w:t xml:space="preserve">Morimoto, T., &amp; Smithson, H. E. (2018). Discrimination of spectral reflectance under environmental illumination. </w:t>
      </w:r>
      <w:r w:rsidRPr="00525FA9">
        <w:rPr>
          <w:i/>
          <w:noProof/>
        </w:rPr>
        <w:t>J Opt Soc Am A Opt Image Sci Vis, 35(4)</w:t>
      </w:r>
      <w:r w:rsidRPr="00525FA9">
        <w:rPr>
          <w:noProof/>
        </w:rPr>
        <w:t>, B244-B255.</w:t>
      </w:r>
    </w:p>
    <w:p w14:paraId="62F77E87" w14:textId="77777777" w:rsidR="00525FA9" w:rsidRPr="00525FA9" w:rsidRDefault="00525FA9" w:rsidP="00525FA9">
      <w:pPr>
        <w:pStyle w:val="EndNoteBibliography"/>
        <w:ind w:left="720" w:hanging="720"/>
        <w:rPr>
          <w:noProof/>
        </w:rPr>
      </w:pPr>
      <w:r w:rsidRPr="00525FA9">
        <w:rPr>
          <w:noProof/>
        </w:rPr>
        <w:t xml:space="preserve">Murray, R. F. (2020). A model of lightness perception guided by probabilistic assumptions about lighting and reflectance. </w:t>
      </w:r>
      <w:r w:rsidRPr="00525FA9">
        <w:rPr>
          <w:i/>
          <w:noProof/>
        </w:rPr>
        <w:t>J Vis, 20(7)</w:t>
      </w:r>
      <w:r w:rsidRPr="00525FA9">
        <w:rPr>
          <w:noProof/>
        </w:rPr>
        <w:t>, 28.</w:t>
      </w:r>
    </w:p>
    <w:p w14:paraId="523FEB32" w14:textId="77777777" w:rsidR="00525FA9" w:rsidRPr="00525FA9" w:rsidRDefault="00525FA9" w:rsidP="00525FA9">
      <w:pPr>
        <w:pStyle w:val="EndNoteBibliography"/>
        <w:ind w:left="720" w:hanging="720"/>
        <w:rPr>
          <w:noProof/>
        </w:rPr>
      </w:pPr>
      <w:r w:rsidRPr="00525FA9">
        <w:rPr>
          <w:noProof/>
        </w:rPr>
        <w:t xml:space="preserve">Murray, R. F. (2021). Lightness perception in complex scenes. </w:t>
      </w:r>
      <w:r w:rsidRPr="00525FA9">
        <w:rPr>
          <w:i/>
          <w:noProof/>
        </w:rPr>
        <w:t>Annual Review of Vision Science, 7</w:t>
      </w:r>
      <w:r w:rsidRPr="00525FA9">
        <w:rPr>
          <w:noProof/>
        </w:rPr>
        <w:t>, 417-436.</w:t>
      </w:r>
    </w:p>
    <w:p w14:paraId="43C7F512" w14:textId="77777777" w:rsidR="00525FA9" w:rsidRPr="00525FA9" w:rsidRDefault="00525FA9" w:rsidP="00525FA9">
      <w:pPr>
        <w:pStyle w:val="EndNoteBibliography"/>
        <w:ind w:left="720" w:hanging="720"/>
        <w:rPr>
          <w:noProof/>
        </w:rPr>
      </w:pPr>
      <w:r w:rsidRPr="00525FA9">
        <w:rPr>
          <w:noProof/>
        </w:rPr>
        <w:t xml:space="preserve">Nachmias, J. (1999). How is a grating detected on a narrowband noise masker? </w:t>
      </w:r>
      <w:r w:rsidRPr="00525FA9">
        <w:rPr>
          <w:i/>
          <w:noProof/>
        </w:rPr>
        <w:t>Vision Research, 39(6)</w:t>
      </w:r>
      <w:r w:rsidRPr="00525FA9">
        <w:rPr>
          <w:noProof/>
        </w:rPr>
        <w:t>, 1133-1142.</w:t>
      </w:r>
    </w:p>
    <w:p w14:paraId="63609D47" w14:textId="77777777" w:rsidR="00525FA9" w:rsidRPr="00525FA9" w:rsidRDefault="00525FA9" w:rsidP="00525FA9">
      <w:pPr>
        <w:pStyle w:val="EndNoteBibliography"/>
        <w:ind w:left="720" w:hanging="720"/>
        <w:rPr>
          <w:noProof/>
        </w:rPr>
      </w:pPr>
      <w:r w:rsidRPr="00525FA9">
        <w:rPr>
          <w:noProof/>
        </w:rPr>
        <w:t xml:space="preserve">Nachmias, J., &amp; Sansbury, R. V. (1974). Grating contrast: discrimination may be better than detection. </w:t>
      </w:r>
      <w:r w:rsidRPr="00525FA9">
        <w:rPr>
          <w:i/>
          <w:noProof/>
        </w:rPr>
        <w:t>Vision Research, 14(10)</w:t>
      </w:r>
      <w:r w:rsidRPr="00525FA9">
        <w:rPr>
          <w:noProof/>
        </w:rPr>
        <w:t>, 1039–1042.</w:t>
      </w:r>
    </w:p>
    <w:p w14:paraId="741DFB76" w14:textId="77777777" w:rsidR="00525FA9" w:rsidRPr="00525FA9" w:rsidRDefault="00525FA9" w:rsidP="00525FA9">
      <w:pPr>
        <w:pStyle w:val="EndNoteBibliography"/>
        <w:ind w:left="720" w:hanging="720"/>
        <w:rPr>
          <w:noProof/>
        </w:rPr>
      </w:pPr>
      <w:r w:rsidRPr="00525FA9">
        <w:rPr>
          <w:noProof/>
        </w:rPr>
        <w:lastRenderedPageBreak/>
        <w:t xml:space="preserve">Nienborg, H., Cohen, M. R., &amp; Cumming, B. G. (2012). Decision-related activity in sensory neurons: correlations among neurons and with behavior. </w:t>
      </w:r>
      <w:r w:rsidRPr="00525FA9">
        <w:rPr>
          <w:i/>
          <w:noProof/>
        </w:rPr>
        <w:t>Annu Rev Neurosci, 35</w:t>
      </w:r>
      <w:r w:rsidRPr="00525FA9">
        <w:rPr>
          <w:noProof/>
        </w:rPr>
        <w:t>, 463-483.</w:t>
      </w:r>
    </w:p>
    <w:p w14:paraId="1402C191" w14:textId="77777777" w:rsidR="00525FA9" w:rsidRPr="00525FA9" w:rsidRDefault="00525FA9" w:rsidP="00525FA9">
      <w:pPr>
        <w:pStyle w:val="EndNoteBibliography"/>
        <w:ind w:left="720" w:hanging="720"/>
        <w:rPr>
          <w:noProof/>
        </w:rPr>
      </w:pPr>
      <w:r w:rsidRPr="00525FA9">
        <w:rPr>
          <w:noProof/>
        </w:rPr>
        <w:t>Olkkonen, M., Witzel, C., Hansen, T., &amp; Gegenfurtner, K. T. (2010). Categorical color constancy for real surfaces</w:t>
      </w:r>
    </w:p>
    <w:p w14:paraId="305BBB2E" w14:textId="77777777" w:rsidR="00525FA9" w:rsidRPr="00525FA9" w:rsidRDefault="00525FA9" w:rsidP="00525FA9">
      <w:pPr>
        <w:pStyle w:val="EndNoteBibliography"/>
        <w:ind w:left="720" w:hanging="720"/>
        <w:rPr>
          <w:i/>
          <w:noProof/>
        </w:rPr>
      </w:pPr>
      <w:r w:rsidRPr="00525FA9">
        <w:rPr>
          <w:noProof/>
        </w:rPr>
        <w:t xml:space="preserve">. </w:t>
      </w:r>
      <w:r w:rsidRPr="00525FA9">
        <w:rPr>
          <w:i/>
          <w:noProof/>
        </w:rPr>
        <w:t>Journal of Vision, 10(9)</w:t>
      </w:r>
    </w:p>
    <w:p w14:paraId="11247F1C" w14:textId="77777777" w:rsidR="00525FA9" w:rsidRPr="00525FA9" w:rsidRDefault="00525FA9" w:rsidP="00525FA9">
      <w:pPr>
        <w:pStyle w:val="EndNoteBibliography"/>
        <w:ind w:left="720" w:hanging="720"/>
        <w:rPr>
          <w:noProof/>
        </w:rPr>
      </w:pPr>
      <w:r w:rsidRPr="00525FA9">
        <w:rPr>
          <w:noProof/>
        </w:rPr>
        <w:t xml:space="preserve">Parker, A. J., &amp; Newsome, W. T. (1998). Sense and the single neuron: probing the physiology of perception. </w:t>
      </w:r>
      <w:r w:rsidRPr="00525FA9">
        <w:rPr>
          <w:i/>
          <w:noProof/>
        </w:rPr>
        <w:t>Annual Review of Neuroscience, 21(1)</w:t>
      </w:r>
      <w:r w:rsidRPr="00525FA9">
        <w:rPr>
          <w:noProof/>
        </w:rPr>
        <w:t>, 227-277.</w:t>
      </w:r>
    </w:p>
    <w:p w14:paraId="78B093B0" w14:textId="77777777" w:rsidR="00525FA9" w:rsidRPr="00525FA9" w:rsidRDefault="00525FA9" w:rsidP="00525FA9">
      <w:pPr>
        <w:pStyle w:val="EndNoteBibliography"/>
        <w:ind w:left="720" w:hanging="720"/>
        <w:rPr>
          <w:noProof/>
        </w:rPr>
      </w:pPr>
      <w:r w:rsidRPr="00525FA9">
        <w:rPr>
          <w:noProof/>
        </w:rPr>
        <w:t xml:space="preserve">Parkkinen, J. P. S., Hallikainen, J., &amp; Jaaskelainen, T. (1989). Characteristic spectra of Munsell colors. </w:t>
      </w:r>
      <w:r w:rsidRPr="00525FA9">
        <w:rPr>
          <w:i/>
          <w:noProof/>
        </w:rPr>
        <w:t>Journal of the Optical Society of America, 6(2)</w:t>
      </w:r>
      <w:r w:rsidRPr="00525FA9">
        <w:rPr>
          <w:noProof/>
        </w:rPr>
        <w:t>, 318-322.</w:t>
      </w:r>
    </w:p>
    <w:p w14:paraId="3C1B2F2A" w14:textId="77777777" w:rsidR="00525FA9" w:rsidRPr="00525FA9" w:rsidRDefault="00525FA9" w:rsidP="00525FA9">
      <w:pPr>
        <w:pStyle w:val="EndNoteBibliography"/>
        <w:ind w:left="720" w:hanging="720"/>
        <w:rPr>
          <w:noProof/>
        </w:rPr>
      </w:pPr>
      <w:r w:rsidRPr="00525FA9">
        <w:rPr>
          <w:noProof/>
        </w:rPr>
        <w:t xml:space="preserve">Pearce, B., Crichton, S., Mackiewicz, M., Finlayson, G. D., &amp; Hurlbert, A. (2014). Chromatic illumination discrimination ability reveals that human colour constancy is optimised for blue daylight illuminations. </w:t>
      </w:r>
      <w:r w:rsidRPr="00525FA9">
        <w:rPr>
          <w:i/>
          <w:noProof/>
        </w:rPr>
        <w:t>PLoS ONE 9(2:e87989)</w:t>
      </w:r>
      <w:r w:rsidRPr="00525FA9">
        <w:rPr>
          <w:noProof/>
        </w:rPr>
        <w:t>, e87989.</w:t>
      </w:r>
    </w:p>
    <w:p w14:paraId="1D6E1EAB" w14:textId="77777777" w:rsidR="00525FA9" w:rsidRPr="00525FA9" w:rsidRDefault="00525FA9" w:rsidP="00525FA9">
      <w:pPr>
        <w:pStyle w:val="EndNoteBibliography"/>
        <w:ind w:left="720" w:hanging="720"/>
        <w:rPr>
          <w:noProof/>
        </w:rPr>
      </w:pPr>
      <w:r w:rsidRPr="00525FA9">
        <w:rPr>
          <w:noProof/>
        </w:rPr>
        <w:t xml:space="preserve">Pelli, D. G. (1990). The quantum efficiency of vision. In C. Blakemore (Ed.), </w:t>
      </w:r>
      <w:r w:rsidRPr="00525FA9">
        <w:rPr>
          <w:i/>
          <w:noProof/>
        </w:rPr>
        <w:t>Vision: Coding and Efficiency</w:t>
      </w:r>
      <w:r w:rsidRPr="00525FA9">
        <w:rPr>
          <w:noProof/>
        </w:rPr>
        <w:t xml:space="preserve"> (pp. 3-24).</w:t>
      </w:r>
    </w:p>
    <w:p w14:paraId="0932C8E5" w14:textId="77777777" w:rsidR="00525FA9" w:rsidRPr="00525FA9" w:rsidRDefault="00525FA9" w:rsidP="00525FA9">
      <w:pPr>
        <w:pStyle w:val="EndNoteBibliography"/>
        <w:ind w:left="720" w:hanging="720"/>
        <w:rPr>
          <w:noProof/>
        </w:rPr>
      </w:pPr>
      <w:r w:rsidRPr="00525FA9">
        <w:rPr>
          <w:noProof/>
        </w:rPr>
        <w:t xml:space="preserve">Pelli, D. G., &amp; Farell, B. (1999). Why use noise? </w:t>
      </w:r>
      <w:r w:rsidRPr="00525FA9">
        <w:rPr>
          <w:i/>
          <w:noProof/>
        </w:rPr>
        <w:t>Journal of the Optical Society of America A, 16(3)</w:t>
      </w:r>
      <w:r w:rsidRPr="00525FA9">
        <w:rPr>
          <w:noProof/>
        </w:rPr>
        <w:t>, 647-653.</w:t>
      </w:r>
    </w:p>
    <w:p w14:paraId="62E43E9A" w14:textId="77777777" w:rsidR="00525FA9" w:rsidRPr="00525FA9" w:rsidRDefault="00525FA9" w:rsidP="00525FA9">
      <w:pPr>
        <w:pStyle w:val="EndNoteBibliography"/>
        <w:ind w:left="720" w:hanging="720"/>
        <w:rPr>
          <w:noProof/>
        </w:rPr>
      </w:pPr>
      <w:r w:rsidRPr="00525FA9">
        <w:rPr>
          <w:noProof/>
        </w:rPr>
        <w:t xml:space="preserve">Prins, N., &amp; Kingdom, F. A. A. (2018). Applying the model-comparison approach to test specific tesearch hypotheses in psychophysical research using the Palamedes toolbox. </w:t>
      </w:r>
      <w:r w:rsidRPr="00525FA9">
        <w:rPr>
          <w:i/>
          <w:noProof/>
        </w:rPr>
        <w:t>Frontiers in Psychology, 9</w:t>
      </w:r>
      <w:r w:rsidRPr="00525FA9">
        <w:rPr>
          <w:noProof/>
        </w:rPr>
        <w:t>, 1250.</w:t>
      </w:r>
    </w:p>
    <w:p w14:paraId="10ADB556" w14:textId="77777777" w:rsidR="00525FA9" w:rsidRPr="00525FA9" w:rsidRDefault="00525FA9" w:rsidP="00525FA9">
      <w:pPr>
        <w:pStyle w:val="EndNoteBibliography"/>
        <w:ind w:left="720" w:hanging="720"/>
        <w:rPr>
          <w:noProof/>
        </w:rPr>
      </w:pPr>
      <w:r w:rsidRPr="00525FA9">
        <w:rPr>
          <w:noProof/>
        </w:rPr>
        <w:t xml:space="preserve">Radonjic, A., &amp; Brainard, D. H. (2016). The nature of instructional effects in color constancy. </w:t>
      </w:r>
      <w:r w:rsidRPr="00525FA9">
        <w:rPr>
          <w:i/>
          <w:noProof/>
        </w:rPr>
        <w:t>J Exp Psychol Hum Percept Perform, 42(6)</w:t>
      </w:r>
      <w:r w:rsidRPr="00525FA9">
        <w:rPr>
          <w:noProof/>
        </w:rPr>
        <w:t>, 847-865.</w:t>
      </w:r>
    </w:p>
    <w:p w14:paraId="5B764C81" w14:textId="77777777" w:rsidR="00525FA9" w:rsidRPr="00525FA9" w:rsidRDefault="00525FA9" w:rsidP="00525FA9">
      <w:pPr>
        <w:pStyle w:val="EndNoteBibliography"/>
        <w:ind w:left="720" w:hanging="720"/>
        <w:rPr>
          <w:noProof/>
        </w:rPr>
      </w:pPr>
      <w:r w:rsidRPr="00525FA9">
        <w:rPr>
          <w:noProof/>
        </w:rPr>
        <w:t xml:space="preserve">Radonjić, A., Cottaris, N. P., &amp; Brainard, D. H. (2015). Color constancy supports cross-illumination color selection. </w:t>
      </w:r>
      <w:r w:rsidRPr="00525FA9">
        <w:rPr>
          <w:i/>
          <w:noProof/>
        </w:rPr>
        <w:t>Journal of Vision, 15(6)</w:t>
      </w:r>
      <w:r w:rsidRPr="00525FA9">
        <w:rPr>
          <w:noProof/>
        </w:rPr>
        <w:t>, 1-19.</w:t>
      </w:r>
    </w:p>
    <w:p w14:paraId="17C6C043" w14:textId="77777777" w:rsidR="00525FA9" w:rsidRPr="00525FA9" w:rsidRDefault="00525FA9" w:rsidP="00525FA9">
      <w:pPr>
        <w:pStyle w:val="EndNoteBibliography"/>
        <w:ind w:left="720" w:hanging="720"/>
        <w:rPr>
          <w:i/>
          <w:noProof/>
        </w:rPr>
      </w:pPr>
      <w:r w:rsidRPr="00525FA9">
        <w:rPr>
          <w:noProof/>
        </w:rPr>
        <w:t xml:space="preserve">Radonjić, A., Ding, X., Krieger, A., Aston, S., Hurlbert, A. C., &amp; Brainard, D. H. (2018). Illumination discrimination in the absence of a fixed surface-reflectance layout. </w:t>
      </w:r>
      <w:r w:rsidRPr="00525FA9">
        <w:rPr>
          <w:i/>
          <w:noProof/>
        </w:rPr>
        <w:t>Journal of Vision, 18(5:11)</w:t>
      </w:r>
    </w:p>
    <w:p w14:paraId="0D6C812F" w14:textId="77777777" w:rsidR="00525FA9" w:rsidRPr="00525FA9" w:rsidRDefault="00525FA9" w:rsidP="00525FA9">
      <w:pPr>
        <w:pStyle w:val="EndNoteBibliography"/>
        <w:ind w:left="720" w:hanging="720"/>
        <w:rPr>
          <w:noProof/>
        </w:rPr>
      </w:pPr>
      <w:r w:rsidRPr="00525FA9">
        <w:rPr>
          <w:noProof/>
        </w:rPr>
        <w:t xml:space="preserve">Radonjić, A., &amp; Gilchrist, A. L. (2013). Depth effect on lightness revisited: the role of articulation, proximity and fields of illumination. </w:t>
      </w:r>
      <w:r w:rsidRPr="00525FA9">
        <w:rPr>
          <w:i/>
          <w:noProof/>
        </w:rPr>
        <w:t>i-Perception, 4(6)</w:t>
      </w:r>
      <w:r w:rsidRPr="00525FA9">
        <w:rPr>
          <w:noProof/>
        </w:rPr>
        <w:t>, 437–455.</w:t>
      </w:r>
    </w:p>
    <w:p w14:paraId="55200D57" w14:textId="77777777" w:rsidR="00525FA9" w:rsidRPr="00525FA9" w:rsidRDefault="00525FA9" w:rsidP="00525FA9">
      <w:pPr>
        <w:pStyle w:val="EndNoteBibliography"/>
        <w:ind w:left="720" w:hanging="720"/>
        <w:rPr>
          <w:noProof/>
        </w:rPr>
      </w:pPr>
      <w:r w:rsidRPr="00525FA9">
        <w:rPr>
          <w:noProof/>
        </w:rPr>
        <w:t xml:space="preserve">Radonjić, A., Pearce, B., Aston, S., Krieger, A., Dubin, H., Cottaris, N. P., Brainard, D. H., &amp; Hurlbert, A. C. (2016). Illumination discrimination in real and simulated scenes. </w:t>
      </w:r>
      <w:r w:rsidRPr="00525FA9">
        <w:rPr>
          <w:i/>
          <w:noProof/>
        </w:rPr>
        <w:t>Journal of Vision, 16(11:2)</w:t>
      </w:r>
      <w:r w:rsidRPr="00525FA9">
        <w:rPr>
          <w:noProof/>
        </w:rPr>
        <w:t>, 1-18.</w:t>
      </w:r>
    </w:p>
    <w:p w14:paraId="7E36F05E" w14:textId="77777777" w:rsidR="00525FA9" w:rsidRPr="00525FA9" w:rsidRDefault="00525FA9" w:rsidP="00525FA9">
      <w:pPr>
        <w:pStyle w:val="EndNoteBibliography"/>
        <w:ind w:left="720" w:hanging="720"/>
        <w:rPr>
          <w:noProof/>
        </w:rPr>
      </w:pPr>
      <w:r w:rsidRPr="00525FA9">
        <w:rPr>
          <w:noProof/>
        </w:rPr>
        <w:t xml:space="preserve">Rodieck, R. W. (1998). </w:t>
      </w:r>
      <w:r w:rsidRPr="00525FA9">
        <w:rPr>
          <w:i/>
          <w:noProof/>
        </w:rPr>
        <w:t>The First Steps in Seeing</w:t>
      </w:r>
      <w:r w:rsidRPr="00525FA9">
        <w:rPr>
          <w:noProof/>
        </w:rPr>
        <w:t>. Sunderland, Mass.: Sinauer.</w:t>
      </w:r>
    </w:p>
    <w:p w14:paraId="3BA95042" w14:textId="77777777" w:rsidR="00525FA9" w:rsidRPr="00525FA9" w:rsidRDefault="00525FA9" w:rsidP="00525FA9">
      <w:pPr>
        <w:pStyle w:val="EndNoteBibliography"/>
        <w:ind w:left="720" w:hanging="720"/>
        <w:rPr>
          <w:noProof/>
        </w:rPr>
      </w:pPr>
      <w:r w:rsidRPr="00525FA9">
        <w:rPr>
          <w:noProof/>
        </w:rPr>
        <w:t xml:space="preserve">Rovamo, J., Franssila, R., &amp; Nasanen, R. (1992). Contrast sensitivity as a function of spatial frequency, viewing distance and eccentricity with and without spatial noise. </w:t>
      </w:r>
      <w:r w:rsidRPr="00525FA9">
        <w:rPr>
          <w:i/>
          <w:noProof/>
        </w:rPr>
        <w:t>Vision Research, 32(4)</w:t>
      </w:r>
      <w:r w:rsidRPr="00525FA9">
        <w:rPr>
          <w:noProof/>
        </w:rPr>
        <w:t>, 631-637.</w:t>
      </w:r>
    </w:p>
    <w:p w14:paraId="59EB0EE1" w14:textId="77777777" w:rsidR="00525FA9" w:rsidRPr="00525FA9" w:rsidRDefault="00525FA9" w:rsidP="00525FA9">
      <w:pPr>
        <w:pStyle w:val="EndNoteBibliography"/>
        <w:ind w:left="720" w:hanging="720"/>
        <w:rPr>
          <w:noProof/>
        </w:rPr>
      </w:pPr>
      <w:r w:rsidRPr="00525FA9">
        <w:rPr>
          <w:noProof/>
        </w:rPr>
        <w:t xml:space="preserve">Rovamo, J., Raninen, A., &amp; Donner, K. (1999). The effects of temporal noise and retinal luminance on foveal flicker sensitivity. </w:t>
      </w:r>
      <w:r w:rsidRPr="00525FA9">
        <w:rPr>
          <w:i/>
          <w:noProof/>
        </w:rPr>
        <w:t>Vision Research, 39</w:t>
      </w:r>
      <w:r w:rsidRPr="00525FA9">
        <w:rPr>
          <w:noProof/>
        </w:rPr>
        <w:t>, 533-539.</w:t>
      </w:r>
    </w:p>
    <w:p w14:paraId="7BE1AEA1" w14:textId="77777777" w:rsidR="00525FA9" w:rsidRPr="00525FA9" w:rsidRDefault="00525FA9" w:rsidP="00525FA9">
      <w:pPr>
        <w:pStyle w:val="EndNoteBibliography"/>
        <w:ind w:left="720" w:hanging="720"/>
        <w:rPr>
          <w:noProof/>
        </w:rPr>
      </w:pPr>
      <w:r w:rsidRPr="00525FA9">
        <w:rPr>
          <w:noProof/>
        </w:rPr>
        <w:t xml:space="preserve">Ruff, D. A., Ni, A. M., &amp; Cohen, M. R. (2018). Cognition as a window into neuronal population space. </w:t>
      </w:r>
      <w:r w:rsidRPr="00525FA9">
        <w:rPr>
          <w:i/>
          <w:noProof/>
        </w:rPr>
        <w:t>Annual Review of Neuroscience, 41</w:t>
      </w:r>
      <w:r w:rsidRPr="00525FA9">
        <w:rPr>
          <w:noProof/>
        </w:rPr>
        <w:t>, 77-97.</w:t>
      </w:r>
    </w:p>
    <w:p w14:paraId="5C648ADC" w14:textId="77777777" w:rsidR="00525FA9" w:rsidRPr="00525FA9" w:rsidRDefault="00525FA9" w:rsidP="00525FA9">
      <w:pPr>
        <w:pStyle w:val="EndNoteBibliography"/>
        <w:ind w:left="720" w:hanging="720"/>
        <w:rPr>
          <w:noProof/>
        </w:rPr>
      </w:pPr>
      <w:r w:rsidRPr="00525FA9">
        <w:rPr>
          <w:noProof/>
        </w:rPr>
        <w:t xml:space="preserve">Sankeralli, M. J., &amp; Mullen, K. T. (1997). Postreceptoral chromatic detection mechanisms revealed by noise masking in three-dimensional cone contrast space. </w:t>
      </w:r>
      <w:r w:rsidRPr="00525FA9">
        <w:rPr>
          <w:i/>
          <w:noProof/>
        </w:rPr>
        <w:t>Journal of the Optical Society of America A, 14(10)</w:t>
      </w:r>
      <w:r w:rsidRPr="00525FA9">
        <w:rPr>
          <w:noProof/>
        </w:rPr>
        <w:t>, 2633-2646.</w:t>
      </w:r>
    </w:p>
    <w:p w14:paraId="3A7CD304" w14:textId="77777777" w:rsidR="00525FA9" w:rsidRPr="00525FA9" w:rsidRDefault="00525FA9" w:rsidP="00525FA9">
      <w:pPr>
        <w:pStyle w:val="EndNoteBibliography"/>
        <w:ind w:left="720" w:hanging="720"/>
        <w:rPr>
          <w:noProof/>
        </w:rPr>
      </w:pPr>
      <w:r w:rsidRPr="00525FA9">
        <w:rPr>
          <w:noProof/>
        </w:rPr>
        <w:t xml:space="preserve">Schultz, S., Doerschner, K., &amp; Maloney, L. T. (2006). Color constancy and hue scaling. </w:t>
      </w:r>
      <w:r w:rsidRPr="00525FA9">
        <w:rPr>
          <w:i/>
          <w:noProof/>
        </w:rPr>
        <w:t>J Vis, 6(10)</w:t>
      </w:r>
      <w:r w:rsidRPr="00525FA9">
        <w:rPr>
          <w:noProof/>
        </w:rPr>
        <w:t>, 1102-1116.</w:t>
      </w:r>
    </w:p>
    <w:p w14:paraId="6BF2C227" w14:textId="77777777" w:rsidR="00525FA9" w:rsidRPr="00525FA9" w:rsidRDefault="00525FA9" w:rsidP="00525FA9">
      <w:pPr>
        <w:pStyle w:val="EndNoteBibliography"/>
        <w:ind w:left="720" w:hanging="720"/>
        <w:rPr>
          <w:noProof/>
        </w:rPr>
      </w:pPr>
      <w:r w:rsidRPr="00525FA9">
        <w:rPr>
          <w:noProof/>
        </w:rPr>
        <w:lastRenderedPageBreak/>
        <w:t xml:space="preserve">Shadlen, M. N., Britten, K. H., Newsome, W. T., &amp; Movshon, J. A. (1996). A computational analysis of the relationship between neuronal and behavioral responses to visual motion. </w:t>
      </w:r>
      <w:r w:rsidRPr="00525FA9">
        <w:rPr>
          <w:i/>
          <w:noProof/>
        </w:rPr>
        <w:t>Journal of Neuroscience, 16</w:t>
      </w:r>
      <w:r w:rsidRPr="00525FA9">
        <w:rPr>
          <w:noProof/>
        </w:rPr>
        <w:t>, 1486-1510.</w:t>
      </w:r>
    </w:p>
    <w:p w14:paraId="499DBD19" w14:textId="77777777" w:rsidR="00525FA9" w:rsidRPr="00525FA9" w:rsidRDefault="00525FA9" w:rsidP="00525FA9">
      <w:pPr>
        <w:pStyle w:val="EndNoteBibliography"/>
        <w:ind w:left="720" w:hanging="720"/>
        <w:rPr>
          <w:noProof/>
        </w:rPr>
      </w:pPr>
      <w:r w:rsidRPr="00525FA9">
        <w:rPr>
          <w:noProof/>
        </w:rPr>
        <w:t xml:space="preserve">Shen, L., &amp; Yeo, C. (2011). </w:t>
      </w:r>
      <w:r w:rsidRPr="00525FA9">
        <w:rPr>
          <w:i/>
          <w:noProof/>
        </w:rPr>
        <w:t>Intrinsic images decomposition using a local and global sparse representation of reflectance</w:t>
      </w:r>
      <w:r w:rsidRPr="00525FA9">
        <w:rPr>
          <w:noProof/>
        </w:rPr>
        <w:t xml:space="preserve">. Presented at the IEEE Conference on Computer Vision and Pattern Recognition, </w:t>
      </w:r>
    </w:p>
    <w:p w14:paraId="5877B51A" w14:textId="77777777" w:rsidR="00525FA9" w:rsidRPr="00525FA9" w:rsidRDefault="00525FA9" w:rsidP="00525FA9">
      <w:pPr>
        <w:pStyle w:val="EndNoteBibliography"/>
        <w:ind w:left="720" w:hanging="720"/>
        <w:rPr>
          <w:noProof/>
        </w:rPr>
      </w:pPr>
      <w:r w:rsidRPr="00525FA9">
        <w:rPr>
          <w:noProof/>
        </w:rPr>
        <w:t xml:space="preserve">Singh, V., Cottaris, N. P., Heasly, B. S., Brainard, D. H., &amp; Burge, J. (2018). Computational luminance constancy from naturalistic images. </w:t>
      </w:r>
      <w:r w:rsidRPr="00525FA9">
        <w:rPr>
          <w:i/>
          <w:noProof/>
        </w:rPr>
        <w:t>Journal of Vision, 18(13)</w:t>
      </w:r>
      <w:r w:rsidRPr="00525FA9">
        <w:rPr>
          <w:noProof/>
        </w:rPr>
        <w:t>, 19.</w:t>
      </w:r>
    </w:p>
    <w:p w14:paraId="21E36FD6" w14:textId="77777777" w:rsidR="00525FA9" w:rsidRPr="00525FA9" w:rsidRDefault="00525FA9" w:rsidP="00525FA9">
      <w:pPr>
        <w:pStyle w:val="EndNoteBibliography"/>
        <w:ind w:left="720" w:hanging="720"/>
        <w:rPr>
          <w:noProof/>
        </w:rPr>
      </w:pPr>
      <w:r w:rsidRPr="00525FA9">
        <w:rPr>
          <w:noProof/>
        </w:rPr>
        <w:t xml:space="preserve">Smithson, H. E. (2005). Sensory, computational, and cognitive components of human color constancy. </w:t>
      </w:r>
      <w:r w:rsidRPr="00525FA9">
        <w:rPr>
          <w:i/>
          <w:noProof/>
        </w:rPr>
        <w:t>Philosophical Transactions of the Royal Society of London. Series B, 360(1458)</w:t>
      </w:r>
      <w:r w:rsidRPr="00525FA9">
        <w:rPr>
          <w:noProof/>
        </w:rPr>
        <w:t>, 1329-1346.</w:t>
      </w:r>
    </w:p>
    <w:p w14:paraId="761EA260" w14:textId="77777777" w:rsidR="00525FA9" w:rsidRPr="00525FA9" w:rsidRDefault="00525FA9" w:rsidP="00525FA9">
      <w:pPr>
        <w:pStyle w:val="EndNoteBibliography"/>
        <w:ind w:left="720" w:hanging="720"/>
        <w:rPr>
          <w:noProof/>
        </w:rPr>
      </w:pPr>
      <w:r w:rsidRPr="00525FA9">
        <w:rPr>
          <w:noProof/>
        </w:rPr>
        <w:t xml:space="preserve">Teller, D. Y. (1984). Linking propositions. </w:t>
      </w:r>
      <w:r w:rsidRPr="00525FA9">
        <w:rPr>
          <w:i/>
          <w:noProof/>
        </w:rPr>
        <w:t>Vision Research, 24(10)</w:t>
      </w:r>
      <w:r w:rsidRPr="00525FA9">
        <w:rPr>
          <w:noProof/>
        </w:rPr>
        <w:t>, 1233-1246.</w:t>
      </w:r>
    </w:p>
    <w:p w14:paraId="01DB3380" w14:textId="77777777" w:rsidR="00525FA9" w:rsidRPr="00525FA9" w:rsidRDefault="00525FA9" w:rsidP="00525FA9">
      <w:pPr>
        <w:pStyle w:val="EndNoteBibliography"/>
        <w:ind w:left="720" w:hanging="720"/>
        <w:rPr>
          <w:noProof/>
        </w:rPr>
      </w:pPr>
      <w:r w:rsidRPr="00525FA9">
        <w:rPr>
          <w:noProof/>
        </w:rPr>
        <w:t xml:space="preserve">Thibos, L. N., Hong, X., Bradley, A., &amp; Cheng, X. (2002). Statistical variation of aberration structure and image quality in a normal population of healthy eyes. </w:t>
      </w:r>
      <w:r w:rsidRPr="00525FA9">
        <w:rPr>
          <w:i/>
          <w:noProof/>
        </w:rPr>
        <w:t>Journal of the Optical Society of America A, 19(12)</w:t>
      </w:r>
      <w:r w:rsidRPr="00525FA9">
        <w:rPr>
          <w:noProof/>
        </w:rPr>
        <w:t>, 2329-2348.</w:t>
      </w:r>
    </w:p>
    <w:p w14:paraId="304D2B74" w14:textId="77777777" w:rsidR="00525FA9" w:rsidRPr="00525FA9" w:rsidRDefault="00525FA9" w:rsidP="00525FA9">
      <w:pPr>
        <w:pStyle w:val="EndNoteBibliography"/>
        <w:ind w:left="720" w:hanging="720"/>
        <w:rPr>
          <w:noProof/>
        </w:rPr>
      </w:pPr>
      <w:r w:rsidRPr="00525FA9">
        <w:rPr>
          <w:noProof/>
        </w:rPr>
        <w:t xml:space="preserve">von Kries, J. (1905). Influence of adaptation on the effects produced by luminous stimuli. In D. L. MacAdam (Ed.), </w:t>
      </w:r>
      <w:r w:rsidRPr="00525FA9">
        <w:rPr>
          <w:i/>
          <w:noProof/>
        </w:rPr>
        <w:t>Sources of Color Science (1970)</w:t>
      </w:r>
      <w:r w:rsidRPr="00525FA9">
        <w:rPr>
          <w:noProof/>
        </w:rPr>
        <w:t xml:space="preserve"> (pp. 120-1126). Cambridge, MA: MIT Press.</w:t>
      </w:r>
    </w:p>
    <w:p w14:paraId="68ED0764" w14:textId="77777777" w:rsidR="00525FA9" w:rsidRPr="00525FA9" w:rsidRDefault="00525FA9" w:rsidP="00525FA9">
      <w:pPr>
        <w:pStyle w:val="EndNoteBibliography"/>
        <w:ind w:left="720" w:hanging="720"/>
        <w:rPr>
          <w:noProof/>
        </w:rPr>
      </w:pPr>
      <w:r w:rsidRPr="00525FA9">
        <w:rPr>
          <w:noProof/>
        </w:rPr>
        <w:t xml:space="preserve">Vrhel, M. J., Gershon, R., &amp; Iwan, L. S. (1994). Measurement and analysis of object reflectance spectra. </w:t>
      </w:r>
      <w:r w:rsidRPr="00525FA9">
        <w:rPr>
          <w:i/>
          <w:noProof/>
        </w:rPr>
        <w:t>Color Research &amp; Application, 19(1)</w:t>
      </w:r>
      <w:r w:rsidRPr="00525FA9">
        <w:rPr>
          <w:noProof/>
        </w:rPr>
        <w:t>, 4-9.</w:t>
      </w:r>
    </w:p>
    <w:p w14:paraId="58CF5EA7" w14:textId="77777777" w:rsidR="00525FA9" w:rsidRPr="00525FA9" w:rsidRDefault="00525FA9" w:rsidP="00525FA9">
      <w:pPr>
        <w:pStyle w:val="EndNoteBibliography"/>
        <w:ind w:left="720" w:hanging="720"/>
        <w:rPr>
          <w:noProof/>
        </w:rPr>
      </w:pPr>
      <w:r w:rsidRPr="00525FA9">
        <w:rPr>
          <w:noProof/>
        </w:rPr>
        <w:t xml:space="preserve">Wandell, B. A., &amp; Brainard, D. H. (in press). Principles and consequences of the initial visual encoding. In F. G. Ashby, H. Colonius &amp; E. Dzhafarov (Eds.), </w:t>
      </w:r>
      <w:r w:rsidRPr="00525FA9">
        <w:rPr>
          <w:i/>
          <w:noProof/>
        </w:rPr>
        <w:t xml:space="preserve">The New Handbook of Mathematical Psychology </w:t>
      </w:r>
      <w:r w:rsidRPr="00525FA9">
        <w:rPr>
          <w:noProof/>
        </w:rPr>
        <w:t>Cambridge: Cambridge University Press.</w:t>
      </w:r>
    </w:p>
    <w:p w14:paraId="27FE4DEA" w14:textId="77777777" w:rsidR="00525FA9" w:rsidRPr="00525FA9" w:rsidRDefault="00525FA9" w:rsidP="00525FA9">
      <w:pPr>
        <w:pStyle w:val="EndNoteBibliography"/>
        <w:ind w:left="720" w:hanging="720"/>
        <w:rPr>
          <w:noProof/>
        </w:rPr>
      </w:pPr>
      <w:r w:rsidRPr="00525FA9">
        <w:rPr>
          <w:noProof/>
        </w:rPr>
        <w:t xml:space="preserve">Webster, M. A., &amp; Mollon, J. D. (1995). Colour constancy influenced by contrast adaptation. </w:t>
      </w:r>
      <w:r w:rsidRPr="00525FA9">
        <w:rPr>
          <w:i/>
          <w:noProof/>
        </w:rPr>
        <w:t>Nature, 373(6516)</w:t>
      </w:r>
      <w:r w:rsidRPr="00525FA9">
        <w:rPr>
          <w:noProof/>
        </w:rPr>
        <w:t>, 694-698.</w:t>
      </w:r>
    </w:p>
    <w:p w14:paraId="2C234390" w14:textId="77777777" w:rsidR="00525FA9" w:rsidRPr="00525FA9" w:rsidRDefault="00525FA9" w:rsidP="00525FA9">
      <w:pPr>
        <w:pStyle w:val="EndNoteBibliography"/>
        <w:ind w:left="720" w:hanging="720"/>
        <w:rPr>
          <w:noProof/>
        </w:rPr>
      </w:pPr>
      <w:r w:rsidRPr="00525FA9">
        <w:rPr>
          <w:noProof/>
        </w:rPr>
        <w:t xml:space="preserve">Weiss, D., Witzel, C., &amp; Gegenfurtner, K. (2017). Determinants of colour constancy and the blue bias. </w:t>
      </w:r>
      <w:r w:rsidRPr="00525FA9">
        <w:rPr>
          <w:i/>
          <w:noProof/>
        </w:rPr>
        <w:t>i-Perception, 8(6)</w:t>
      </w:r>
      <w:r w:rsidRPr="00525FA9">
        <w:rPr>
          <w:noProof/>
        </w:rPr>
        <w:t>, 204166951773963.</w:t>
      </w:r>
    </w:p>
    <w:p w14:paraId="03E9F99F" w14:textId="77777777" w:rsidR="00525FA9" w:rsidRPr="00525FA9" w:rsidRDefault="00525FA9" w:rsidP="00525FA9">
      <w:pPr>
        <w:pStyle w:val="EndNoteBibliography"/>
        <w:ind w:left="720" w:hanging="720"/>
        <w:rPr>
          <w:noProof/>
        </w:rPr>
      </w:pPr>
      <w:r w:rsidRPr="00525FA9">
        <w:rPr>
          <w:noProof/>
        </w:rPr>
        <w:t xml:space="preserve">Whittle, P., &amp; Challands, P. D. C. (1969). The effect of background luminance on the brightness of flashes. </w:t>
      </w:r>
      <w:r w:rsidRPr="00525FA9">
        <w:rPr>
          <w:i/>
          <w:noProof/>
        </w:rPr>
        <w:t>Vision Research, 9(9)</w:t>
      </w:r>
      <w:r w:rsidRPr="00525FA9">
        <w:rPr>
          <w:noProof/>
        </w:rPr>
        <w:t>, 1095-1110.</w:t>
      </w:r>
    </w:p>
    <w:p w14:paraId="7ACBD7DF" w14:textId="77777777" w:rsidR="00525FA9" w:rsidRPr="00525FA9" w:rsidRDefault="00525FA9" w:rsidP="00525FA9">
      <w:pPr>
        <w:pStyle w:val="EndNoteBibliography"/>
        <w:ind w:left="720" w:hanging="720"/>
        <w:rPr>
          <w:noProof/>
        </w:rPr>
      </w:pPr>
      <w:r w:rsidRPr="00525FA9">
        <w:rPr>
          <w:noProof/>
        </w:rPr>
        <w:t xml:space="preserve">Witzel, C., &amp; Gegenfurtner, K. R. (2018). Color perception: objects, constancy, and categories. </w:t>
      </w:r>
      <w:r w:rsidRPr="00525FA9">
        <w:rPr>
          <w:i/>
          <w:noProof/>
        </w:rPr>
        <w:t>Annual Review of Vision Science, 4</w:t>
      </w:r>
      <w:r w:rsidRPr="00525FA9">
        <w:rPr>
          <w:noProof/>
        </w:rPr>
        <w:t>, 475-499.</w:t>
      </w:r>
    </w:p>
    <w:p w14:paraId="688E4EBA" w14:textId="77777777" w:rsidR="00525FA9" w:rsidRPr="00525FA9" w:rsidRDefault="00525FA9" w:rsidP="00525FA9">
      <w:pPr>
        <w:pStyle w:val="EndNoteBibliography"/>
        <w:ind w:left="720" w:hanging="720"/>
        <w:rPr>
          <w:noProof/>
        </w:rPr>
      </w:pPr>
      <w:r w:rsidRPr="00525FA9">
        <w:rPr>
          <w:noProof/>
        </w:rPr>
        <w:t xml:space="preserve">Yang, J. N., &amp; Maloney, L. T. (2001). Illuminant cues in surface color perception: tests of three candidate cues. </w:t>
      </w:r>
      <w:r w:rsidRPr="00525FA9">
        <w:rPr>
          <w:i/>
          <w:noProof/>
        </w:rPr>
        <w:t>Vision Research, 41</w:t>
      </w:r>
      <w:r w:rsidRPr="00525FA9">
        <w:rPr>
          <w:noProof/>
        </w:rPr>
        <w:t>, 2581-2600.</w:t>
      </w:r>
    </w:p>
    <w:p w14:paraId="5F1C1064" w14:textId="77777777" w:rsidR="00525FA9" w:rsidRPr="00525FA9" w:rsidRDefault="00525FA9" w:rsidP="00525FA9">
      <w:pPr>
        <w:pStyle w:val="EndNoteBibliography"/>
        <w:ind w:left="720" w:hanging="720"/>
        <w:rPr>
          <w:noProof/>
        </w:rPr>
      </w:pPr>
      <w:r w:rsidRPr="00525FA9">
        <w:rPr>
          <w:noProof/>
        </w:rPr>
        <w:t xml:space="preserve">Zhang, X., &amp; Brainard, D. H. (2004). </w:t>
      </w:r>
      <w:r w:rsidRPr="00525FA9">
        <w:rPr>
          <w:i/>
          <w:noProof/>
        </w:rPr>
        <w:t>Bayesian color correction method for non-colorimetric digital image sensors.</w:t>
      </w:r>
      <w:r w:rsidRPr="00525FA9">
        <w:rPr>
          <w:noProof/>
        </w:rPr>
        <w:t xml:space="preserve"> Paper presented at Color and Imaging Conference, 308-314.</w:t>
      </w:r>
    </w:p>
    <w:p w14:paraId="039DFA49" w14:textId="77777777" w:rsidR="00525FA9" w:rsidRPr="00525FA9" w:rsidRDefault="00525FA9" w:rsidP="00525FA9">
      <w:pPr>
        <w:pStyle w:val="EndNoteBibliography"/>
        <w:ind w:left="720" w:hanging="720"/>
        <w:rPr>
          <w:noProof/>
        </w:rPr>
      </w:pPr>
      <w:r w:rsidRPr="00525FA9">
        <w:rPr>
          <w:noProof/>
        </w:rPr>
        <w:t xml:space="preserve">Zhu, H., Yuille, A., &amp; Kersten, D. (2021). </w:t>
      </w:r>
      <w:r w:rsidRPr="00525FA9">
        <w:rPr>
          <w:i/>
          <w:noProof/>
        </w:rPr>
        <w:t>Three-dimensional pose discrimination in natural images of humans</w:t>
      </w:r>
      <w:r w:rsidRPr="00525FA9">
        <w:rPr>
          <w:noProof/>
        </w:rPr>
        <w:t>. Presented at the Annual Meeting of the Vision Sciences Society, May 21-26, 2021. Poster A70.</w:t>
      </w:r>
    </w:p>
    <w:p w14:paraId="3322BFD2" w14:textId="6CC95A66" w:rsidR="00D02EE8" w:rsidRPr="00395C1F" w:rsidRDefault="00D02EE8" w:rsidP="00E846BC">
      <w:pPr>
        <w:pStyle w:val="EndNoteBibliography"/>
        <w:ind w:left="720" w:hanging="720"/>
        <w:rPr>
          <w:b/>
          <w:bCs/>
          <w:sz w:val="22"/>
          <w:szCs w:val="22"/>
        </w:rPr>
      </w:pPr>
      <w:r>
        <w:rPr>
          <w:b/>
          <w:bCs/>
          <w:sz w:val="22"/>
          <w:szCs w:val="22"/>
        </w:rPr>
        <w:fldChar w:fldCharType="end"/>
      </w:r>
    </w:p>
    <w:sectPr w:rsidR="00D02EE8" w:rsidRPr="00395C1F" w:rsidSect="00BC7319">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2700" w14:textId="77777777" w:rsidR="004425FD" w:rsidRDefault="004425FD">
      <w:r>
        <w:separator/>
      </w:r>
    </w:p>
  </w:endnote>
  <w:endnote w:type="continuationSeparator" w:id="0">
    <w:p w14:paraId="2880AE93" w14:textId="77777777" w:rsidR="004425FD" w:rsidRDefault="0044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3313" w14:textId="77777777" w:rsidR="004425FD" w:rsidRDefault="004425FD">
      <w:r>
        <w:separator/>
      </w:r>
    </w:p>
  </w:footnote>
  <w:footnote w:type="continuationSeparator" w:id="0">
    <w:p w14:paraId="7B6EC05B" w14:textId="77777777" w:rsidR="004425FD" w:rsidRDefault="004425FD">
      <w:r>
        <w:continuationSeparator/>
      </w:r>
    </w:p>
  </w:footnote>
  <w:footnote w:id="1">
    <w:p w14:paraId="5C51E3EF" w14:textId="77777777" w:rsidR="00076D5C" w:rsidRDefault="00076D5C" w:rsidP="00076D5C">
      <w:pPr>
        <w:pStyle w:val="FootnoteText"/>
      </w:pPr>
      <w:r>
        <w:rPr>
          <w:rStyle w:val="FootnoteReference"/>
        </w:rPr>
        <w:footnoteRef/>
      </w:r>
      <w:r>
        <w:t xml:space="preserve"> We adopt the lightness discrimination threshold terminology based on the underlying assumption that observers perform the task using their perceptual lightness representation, and indeed our instructions to subjects used the lightness terminology to describe what should be judged. The actual stimulus variable being varied, however, was the simulated achromatic reflectance of the target object being judged, and feedback was given based on the value of this reflectance. In this paper, we do not explore the question as to whether the results would be affected if we had varied the instructions given to subjects (see footnote 1 above).</w:t>
      </w:r>
    </w:p>
  </w:footnote>
  <w:footnote w:id="2">
    <w:p w14:paraId="1E987F2D" w14:textId="62ED02DB" w:rsidR="00076D5C" w:rsidRPr="00076D5C" w:rsidRDefault="00076D5C">
      <w:pPr>
        <w:pStyle w:val="FootnoteText"/>
      </w:pPr>
      <w:r w:rsidRPr="00B93F26">
        <w:rPr>
          <w:rStyle w:val="FootnoteReference"/>
        </w:rPr>
        <w:footnoteRef/>
      </w:r>
      <w:r w:rsidRPr="00B93F26">
        <w:t xml:space="preserve"> We use LRF rather than the more generic term albedo as our single number summary of the underlying spectral surface reflectance function, as the LRF is explicit about how variation in reflectance over wavelength should be taken into account.</w:t>
      </w:r>
    </w:p>
  </w:footnote>
  <w:footnote w:id="3">
    <w:p w14:paraId="4AB4B9F3" w14:textId="5087A4B3" w:rsidR="00757B30" w:rsidRDefault="00757B30">
      <w:pPr>
        <w:pStyle w:val="FootnoteText"/>
      </w:pPr>
      <w:r>
        <w:rPr>
          <w:rStyle w:val="FootnoteReference"/>
        </w:rPr>
        <w:footnoteRef/>
      </w:r>
      <w:r>
        <w:t xml:space="preserve"> The preregistration documents relevant to this paper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7134A2">
        <w:t xml:space="preserve">, </w:t>
      </w:r>
      <w:r w:rsidR="00D634C2" w:rsidRPr="00770F5A">
        <w:rPr>
          <w:color w:val="FF0000"/>
        </w:rPr>
        <w:t>[cite equivalent noise paper]</w:t>
      </w:r>
      <w:r w:rsidR="008939EF">
        <w:rPr>
          <w:color w:val="FF0000"/>
        </w:rPr>
        <w:t>)</w:t>
      </w:r>
      <w:r w:rsidR="001E7847">
        <w:t xml:space="preserve"> and unreported </w:t>
      </w:r>
      <w:r w:rsidR="007134A2">
        <w:t xml:space="preserve">(Experiment 4 and 5) </w:t>
      </w:r>
      <w:r w:rsidR="001E7847">
        <w:t>work</w:t>
      </w:r>
      <w:r w:rsidRPr="00B55661">
        <w:t>.</w:t>
      </w:r>
    </w:p>
  </w:footnote>
  <w:footnote w:id="4">
    <w:p w14:paraId="48C4E5D2" w14:textId="14DC3332" w:rsidR="00F60A64" w:rsidRDefault="00F60A64" w:rsidP="00F60A64">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w:t>
      </w:r>
      <w:r w:rsidR="00A303DE">
        <w:t xml:space="preserve"> in the LINRF formulation</w:t>
      </w:r>
      <w:r>
        <w:t xml:space="preserve">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85A6B61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F62FB6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00242F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D9A36B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C4846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88CB85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C7C2F4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8C0267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59AC72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E5B"/>
    <w:rsid w:val="00000FAC"/>
    <w:rsid w:val="00001937"/>
    <w:rsid w:val="0000256E"/>
    <w:rsid w:val="00002A28"/>
    <w:rsid w:val="00002F56"/>
    <w:rsid w:val="00003073"/>
    <w:rsid w:val="000031CF"/>
    <w:rsid w:val="00003569"/>
    <w:rsid w:val="000039BA"/>
    <w:rsid w:val="00004436"/>
    <w:rsid w:val="00004D30"/>
    <w:rsid w:val="00006427"/>
    <w:rsid w:val="000064EE"/>
    <w:rsid w:val="00007738"/>
    <w:rsid w:val="00007F15"/>
    <w:rsid w:val="00010440"/>
    <w:rsid w:val="00011D2F"/>
    <w:rsid w:val="00011E5D"/>
    <w:rsid w:val="00011E80"/>
    <w:rsid w:val="00012289"/>
    <w:rsid w:val="0001232C"/>
    <w:rsid w:val="00012BCD"/>
    <w:rsid w:val="00012C66"/>
    <w:rsid w:val="000140E1"/>
    <w:rsid w:val="000145A8"/>
    <w:rsid w:val="000146D1"/>
    <w:rsid w:val="00014DED"/>
    <w:rsid w:val="00014FD5"/>
    <w:rsid w:val="00015289"/>
    <w:rsid w:val="00015722"/>
    <w:rsid w:val="0001612C"/>
    <w:rsid w:val="0001667A"/>
    <w:rsid w:val="0001698C"/>
    <w:rsid w:val="00016996"/>
    <w:rsid w:val="00016E20"/>
    <w:rsid w:val="000179C3"/>
    <w:rsid w:val="0002098E"/>
    <w:rsid w:val="0002136B"/>
    <w:rsid w:val="00021EA0"/>
    <w:rsid w:val="00023604"/>
    <w:rsid w:val="000237B6"/>
    <w:rsid w:val="0002392D"/>
    <w:rsid w:val="000241B5"/>
    <w:rsid w:val="00024204"/>
    <w:rsid w:val="000242AB"/>
    <w:rsid w:val="0002456A"/>
    <w:rsid w:val="000246D0"/>
    <w:rsid w:val="000247AA"/>
    <w:rsid w:val="000256AE"/>
    <w:rsid w:val="00025B07"/>
    <w:rsid w:val="00025D14"/>
    <w:rsid w:val="00025E85"/>
    <w:rsid w:val="0002619D"/>
    <w:rsid w:val="00026406"/>
    <w:rsid w:val="00026A10"/>
    <w:rsid w:val="000273B1"/>
    <w:rsid w:val="000278B8"/>
    <w:rsid w:val="00027F74"/>
    <w:rsid w:val="0003012D"/>
    <w:rsid w:val="00030516"/>
    <w:rsid w:val="00030643"/>
    <w:rsid w:val="00030D7F"/>
    <w:rsid w:val="00031194"/>
    <w:rsid w:val="000312E4"/>
    <w:rsid w:val="0003131E"/>
    <w:rsid w:val="000319FA"/>
    <w:rsid w:val="00031C09"/>
    <w:rsid w:val="000321AB"/>
    <w:rsid w:val="00032382"/>
    <w:rsid w:val="000324C3"/>
    <w:rsid w:val="00032884"/>
    <w:rsid w:val="000329AF"/>
    <w:rsid w:val="00032A5C"/>
    <w:rsid w:val="00032D99"/>
    <w:rsid w:val="00032EB4"/>
    <w:rsid w:val="00033045"/>
    <w:rsid w:val="0003340F"/>
    <w:rsid w:val="0003360A"/>
    <w:rsid w:val="000341EF"/>
    <w:rsid w:val="00034202"/>
    <w:rsid w:val="00034D9A"/>
    <w:rsid w:val="0003582E"/>
    <w:rsid w:val="000359CB"/>
    <w:rsid w:val="00036009"/>
    <w:rsid w:val="00036153"/>
    <w:rsid w:val="000362F1"/>
    <w:rsid w:val="0003645A"/>
    <w:rsid w:val="00036469"/>
    <w:rsid w:val="00036A31"/>
    <w:rsid w:val="00037F1B"/>
    <w:rsid w:val="0004085B"/>
    <w:rsid w:val="000412DF"/>
    <w:rsid w:val="000413A8"/>
    <w:rsid w:val="00041496"/>
    <w:rsid w:val="00041677"/>
    <w:rsid w:val="0004182A"/>
    <w:rsid w:val="00041858"/>
    <w:rsid w:val="00041878"/>
    <w:rsid w:val="00041AB8"/>
    <w:rsid w:val="00041B4D"/>
    <w:rsid w:val="00042011"/>
    <w:rsid w:val="000428B3"/>
    <w:rsid w:val="00042D70"/>
    <w:rsid w:val="0004337B"/>
    <w:rsid w:val="00043586"/>
    <w:rsid w:val="00043E64"/>
    <w:rsid w:val="000447E6"/>
    <w:rsid w:val="00044F3C"/>
    <w:rsid w:val="00045D0B"/>
    <w:rsid w:val="000461A2"/>
    <w:rsid w:val="00046B50"/>
    <w:rsid w:val="00047BDD"/>
    <w:rsid w:val="00047ECB"/>
    <w:rsid w:val="00047FD9"/>
    <w:rsid w:val="0005024C"/>
    <w:rsid w:val="00050389"/>
    <w:rsid w:val="000506DA"/>
    <w:rsid w:val="00051674"/>
    <w:rsid w:val="0005245D"/>
    <w:rsid w:val="00052C7B"/>
    <w:rsid w:val="00052EF5"/>
    <w:rsid w:val="00052F22"/>
    <w:rsid w:val="000530B2"/>
    <w:rsid w:val="000535C8"/>
    <w:rsid w:val="000535E1"/>
    <w:rsid w:val="000536DC"/>
    <w:rsid w:val="00053A78"/>
    <w:rsid w:val="0005422A"/>
    <w:rsid w:val="00054416"/>
    <w:rsid w:val="000561EB"/>
    <w:rsid w:val="000565AA"/>
    <w:rsid w:val="000566F6"/>
    <w:rsid w:val="000572A9"/>
    <w:rsid w:val="00057448"/>
    <w:rsid w:val="00057BF4"/>
    <w:rsid w:val="00057F47"/>
    <w:rsid w:val="00060237"/>
    <w:rsid w:val="00060C55"/>
    <w:rsid w:val="00061BFE"/>
    <w:rsid w:val="00062C13"/>
    <w:rsid w:val="0006317A"/>
    <w:rsid w:val="0006324C"/>
    <w:rsid w:val="000633D6"/>
    <w:rsid w:val="00063A40"/>
    <w:rsid w:val="00063CE9"/>
    <w:rsid w:val="00064085"/>
    <w:rsid w:val="000647BB"/>
    <w:rsid w:val="000649C9"/>
    <w:rsid w:val="000652F8"/>
    <w:rsid w:val="000654C9"/>
    <w:rsid w:val="0006591A"/>
    <w:rsid w:val="00065DBA"/>
    <w:rsid w:val="00065FE8"/>
    <w:rsid w:val="000665C3"/>
    <w:rsid w:val="00066732"/>
    <w:rsid w:val="000667CA"/>
    <w:rsid w:val="0006686F"/>
    <w:rsid w:val="00066C68"/>
    <w:rsid w:val="00066F32"/>
    <w:rsid w:val="00067798"/>
    <w:rsid w:val="0006779F"/>
    <w:rsid w:val="000679D4"/>
    <w:rsid w:val="000703E2"/>
    <w:rsid w:val="00070A4E"/>
    <w:rsid w:val="00070C0C"/>
    <w:rsid w:val="000711E6"/>
    <w:rsid w:val="0007144A"/>
    <w:rsid w:val="00072048"/>
    <w:rsid w:val="00072635"/>
    <w:rsid w:val="00072994"/>
    <w:rsid w:val="00072F32"/>
    <w:rsid w:val="00073C79"/>
    <w:rsid w:val="00074092"/>
    <w:rsid w:val="0007489D"/>
    <w:rsid w:val="00074E63"/>
    <w:rsid w:val="000760C0"/>
    <w:rsid w:val="000762A3"/>
    <w:rsid w:val="000765EB"/>
    <w:rsid w:val="00076C82"/>
    <w:rsid w:val="00076D5C"/>
    <w:rsid w:val="00076EBC"/>
    <w:rsid w:val="000774C0"/>
    <w:rsid w:val="000774E0"/>
    <w:rsid w:val="0007755E"/>
    <w:rsid w:val="0007777D"/>
    <w:rsid w:val="00077AE7"/>
    <w:rsid w:val="00077EED"/>
    <w:rsid w:val="00080003"/>
    <w:rsid w:val="000809FA"/>
    <w:rsid w:val="00081285"/>
    <w:rsid w:val="000815AF"/>
    <w:rsid w:val="0008265A"/>
    <w:rsid w:val="00082F26"/>
    <w:rsid w:val="00083145"/>
    <w:rsid w:val="0008324A"/>
    <w:rsid w:val="000833C7"/>
    <w:rsid w:val="0008415E"/>
    <w:rsid w:val="00084893"/>
    <w:rsid w:val="00085259"/>
    <w:rsid w:val="00085573"/>
    <w:rsid w:val="00085675"/>
    <w:rsid w:val="00085F66"/>
    <w:rsid w:val="000865D7"/>
    <w:rsid w:val="0008660C"/>
    <w:rsid w:val="00086FCC"/>
    <w:rsid w:val="0008715E"/>
    <w:rsid w:val="00087864"/>
    <w:rsid w:val="00087C19"/>
    <w:rsid w:val="00087E5A"/>
    <w:rsid w:val="00090579"/>
    <w:rsid w:val="00090F72"/>
    <w:rsid w:val="00091030"/>
    <w:rsid w:val="00091515"/>
    <w:rsid w:val="00091791"/>
    <w:rsid w:val="000920F6"/>
    <w:rsid w:val="0009288A"/>
    <w:rsid w:val="000934AB"/>
    <w:rsid w:val="0009498F"/>
    <w:rsid w:val="00095100"/>
    <w:rsid w:val="00095375"/>
    <w:rsid w:val="0009541E"/>
    <w:rsid w:val="00095D88"/>
    <w:rsid w:val="00095DB1"/>
    <w:rsid w:val="00096693"/>
    <w:rsid w:val="00096E38"/>
    <w:rsid w:val="00096F00"/>
    <w:rsid w:val="00097124"/>
    <w:rsid w:val="00097246"/>
    <w:rsid w:val="0009732C"/>
    <w:rsid w:val="000975D3"/>
    <w:rsid w:val="00097FB5"/>
    <w:rsid w:val="000A054C"/>
    <w:rsid w:val="000A06EB"/>
    <w:rsid w:val="000A0B04"/>
    <w:rsid w:val="000A0B94"/>
    <w:rsid w:val="000A0CEC"/>
    <w:rsid w:val="000A0E0B"/>
    <w:rsid w:val="000A14D4"/>
    <w:rsid w:val="000A1699"/>
    <w:rsid w:val="000A1CB5"/>
    <w:rsid w:val="000A1F01"/>
    <w:rsid w:val="000A21FF"/>
    <w:rsid w:val="000A284C"/>
    <w:rsid w:val="000A36E2"/>
    <w:rsid w:val="000A3A19"/>
    <w:rsid w:val="000A40F5"/>
    <w:rsid w:val="000A44AD"/>
    <w:rsid w:val="000A48AD"/>
    <w:rsid w:val="000A48CA"/>
    <w:rsid w:val="000A4B21"/>
    <w:rsid w:val="000A5102"/>
    <w:rsid w:val="000A5B4D"/>
    <w:rsid w:val="000A6DA0"/>
    <w:rsid w:val="000A6F00"/>
    <w:rsid w:val="000A70A4"/>
    <w:rsid w:val="000B1057"/>
    <w:rsid w:val="000B12C7"/>
    <w:rsid w:val="000B12F2"/>
    <w:rsid w:val="000B13A4"/>
    <w:rsid w:val="000B1637"/>
    <w:rsid w:val="000B2885"/>
    <w:rsid w:val="000B290D"/>
    <w:rsid w:val="000B2B5C"/>
    <w:rsid w:val="000B2EE6"/>
    <w:rsid w:val="000B2F8B"/>
    <w:rsid w:val="000B3117"/>
    <w:rsid w:val="000B3436"/>
    <w:rsid w:val="000B38F7"/>
    <w:rsid w:val="000B474E"/>
    <w:rsid w:val="000B4F99"/>
    <w:rsid w:val="000B5232"/>
    <w:rsid w:val="000B54BF"/>
    <w:rsid w:val="000B5AA7"/>
    <w:rsid w:val="000B5CDC"/>
    <w:rsid w:val="000B684D"/>
    <w:rsid w:val="000B6C2B"/>
    <w:rsid w:val="000B7125"/>
    <w:rsid w:val="000B71BD"/>
    <w:rsid w:val="000B77DD"/>
    <w:rsid w:val="000B7DB4"/>
    <w:rsid w:val="000C0062"/>
    <w:rsid w:val="000C02A0"/>
    <w:rsid w:val="000C0A1D"/>
    <w:rsid w:val="000C0F4D"/>
    <w:rsid w:val="000C10C5"/>
    <w:rsid w:val="000C11AB"/>
    <w:rsid w:val="000C19AE"/>
    <w:rsid w:val="000C2143"/>
    <w:rsid w:val="000C269A"/>
    <w:rsid w:val="000C2785"/>
    <w:rsid w:val="000C2CEF"/>
    <w:rsid w:val="000C35EE"/>
    <w:rsid w:val="000C39AA"/>
    <w:rsid w:val="000C3EF3"/>
    <w:rsid w:val="000C4096"/>
    <w:rsid w:val="000C412B"/>
    <w:rsid w:val="000C49DC"/>
    <w:rsid w:val="000C5AC2"/>
    <w:rsid w:val="000C5FA7"/>
    <w:rsid w:val="000C5FD2"/>
    <w:rsid w:val="000C6011"/>
    <w:rsid w:val="000C68C7"/>
    <w:rsid w:val="000C6FB6"/>
    <w:rsid w:val="000C7B42"/>
    <w:rsid w:val="000D006E"/>
    <w:rsid w:val="000D0367"/>
    <w:rsid w:val="000D0726"/>
    <w:rsid w:val="000D07E9"/>
    <w:rsid w:val="000D07EB"/>
    <w:rsid w:val="000D0A11"/>
    <w:rsid w:val="000D0DC3"/>
    <w:rsid w:val="000D142B"/>
    <w:rsid w:val="000D1650"/>
    <w:rsid w:val="000D192F"/>
    <w:rsid w:val="000D2276"/>
    <w:rsid w:val="000D28A8"/>
    <w:rsid w:val="000D2A79"/>
    <w:rsid w:val="000D2A92"/>
    <w:rsid w:val="000D2AE2"/>
    <w:rsid w:val="000D2C79"/>
    <w:rsid w:val="000D2E36"/>
    <w:rsid w:val="000D3807"/>
    <w:rsid w:val="000D3825"/>
    <w:rsid w:val="000D3910"/>
    <w:rsid w:val="000D3FD9"/>
    <w:rsid w:val="000D4ABE"/>
    <w:rsid w:val="000D50AF"/>
    <w:rsid w:val="000D53D8"/>
    <w:rsid w:val="000D5616"/>
    <w:rsid w:val="000D5781"/>
    <w:rsid w:val="000D5F0C"/>
    <w:rsid w:val="000D63C5"/>
    <w:rsid w:val="000D6491"/>
    <w:rsid w:val="000D6A2C"/>
    <w:rsid w:val="000D6D15"/>
    <w:rsid w:val="000D70C0"/>
    <w:rsid w:val="000D713F"/>
    <w:rsid w:val="000D71F1"/>
    <w:rsid w:val="000E0A22"/>
    <w:rsid w:val="000E0AE2"/>
    <w:rsid w:val="000E16F6"/>
    <w:rsid w:val="000E1944"/>
    <w:rsid w:val="000E209A"/>
    <w:rsid w:val="000E2694"/>
    <w:rsid w:val="000E2784"/>
    <w:rsid w:val="000E2F73"/>
    <w:rsid w:val="000E30D4"/>
    <w:rsid w:val="000E31CE"/>
    <w:rsid w:val="000E3229"/>
    <w:rsid w:val="000E3465"/>
    <w:rsid w:val="000E39CD"/>
    <w:rsid w:val="000E3DCD"/>
    <w:rsid w:val="000E4192"/>
    <w:rsid w:val="000E429F"/>
    <w:rsid w:val="000E52BF"/>
    <w:rsid w:val="000E532E"/>
    <w:rsid w:val="000E5F7F"/>
    <w:rsid w:val="000E6789"/>
    <w:rsid w:val="000E6CFF"/>
    <w:rsid w:val="000E6EDE"/>
    <w:rsid w:val="000E77ED"/>
    <w:rsid w:val="000E7942"/>
    <w:rsid w:val="000F00EF"/>
    <w:rsid w:val="000F00F4"/>
    <w:rsid w:val="000F14C6"/>
    <w:rsid w:val="000F1542"/>
    <w:rsid w:val="000F17CE"/>
    <w:rsid w:val="000F25CA"/>
    <w:rsid w:val="000F293F"/>
    <w:rsid w:val="000F2BCF"/>
    <w:rsid w:val="000F32E4"/>
    <w:rsid w:val="000F38E3"/>
    <w:rsid w:val="000F3A2A"/>
    <w:rsid w:val="000F4339"/>
    <w:rsid w:val="000F438F"/>
    <w:rsid w:val="000F43CD"/>
    <w:rsid w:val="000F46B6"/>
    <w:rsid w:val="000F5152"/>
    <w:rsid w:val="000F56D7"/>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53B"/>
    <w:rsid w:val="00104839"/>
    <w:rsid w:val="00104CD3"/>
    <w:rsid w:val="00104D86"/>
    <w:rsid w:val="00104FF4"/>
    <w:rsid w:val="00105860"/>
    <w:rsid w:val="0010593E"/>
    <w:rsid w:val="00105AAA"/>
    <w:rsid w:val="001064E7"/>
    <w:rsid w:val="00106EFC"/>
    <w:rsid w:val="00107D21"/>
    <w:rsid w:val="001108E7"/>
    <w:rsid w:val="00110AE5"/>
    <w:rsid w:val="00111319"/>
    <w:rsid w:val="00111BA8"/>
    <w:rsid w:val="00112D1A"/>
    <w:rsid w:val="0011332E"/>
    <w:rsid w:val="00113CCA"/>
    <w:rsid w:val="00113DFD"/>
    <w:rsid w:val="001147D4"/>
    <w:rsid w:val="00115FF6"/>
    <w:rsid w:val="001168BE"/>
    <w:rsid w:val="001168F9"/>
    <w:rsid w:val="00116CC6"/>
    <w:rsid w:val="00116E50"/>
    <w:rsid w:val="00117690"/>
    <w:rsid w:val="0011776E"/>
    <w:rsid w:val="00117817"/>
    <w:rsid w:val="00117E50"/>
    <w:rsid w:val="00117FE4"/>
    <w:rsid w:val="00120035"/>
    <w:rsid w:val="001205D2"/>
    <w:rsid w:val="001210B2"/>
    <w:rsid w:val="001215DC"/>
    <w:rsid w:val="00121672"/>
    <w:rsid w:val="00121700"/>
    <w:rsid w:val="00121CD6"/>
    <w:rsid w:val="00121FB3"/>
    <w:rsid w:val="001227C0"/>
    <w:rsid w:val="00122EE6"/>
    <w:rsid w:val="00122F62"/>
    <w:rsid w:val="00123325"/>
    <w:rsid w:val="001236F7"/>
    <w:rsid w:val="001239FB"/>
    <w:rsid w:val="00123BD7"/>
    <w:rsid w:val="00123EE8"/>
    <w:rsid w:val="00124593"/>
    <w:rsid w:val="00124A52"/>
    <w:rsid w:val="001250C7"/>
    <w:rsid w:val="001251A1"/>
    <w:rsid w:val="0012585E"/>
    <w:rsid w:val="0012616C"/>
    <w:rsid w:val="00126419"/>
    <w:rsid w:val="00126688"/>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D59"/>
    <w:rsid w:val="00133D68"/>
    <w:rsid w:val="00133F39"/>
    <w:rsid w:val="00134775"/>
    <w:rsid w:val="00134960"/>
    <w:rsid w:val="00134B75"/>
    <w:rsid w:val="00134B93"/>
    <w:rsid w:val="00134F61"/>
    <w:rsid w:val="001352B4"/>
    <w:rsid w:val="00135687"/>
    <w:rsid w:val="0013575E"/>
    <w:rsid w:val="0013586E"/>
    <w:rsid w:val="00135C29"/>
    <w:rsid w:val="00135C96"/>
    <w:rsid w:val="00135DE9"/>
    <w:rsid w:val="00135E86"/>
    <w:rsid w:val="00136C8B"/>
    <w:rsid w:val="00136E6F"/>
    <w:rsid w:val="00136E7A"/>
    <w:rsid w:val="001372C9"/>
    <w:rsid w:val="0014015A"/>
    <w:rsid w:val="00140179"/>
    <w:rsid w:val="0014060B"/>
    <w:rsid w:val="00140A39"/>
    <w:rsid w:val="00141125"/>
    <w:rsid w:val="00141511"/>
    <w:rsid w:val="001419EC"/>
    <w:rsid w:val="00141BF1"/>
    <w:rsid w:val="00141FA6"/>
    <w:rsid w:val="00142DDB"/>
    <w:rsid w:val="0014360D"/>
    <w:rsid w:val="00144482"/>
    <w:rsid w:val="001445B0"/>
    <w:rsid w:val="001445C3"/>
    <w:rsid w:val="00144901"/>
    <w:rsid w:val="00144D4C"/>
    <w:rsid w:val="00144DA1"/>
    <w:rsid w:val="0014556F"/>
    <w:rsid w:val="001457E3"/>
    <w:rsid w:val="00145BDF"/>
    <w:rsid w:val="00145BF4"/>
    <w:rsid w:val="001467F2"/>
    <w:rsid w:val="00146CFD"/>
    <w:rsid w:val="00146E79"/>
    <w:rsid w:val="001474D8"/>
    <w:rsid w:val="001479C7"/>
    <w:rsid w:val="0015030B"/>
    <w:rsid w:val="0015048E"/>
    <w:rsid w:val="0015053F"/>
    <w:rsid w:val="0015087E"/>
    <w:rsid w:val="00150CEF"/>
    <w:rsid w:val="001517FB"/>
    <w:rsid w:val="00151AF7"/>
    <w:rsid w:val="0015247A"/>
    <w:rsid w:val="0015266C"/>
    <w:rsid w:val="001534DA"/>
    <w:rsid w:val="00153724"/>
    <w:rsid w:val="00153903"/>
    <w:rsid w:val="00153AF2"/>
    <w:rsid w:val="0015431F"/>
    <w:rsid w:val="00154426"/>
    <w:rsid w:val="001551AA"/>
    <w:rsid w:val="00155AD5"/>
    <w:rsid w:val="00155D33"/>
    <w:rsid w:val="001561B2"/>
    <w:rsid w:val="00156467"/>
    <w:rsid w:val="0015649F"/>
    <w:rsid w:val="001566DC"/>
    <w:rsid w:val="001572C9"/>
    <w:rsid w:val="001572FD"/>
    <w:rsid w:val="0015758B"/>
    <w:rsid w:val="001576D6"/>
    <w:rsid w:val="00157F04"/>
    <w:rsid w:val="00160650"/>
    <w:rsid w:val="00160A07"/>
    <w:rsid w:val="00160AC7"/>
    <w:rsid w:val="00160D0A"/>
    <w:rsid w:val="00162F9E"/>
    <w:rsid w:val="00163175"/>
    <w:rsid w:val="00163195"/>
    <w:rsid w:val="001631DC"/>
    <w:rsid w:val="0016392E"/>
    <w:rsid w:val="00163EB5"/>
    <w:rsid w:val="00163F75"/>
    <w:rsid w:val="0016439E"/>
    <w:rsid w:val="00164495"/>
    <w:rsid w:val="00164548"/>
    <w:rsid w:val="001645A3"/>
    <w:rsid w:val="0016469D"/>
    <w:rsid w:val="001650F4"/>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FD9"/>
    <w:rsid w:val="0017268C"/>
    <w:rsid w:val="00172E03"/>
    <w:rsid w:val="00173A81"/>
    <w:rsid w:val="00173B5F"/>
    <w:rsid w:val="001740D5"/>
    <w:rsid w:val="001743F1"/>
    <w:rsid w:val="0017468A"/>
    <w:rsid w:val="001746B8"/>
    <w:rsid w:val="00174DAB"/>
    <w:rsid w:val="00174EA3"/>
    <w:rsid w:val="00174F37"/>
    <w:rsid w:val="00176569"/>
    <w:rsid w:val="0017656F"/>
    <w:rsid w:val="00176817"/>
    <w:rsid w:val="00177140"/>
    <w:rsid w:val="001803F8"/>
    <w:rsid w:val="001805EE"/>
    <w:rsid w:val="00180AE5"/>
    <w:rsid w:val="001810C3"/>
    <w:rsid w:val="00181618"/>
    <w:rsid w:val="0018214B"/>
    <w:rsid w:val="0018226F"/>
    <w:rsid w:val="001825B8"/>
    <w:rsid w:val="001829D1"/>
    <w:rsid w:val="00182C64"/>
    <w:rsid w:val="0018353C"/>
    <w:rsid w:val="001839A8"/>
    <w:rsid w:val="00183A2F"/>
    <w:rsid w:val="00183BA1"/>
    <w:rsid w:val="0018406D"/>
    <w:rsid w:val="001842DD"/>
    <w:rsid w:val="00184965"/>
    <w:rsid w:val="00184A93"/>
    <w:rsid w:val="00184CF9"/>
    <w:rsid w:val="00185111"/>
    <w:rsid w:val="00185392"/>
    <w:rsid w:val="00185745"/>
    <w:rsid w:val="00185D27"/>
    <w:rsid w:val="0018601D"/>
    <w:rsid w:val="001863EF"/>
    <w:rsid w:val="001865DA"/>
    <w:rsid w:val="001866E1"/>
    <w:rsid w:val="00186D20"/>
    <w:rsid w:val="00186D2C"/>
    <w:rsid w:val="001871AF"/>
    <w:rsid w:val="001873E3"/>
    <w:rsid w:val="00187E70"/>
    <w:rsid w:val="00190A7C"/>
    <w:rsid w:val="00190EBA"/>
    <w:rsid w:val="00191089"/>
    <w:rsid w:val="00191103"/>
    <w:rsid w:val="001912A1"/>
    <w:rsid w:val="001919D6"/>
    <w:rsid w:val="00191AF9"/>
    <w:rsid w:val="00192786"/>
    <w:rsid w:val="00192DF7"/>
    <w:rsid w:val="00192EDB"/>
    <w:rsid w:val="001930EF"/>
    <w:rsid w:val="001930F3"/>
    <w:rsid w:val="001935EA"/>
    <w:rsid w:val="001939F2"/>
    <w:rsid w:val="00193B5D"/>
    <w:rsid w:val="0019412F"/>
    <w:rsid w:val="0019440C"/>
    <w:rsid w:val="001945C8"/>
    <w:rsid w:val="001946B0"/>
    <w:rsid w:val="00194A13"/>
    <w:rsid w:val="00195039"/>
    <w:rsid w:val="0019564F"/>
    <w:rsid w:val="001956AE"/>
    <w:rsid w:val="00195BB5"/>
    <w:rsid w:val="0019642A"/>
    <w:rsid w:val="001964B7"/>
    <w:rsid w:val="0019677E"/>
    <w:rsid w:val="00196A08"/>
    <w:rsid w:val="001970F4"/>
    <w:rsid w:val="0019754F"/>
    <w:rsid w:val="00197D5E"/>
    <w:rsid w:val="00197E4D"/>
    <w:rsid w:val="001A0022"/>
    <w:rsid w:val="001A04E2"/>
    <w:rsid w:val="001A0BE4"/>
    <w:rsid w:val="001A10D0"/>
    <w:rsid w:val="001A14BA"/>
    <w:rsid w:val="001A1C34"/>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8AE"/>
    <w:rsid w:val="001A6D94"/>
    <w:rsid w:val="001B0131"/>
    <w:rsid w:val="001B0364"/>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B40"/>
    <w:rsid w:val="001B3BAB"/>
    <w:rsid w:val="001B3BDD"/>
    <w:rsid w:val="001B3FD2"/>
    <w:rsid w:val="001B405B"/>
    <w:rsid w:val="001B46CD"/>
    <w:rsid w:val="001B4909"/>
    <w:rsid w:val="001B4FF9"/>
    <w:rsid w:val="001B5026"/>
    <w:rsid w:val="001B5027"/>
    <w:rsid w:val="001B571D"/>
    <w:rsid w:val="001B584E"/>
    <w:rsid w:val="001B5CE8"/>
    <w:rsid w:val="001B67FE"/>
    <w:rsid w:val="001B7723"/>
    <w:rsid w:val="001C051F"/>
    <w:rsid w:val="001C0D4A"/>
    <w:rsid w:val="001C0EF5"/>
    <w:rsid w:val="001C185E"/>
    <w:rsid w:val="001C1B28"/>
    <w:rsid w:val="001C1EDF"/>
    <w:rsid w:val="001C20E9"/>
    <w:rsid w:val="001C23B8"/>
    <w:rsid w:val="001C2A3C"/>
    <w:rsid w:val="001C31BC"/>
    <w:rsid w:val="001C3964"/>
    <w:rsid w:val="001C3A3D"/>
    <w:rsid w:val="001C3EF5"/>
    <w:rsid w:val="001C3F6F"/>
    <w:rsid w:val="001C4155"/>
    <w:rsid w:val="001C4327"/>
    <w:rsid w:val="001C46C6"/>
    <w:rsid w:val="001C56C2"/>
    <w:rsid w:val="001C5BAF"/>
    <w:rsid w:val="001C5FAC"/>
    <w:rsid w:val="001C67C7"/>
    <w:rsid w:val="001C6806"/>
    <w:rsid w:val="001C68CB"/>
    <w:rsid w:val="001C6B4F"/>
    <w:rsid w:val="001C6C2C"/>
    <w:rsid w:val="001C6D21"/>
    <w:rsid w:val="001C6FE1"/>
    <w:rsid w:val="001C7064"/>
    <w:rsid w:val="001C72F7"/>
    <w:rsid w:val="001C7431"/>
    <w:rsid w:val="001C744A"/>
    <w:rsid w:val="001C78FE"/>
    <w:rsid w:val="001D0406"/>
    <w:rsid w:val="001D0525"/>
    <w:rsid w:val="001D0859"/>
    <w:rsid w:val="001D136A"/>
    <w:rsid w:val="001D1C2B"/>
    <w:rsid w:val="001D223A"/>
    <w:rsid w:val="001D248E"/>
    <w:rsid w:val="001D2670"/>
    <w:rsid w:val="001D2893"/>
    <w:rsid w:val="001D357A"/>
    <w:rsid w:val="001D3E9E"/>
    <w:rsid w:val="001D41C4"/>
    <w:rsid w:val="001D46B4"/>
    <w:rsid w:val="001D4A14"/>
    <w:rsid w:val="001D54EB"/>
    <w:rsid w:val="001D55E0"/>
    <w:rsid w:val="001D5FFB"/>
    <w:rsid w:val="001D6AB1"/>
    <w:rsid w:val="001D6EF4"/>
    <w:rsid w:val="001D72D2"/>
    <w:rsid w:val="001D73CB"/>
    <w:rsid w:val="001D7699"/>
    <w:rsid w:val="001D7718"/>
    <w:rsid w:val="001E01CA"/>
    <w:rsid w:val="001E0EC6"/>
    <w:rsid w:val="001E13DF"/>
    <w:rsid w:val="001E17A1"/>
    <w:rsid w:val="001E19EA"/>
    <w:rsid w:val="001E1AA7"/>
    <w:rsid w:val="001E1F50"/>
    <w:rsid w:val="001E2603"/>
    <w:rsid w:val="001E473E"/>
    <w:rsid w:val="001E4CB3"/>
    <w:rsid w:val="001E50A3"/>
    <w:rsid w:val="001E5DBA"/>
    <w:rsid w:val="001E68C0"/>
    <w:rsid w:val="001E77B3"/>
    <w:rsid w:val="001E7847"/>
    <w:rsid w:val="001E7A3E"/>
    <w:rsid w:val="001E7D1C"/>
    <w:rsid w:val="001E7F1A"/>
    <w:rsid w:val="001E7F31"/>
    <w:rsid w:val="001E7F77"/>
    <w:rsid w:val="001F1290"/>
    <w:rsid w:val="001F158B"/>
    <w:rsid w:val="001F17BF"/>
    <w:rsid w:val="001F186E"/>
    <w:rsid w:val="001F18AD"/>
    <w:rsid w:val="001F1A2D"/>
    <w:rsid w:val="001F1B2F"/>
    <w:rsid w:val="001F231E"/>
    <w:rsid w:val="001F27C1"/>
    <w:rsid w:val="001F2B91"/>
    <w:rsid w:val="001F2CC1"/>
    <w:rsid w:val="001F326A"/>
    <w:rsid w:val="001F32DC"/>
    <w:rsid w:val="001F338D"/>
    <w:rsid w:val="001F35BB"/>
    <w:rsid w:val="001F3D8A"/>
    <w:rsid w:val="001F4BFA"/>
    <w:rsid w:val="001F4D6D"/>
    <w:rsid w:val="001F51C7"/>
    <w:rsid w:val="001F5477"/>
    <w:rsid w:val="001F5679"/>
    <w:rsid w:val="001F593F"/>
    <w:rsid w:val="001F5FE2"/>
    <w:rsid w:val="001F640D"/>
    <w:rsid w:val="001F6463"/>
    <w:rsid w:val="001F64E7"/>
    <w:rsid w:val="001F7334"/>
    <w:rsid w:val="001F740C"/>
    <w:rsid w:val="001F75D5"/>
    <w:rsid w:val="001F7655"/>
    <w:rsid w:val="001F76FF"/>
    <w:rsid w:val="001F7D65"/>
    <w:rsid w:val="00200A37"/>
    <w:rsid w:val="00200AA9"/>
    <w:rsid w:val="00200D81"/>
    <w:rsid w:val="00201243"/>
    <w:rsid w:val="00201852"/>
    <w:rsid w:val="00201D8F"/>
    <w:rsid w:val="0020237D"/>
    <w:rsid w:val="00202794"/>
    <w:rsid w:val="00202B38"/>
    <w:rsid w:val="002033A4"/>
    <w:rsid w:val="002038F5"/>
    <w:rsid w:val="0020416D"/>
    <w:rsid w:val="00204952"/>
    <w:rsid w:val="00205D92"/>
    <w:rsid w:val="0020602B"/>
    <w:rsid w:val="0020605E"/>
    <w:rsid w:val="00206077"/>
    <w:rsid w:val="002064B0"/>
    <w:rsid w:val="00206525"/>
    <w:rsid w:val="00206E9F"/>
    <w:rsid w:val="00207341"/>
    <w:rsid w:val="00210516"/>
    <w:rsid w:val="002106B3"/>
    <w:rsid w:val="002118BA"/>
    <w:rsid w:val="00211976"/>
    <w:rsid w:val="00211AFF"/>
    <w:rsid w:val="00211B11"/>
    <w:rsid w:val="00211FB2"/>
    <w:rsid w:val="00211FE9"/>
    <w:rsid w:val="0021252D"/>
    <w:rsid w:val="00213BDF"/>
    <w:rsid w:val="002141C0"/>
    <w:rsid w:val="00214212"/>
    <w:rsid w:val="002142EB"/>
    <w:rsid w:val="00214435"/>
    <w:rsid w:val="0021449A"/>
    <w:rsid w:val="00214787"/>
    <w:rsid w:val="002147BC"/>
    <w:rsid w:val="0021535C"/>
    <w:rsid w:val="00215C27"/>
    <w:rsid w:val="00216669"/>
    <w:rsid w:val="00216705"/>
    <w:rsid w:val="0021683C"/>
    <w:rsid w:val="0021699F"/>
    <w:rsid w:val="0021747A"/>
    <w:rsid w:val="002175CD"/>
    <w:rsid w:val="0021789E"/>
    <w:rsid w:val="00217A99"/>
    <w:rsid w:val="002200B0"/>
    <w:rsid w:val="00220B6A"/>
    <w:rsid w:val="00220E46"/>
    <w:rsid w:val="00221886"/>
    <w:rsid w:val="002222FF"/>
    <w:rsid w:val="00222EA0"/>
    <w:rsid w:val="00222F03"/>
    <w:rsid w:val="002234E8"/>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C8B"/>
    <w:rsid w:val="00230374"/>
    <w:rsid w:val="002304B1"/>
    <w:rsid w:val="002306D9"/>
    <w:rsid w:val="002309DB"/>
    <w:rsid w:val="00230D05"/>
    <w:rsid w:val="00230FC9"/>
    <w:rsid w:val="002316FE"/>
    <w:rsid w:val="00231B1A"/>
    <w:rsid w:val="00231C90"/>
    <w:rsid w:val="00232181"/>
    <w:rsid w:val="00233498"/>
    <w:rsid w:val="00233624"/>
    <w:rsid w:val="00233C77"/>
    <w:rsid w:val="00233D89"/>
    <w:rsid w:val="002340C1"/>
    <w:rsid w:val="002346B0"/>
    <w:rsid w:val="002348AC"/>
    <w:rsid w:val="00234C9F"/>
    <w:rsid w:val="002350E1"/>
    <w:rsid w:val="0023566A"/>
    <w:rsid w:val="00235AB6"/>
    <w:rsid w:val="002361EB"/>
    <w:rsid w:val="00236CEC"/>
    <w:rsid w:val="00237B64"/>
    <w:rsid w:val="0024042A"/>
    <w:rsid w:val="00240614"/>
    <w:rsid w:val="00240F08"/>
    <w:rsid w:val="002411FB"/>
    <w:rsid w:val="0024161C"/>
    <w:rsid w:val="002417F3"/>
    <w:rsid w:val="002418A3"/>
    <w:rsid w:val="00241A4C"/>
    <w:rsid w:val="0024261E"/>
    <w:rsid w:val="00242DC7"/>
    <w:rsid w:val="002430D8"/>
    <w:rsid w:val="002431E9"/>
    <w:rsid w:val="002431EF"/>
    <w:rsid w:val="00245EF6"/>
    <w:rsid w:val="00246197"/>
    <w:rsid w:val="00246560"/>
    <w:rsid w:val="002465F3"/>
    <w:rsid w:val="0024689F"/>
    <w:rsid w:val="00246E16"/>
    <w:rsid w:val="0024720C"/>
    <w:rsid w:val="00247CF9"/>
    <w:rsid w:val="00250258"/>
    <w:rsid w:val="002505BB"/>
    <w:rsid w:val="00250E03"/>
    <w:rsid w:val="002510AC"/>
    <w:rsid w:val="00251AB2"/>
    <w:rsid w:val="00251C71"/>
    <w:rsid w:val="0025288E"/>
    <w:rsid w:val="00252A0D"/>
    <w:rsid w:val="00252B17"/>
    <w:rsid w:val="00252D5E"/>
    <w:rsid w:val="00252FA7"/>
    <w:rsid w:val="00253883"/>
    <w:rsid w:val="002538BD"/>
    <w:rsid w:val="00253B46"/>
    <w:rsid w:val="00253F58"/>
    <w:rsid w:val="002547CB"/>
    <w:rsid w:val="00254E6B"/>
    <w:rsid w:val="0025522A"/>
    <w:rsid w:val="00255DBE"/>
    <w:rsid w:val="002560A5"/>
    <w:rsid w:val="002561C0"/>
    <w:rsid w:val="002564A4"/>
    <w:rsid w:val="00257120"/>
    <w:rsid w:val="00257475"/>
    <w:rsid w:val="00257F05"/>
    <w:rsid w:val="002604C9"/>
    <w:rsid w:val="002605F1"/>
    <w:rsid w:val="002608B9"/>
    <w:rsid w:val="00260B22"/>
    <w:rsid w:val="0026182E"/>
    <w:rsid w:val="0026182F"/>
    <w:rsid w:val="0026231E"/>
    <w:rsid w:val="00262463"/>
    <w:rsid w:val="0026261B"/>
    <w:rsid w:val="00262FD1"/>
    <w:rsid w:val="002637DB"/>
    <w:rsid w:val="002643F9"/>
    <w:rsid w:val="002647BF"/>
    <w:rsid w:val="002648C5"/>
    <w:rsid w:val="00264AEE"/>
    <w:rsid w:val="0026507D"/>
    <w:rsid w:val="002650FB"/>
    <w:rsid w:val="00265195"/>
    <w:rsid w:val="0026586C"/>
    <w:rsid w:val="00265C36"/>
    <w:rsid w:val="00265CC6"/>
    <w:rsid w:val="00265CCA"/>
    <w:rsid w:val="002661E2"/>
    <w:rsid w:val="002664D9"/>
    <w:rsid w:val="00266831"/>
    <w:rsid w:val="0026687B"/>
    <w:rsid w:val="00266898"/>
    <w:rsid w:val="00267165"/>
    <w:rsid w:val="00267BD4"/>
    <w:rsid w:val="00270DF5"/>
    <w:rsid w:val="002714A1"/>
    <w:rsid w:val="002723A1"/>
    <w:rsid w:val="002728A2"/>
    <w:rsid w:val="00272B47"/>
    <w:rsid w:val="00272D2D"/>
    <w:rsid w:val="00272DE1"/>
    <w:rsid w:val="0027380B"/>
    <w:rsid w:val="002738D0"/>
    <w:rsid w:val="002745C0"/>
    <w:rsid w:val="00274E73"/>
    <w:rsid w:val="00274F9F"/>
    <w:rsid w:val="0027520D"/>
    <w:rsid w:val="0027579F"/>
    <w:rsid w:val="00275BAD"/>
    <w:rsid w:val="0027653B"/>
    <w:rsid w:val="00276760"/>
    <w:rsid w:val="00276923"/>
    <w:rsid w:val="002774CB"/>
    <w:rsid w:val="002775F6"/>
    <w:rsid w:val="00277852"/>
    <w:rsid w:val="00277BC7"/>
    <w:rsid w:val="00277BD1"/>
    <w:rsid w:val="00277BEB"/>
    <w:rsid w:val="00277E96"/>
    <w:rsid w:val="0028019E"/>
    <w:rsid w:val="00280704"/>
    <w:rsid w:val="00280978"/>
    <w:rsid w:val="00280B85"/>
    <w:rsid w:val="002813B7"/>
    <w:rsid w:val="0028164E"/>
    <w:rsid w:val="002816E7"/>
    <w:rsid w:val="00281B11"/>
    <w:rsid w:val="00281BA0"/>
    <w:rsid w:val="0028267B"/>
    <w:rsid w:val="00282A7C"/>
    <w:rsid w:val="00282ACA"/>
    <w:rsid w:val="0028303D"/>
    <w:rsid w:val="002835C6"/>
    <w:rsid w:val="00283610"/>
    <w:rsid w:val="002837BD"/>
    <w:rsid w:val="00283847"/>
    <w:rsid w:val="00283900"/>
    <w:rsid w:val="002840FA"/>
    <w:rsid w:val="00284378"/>
    <w:rsid w:val="00284724"/>
    <w:rsid w:val="00285292"/>
    <w:rsid w:val="002855DD"/>
    <w:rsid w:val="0028565F"/>
    <w:rsid w:val="0028571C"/>
    <w:rsid w:val="002862AA"/>
    <w:rsid w:val="002869A5"/>
    <w:rsid w:val="002870A7"/>
    <w:rsid w:val="00287601"/>
    <w:rsid w:val="00287954"/>
    <w:rsid w:val="00287B6C"/>
    <w:rsid w:val="00287C93"/>
    <w:rsid w:val="00290D72"/>
    <w:rsid w:val="00291028"/>
    <w:rsid w:val="00291280"/>
    <w:rsid w:val="002914C8"/>
    <w:rsid w:val="00291807"/>
    <w:rsid w:val="00291852"/>
    <w:rsid w:val="00291A4A"/>
    <w:rsid w:val="002922A2"/>
    <w:rsid w:val="0029305F"/>
    <w:rsid w:val="00293280"/>
    <w:rsid w:val="002939D3"/>
    <w:rsid w:val="00293C2C"/>
    <w:rsid w:val="00293F02"/>
    <w:rsid w:val="002946B0"/>
    <w:rsid w:val="002948FA"/>
    <w:rsid w:val="00294ABC"/>
    <w:rsid w:val="00294B6C"/>
    <w:rsid w:val="0029605B"/>
    <w:rsid w:val="00296182"/>
    <w:rsid w:val="00296A13"/>
    <w:rsid w:val="002977F4"/>
    <w:rsid w:val="0029787F"/>
    <w:rsid w:val="00297B7C"/>
    <w:rsid w:val="002A0483"/>
    <w:rsid w:val="002A1065"/>
    <w:rsid w:val="002A1345"/>
    <w:rsid w:val="002A144F"/>
    <w:rsid w:val="002A1E32"/>
    <w:rsid w:val="002A235C"/>
    <w:rsid w:val="002A2515"/>
    <w:rsid w:val="002A256F"/>
    <w:rsid w:val="002A294B"/>
    <w:rsid w:val="002A2A25"/>
    <w:rsid w:val="002A2E23"/>
    <w:rsid w:val="002A35F1"/>
    <w:rsid w:val="002A4825"/>
    <w:rsid w:val="002A4C90"/>
    <w:rsid w:val="002A51AC"/>
    <w:rsid w:val="002A58D6"/>
    <w:rsid w:val="002A5BB7"/>
    <w:rsid w:val="002A6675"/>
    <w:rsid w:val="002A69E2"/>
    <w:rsid w:val="002A71AF"/>
    <w:rsid w:val="002A7385"/>
    <w:rsid w:val="002A7529"/>
    <w:rsid w:val="002A76B2"/>
    <w:rsid w:val="002A7ADE"/>
    <w:rsid w:val="002A7BAD"/>
    <w:rsid w:val="002B0391"/>
    <w:rsid w:val="002B0BA3"/>
    <w:rsid w:val="002B0ECD"/>
    <w:rsid w:val="002B0FF8"/>
    <w:rsid w:val="002B165C"/>
    <w:rsid w:val="002B17BD"/>
    <w:rsid w:val="002B187F"/>
    <w:rsid w:val="002B1F20"/>
    <w:rsid w:val="002B212A"/>
    <w:rsid w:val="002B26A6"/>
    <w:rsid w:val="002B34C7"/>
    <w:rsid w:val="002B369B"/>
    <w:rsid w:val="002B381A"/>
    <w:rsid w:val="002B3D57"/>
    <w:rsid w:val="002B40E9"/>
    <w:rsid w:val="002B4670"/>
    <w:rsid w:val="002B4B8D"/>
    <w:rsid w:val="002B4F17"/>
    <w:rsid w:val="002B4FA7"/>
    <w:rsid w:val="002B5B24"/>
    <w:rsid w:val="002B5BA0"/>
    <w:rsid w:val="002B5C2C"/>
    <w:rsid w:val="002B5FFB"/>
    <w:rsid w:val="002B6434"/>
    <w:rsid w:val="002B6471"/>
    <w:rsid w:val="002B67C5"/>
    <w:rsid w:val="002B6D57"/>
    <w:rsid w:val="002B6F30"/>
    <w:rsid w:val="002B7A21"/>
    <w:rsid w:val="002C077F"/>
    <w:rsid w:val="002C0DB4"/>
    <w:rsid w:val="002C0EEF"/>
    <w:rsid w:val="002C1C90"/>
    <w:rsid w:val="002C2027"/>
    <w:rsid w:val="002C205F"/>
    <w:rsid w:val="002C2080"/>
    <w:rsid w:val="002C255F"/>
    <w:rsid w:val="002C2B0F"/>
    <w:rsid w:val="002C2B85"/>
    <w:rsid w:val="002C2EFF"/>
    <w:rsid w:val="002C2F43"/>
    <w:rsid w:val="002C32F9"/>
    <w:rsid w:val="002C36A9"/>
    <w:rsid w:val="002C37BA"/>
    <w:rsid w:val="002C3A28"/>
    <w:rsid w:val="002C54D7"/>
    <w:rsid w:val="002C5CD2"/>
    <w:rsid w:val="002C5DC7"/>
    <w:rsid w:val="002C6115"/>
    <w:rsid w:val="002C61CA"/>
    <w:rsid w:val="002C68EB"/>
    <w:rsid w:val="002C6FA0"/>
    <w:rsid w:val="002C730A"/>
    <w:rsid w:val="002C7480"/>
    <w:rsid w:val="002C7CFD"/>
    <w:rsid w:val="002C7E5D"/>
    <w:rsid w:val="002C7FBA"/>
    <w:rsid w:val="002D001A"/>
    <w:rsid w:val="002D013A"/>
    <w:rsid w:val="002D0233"/>
    <w:rsid w:val="002D0E88"/>
    <w:rsid w:val="002D11C8"/>
    <w:rsid w:val="002D15EC"/>
    <w:rsid w:val="002D1714"/>
    <w:rsid w:val="002D17A6"/>
    <w:rsid w:val="002D1E97"/>
    <w:rsid w:val="002D2AFF"/>
    <w:rsid w:val="002D306B"/>
    <w:rsid w:val="002D3539"/>
    <w:rsid w:val="002D3578"/>
    <w:rsid w:val="002D3650"/>
    <w:rsid w:val="002D3A82"/>
    <w:rsid w:val="002D40C5"/>
    <w:rsid w:val="002D4BFE"/>
    <w:rsid w:val="002D4F54"/>
    <w:rsid w:val="002D5994"/>
    <w:rsid w:val="002D6031"/>
    <w:rsid w:val="002D60C3"/>
    <w:rsid w:val="002D622C"/>
    <w:rsid w:val="002D67AF"/>
    <w:rsid w:val="002D69E0"/>
    <w:rsid w:val="002D6DF4"/>
    <w:rsid w:val="002D7343"/>
    <w:rsid w:val="002D7692"/>
    <w:rsid w:val="002D78F1"/>
    <w:rsid w:val="002D79FE"/>
    <w:rsid w:val="002D7B56"/>
    <w:rsid w:val="002D7BA3"/>
    <w:rsid w:val="002D7BBD"/>
    <w:rsid w:val="002D7C2E"/>
    <w:rsid w:val="002D7E3D"/>
    <w:rsid w:val="002E0122"/>
    <w:rsid w:val="002E0335"/>
    <w:rsid w:val="002E0B64"/>
    <w:rsid w:val="002E1318"/>
    <w:rsid w:val="002E194E"/>
    <w:rsid w:val="002E199B"/>
    <w:rsid w:val="002E20EF"/>
    <w:rsid w:val="002E21D9"/>
    <w:rsid w:val="002E2653"/>
    <w:rsid w:val="002E285F"/>
    <w:rsid w:val="002E287B"/>
    <w:rsid w:val="002E3EBC"/>
    <w:rsid w:val="002E40A3"/>
    <w:rsid w:val="002E4613"/>
    <w:rsid w:val="002E50D3"/>
    <w:rsid w:val="002E5374"/>
    <w:rsid w:val="002E564E"/>
    <w:rsid w:val="002E6550"/>
    <w:rsid w:val="002E6DE5"/>
    <w:rsid w:val="002E704B"/>
    <w:rsid w:val="002E70D4"/>
    <w:rsid w:val="002E7206"/>
    <w:rsid w:val="002E7258"/>
    <w:rsid w:val="002E733A"/>
    <w:rsid w:val="002E7B08"/>
    <w:rsid w:val="002E7DCD"/>
    <w:rsid w:val="002E7E84"/>
    <w:rsid w:val="002F0BA5"/>
    <w:rsid w:val="002F0BAA"/>
    <w:rsid w:val="002F10EB"/>
    <w:rsid w:val="002F121B"/>
    <w:rsid w:val="002F14D8"/>
    <w:rsid w:val="002F1829"/>
    <w:rsid w:val="002F190A"/>
    <w:rsid w:val="002F1915"/>
    <w:rsid w:val="002F1CD3"/>
    <w:rsid w:val="002F21CC"/>
    <w:rsid w:val="002F2690"/>
    <w:rsid w:val="002F2C9B"/>
    <w:rsid w:val="002F3CC9"/>
    <w:rsid w:val="002F3E45"/>
    <w:rsid w:val="002F41C5"/>
    <w:rsid w:val="002F4BF7"/>
    <w:rsid w:val="002F4ED6"/>
    <w:rsid w:val="002F51B8"/>
    <w:rsid w:val="002F53C8"/>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3CDE"/>
    <w:rsid w:val="00303DD9"/>
    <w:rsid w:val="00304113"/>
    <w:rsid w:val="00304729"/>
    <w:rsid w:val="003057CC"/>
    <w:rsid w:val="00305A41"/>
    <w:rsid w:val="0030631E"/>
    <w:rsid w:val="00306731"/>
    <w:rsid w:val="00306E38"/>
    <w:rsid w:val="0030733A"/>
    <w:rsid w:val="003073B4"/>
    <w:rsid w:val="003074CB"/>
    <w:rsid w:val="003078D2"/>
    <w:rsid w:val="00307A2E"/>
    <w:rsid w:val="00307E33"/>
    <w:rsid w:val="003101D8"/>
    <w:rsid w:val="00310539"/>
    <w:rsid w:val="00310652"/>
    <w:rsid w:val="00310833"/>
    <w:rsid w:val="00310BA7"/>
    <w:rsid w:val="00310D30"/>
    <w:rsid w:val="003111A2"/>
    <w:rsid w:val="00311813"/>
    <w:rsid w:val="00311A97"/>
    <w:rsid w:val="003127B2"/>
    <w:rsid w:val="003127DF"/>
    <w:rsid w:val="00313AD2"/>
    <w:rsid w:val="003142D6"/>
    <w:rsid w:val="00315159"/>
    <w:rsid w:val="0031552C"/>
    <w:rsid w:val="003156A1"/>
    <w:rsid w:val="00315A80"/>
    <w:rsid w:val="0031620A"/>
    <w:rsid w:val="0031650B"/>
    <w:rsid w:val="003167A2"/>
    <w:rsid w:val="0031747B"/>
    <w:rsid w:val="00317AAB"/>
    <w:rsid w:val="00317E0A"/>
    <w:rsid w:val="003205A6"/>
    <w:rsid w:val="00320A68"/>
    <w:rsid w:val="00320B41"/>
    <w:rsid w:val="00320DF9"/>
    <w:rsid w:val="00321BD2"/>
    <w:rsid w:val="003220B9"/>
    <w:rsid w:val="0032213D"/>
    <w:rsid w:val="0032219D"/>
    <w:rsid w:val="003223C8"/>
    <w:rsid w:val="0032252C"/>
    <w:rsid w:val="003227EF"/>
    <w:rsid w:val="0032320B"/>
    <w:rsid w:val="00323241"/>
    <w:rsid w:val="00323305"/>
    <w:rsid w:val="00323B6C"/>
    <w:rsid w:val="0032432D"/>
    <w:rsid w:val="00324F41"/>
    <w:rsid w:val="003251F6"/>
    <w:rsid w:val="0032548B"/>
    <w:rsid w:val="00325EF0"/>
    <w:rsid w:val="003261EB"/>
    <w:rsid w:val="003263C3"/>
    <w:rsid w:val="003266A1"/>
    <w:rsid w:val="0032696D"/>
    <w:rsid w:val="00326EFF"/>
    <w:rsid w:val="003271C3"/>
    <w:rsid w:val="00327ED2"/>
    <w:rsid w:val="003309DA"/>
    <w:rsid w:val="00331103"/>
    <w:rsid w:val="0033130C"/>
    <w:rsid w:val="00331526"/>
    <w:rsid w:val="00331998"/>
    <w:rsid w:val="00331EEB"/>
    <w:rsid w:val="00331F3C"/>
    <w:rsid w:val="003321F1"/>
    <w:rsid w:val="003325CE"/>
    <w:rsid w:val="00332D1F"/>
    <w:rsid w:val="00332F22"/>
    <w:rsid w:val="00332F7E"/>
    <w:rsid w:val="0033318D"/>
    <w:rsid w:val="003331D6"/>
    <w:rsid w:val="00333E50"/>
    <w:rsid w:val="003349E2"/>
    <w:rsid w:val="00335077"/>
    <w:rsid w:val="00335D6C"/>
    <w:rsid w:val="00335E7E"/>
    <w:rsid w:val="00335F33"/>
    <w:rsid w:val="00336175"/>
    <w:rsid w:val="00336CB4"/>
    <w:rsid w:val="0033702D"/>
    <w:rsid w:val="00337255"/>
    <w:rsid w:val="00337616"/>
    <w:rsid w:val="0033786E"/>
    <w:rsid w:val="003379EB"/>
    <w:rsid w:val="00337ACF"/>
    <w:rsid w:val="00337CEE"/>
    <w:rsid w:val="00340050"/>
    <w:rsid w:val="00341540"/>
    <w:rsid w:val="00341C47"/>
    <w:rsid w:val="00341E6D"/>
    <w:rsid w:val="00341ECE"/>
    <w:rsid w:val="0034242F"/>
    <w:rsid w:val="00342689"/>
    <w:rsid w:val="0034285B"/>
    <w:rsid w:val="00342C79"/>
    <w:rsid w:val="00343021"/>
    <w:rsid w:val="0034307F"/>
    <w:rsid w:val="003431A8"/>
    <w:rsid w:val="00343612"/>
    <w:rsid w:val="00343981"/>
    <w:rsid w:val="00344119"/>
    <w:rsid w:val="00344242"/>
    <w:rsid w:val="003449A6"/>
    <w:rsid w:val="00344A77"/>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17E9"/>
    <w:rsid w:val="003518E5"/>
    <w:rsid w:val="00351B43"/>
    <w:rsid w:val="00351E0E"/>
    <w:rsid w:val="00351FBE"/>
    <w:rsid w:val="003525E0"/>
    <w:rsid w:val="00352754"/>
    <w:rsid w:val="0035354A"/>
    <w:rsid w:val="003540ED"/>
    <w:rsid w:val="00354AF8"/>
    <w:rsid w:val="00354EAD"/>
    <w:rsid w:val="003559FC"/>
    <w:rsid w:val="00355BA9"/>
    <w:rsid w:val="00355EC7"/>
    <w:rsid w:val="00356113"/>
    <w:rsid w:val="00356118"/>
    <w:rsid w:val="00356387"/>
    <w:rsid w:val="0035784B"/>
    <w:rsid w:val="003602A7"/>
    <w:rsid w:val="0036073B"/>
    <w:rsid w:val="00360B83"/>
    <w:rsid w:val="003613E3"/>
    <w:rsid w:val="0036142C"/>
    <w:rsid w:val="003615EA"/>
    <w:rsid w:val="00361F39"/>
    <w:rsid w:val="003625E7"/>
    <w:rsid w:val="00362A66"/>
    <w:rsid w:val="00362FC2"/>
    <w:rsid w:val="003637C9"/>
    <w:rsid w:val="00363A98"/>
    <w:rsid w:val="00363DC9"/>
    <w:rsid w:val="003641C3"/>
    <w:rsid w:val="0036453E"/>
    <w:rsid w:val="00364565"/>
    <w:rsid w:val="003649C9"/>
    <w:rsid w:val="00364BFE"/>
    <w:rsid w:val="00364C7C"/>
    <w:rsid w:val="00364CF3"/>
    <w:rsid w:val="00365559"/>
    <w:rsid w:val="003663BE"/>
    <w:rsid w:val="00366FED"/>
    <w:rsid w:val="00367514"/>
    <w:rsid w:val="003675AF"/>
    <w:rsid w:val="003677CA"/>
    <w:rsid w:val="00367A6D"/>
    <w:rsid w:val="003705A0"/>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3DD"/>
    <w:rsid w:val="003757B4"/>
    <w:rsid w:val="0037588C"/>
    <w:rsid w:val="00375F3A"/>
    <w:rsid w:val="00376010"/>
    <w:rsid w:val="00376090"/>
    <w:rsid w:val="00376101"/>
    <w:rsid w:val="003768D0"/>
    <w:rsid w:val="00376ADA"/>
    <w:rsid w:val="00376C76"/>
    <w:rsid w:val="0037722A"/>
    <w:rsid w:val="00377789"/>
    <w:rsid w:val="00377DDC"/>
    <w:rsid w:val="003802A3"/>
    <w:rsid w:val="0038067F"/>
    <w:rsid w:val="00380729"/>
    <w:rsid w:val="00380B88"/>
    <w:rsid w:val="00380BC7"/>
    <w:rsid w:val="00380DFB"/>
    <w:rsid w:val="003810CB"/>
    <w:rsid w:val="0038174F"/>
    <w:rsid w:val="003819FC"/>
    <w:rsid w:val="00382C56"/>
    <w:rsid w:val="00382E73"/>
    <w:rsid w:val="00383C91"/>
    <w:rsid w:val="00383F91"/>
    <w:rsid w:val="003844D4"/>
    <w:rsid w:val="00384754"/>
    <w:rsid w:val="003849A5"/>
    <w:rsid w:val="00384DD7"/>
    <w:rsid w:val="00384EDD"/>
    <w:rsid w:val="00386010"/>
    <w:rsid w:val="00386C50"/>
    <w:rsid w:val="00387421"/>
    <w:rsid w:val="00387879"/>
    <w:rsid w:val="00387A71"/>
    <w:rsid w:val="00387FEA"/>
    <w:rsid w:val="00390530"/>
    <w:rsid w:val="003908E1"/>
    <w:rsid w:val="00391D41"/>
    <w:rsid w:val="00391EAA"/>
    <w:rsid w:val="003921FB"/>
    <w:rsid w:val="0039238A"/>
    <w:rsid w:val="0039301C"/>
    <w:rsid w:val="00393172"/>
    <w:rsid w:val="003936AF"/>
    <w:rsid w:val="00393E18"/>
    <w:rsid w:val="00393FDB"/>
    <w:rsid w:val="00394300"/>
    <w:rsid w:val="003944E7"/>
    <w:rsid w:val="00394A46"/>
    <w:rsid w:val="00394E6A"/>
    <w:rsid w:val="00394F24"/>
    <w:rsid w:val="003950B0"/>
    <w:rsid w:val="003952C9"/>
    <w:rsid w:val="003954DF"/>
    <w:rsid w:val="00395A72"/>
    <w:rsid w:val="00395AFE"/>
    <w:rsid w:val="00395C1F"/>
    <w:rsid w:val="00395DF5"/>
    <w:rsid w:val="003964D5"/>
    <w:rsid w:val="00396BC0"/>
    <w:rsid w:val="00396E68"/>
    <w:rsid w:val="0039743A"/>
    <w:rsid w:val="003979ED"/>
    <w:rsid w:val="00397FA2"/>
    <w:rsid w:val="003A0E1B"/>
    <w:rsid w:val="003A0E3F"/>
    <w:rsid w:val="003A0FC4"/>
    <w:rsid w:val="003A1571"/>
    <w:rsid w:val="003A1579"/>
    <w:rsid w:val="003A1873"/>
    <w:rsid w:val="003A19C7"/>
    <w:rsid w:val="003A2279"/>
    <w:rsid w:val="003A2BDD"/>
    <w:rsid w:val="003A2FB2"/>
    <w:rsid w:val="003A34AF"/>
    <w:rsid w:val="003A3DDD"/>
    <w:rsid w:val="003A435A"/>
    <w:rsid w:val="003A47F9"/>
    <w:rsid w:val="003A4915"/>
    <w:rsid w:val="003A4CDE"/>
    <w:rsid w:val="003A4DE0"/>
    <w:rsid w:val="003A57B9"/>
    <w:rsid w:val="003A5C48"/>
    <w:rsid w:val="003A5EFE"/>
    <w:rsid w:val="003A665F"/>
    <w:rsid w:val="003A67E4"/>
    <w:rsid w:val="003A6FE1"/>
    <w:rsid w:val="003A7266"/>
    <w:rsid w:val="003A743B"/>
    <w:rsid w:val="003A75D8"/>
    <w:rsid w:val="003A796D"/>
    <w:rsid w:val="003A7A88"/>
    <w:rsid w:val="003A7EAB"/>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F7D"/>
    <w:rsid w:val="003C206F"/>
    <w:rsid w:val="003C237C"/>
    <w:rsid w:val="003C23B6"/>
    <w:rsid w:val="003C243F"/>
    <w:rsid w:val="003C3495"/>
    <w:rsid w:val="003C42DB"/>
    <w:rsid w:val="003C4446"/>
    <w:rsid w:val="003C4DEE"/>
    <w:rsid w:val="003C4E69"/>
    <w:rsid w:val="003C56F5"/>
    <w:rsid w:val="003C574E"/>
    <w:rsid w:val="003C5E00"/>
    <w:rsid w:val="003C63BB"/>
    <w:rsid w:val="003C64AA"/>
    <w:rsid w:val="003C680E"/>
    <w:rsid w:val="003C6F60"/>
    <w:rsid w:val="003C71F1"/>
    <w:rsid w:val="003C72E6"/>
    <w:rsid w:val="003C750C"/>
    <w:rsid w:val="003D0948"/>
    <w:rsid w:val="003D0F83"/>
    <w:rsid w:val="003D107F"/>
    <w:rsid w:val="003D1798"/>
    <w:rsid w:val="003D1F5A"/>
    <w:rsid w:val="003D1F61"/>
    <w:rsid w:val="003D22A6"/>
    <w:rsid w:val="003D2B09"/>
    <w:rsid w:val="003D2C54"/>
    <w:rsid w:val="003D3258"/>
    <w:rsid w:val="003D3E8F"/>
    <w:rsid w:val="003D3F79"/>
    <w:rsid w:val="003D3FB9"/>
    <w:rsid w:val="003D433A"/>
    <w:rsid w:val="003D4343"/>
    <w:rsid w:val="003D4A00"/>
    <w:rsid w:val="003D53D9"/>
    <w:rsid w:val="003D593D"/>
    <w:rsid w:val="003D5C4D"/>
    <w:rsid w:val="003D6298"/>
    <w:rsid w:val="003D67C5"/>
    <w:rsid w:val="003D699D"/>
    <w:rsid w:val="003D6B6F"/>
    <w:rsid w:val="003D6E3A"/>
    <w:rsid w:val="003D71AB"/>
    <w:rsid w:val="003D7BDE"/>
    <w:rsid w:val="003E05D2"/>
    <w:rsid w:val="003E0D87"/>
    <w:rsid w:val="003E17A4"/>
    <w:rsid w:val="003E190A"/>
    <w:rsid w:val="003E1998"/>
    <w:rsid w:val="003E1D8C"/>
    <w:rsid w:val="003E1E3A"/>
    <w:rsid w:val="003E21DE"/>
    <w:rsid w:val="003E2389"/>
    <w:rsid w:val="003E28D9"/>
    <w:rsid w:val="003E3364"/>
    <w:rsid w:val="003E4227"/>
    <w:rsid w:val="003E49C3"/>
    <w:rsid w:val="003E5D53"/>
    <w:rsid w:val="003E5ECE"/>
    <w:rsid w:val="003E6366"/>
    <w:rsid w:val="003E659D"/>
    <w:rsid w:val="003E66D3"/>
    <w:rsid w:val="003E6817"/>
    <w:rsid w:val="003E6D6B"/>
    <w:rsid w:val="003E7065"/>
    <w:rsid w:val="003E7AE9"/>
    <w:rsid w:val="003E7E13"/>
    <w:rsid w:val="003F0247"/>
    <w:rsid w:val="003F0261"/>
    <w:rsid w:val="003F0776"/>
    <w:rsid w:val="003F0D83"/>
    <w:rsid w:val="003F0DC4"/>
    <w:rsid w:val="003F0EAD"/>
    <w:rsid w:val="003F213E"/>
    <w:rsid w:val="003F2417"/>
    <w:rsid w:val="003F2571"/>
    <w:rsid w:val="003F25CB"/>
    <w:rsid w:val="003F25DA"/>
    <w:rsid w:val="003F2D86"/>
    <w:rsid w:val="003F2E27"/>
    <w:rsid w:val="003F2EA3"/>
    <w:rsid w:val="003F3838"/>
    <w:rsid w:val="003F3C5B"/>
    <w:rsid w:val="003F3C87"/>
    <w:rsid w:val="003F4114"/>
    <w:rsid w:val="003F4354"/>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83D"/>
    <w:rsid w:val="00402066"/>
    <w:rsid w:val="0040229B"/>
    <w:rsid w:val="004027B6"/>
    <w:rsid w:val="00402A8D"/>
    <w:rsid w:val="00402BC7"/>
    <w:rsid w:val="00403013"/>
    <w:rsid w:val="00403762"/>
    <w:rsid w:val="00403B2F"/>
    <w:rsid w:val="00403B3A"/>
    <w:rsid w:val="00403F64"/>
    <w:rsid w:val="00404248"/>
    <w:rsid w:val="00404B5E"/>
    <w:rsid w:val="00404B67"/>
    <w:rsid w:val="00404E1B"/>
    <w:rsid w:val="0040567F"/>
    <w:rsid w:val="004063F3"/>
    <w:rsid w:val="004065B8"/>
    <w:rsid w:val="0040706B"/>
    <w:rsid w:val="0040790D"/>
    <w:rsid w:val="00407C02"/>
    <w:rsid w:val="00407DC3"/>
    <w:rsid w:val="00407DD4"/>
    <w:rsid w:val="00410392"/>
    <w:rsid w:val="0041078F"/>
    <w:rsid w:val="00410835"/>
    <w:rsid w:val="0041095C"/>
    <w:rsid w:val="004109EB"/>
    <w:rsid w:val="00411727"/>
    <w:rsid w:val="0041176A"/>
    <w:rsid w:val="00411DDB"/>
    <w:rsid w:val="00411DEE"/>
    <w:rsid w:val="004120A7"/>
    <w:rsid w:val="00412181"/>
    <w:rsid w:val="00412269"/>
    <w:rsid w:val="00412411"/>
    <w:rsid w:val="00412A92"/>
    <w:rsid w:val="00413969"/>
    <w:rsid w:val="00413EE1"/>
    <w:rsid w:val="0041406C"/>
    <w:rsid w:val="004144E6"/>
    <w:rsid w:val="004149B4"/>
    <w:rsid w:val="00414A3C"/>
    <w:rsid w:val="00414A86"/>
    <w:rsid w:val="004155D6"/>
    <w:rsid w:val="00415673"/>
    <w:rsid w:val="00415A21"/>
    <w:rsid w:val="00415C7D"/>
    <w:rsid w:val="00415E6E"/>
    <w:rsid w:val="0041643E"/>
    <w:rsid w:val="004166D5"/>
    <w:rsid w:val="004169FE"/>
    <w:rsid w:val="00416CD6"/>
    <w:rsid w:val="00416F5B"/>
    <w:rsid w:val="00417174"/>
    <w:rsid w:val="0041735C"/>
    <w:rsid w:val="00417399"/>
    <w:rsid w:val="00417E5F"/>
    <w:rsid w:val="0042022E"/>
    <w:rsid w:val="004207AF"/>
    <w:rsid w:val="00420825"/>
    <w:rsid w:val="004211FF"/>
    <w:rsid w:val="00421434"/>
    <w:rsid w:val="0042194B"/>
    <w:rsid w:val="00421A27"/>
    <w:rsid w:val="00421E43"/>
    <w:rsid w:val="00422278"/>
    <w:rsid w:val="0042272E"/>
    <w:rsid w:val="00422AED"/>
    <w:rsid w:val="00422E18"/>
    <w:rsid w:val="0042306B"/>
    <w:rsid w:val="00423152"/>
    <w:rsid w:val="004234A3"/>
    <w:rsid w:val="004235AD"/>
    <w:rsid w:val="00423783"/>
    <w:rsid w:val="00423DC0"/>
    <w:rsid w:val="00424781"/>
    <w:rsid w:val="00424825"/>
    <w:rsid w:val="004248C3"/>
    <w:rsid w:val="00425265"/>
    <w:rsid w:val="0042528D"/>
    <w:rsid w:val="00425583"/>
    <w:rsid w:val="0042560A"/>
    <w:rsid w:val="004258CF"/>
    <w:rsid w:val="004259B2"/>
    <w:rsid w:val="00425BC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C4D"/>
    <w:rsid w:val="00432ED1"/>
    <w:rsid w:val="004331B0"/>
    <w:rsid w:val="0043357C"/>
    <w:rsid w:val="00433E05"/>
    <w:rsid w:val="00433EFA"/>
    <w:rsid w:val="0043412C"/>
    <w:rsid w:val="004349AD"/>
    <w:rsid w:val="00434DD8"/>
    <w:rsid w:val="004358A6"/>
    <w:rsid w:val="00435916"/>
    <w:rsid w:val="00435C0F"/>
    <w:rsid w:val="00435E1B"/>
    <w:rsid w:val="004363E1"/>
    <w:rsid w:val="0043646F"/>
    <w:rsid w:val="004367BC"/>
    <w:rsid w:val="00436883"/>
    <w:rsid w:val="00436A24"/>
    <w:rsid w:val="004371AF"/>
    <w:rsid w:val="00437360"/>
    <w:rsid w:val="00437429"/>
    <w:rsid w:val="00437C71"/>
    <w:rsid w:val="004400FC"/>
    <w:rsid w:val="00440A1A"/>
    <w:rsid w:val="00440F3A"/>
    <w:rsid w:val="00440F44"/>
    <w:rsid w:val="004425FD"/>
    <w:rsid w:val="00442B59"/>
    <w:rsid w:val="00442E3D"/>
    <w:rsid w:val="00443078"/>
    <w:rsid w:val="004440BA"/>
    <w:rsid w:val="00444209"/>
    <w:rsid w:val="00444D25"/>
    <w:rsid w:val="0044548A"/>
    <w:rsid w:val="00445500"/>
    <w:rsid w:val="00445C6D"/>
    <w:rsid w:val="00445DB3"/>
    <w:rsid w:val="00445F2F"/>
    <w:rsid w:val="00446247"/>
    <w:rsid w:val="004463AC"/>
    <w:rsid w:val="00446EBC"/>
    <w:rsid w:val="00446F6F"/>
    <w:rsid w:val="00447212"/>
    <w:rsid w:val="00447725"/>
    <w:rsid w:val="004478B7"/>
    <w:rsid w:val="00447B08"/>
    <w:rsid w:val="00450201"/>
    <w:rsid w:val="00450724"/>
    <w:rsid w:val="00450D70"/>
    <w:rsid w:val="00450FEE"/>
    <w:rsid w:val="00451B73"/>
    <w:rsid w:val="00451DE0"/>
    <w:rsid w:val="00451F4E"/>
    <w:rsid w:val="004521A6"/>
    <w:rsid w:val="004525FA"/>
    <w:rsid w:val="004526E0"/>
    <w:rsid w:val="004537A4"/>
    <w:rsid w:val="00453F93"/>
    <w:rsid w:val="00454007"/>
    <w:rsid w:val="00454551"/>
    <w:rsid w:val="00454ABB"/>
    <w:rsid w:val="00454C58"/>
    <w:rsid w:val="00455307"/>
    <w:rsid w:val="0045540B"/>
    <w:rsid w:val="00455A5C"/>
    <w:rsid w:val="004562D7"/>
    <w:rsid w:val="0045657F"/>
    <w:rsid w:val="00456960"/>
    <w:rsid w:val="00456BC8"/>
    <w:rsid w:val="004573A5"/>
    <w:rsid w:val="0045754F"/>
    <w:rsid w:val="00457580"/>
    <w:rsid w:val="00457696"/>
    <w:rsid w:val="004576E6"/>
    <w:rsid w:val="00457D9E"/>
    <w:rsid w:val="00457F2F"/>
    <w:rsid w:val="0046047B"/>
    <w:rsid w:val="00460A31"/>
    <w:rsid w:val="00460A4C"/>
    <w:rsid w:val="00460C68"/>
    <w:rsid w:val="00461F04"/>
    <w:rsid w:val="00462217"/>
    <w:rsid w:val="00462535"/>
    <w:rsid w:val="00462CEE"/>
    <w:rsid w:val="004639F3"/>
    <w:rsid w:val="00463C02"/>
    <w:rsid w:val="00463DB6"/>
    <w:rsid w:val="00463EB9"/>
    <w:rsid w:val="00463F83"/>
    <w:rsid w:val="004642DE"/>
    <w:rsid w:val="0046432E"/>
    <w:rsid w:val="004644BD"/>
    <w:rsid w:val="0046494F"/>
    <w:rsid w:val="00464B28"/>
    <w:rsid w:val="00464B40"/>
    <w:rsid w:val="00465617"/>
    <w:rsid w:val="00465ACE"/>
    <w:rsid w:val="00466650"/>
    <w:rsid w:val="00466C6E"/>
    <w:rsid w:val="00467CC9"/>
    <w:rsid w:val="004705BB"/>
    <w:rsid w:val="00470C92"/>
    <w:rsid w:val="00470D16"/>
    <w:rsid w:val="004710B6"/>
    <w:rsid w:val="004717ED"/>
    <w:rsid w:val="00471E9A"/>
    <w:rsid w:val="00472A37"/>
    <w:rsid w:val="004732AC"/>
    <w:rsid w:val="0047350E"/>
    <w:rsid w:val="00473C83"/>
    <w:rsid w:val="00473DFD"/>
    <w:rsid w:val="00473FB1"/>
    <w:rsid w:val="00474519"/>
    <w:rsid w:val="00474BA4"/>
    <w:rsid w:val="004756A7"/>
    <w:rsid w:val="00475DA6"/>
    <w:rsid w:val="004763A1"/>
    <w:rsid w:val="00476445"/>
    <w:rsid w:val="00476835"/>
    <w:rsid w:val="00476ADD"/>
    <w:rsid w:val="00476DAB"/>
    <w:rsid w:val="004770AF"/>
    <w:rsid w:val="00477BCD"/>
    <w:rsid w:val="00480522"/>
    <w:rsid w:val="00480630"/>
    <w:rsid w:val="0048087A"/>
    <w:rsid w:val="00480A6B"/>
    <w:rsid w:val="00481217"/>
    <w:rsid w:val="004818BB"/>
    <w:rsid w:val="00481A43"/>
    <w:rsid w:val="00482247"/>
    <w:rsid w:val="00482926"/>
    <w:rsid w:val="00482993"/>
    <w:rsid w:val="00482EA7"/>
    <w:rsid w:val="0048339D"/>
    <w:rsid w:val="00483469"/>
    <w:rsid w:val="00483F77"/>
    <w:rsid w:val="00484B28"/>
    <w:rsid w:val="004850E5"/>
    <w:rsid w:val="004866F7"/>
    <w:rsid w:val="00486762"/>
    <w:rsid w:val="00486ECA"/>
    <w:rsid w:val="004870E1"/>
    <w:rsid w:val="00487277"/>
    <w:rsid w:val="00487655"/>
    <w:rsid w:val="00487C88"/>
    <w:rsid w:val="004903FE"/>
    <w:rsid w:val="00491306"/>
    <w:rsid w:val="0049160E"/>
    <w:rsid w:val="00491E69"/>
    <w:rsid w:val="00492838"/>
    <w:rsid w:val="00492A89"/>
    <w:rsid w:val="00492B09"/>
    <w:rsid w:val="00494406"/>
    <w:rsid w:val="00494948"/>
    <w:rsid w:val="0049521F"/>
    <w:rsid w:val="00495F92"/>
    <w:rsid w:val="004964E0"/>
    <w:rsid w:val="00496B7F"/>
    <w:rsid w:val="00496FF2"/>
    <w:rsid w:val="00497137"/>
    <w:rsid w:val="00497645"/>
    <w:rsid w:val="00497D21"/>
    <w:rsid w:val="00497D5B"/>
    <w:rsid w:val="004A0426"/>
    <w:rsid w:val="004A054C"/>
    <w:rsid w:val="004A1530"/>
    <w:rsid w:val="004A1653"/>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87F"/>
    <w:rsid w:val="004A5CD9"/>
    <w:rsid w:val="004A6039"/>
    <w:rsid w:val="004A64D2"/>
    <w:rsid w:val="004A65A7"/>
    <w:rsid w:val="004A700F"/>
    <w:rsid w:val="004A7DE2"/>
    <w:rsid w:val="004A7F5D"/>
    <w:rsid w:val="004B0650"/>
    <w:rsid w:val="004B0766"/>
    <w:rsid w:val="004B096B"/>
    <w:rsid w:val="004B0E61"/>
    <w:rsid w:val="004B118E"/>
    <w:rsid w:val="004B1361"/>
    <w:rsid w:val="004B142C"/>
    <w:rsid w:val="004B14BF"/>
    <w:rsid w:val="004B1988"/>
    <w:rsid w:val="004B2441"/>
    <w:rsid w:val="004B304E"/>
    <w:rsid w:val="004B3F7A"/>
    <w:rsid w:val="004B4413"/>
    <w:rsid w:val="004B49FC"/>
    <w:rsid w:val="004B54DF"/>
    <w:rsid w:val="004B56B2"/>
    <w:rsid w:val="004B58FA"/>
    <w:rsid w:val="004B60E0"/>
    <w:rsid w:val="004B6347"/>
    <w:rsid w:val="004B75D7"/>
    <w:rsid w:val="004B7B74"/>
    <w:rsid w:val="004C041B"/>
    <w:rsid w:val="004C051A"/>
    <w:rsid w:val="004C065E"/>
    <w:rsid w:val="004C1163"/>
    <w:rsid w:val="004C1449"/>
    <w:rsid w:val="004C16AB"/>
    <w:rsid w:val="004C19A0"/>
    <w:rsid w:val="004C1B08"/>
    <w:rsid w:val="004C1BC8"/>
    <w:rsid w:val="004C1D0F"/>
    <w:rsid w:val="004C23AD"/>
    <w:rsid w:val="004C23C4"/>
    <w:rsid w:val="004C2D18"/>
    <w:rsid w:val="004C2E9D"/>
    <w:rsid w:val="004C2ECD"/>
    <w:rsid w:val="004C42C6"/>
    <w:rsid w:val="004C4C3B"/>
    <w:rsid w:val="004C5C71"/>
    <w:rsid w:val="004C5F54"/>
    <w:rsid w:val="004C6039"/>
    <w:rsid w:val="004C6046"/>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AD5"/>
    <w:rsid w:val="004D2ADD"/>
    <w:rsid w:val="004D2E42"/>
    <w:rsid w:val="004D321F"/>
    <w:rsid w:val="004D36AE"/>
    <w:rsid w:val="004D37E3"/>
    <w:rsid w:val="004D4092"/>
    <w:rsid w:val="004D4792"/>
    <w:rsid w:val="004D48DA"/>
    <w:rsid w:val="004D519F"/>
    <w:rsid w:val="004D61BA"/>
    <w:rsid w:val="004D6330"/>
    <w:rsid w:val="004D641A"/>
    <w:rsid w:val="004D6856"/>
    <w:rsid w:val="004D6D00"/>
    <w:rsid w:val="004D6ECF"/>
    <w:rsid w:val="004E0873"/>
    <w:rsid w:val="004E0B49"/>
    <w:rsid w:val="004E1437"/>
    <w:rsid w:val="004E1F48"/>
    <w:rsid w:val="004E30DC"/>
    <w:rsid w:val="004E393C"/>
    <w:rsid w:val="004E3A7A"/>
    <w:rsid w:val="004E4371"/>
    <w:rsid w:val="004E456A"/>
    <w:rsid w:val="004E4599"/>
    <w:rsid w:val="004E46D5"/>
    <w:rsid w:val="004E4848"/>
    <w:rsid w:val="004E4B14"/>
    <w:rsid w:val="004E53C9"/>
    <w:rsid w:val="004E543B"/>
    <w:rsid w:val="004E5699"/>
    <w:rsid w:val="004E7A0C"/>
    <w:rsid w:val="004E7BA0"/>
    <w:rsid w:val="004F00B2"/>
    <w:rsid w:val="004F0B7F"/>
    <w:rsid w:val="004F1453"/>
    <w:rsid w:val="004F148E"/>
    <w:rsid w:val="004F257A"/>
    <w:rsid w:val="004F3175"/>
    <w:rsid w:val="004F3751"/>
    <w:rsid w:val="004F4D85"/>
    <w:rsid w:val="004F580F"/>
    <w:rsid w:val="004F5832"/>
    <w:rsid w:val="004F5BA9"/>
    <w:rsid w:val="004F6792"/>
    <w:rsid w:val="004F6C92"/>
    <w:rsid w:val="004F78D1"/>
    <w:rsid w:val="004F7A07"/>
    <w:rsid w:val="00500569"/>
    <w:rsid w:val="005007FE"/>
    <w:rsid w:val="005011F0"/>
    <w:rsid w:val="00501283"/>
    <w:rsid w:val="00502E8F"/>
    <w:rsid w:val="00503142"/>
    <w:rsid w:val="0050327E"/>
    <w:rsid w:val="0050484D"/>
    <w:rsid w:val="00504851"/>
    <w:rsid w:val="00504962"/>
    <w:rsid w:val="00504D39"/>
    <w:rsid w:val="00504E98"/>
    <w:rsid w:val="00504F90"/>
    <w:rsid w:val="00504FF1"/>
    <w:rsid w:val="00505131"/>
    <w:rsid w:val="005058A7"/>
    <w:rsid w:val="005058D4"/>
    <w:rsid w:val="00506DB0"/>
    <w:rsid w:val="00506E5C"/>
    <w:rsid w:val="0050710C"/>
    <w:rsid w:val="00507495"/>
    <w:rsid w:val="0051038B"/>
    <w:rsid w:val="0051058F"/>
    <w:rsid w:val="0051099D"/>
    <w:rsid w:val="00512094"/>
    <w:rsid w:val="00512138"/>
    <w:rsid w:val="00512E48"/>
    <w:rsid w:val="005132E0"/>
    <w:rsid w:val="00513575"/>
    <w:rsid w:val="00513B73"/>
    <w:rsid w:val="00513DE3"/>
    <w:rsid w:val="00513F6B"/>
    <w:rsid w:val="005140C5"/>
    <w:rsid w:val="0051484F"/>
    <w:rsid w:val="00514ABA"/>
    <w:rsid w:val="00514DCF"/>
    <w:rsid w:val="00515062"/>
    <w:rsid w:val="0051580C"/>
    <w:rsid w:val="005158D2"/>
    <w:rsid w:val="00516975"/>
    <w:rsid w:val="005176DF"/>
    <w:rsid w:val="005201B8"/>
    <w:rsid w:val="00520238"/>
    <w:rsid w:val="0052038C"/>
    <w:rsid w:val="00520505"/>
    <w:rsid w:val="005205EA"/>
    <w:rsid w:val="005207E2"/>
    <w:rsid w:val="00520821"/>
    <w:rsid w:val="00520BDC"/>
    <w:rsid w:val="00520E77"/>
    <w:rsid w:val="0052114E"/>
    <w:rsid w:val="00521379"/>
    <w:rsid w:val="0052183E"/>
    <w:rsid w:val="00521942"/>
    <w:rsid w:val="00521A04"/>
    <w:rsid w:val="00521E01"/>
    <w:rsid w:val="00521E91"/>
    <w:rsid w:val="00522465"/>
    <w:rsid w:val="00522913"/>
    <w:rsid w:val="00522B1F"/>
    <w:rsid w:val="00523011"/>
    <w:rsid w:val="005231BE"/>
    <w:rsid w:val="00523745"/>
    <w:rsid w:val="00523786"/>
    <w:rsid w:val="00523A2E"/>
    <w:rsid w:val="00524783"/>
    <w:rsid w:val="00524A47"/>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1745"/>
    <w:rsid w:val="00531810"/>
    <w:rsid w:val="005321FA"/>
    <w:rsid w:val="005339FA"/>
    <w:rsid w:val="00533B4F"/>
    <w:rsid w:val="00533BB4"/>
    <w:rsid w:val="00533D38"/>
    <w:rsid w:val="0053431A"/>
    <w:rsid w:val="00534AE3"/>
    <w:rsid w:val="00534E8C"/>
    <w:rsid w:val="00534F06"/>
    <w:rsid w:val="0053510F"/>
    <w:rsid w:val="0053516C"/>
    <w:rsid w:val="0053594F"/>
    <w:rsid w:val="00535D2B"/>
    <w:rsid w:val="00536324"/>
    <w:rsid w:val="00536806"/>
    <w:rsid w:val="00536E37"/>
    <w:rsid w:val="00537009"/>
    <w:rsid w:val="00537047"/>
    <w:rsid w:val="0053706C"/>
    <w:rsid w:val="00537863"/>
    <w:rsid w:val="00537C2F"/>
    <w:rsid w:val="00537D7B"/>
    <w:rsid w:val="00537EE0"/>
    <w:rsid w:val="00540325"/>
    <w:rsid w:val="005407DF"/>
    <w:rsid w:val="00540E89"/>
    <w:rsid w:val="00541046"/>
    <w:rsid w:val="00541783"/>
    <w:rsid w:val="00541B36"/>
    <w:rsid w:val="00541ED9"/>
    <w:rsid w:val="00541F3A"/>
    <w:rsid w:val="00542154"/>
    <w:rsid w:val="00542363"/>
    <w:rsid w:val="0054340C"/>
    <w:rsid w:val="00543C10"/>
    <w:rsid w:val="00543E43"/>
    <w:rsid w:val="00544298"/>
    <w:rsid w:val="0054434E"/>
    <w:rsid w:val="00544BC6"/>
    <w:rsid w:val="00545301"/>
    <w:rsid w:val="0054548D"/>
    <w:rsid w:val="005455B8"/>
    <w:rsid w:val="00545D93"/>
    <w:rsid w:val="00545E90"/>
    <w:rsid w:val="0054653B"/>
    <w:rsid w:val="005467C9"/>
    <w:rsid w:val="00546FD7"/>
    <w:rsid w:val="005472AB"/>
    <w:rsid w:val="00547588"/>
    <w:rsid w:val="005475C1"/>
    <w:rsid w:val="00547A0E"/>
    <w:rsid w:val="00547D84"/>
    <w:rsid w:val="00547F29"/>
    <w:rsid w:val="00547FA8"/>
    <w:rsid w:val="0055020D"/>
    <w:rsid w:val="00550902"/>
    <w:rsid w:val="00551054"/>
    <w:rsid w:val="00551B13"/>
    <w:rsid w:val="00551D06"/>
    <w:rsid w:val="0055233C"/>
    <w:rsid w:val="005527A3"/>
    <w:rsid w:val="0055293C"/>
    <w:rsid w:val="00552A0A"/>
    <w:rsid w:val="00552BCB"/>
    <w:rsid w:val="00552C79"/>
    <w:rsid w:val="00553022"/>
    <w:rsid w:val="005537E8"/>
    <w:rsid w:val="00553986"/>
    <w:rsid w:val="00553DDB"/>
    <w:rsid w:val="00553E09"/>
    <w:rsid w:val="00554209"/>
    <w:rsid w:val="00554802"/>
    <w:rsid w:val="00554DFF"/>
    <w:rsid w:val="00554F58"/>
    <w:rsid w:val="00555181"/>
    <w:rsid w:val="005552ED"/>
    <w:rsid w:val="00555788"/>
    <w:rsid w:val="0055595D"/>
    <w:rsid w:val="00556191"/>
    <w:rsid w:val="005563B3"/>
    <w:rsid w:val="00556836"/>
    <w:rsid w:val="005570C6"/>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60B"/>
    <w:rsid w:val="0056430F"/>
    <w:rsid w:val="00564AD3"/>
    <w:rsid w:val="00564B33"/>
    <w:rsid w:val="0056588D"/>
    <w:rsid w:val="00565BCB"/>
    <w:rsid w:val="0056618E"/>
    <w:rsid w:val="005665BC"/>
    <w:rsid w:val="00567374"/>
    <w:rsid w:val="005678DB"/>
    <w:rsid w:val="00567CD6"/>
    <w:rsid w:val="005702D7"/>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D74"/>
    <w:rsid w:val="00576D98"/>
    <w:rsid w:val="00577F09"/>
    <w:rsid w:val="0058027E"/>
    <w:rsid w:val="005807C4"/>
    <w:rsid w:val="0058137D"/>
    <w:rsid w:val="005813AB"/>
    <w:rsid w:val="0058163F"/>
    <w:rsid w:val="0058207E"/>
    <w:rsid w:val="005823B7"/>
    <w:rsid w:val="005826C2"/>
    <w:rsid w:val="00582F6F"/>
    <w:rsid w:val="0058310C"/>
    <w:rsid w:val="00584857"/>
    <w:rsid w:val="005848CF"/>
    <w:rsid w:val="00584E9E"/>
    <w:rsid w:val="005853DE"/>
    <w:rsid w:val="005855F2"/>
    <w:rsid w:val="005856CF"/>
    <w:rsid w:val="00585A60"/>
    <w:rsid w:val="00585BA9"/>
    <w:rsid w:val="00585D19"/>
    <w:rsid w:val="005867D4"/>
    <w:rsid w:val="005867E6"/>
    <w:rsid w:val="00586C2D"/>
    <w:rsid w:val="005875A2"/>
    <w:rsid w:val="00587886"/>
    <w:rsid w:val="00587A1F"/>
    <w:rsid w:val="00587E3B"/>
    <w:rsid w:val="00590BBB"/>
    <w:rsid w:val="005910C8"/>
    <w:rsid w:val="0059115E"/>
    <w:rsid w:val="0059121D"/>
    <w:rsid w:val="0059129F"/>
    <w:rsid w:val="00591619"/>
    <w:rsid w:val="00591AD2"/>
    <w:rsid w:val="00591B27"/>
    <w:rsid w:val="00591C00"/>
    <w:rsid w:val="00591D19"/>
    <w:rsid w:val="00591D97"/>
    <w:rsid w:val="00591DE5"/>
    <w:rsid w:val="005921C3"/>
    <w:rsid w:val="00592A8E"/>
    <w:rsid w:val="00592C32"/>
    <w:rsid w:val="00593967"/>
    <w:rsid w:val="00593AD2"/>
    <w:rsid w:val="00594289"/>
    <w:rsid w:val="00595045"/>
    <w:rsid w:val="005952CB"/>
    <w:rsid w:val="00595841"/>
    <w:rsid w:val="00596146"/>
    <w:rsid w:val="0059641A"/>
    <w:rsid w:val="00596984"/>
    <w:rsid w:val="00596F6C"/>
    <w:rsid w:val="00596F91"/>
    <w:rsid w:val="00597A73"/>
    <w:rsid w:val="005A0678"/>
    <w:rsid w:val="005A0EEE"/>
    <w:rsid w:val="005A0F91"/>
    <w:rsid w:val="005A1063"/>
    <w:rsid w:val="005A145F"/>
    <w:rsid w:val="005A1649"/>
    <w:rsid w:val="005A1C08"/>
    <w:rsid w:val="005A27F7"/>
    <w:rsid w:val="005A28FB"/>
    <w:rsid w:val="005A2B15"/>
    <w:rsid w:val="005A2F8D"/>
    <w:rsid w:val="005A36B3"/>
    <w:rsid w:val="005A3801"/>
    <w:rsid w:val="005A3830"/>
    <w:rsid w:val="005A3922"/>
    <w:rsid w:val="005A40CF"/>
    <w:rsid w:val="005A4E9B"/>
    <w:rsid w:val="005A5299"/>
    <w:rsid w:val="005A5350"/>
    <w:rsid w:val="005A55AB"/>
    <w:rsid w:val="005A5A25"/>
    <w:rsid w:val="005A5A46"/>
    <w:rsid w:val="005A5A9E"/>
    <w:rsid w:val="005A617B"/>
    <w:rsid w:val="005A742B"/>
    <w:rsid w:val="005A78F8"/>
    <w:rsid w:val="005B013F"/>
    <w:rsid w:val="005B04C5"/>
    <w:rsid w:val="005B06E0"/>
    <w:rsid w:val="005B08A7"/>
    <w:rsid w:val="005B0CA6"/>
    <w:rsid w:val="005B13C4"/>
    <w:rsid w:val="005B1491"/>
    <w:rsid w:val="005B1F9A"/>
    <w:rsid w:val="005B222B"/>
    <w:rsid w:val="005B2A2A"/>
    <w:rsid w:val="005B2AD4"/>
    <w:rsid w:val="005B30E4"/>
    <w:rsid w:val="005B331A"/>
    <w:rsid w:val="005B34DC"/>
    <w:rsid w:val="005B3691"/>
    <w:rsid w:val="005B38ED"/>
    <w:rsid w:val="005B3F8A"/>
    <w:rsid w:val="005B3FE1"/>
    <w:rsid w:val="005B4092"/>
    <w:rsid w:val="005B4CBF"/>
    <w:rsid w:val="005B5538"/>
    <w:rsid w:val="005B5DE3"/>
    <w:rsid w:val="005B5ED2"/>
    <w:rsid w:val="005B61DE"/>
    <w:rsid w:val="005B62C8"/>
    <w:rsid w:val="005B66D7"/>
    <w:rsid w:val="005B6853"/>
    <w:rsid w:val="005B6950"/>
    <w:rsid w:val="005B6A85"/>
    <w:rsid w:val="005B6C05"/>
    <w:rsid w:val="005B7466"/>
    <w:rsid w:val="005B74FA"/>
    <w:rsid w:val="005B7C50"/>
    <w:rsid w:val="005C0015"/>
    <w:rsid w:val="005C09C8"/>
    <w:rsid w:val="005C0EFF"/>
    <w:rsid w:val="005C1072"/>
    <w:rsid w:val="005C11B9"/>
    <w:rsid w:val="005C1AAD"/>
    <w:rsid w:val="005C1AC7"/>
    <w:rsid w:val="005C1ECC"/>
    <w:rsid w:val="005C1F5D"/>
    <w:rsid w:val="005C2089"/>
    <w:rsid w:val="005C26B5"/>
    <w:rsid w:val="005C2D4B"/>
    <w:rsid w:val="005C3165"/>
    <w:rsid w:val="005C350F"/>
    <w:rsid w:val="005C37AB"/>
    <w:rsid w:val="005C3861"/>
    <w:rsid w:val="005C47AB"/>
    <w:rsid w:val="005C47ED"/>
    <w:rsid w:val="005C4C9A"/>
    <w:rsid w:val="005C5833"/>
    <w:rsid w:val="005C60FE"/>
    <w:rsid w:val="005C6B95"/>
    <w:rsid w:val="005C724F"/>
    <w:rsid w:val="005C7612"/>
    <w:rsid w:val="005C7F3D"/>
    <w:rsid w:val="005D0369"/>
    <w:rsid w:val="005D0665"/>
    <w:rsid w:val="005D0871"/>
    <w:rsid w:val="005D0E8D"/>
    <w:rsid w:val="005D0EE3"/>
    <w:rsid w:val="005D115C"/>
    <w:rsid w:val="005D1195"/>
    <w:rsid w:val="005D1CAB"/>
    <w:rsid w:val="005D2B00"/>
    <w:rsid w:val="005D2E13"/>
    <w:rsid w:val="005D325B"/>
    <w:rsid w:val="005D35AB"/>
    <w:rsid w:val="005D376B"/>
    <w:rsid w:val="005D3DF3"/>
    <w:rsid w:val="005D42BB"/>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E029D"/>
    <w:rsid w:val="005E06E3"/>
    <w:rsid w:val="005E0840"/>
    <w:rsid w:val="005E0AA5"/>
    <w:rsid w:val="005E1130"/>
    <w:rsid w:val="005E157E"/>
    <w:rsid w:val="005E192B"/>
    <w:rsid w:val="005E20A4"/>
    <w:rsid w:val="005E20CF"/>
    <w:rsid w:val="005E20FD"/>
    <w:rsid w:val="005E268B"/>
    <w:rsid w:val="005E2986"/>
    <w:rsid w:val="005E3808"/>
    <w:rsid w:val="005E3B39"/>
    <w:rsid w:val="005E403A"/>
    <w:rsid w:val="005E4315"/>
    <w:rsid w:val="005E4C4B"/>
    <w:rsid w:val="005E4FB1"/>
    <w:rsid w:val="005E507B"/>
    <w:rsid w:val="005E53C5"/>
    <w:rsid w:val="005E54D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6B9"/>
    <w:rsid w:val="005F3B9E"/>
    <w:rsid w:val="005F3D38"/>
    <w:rsid w:val="005F41BB"/>
    <w:rsid w:val="005F4346"/>
    <w:rsid w:val="005F4644"/>
    <w:rsid w:val="005F5B55"/>
    <w:rsid w:val="005F5D48"/>
    <w:rsid w:val="005F63F5"/>
    <w:rsid w:val="005F67A2"/>
    <w:rsid w:val="005F67BA"/>
    <w:rsid w:val="005F752D"/>
    <w:rsid w:val="005F7A3C"/>
    <w:rsid w:val="005F7F24"/>
    <w:rsid w:val="005F7FEA"/>
    <w:rsid w:val="0060033C"/>
    <w:rsid w:val="006005A9"/>
    <w:rsid w:val="00600888"/>
    <w:rsid w:val="006009B5"/>
    <w:rsid w:val="00600D0E"/>
    <w:rsid w:val="00601064"/>
    <w:rsid w:val="0060148A"/>
    <w:rsid w:val="006018D6"/>
    <w:rsid w:val="006018E9"/>
    <w:rsid w:val="00601AF2"/>
    <w:rsid w:val="00602B19"/>
    <w:rsid w:val="00603705"/>
    <w:rsid w:val="0060402D"/>
    <w:rsid w:val="006041D0"/>
    <w:rsid w:val="00604890"/>
    <w:rsid w:val="0060520A"/>
    <w:rsid w:val="00605386"/>
    <w:rsid w:val="0060543A"/>
    <w:rsid w:val="0060558D"/>
    <w:rsid w:val="00605FB9"/>
    <w:rsid w:val="0060601A"/>
    <w:rsid w:val="00606ED5"/>
    <w:rsid w:val="0060705E"/>
    <w:rsid w:val="00607A98"/>
    <w:rsid w:val="00610389"/>
    <w:rsid w:val="006105AB"/>
    <w:rsid w:val="00610B2B"/>
    <w:rsid w:val="00610EEA"/>
    <w:rsid w:val="00611404"/>
    <w:rsid w:val="00611687"/>
    <w:rsid w:val="006116DF"/>
    <w:rsid w:val="00611E47"/>
    <w:rsid w:val="00612031"/>
    <w:rsid w:val="006124F1"/>
    <w:rsid w:val="006125FA"/>
    <w:rsid w:val="00612795"/>
    <w:rsid w:val="00612AD8"/>
    <w:rsid w:val="00612B6D"/>
    <w:rsid w:val="00612C39"/>
    <w:rsid w:val="006131F9"/>
    <w:rsid w:val="0061323C"/>
    <w:rsid w:val="006134B6"/>
    <w:rsid w:val="006137A0"/>
    <w:rsid w:val="00613AAA"/>
    <w:rsid w:val="00613B6E"/>
    <w:rsid w:val="00613C03"/>
    <w:rsid w:val="00614376"/>
    <w:rsid w:val="0061486B"/>
    <w:rsid w:val="006156E9"/>
    <w:rsid w:val="00616A56"/>
    <w:rsid w:val="00617140"/>
    <w:rsid w:val="00617406"/>
    <w:rsid w:val="00617708"/>
    <w:rsid w:val="0061788D"/>
    <w:rsid w:val="00620461"/>
    <w:rsid w:val="00620B16"/>
    <w:rsid w:val="00621BC9"/>
    <w:rsid w:val="00621C8A"/>
    <w:rsid w:val="00621D0C"/>
    <w:rsid w:val="00621E8A"/>
    <w:rsid w:val="00622619"/>
    <w:rsid w:val="00622841"/>
    <w:rsid w:val="00622BAE"/>
    <w:rsid w:val="0062362A"/>
    <w:rsid w:val="00623A12"/>
    <w:rsid w:val="00623AEE"/>
    <w:rsid w:val="00624011"/>
    <w:rsid w:val="0062403E"/>
    <w:rsid w:val="00624D80"/>
    <w:rsid w:val="00624F99"/>
    <w:rsid w:val="006252E5"/>
    <w:rsid w:val="00625E2F"/>
    <w:rsid w:val="00625E78"/>
    <w:rsid w:val="00626CD1"/>
    <w:rsid w:val="006272DE"/>
    <w:rsid w:val="0062732F"/>
    <w:rsid w:val="00627D06"/>
    <w:rsid w:val="00627E0E"/>
    <w:rsid w:val="00631171"/>
    <w:rsid w:val="0063180D"/>
    <w:rsid w:val="006318B0"/>
    <w:rsid w:val="00631D83"/>
    <w:rsid w:val="0063233C"/>
    <w:rsid w:val="00632837"/>
    <w:rsid w:val="00632A86"/>
    <w:rsid w:val="00632DCE"/>
    <w:rsid w:val="00633041"/>
    <w:rsid w:val="00633682"/>
    <w:rsid w:val="0063390C"/>
    <w:rsid w:val="00633936"/>
    <w:rsid w:val="00633A57"/>
    <w:rsid w:val="00633BB6"/>
    <w:rsid w:val="0063440F"/>
    <w:rsid w:val="0063469F"/>
    <w:rsid w:val="006348C4"/>
    <w:rsid w:val="00635E39"/>
    <w:rsid w:val="00636076"/>
    <w:rsid w:val="006367BB"/>
    <w:rsid w:val="00636A92"/>
    <w:rsid w:val="00636D78"/>
    <w:rsid w:val="00640356"/>
    <w:rsid w:val="006415FB"/>
    <w:rsid w:val="00641975"/>
    <w:rsid w:val="00641E94"/>
    <w:rsid w:val="00641F28"/>
    <w:rsid w:val="00642D6E"/>
    <w:rsid w:val="00643BD0"/>
    <w:rsid w:val="00643FE0"/>
    <w:rsid w:val="00644702"/>
    <w:rsid w:val="006447A9"/>
    <w:rsid w:val="006448A6"/>
    <w:rsid w:val="00644F27"/>
    <w:rsid w:val="00645074"/>
    <w:rsid w:val="006454DA"/>
    <w:rsid w:val="006464A2"/>
    <w:rsid w:val="00646CD3"/>
    <w:rsid w:val="0065058A"/>
    <w:rsid w:val="006505B4"/>
    <w:rsid w:val="00650716"/>
    <w:rsid w:val="00650F07"/>
    <w:rsid w:val="0065154F"/>
    <w:rsid w:val="0065156D"/>
    <w:rsid w:val="00651D43"/>
    <w:rsid w:val="006524CD"/>
    <w:rsid w:val="00652779"/>
    <w:rsid w:val="006527EF"/>
    <w:rsid w:val="00653E9C"/>
    <w:rsid w:val="00654085"/>
    <w:rsid w:val="006541B2"/>
    <w:rsid w:val="006542F9"/>
    <w:rsid w:val="006543DD"/>
    <w:rsid w:val="00654961"/>
    <w:rsid w:val="00654A66"/>
    <w:rsid w:val="00655195"/>
    <w:rsid w:val="00655686"/>
    <w:rsid w:val="006557F2"/>
    <w:rsid w:val="00655B17"/>
    <w:rsid w:val="00655C93"/>
    <w:rsid w:val="0065600E"/>
    <w:rsid w:val="0065689A"/>
    <w:rsid w:val="00656D3A"/>
    <w:rsid w:val="00657227"/>
    <w:rsid w:val="00657413"/>
    <w:rsid w:val="00657708"/>
    <w:rsid w:val="00657A6E"/>
    <w:rsid w:val="00660661"/>
    <w:rsid w:val="006610BB"/>
    <w:rsid w:val="00661238"/>
    <w:rsid w:val="00661656"/>
    <w:rsid w:val="00661CB1"/>
    <w:rsid w:val="0066248E"/>
    <w:rsid w:val="00663BE3"/>
    <w:rsid w:val="006645FD"/>
    <w:rsid w:val="006646F8"/>
    <w:rsid w:val="0066477F"/>
    <w:rsid w:val="00664B03"/>
    <w:rsid w:val="00664C4E"/>
    <w:rsid w:val="00665B8E"/>
    <w:rsid w:val="00665CFC"/>
    <w:rsid w:val="00666053"/>
    <w:rsid w:val="00666C9F"/>
    <w:rsid w:val="00667636"/>
    <w:rsid w:val="006677C0"/>
    <w:rsid w:val="00667A90"/>
    <w:rsid w:val="00667C43"/>
    <w:rsid w:val="0067015D"/>
    <w:rsid w:val="00670BAD"/>
    <w:rsid w:val="006713B9"/>
    <w:rsid w:val="00671646"/>
    <w:rsid w:val="006716AD"/>
    <w:rsid w:val="00671731"/>
    <w:rsid w:val="00671AC9"/>
    <w:rsid w:val="00672555"/>
    <w:rsid w:val="00672751"/>
    <w:rsid w:val="00672907"/>
    <w:rsid w:val="00672D71"/>
    <w:rsid w:val="00673043"/>
    <w:rsid w:val="0067387F"/>
    <w:rsid w:val="00673BF4"/>
    <w:rsid w:val="006744C8"/>
    <w:rsid w:val="0067498E"/>
    <w:rsid w:val="00674B1C"/>
    <w:rsid w:val="00675010"/>
    <w:rsid w:val="00675706"/>
    <w:rsid w:val="006761EA"/>
    <w:rsid w:val="00676294"/>
    <w:rsid w:val="006764E5"/>
    <w:rsid w:val="00677D84"/>
    <w:rsid w:val="00680093"/>
    <w:rsid w:val="0068037C"/>
    <w:rsid w:val="00681904"/>
    <w:rsid w:val="00681A42"/>
    <w:rsid w:val="00681FFC"/>
    <w:rsid w:val="00682420"/>
    <w:rsid w:val="006828C0"/>
    <w:rsid w:val="00682E55"/>
    <w:rsid w:val="0068327C"/>
    <w:rsid w:val="0068331F"/>
    <w:rsid w:val="006838C6"/>
    <w:rsid w:val="00683A9C"/>
    <w:rsid w:val="00684003"/>
    <w:rsid w:val="00685928"/>
    <w:rsid w:val="00686114"/>
    <w:rsid w:val="0068614B"/>
    <w:rsid w:val="006862AF"/>
    <w:rsid w:val="006864B5"/>
    <w:rsid w:val="006868AB"/>
    <w:rsid w:val="006871A1"/>
    <w:rsid w:val="00687BCB"/>
    <w:rsid w:val="00690745"/>
    <w:rsid w:val="0069075A"/>
    <w:rsid w:val="00690EE9"/>
    <w:rsid w:val="00691B65"/>
    <w:rsid w:val="00691D04"/>
    <w:rsid w:val="006920A5"/>
    <w:rsid w:val="00692660"/>
    <w:rsid w:val="006926F3"/>
    <w:rsid w:val="0069341E"/>
    <w:rsid w:val="006936B6"/>
    <w:rsid w:val="0069383F"/>
    <w:rsid w:val="00693BDF"/>
    <w:rsid w:val="00694263"/>
    <w:rsid w:val="00694394"/>
    <w:rsid w:val="006943AD"/>
    <w:rsid w:val="00694698"/>
    <w:rsid w:val="006956F9"/>
    <w:rsid w:val="006957D2"/>
    <w:rsid w:val="00695B4B"/>
    <w:rsid w:val="00695E5F"/>
    <w:rsid w:val="00695EA8"/>
    <w:rsid w:val="0069658B"/>
    <w:rsid w:val="0069699F"/>
    <w:rsid w:val="00696A32"/>
    <w:rsid w:val="00696A45"/>
    <w:rsid w:val="00696F7D"/>
    <w:rsid w:val="00697240"/>
    <w:rsid w:val="006A05F4"/>
    <w:rsid w:val="006A0701"/>
    <w:rsid w:val="006A096E"/>
    <w:rsid w:val="006A11C3"/>
    <w:rsid w:val="006A1273"/>
    <w:rsid w:val="006A1528"/>
    <w:rsid w:val="006A188D"/>
    <w:rsid w:val="006A1901"/>
    <w:rsid w:val="006A1AED"/>
    <w:rsid w:val="006A1D6B"/>
    <w:rsid w:val="006A22C9"/>
    <w:rsid w:val="006A31A8"/>
    <w:rsid w:val="006A33D7"/>
    <w:rsid w:val="006A385D"/>
    <w:rsid w:val="006A399F"/>
    <w:rsid w:val="006A3F79"/>
    <w:rsid w:val="006A4553"/>
    <w:rsid w:val="006A4574"/>
    <w:rsid w:val="006A4A62"/>
    <w:rsid w:val="006A4ADB"/>
    <w:rsid w:val="006A4FD2"/>
    <w:rsid w:val="006A5227"/>
    <w:rsid w:val="006A5370"/>
    <w:rsid w:val="006A553E"/>
    <w:rsid w:val="006A684C"/>
    <w:rsid w:val="006A6F42"/>
    <w:rsid w:val="006A777B"/>
    <w:rsid w:val="006B0DE4"/>
    <w:rsid w:val="006B0DE9"/>
    <w:rsid w:val="006B1AEC"/>
    <w:rsid w:val="006B214A"/>
    <w:rsid w:val="006B256C"/>
    <w:rsid w:val="006B262B"/>
    <w:rsid w:val="006B29FD"/>
    <w:rsid w:val="006B2BDB"/>
    <w:rsid w:val="006B2FD7"/>
    <w:rsid w:val="006B32BE"/>
    <w:rsid w:val="006B3798"/>
    <w:rsid w:val="006B382E"/>
    <w:rsid w:val="006B391A"/>
    <w:rsid w:val="006B3976"/>
    <w:rsid w:val="006B39AC"/>
    <w:rsid w:val="006B3ACF"/>
    <w:rsid w:val="006B3B86"/>
    <w:rsid w:val="006B482B"/>
    <w:rsid w:val="006B4E68"/>
    <w:rsid w:val="006B58DA"/>
    <w:rsid w:val="006B59C9"/>
    <w:rsid w:val="006B636B"/>
    <w:rsid w:val="006B6529"/>
    <w:rsid w:val="006B6754"/>
    <w:rsid w:val="006B6948"/>
    <w:rsid w:val="006B6A47"/>
    <w:rsid w:val="006B6D60"/>
    <w:rsid w:val="006B740D"/>
    <w:rsid w:val="006B74AA"/>
    <w:rsid w:val="006B7822"/>
    <w:rsid w:val="006C0A9B"/>
    <w:rsid w:val="006C0CF4"/>
    <w:rsid w:val="006C1285"/>
    <w:rsid w:val="006C1741"/>
    <w:rsid w:val="006C22A5"/>
    <w:rsid w:val="006C2455"/>
    <w:rsid w:val="006C25C5"/>
    <w:rsid w:val="006C28EB"/>
    <w:rsid w:val="006C295D"/>
    <w:rsid w:val="006C301B"/>
    <w:rsid w:val="006C333D"/>
    <w:rsid w:val="006C428A"/>
    <w:rsid w:val="006C44A5"/>
    <w:rsid w:val="006C54F5"/>
    <w:rsid w:val="006C5922"/>
    <w:rsid w:val="006C5EEF"/>
    <w:rsid w:val="006C5F7D"/>
    <w:rsid w:val="006C62B0"/>
    <w:rsid w:val="006C6F83"/>
    <w:rsid w:val="006C7939"/>
    <w:rsid w:val="006D0103"/>
    <w:rsid w:val="006D04FF"/>
    <w:rsid w:val="006D07FC"/>
    <w:rsid w:val="006D0E20"/>
    <w:rsid w:val="006D10E7"/>
    <w:rsid w:val="006D13FB"/>
    <w:rsid w:val="006D15EE"/>
    <w:rsid w:val="006D1E63"/>
    <w:rsid w:val="006D1F8F"/>
    <w:rsid w:val="006D203D"/>
    <w:rsid w:val="006D25D9"/>
    <w:rsid w:val="006D2617"/>
    <w:rsid w:val="006D2A0A"/>
    <w:rsid w:val="006D4516"/>
    <w:rsid w:val="006D48CD"/>
    <w:rsid w:val="006D4AA5"/>
    <w:rsid w:val="006D4AD6"/>
    <w:rsid w:val="006D5084"/>
    <w:rsid w:val="006D63AD"/>
    <w:rsid w:val="006D7DF8"/>
    <w:rsid w:val="006E0618"/>
    <w:rsid w:val="006E1145"/>
    <w:rsid w:val="006E1A28"/>
    <w:rsid w:val="006E1C86"/>
    <w:rsid w:val="006E1FD3"/>
    <w:rsid w:val="006E2175"/>
    <w:rsid w:val="006E29FD"/>
    <w:rsid w:val="006E34B1"/>
    <w:rsid w:val="006E367E"/>
    <w:rsid w:val="006E3713"/>
    <w:rsid w:val="006E3906"/>
    <w:rsid w:val="006E3A18"/>
    <w:rsid w:val="006E3B5B"/>
    <w:rsid w:val="006E4160"/>
    <w:rsid w:val="006E4E6E"/>
    <w:rsid w:val="006E5573"/>
    <w:rsid w:val="006E63D6"/>
    <w:rsid w:val="006E690B"/>
    <w:rsid w:val="006E70D7"/>
    <w:rsid w:val="006E7111"/>
    <w:rsid w:val="006E711D"/>
    <w:rsid w:val="006E744A"/>
    <w:rsid w:val="006E74BC"/>
    <w:rsid w:val="006E7B00"/>
    <w:rsid w:val="006E7EB8"/>
    <w:rsid w:val="006E7F8D"/>
    <w:rsid w:val="006F06EE"/>
    <w:rsid w:val="006F0A24"/>
    <w:rsid w:val="006F0F5C"/>
    <w:rsid w:val="006F1413"/>
    <w:rsid w:val="006F1859"/>
    <w:rsid w:val="006F2085"/>
    <w:rsid w:val="006F213F"/>
    <w:rsid w:val="006F2D21"/>
    <w:rsid w:val="006F339A"/>
    <w:rsid w:val="006F3544"/>
    <w:rsid w:val="006F37F0"/>
    <w:rsid w:val="006F3BF7"/>
    <w:rsid w:val="006F3CAB"/>
    <w:rsid w:val="006F41F1"/>
    <w:rsid w:val="006F45B0"/>
    <w:rsid w:val="006F46DC"/>
    <w:rsid w:val="006F4711"/>
    <w:rsid w:val="006F4DB4"/>
    <w:rsid w:val="006F4F03"/>
    <w:rsid w:val="006F54E9"/>
    <w:rsid w:val="006F5C20"/>
    <w:rsid w:val="006F5E13"/>
    <w:rsid w:val="006F60A1"/>
    <w:rsid w:val="006F61C2"/>
    <w:rsid w:val="006F6294"/>
    <w:rsid w:val="006F6744"/>
    <w:rsid w:val="006F7692"/>
    <w:rsid w:val="006F785F"/>
    <w:rsid w:val="006F79E4"/>
    <w:rsid w:val="006F7BD1"/>
    <w:rsid w:val="007001F3"/>
    <w:rsid w:val="007007A5"/>
    <w:rsid w:val="00700FDE"/>
    <w:rsid w:val="00701283"/>
    <w:rsid w:val="00701568"/>
    <w:rsid w:val="00701762"/>
    <w:rsid w:val="007018F9"/>
    <w:rsid w:val="00701DB1"/>
    <w:rsid w:val="00702DB5"/>
    <w:rsid w:val="007031AC"/>
    <w:rsid w:val="00703CB5"/>
    <w:rsid w:val="00704BE9"/>
    <w:rsid w:val="00704D5D"/>
    <w:rsid w:val="00705222"/>
    <w:rsid w:val="00705232"/>
    <w:rsid w:val="007057D9"/>
    <w:rsid w:val="00705D2A"/>
    <w:rsid w:val="007063C1"/>
    <w:rsid w:val="007063F3"/>
    <w:rsid w:val="007066D0"/>
    <w:rsid w:val="00706CB6"/>
    <w:rsid w:val="007072ED"/>
    <w:rsid w:val="0070791A"/>
    <w:rsid w:val="00710114"/>
    <w:rsid w:val="00710432"/>
    <w:rsid w:val="00710755"/>
    <w:rsid w:val="00710C6E"/>
    <w:rsid w:val="00710E65"/>
    <w:rsid w:val="0071115E"/>
    <w:rsid w:val="0071134C"/>
    <w:rsid w:val="0071287D"/>
    <w:rsid w:val="00712E07"/>
    <w:rsid w:val="00712FFA"/>
    <w:rsid w:val="0071326F"/>
    <w:rsid w:val="007134A2"/>
    <w:rsid w:val="0071396C"/>
    <w:rsid w:val="0071405B"/>
    <w:rsid w:val="0071571C"/>
    <w:rsid w:val="0071611A"/>
    <w:rsid w:val="007161AB"/>
    <w:rsid w:val="0071622E"/>
    <w:rsid w:val="0071677E"/>
    <w:rsid w:val="00716B11"/>
    <w:rsid w:val="007171B6"/>
    <w:rsid w:val="00717E93"/>
    <w:rsid w:val="00720897"/>
    <w:rsid w:val="00720C1D"/>
    <w:rsid w:val="00720E33"/>
    <w:rsid w:val="0072102F"/>
    <w:rsid w:val="00721815"/>
    <w:rsid w:val="00721EE9"/>
    <w:rsid w:val="00722988"/>
    <w:rsid w:val="00722C22"/>
    <w:rsid w:val="0072320E"/>
    <w:rsid w:val="00723391"/>
    <w:rsid w:val="00723CC7"/>
    <w:rsid w:val="0072407D"/>
    <w:rsid w:val="00724BD7"/>
    <w:rsid w:val="00725A83"/>
    <w:rsid w:val="0072601F"/>
    <w:rsid w:val="00726C43"/>
    <w:rsid w:val="007272A1"/>
    <w:rsid w:val="0072788D"/>
    <w:rsid w:val="007278A5"/>
    <w:rsid w:val="00727A29"/>
    <w:rsid w:val="00727FFB"/>
    <w:rsid w:val="00730404"/>
    <w:rsid w:val="00731457"/>
    <w:rsid w:val="00731B72"/>
    <w:rsid w:val="00731C78"/>
    <w:rsid w:val="00731E66"/>
    <w:rsid w:val="00732867"/>
    <w:rsid w:val="00732AFE"/>
    <w:rsid w:val="00732D06"/>
    <w:rsid w:val="00733703"/>
    <w:rsid w:val="00734652"/>
    <w:rsid w:val="00734FD3"/>
    <w:rsid w:val="00735060"/>
    <w:rsid w:val="00735541"/>
    <w:rsid w:val="00735C6B"/>
    <w:rsid w:val="007360D8"/>
    <w:rsid w:val="00736120"/>
    <w:rsid w:val="007361DB"/>
    <w:rsid w:val="007369CC"/>
    <w:rsid w:val="00736FDF"/>
    <w:rsid w:val="00737479"/>
    <w:rsid w:val="00737678"/>
    <w:rsid w:val="00737AB5"/>
    <w:rsid w:val="00737B86"/>
    <w:rsid w:val="00737EE6"/>
    <w:rsid w:val="00740C53"/>
    <w:rsid w:val="00741BF5"/>
    <w:rsid w:val="00741BFA"/>
    <w:rsid w:val="00741E77"/>
    <w:rsid w:val="00742597"/>
    <w:rsid w:val="00742C66"/>
    <w:rsid w:val="007439C8"/>
    <w:rsid w:val="00743A58"/>
    <w:rsid w:val="00743B75"/>
    <w:rsid w:val="00744589"/>
    <w:rsid w:val="007449EC"/>
    <w:rsid w:val="0074544C"/>
    <w:rsid w:val="007455D6"/>
    <w:rsid w:val="0074576E"/>
    <w:rsid w:val="00745D92"/>
    <w:rsid w:val="00745F9D"/>
    <w:rsid w:val="0074611F"/>
    <w:rsid w:val="00746334"/>
    <w:rsid w:val="00746C18"/>
    <w:rsid w:val="00747F35"/>
    <w:rsid w:val="00750D28"/>
    <w:rsid w:val="00751023"/>
    <w:rsid w:val="0075131E"/>
    <w:rsid w:val="00751458"/>
    <w:rsid w:val="0075242C"/>
    <w:rsid w:val="00752C16"/>
    <w:rsid w:val="00752CBC"/>
    <w:rsid w:val="00752D9A"/>
    <w:rsid w:val="00753029"/>
    <w:rsid w:val="00753249"/>
    <w:rsid w:val="007533CD"/>
    <w:rsid w:val="00753423"/>
    <w:rsid w:val="007535AE"/>
    <w:rsid w:val="00753D6C"/>
    <w:rsid w:val="00753E63"/>
    <w:rsid w:val="007541BD"/>
    <w:rsid w:val="00754F19"/>
    <w:rsid w:val="0075534A"/>
    <w:rsid w:val="00755720"/>
    <w:rsid w:val="00755DE9"/>
    <w:rsid w:val="00756B43"/>
    <w:rsid w:val="0075715A"/>
    <w:rsid w:val="00757553"/>
    <w:rsid w:val="007577F3"/>
    <w:rsid w:val="007578FA"/>
    <w:rsid w:val="00757B30"/>
    <w:rsid w:val="00757C27"/>
    <w:rsid w:val="0076026C"/>
    <w:rsid w:val="007602C1"/>
    <w:rsid w:val="00760328"/>
    <w:rsid w:val="00760E6A"/>
    <w:rsid w:val="007614AB"/>
    <w:rsid w:val="007616AE"/>
    <w:rsid w:val="0076188D"/>
    <w:rsid w:val="00761A01"/>
    <w:rsid w:val="00761DC9"/>
    <w:rsid w:val="00761DF0"/>
    <w:rsid w:val="0076238A"/>
    <w:rsid w:val="00762800"/>
    <w:rsid w:val="0076284B"/>
    <w:rsid w:val="00762A6B"/>
    <w:rsid w:val="00762AD3"/>
    <w:rsid w:val="00762CC0"/>
    <w:rsid w:val="0076306B"/>
    <w:rsid w:val="00763374"/>
    <w:rsid w:val="0076345B"/>
    <w:rsid w:val="00763C1A"/>
    <w:rsid w:val="00763F03"/>
    <w:rsid w:val="007644E6"/>
    <w:rsid w:val="00764AC0"/>
    <w:rsid w:val="00764C04"/>
    <w:rsid w:val="00764CC8"/>
    <w:rsid w:val="007654EC"/>
    <w:rsid w:val="0076553E"/>
    <w:rsid w:val="007656E8"/>
    <w:rsid w:val="00765937"/>
    <w:rsid w:val="00765BB0"/>
    <w:rsid w:val="00765D07"/>
    <w:rsid w:val="00765ECD"/>
    <w:rsid w:val="00766628"/>
    <w:rsid w:val="00766B01"/>
    <w:rsid w:val="00766B31"/>
    <w:rsid w:val="007671A9"/>
    <w:rsid w:val="00767E60"/>
    <w:rsid w:val="00767F2E"/>
    <w:rsid w:val="007702E8"/>
    <w:rsid w:val="0077096E"/>
    <w:rsid w:val="00770F5A"/>
    <w:rsid w:val="007715B2"/>
    <w:rsid w:val="007717AF"/>
    <w:rsid w:val="00771CED"/>
    <w:rsid w:val="0077251A"/>
    <w:rsid w:val="0077279C"/>
    <w:rsid w:val="00772AA2"/>
    <w:rsid w:val="00772B46"/>
    <w:rsid w:val="007732BB"/>
    <w:rsid w:val="007732EF"/>
    <w:rsid w:val="00773622"/>
    <w:rsid w:val="00773C97"/>
    <w:rsid w:val="00774135"/>
    <w:rsid w:val="00774B1D"/>
    <w:rsid w:val="00774B1F"/>
    <w:rsid w:val="0077513F"/>
    <w:rsid w:val="007755FE"/>
    <w:rsid w:val="00775B80"/>
    <w:rsid w:val="00775D33"/>
    <w:rsid w:val="00775F7D"/>
    <w:rsid w:val="007763AE"/>
    <w:rsid w:val="0077644E"/>
    <w:rsid w:val="0077663D"/>
    <w:rsid w:val="00776C22"/>
    <w:rsid w:val="00776DAE"/>
    <w:rsid w:val="007771FC"/>
    <w:rsid w:val="007772D2"/>
    <w:rsid w:val="007773DB"/>
    <w:rsid w:val="00777656"/>
    <w:rsid w:val="00777675"/>
    <w:rsid w:val="00777780"/>
    <w:rsid w:val="007777AC"/>
    <w:rsid w:val="00777891"/>
    <w:rsid w:val="007779BF"/>
    <w:rsid w:val="00777E86"/>
    <w:rsid w:val="0078043A"/>
    <w:rsid w:val="00780698"/>
    <w:rsid w:val="0078085C"/>
    <w:rsid w:val="0078086F"/>
    <w:rsid w:val="00780972"/>
    <w:rsid w:val="00780CB4"/>
    <w:rsid w:val="00780FDD"/>
    <w:rsid w:val="00781231"/>
    <w:rsid w:val="00781684"/>
    <w:rsid w:val="00781D28"/>
    <w:rsid w:val="00781FE5"/>
    <w:rsid w:val="00782910"/>
    <w:rsid w:val="0078292C"/>
    <w:rsid w:val="007832B9"/>
    <w:rsid w:val="007832BE"/>
    <w:rsid w:val="00783E78"/>
    <w:rsid w:val="00784D94"/>
    <w:rsid w:val="007852BA"/>
    <w:rsid w:val="00785301"/>
    <w:rsid w:val="00785798"/>
    <w:rsid w:val="00785A05"/>
    <w:rsid w:val="00785C2C"/>
    <w:rsid w:val="00786183"/>
    <w:rsid w:val="00786339"/>
    <w:rsid w:val="007866CD"/>
    <w:rsid w:val="00786722"/>
    <w:rsid w:val="00786EB3"/>
    <w:rsid w:val="00787032"/>
    <w:rsid w:val="0078721C"/>
    <w:rsid w:val="007873F9"/>
    <w:rsid w:val="00787AB5"/>
    <w:rsid w:val="00787B43"/>
    <w:rsid w:val="007909B0"/>
    <w:rsid w:val="00790A1F"/>
    <w:rsid w:val="00790EB8"/>
    <w:rsid w:val="00791338"/>
    <w:rsid w:val="00791F43"/>
    <w:rsid w:val="0079239E"/>
    <w:rsid w:val="00792A30"/>
    <w:rsid w:val="00792D7D"/>
    <w:rsid w:val="007939BE"/>
    <w:rsid w:val="00793F3D"/>
    <w:rsid w:val="0079475D"/>
    <w:rsid w:val="00794CB6"/>
    <w:rsid w:val="00794CC2"/>
    <w:rsid w:val="0079544F"/>
    <w:rsid w:val="007955F2"/>
    <w:rsid w:val="00795D36"/>
    <w:rsid w:val="0079603B"/>
    <w:rsid w:val="007962D7"/>
    <w:rsid w:val="0079755F"/>
    <w:rsid w:val="007A00E1"/>
    <w:rsid w:val="007A03FA"/>
    <w:rsid w:val="007A049A"/>
    <w:rsid w:val="007A05C1"/>
    <w:rsid w:val="007A0BEE"/>
    <w:rsid w:val="007A12F3"/>
    <w:rsid w:val="007A1D32"/>
    <w:rsid w:val="007A2271"/>
    <w:rsid w:val="007A2A80"/>
    <w:rsid w:val="007A309B"/>
    <w:rsid w:val="007A35B0"/>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65"/>
    <w:rsid w:val="007B01A7"/>
    <w:rsid w:val="007B0861"/>
    <w:rsid w:val="007B095A"/>
    <w:rsid w:val="007B0CE9"/>
    <w:rsid w:val="007B0FD8"/>
    <w:rsid w:val="007B182E"/>
    <w:rsid w:val="007B1A34"/>
    <w:rsid w:val="007B1C7B"/>
    <w:rsid w:val="007B1CD2"/>
    <w:rsid w:val="007B2DB6"/>
    <w:rsid w:val="007B2E2F"/>
    <w:rsid w:val="007B3890"/>
    <w:rsid w:val="007B3E15"/>
    <w:rsid w:val="007B4388"/>
    <w:rsid w:val="007B4502"/>
    <w:rsid w:val="007B47FE"/>
    <w:rsid w:val="007B4E86"/>
    <w:rsid w:val="007B53CC"/>
    <w:rsid w:val="007B56B7"/>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343C"/>
    <w:rsid w:val="007C3A96"/>
    <w:rsid w:val="007C3E7D"/>
    <w:rsid w:val="007C4012"/>
    <w:rsid w:val="007C40C8"/>
    <w:rsid w:val="007C4167"/>
    <w:rsid w:val="007C477B"/>
    <w:rsid w:val="007C5114"/>
    <w:rsid w:val="007C528F"/>
    <w:rsid w:val="007C5875"/>
    <w:rsid w:val="007C5A37"/>
    <w:rsid w:val="007C5F82"/>
    <w:rsid w:val="007C6837"/>
    <w:rsid w:val="007C6C83"/>
    <w:rsid w:val="007C6F5F"/>
    <w:rsid w:val="007C7153"/>
    <w:rsid w:val="007C7291"/>
    <w:rsid w:val="007C7303"/>
    <w:rsid w:val="007C7B56"/>
    <w:rsid w:val="007C7E5C"/>
    <w:rsid w:val="007D01E9"/>
    <w:rsid w:val="007D11F8"/>
    <w:rsid w:val="007D1F4F"/>
    <w:rsid w:val="007D200B"/>
    <w:rsid w:val="007D21BB"/>
    <w:rsid w:val="007D2245"/>
    <w:rsid w:val="007D2AFD"/>
    <w:rsid w:val="007D3156"/>
    <w:rsid w:val="007D31B5"/>
    <w:rsid w:val="007D32C3"/>
    <w:rsid w:val="007D334C"/>
    <w:rsid w:val="007D3670"/>
    <w:rsid w:val="007D3851"/>
    <w:rsid w:val="007D3C8E"/>
    <w:rsid w:val="007D3CF8"/>
    <w:rsid w:val="007D3FE8"/>
    <w:rsid w:val="007D4388"/>
    <w:rsid w:val="007D46BA"/>
    <w:rsid w:val="007D4B6B"/>
    <w:rsid w:val="007D4DB7"/>
    <w:rsid w:val="007D54CE"/>
    <w:rsid w:val="007D54E0"/>
    <w:rsid w:val="007D5758"/>
    <w:rsid w:val="007D6112"/>
    <w:rsid w:val="007D6384"/>
    <w:rsid w:val="007D6DBA"/>
    <w:rsid w:val="007D70B2"/>
    <w:rsid w:val="007D7490"/>
    <w:rsid w:val="007D78ED"/>
    <w:rsid w:val="007D7D88"/>
    <w:rsid w:val="007E0829"/>
    <w:rsid w:val="007E0C0C"/>
    <w:rsid w:val="007E0FB3"/>
    <w:rsid w:val="007E114A"/>
    <w:rsid w:val="007E123F"/>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EA4"/>
    <w:rsid w:val="007E4EA9"/>
    <w:rsid w:val="007E50BF"/>
    <w:rsid w:val="007E5746"/>
    <w:rsid w:val="007E575D"/>
    <w:rsid w:val="007E5B3F"/>
    <w:rsid w:val="007E5E9D"/>
    <w:rsid w:val="007E6535"/>
    <w:rsid w:val="007E6751"/>
    <w:rsid w:val="007E7CAD"/>
    <w:rsid w:val="007F03CC"/>
    <w:rsid w:val="007F079C"/>
    <w:rsid w:val="007F0D13"/>
    <w:rsid w:val="007F1B18"/>
    <w:rsid w:val="007F2833"/>
    <w:rsid w:val="007F2A38"/>
    <w:rsid w:val="007F2E0D"/>
    <w:rsid w:val="007F35F9"/>
    <w:rsid w:val="007F39E7"/>
    <w:rsid w:val="007F3B55"/>
    <w:rsid w:val="007F3D97"/>
    <w:rsid w:val="007F3E40"/>
    <w:rsid w:val="007F41ED"/>
    <w:rsid w:val="007F421C"/>
    <w:rsid w:val="007F446A"/>
    <w:rsid w:val="007F558F"/>
    <w:rsid w:val="007F59EF"/>
    <w:rsid w:val="007F5A93"/>
    <w:rsid w:val="007F5BA7"/>
    <w:rsid w:val="007F5F6A"/>
    <w:rsid w:val="007F6680"/>
    <w:rsid w:val="007F751A"/>
    <w:rsid w:val="007F7720"/>
    <w:rsid w:val="007F79DB"/>
    <w:rsid w:val="007F7BC1"/>
    <w:rsid w:val="007F7FB0"/>
    <w:rsid w:val="008002D6"/>
    <w:rsid w:val="00800BEB"/>
    <w:rsid w:val="00800C24"/>
    <w:rsid w:val="008013AC"/>
    <w:rsid w:val="00801755"/>
    <w:rsid w:val="008027BC"/>
    <w:rsid w:val="00802A61"/>
    <w:rsid w:val="00802B44"/>
    <w:rsid w:val="00802B4E"/>
    <w:rsid w:val="00802E84"/>
    <w:rsid w:val="00803148"/>
    <w:rsid w:val="008034DE"/>
    <w:rsid w:val="00803A32"/>
    <w:rsid w:val="00803AFD"/>
    <w:rsid w:val="008047E8"/>
    <w:rsid w:val="00804B60"/>
    <w:rsid w:val="00804C53"/>
    <w:rsid w:val="00804CE4"/>
    <w:rsid w:val="0080541B"/>
    <w:rsid w:val="00805B9F"/>
    <w:rsid w:val="00806391"/>
    <w:rsid w:val="008070D6"/>
    <w:rsid w:val="00807990"/>
    <w:rsid w:val="00807A73"/>
    <w:rsid w:val="008101A4"/>
    <w:rsid w:val="00810490"/>
    <w:rsid w:val="00810897"/>
    <w:rsid w:val="00810FA9"/>
    <w:rsid w:val="008110B0"/>
    <w:rsid w:val="0081123D"/>
    <w:rsid w:val="00811879"/>
    <w:rsid w:val="00811D64"/>
    <w:rsid w:val="00812302"/>
    <w:rsid w:val="00813091"/>
    <w:rsid w:val="00813347"/>
    <w:rsid w:val="00813674"/>
    <w:rsid w:val="00813815"/>
    <w:rsid w:val="00813E42"/>
    <w:rsid w:val="00814AE6"/>
    <w:rsid w:val="00815102"/>
    <w:rsid w:val="008153FE"/>
    <w:rsid w:val="0081543B"/>
    <w:rsid w:val="00815E09"/>
    <w:rsid w:val="0081613F"/>
    <w:rsid w:val="008161E8"/>
    <w:rsid w:val="00816520"/>
    <w:rsid w:val="0081672A"/>
    <w:rsid w:val="00816C00"/>
    <w:rsid w:val="0081709A"/>
    <w:rsid w:val="00817939"/>
    <w:rsid w:val="00817A02"/>
    <w:rsid w:val="00820C98"/>
    <w:rsid w:val="00821184"/>
    <w:rsid w:val="00821704"/>
    <w:rsid w:val="008218A2"/>
    <w:rsid w:val="00821909"/>
    <w:rsid w:val="00821EEA"/>
    <w:rsid w:val="0082209D"/>
    <w:rsid w:val="00822B14"/>
    <w:rsid w:val="00822B66"/>
    <w:rsid w:val="00823990"/>
    <w:rsid w:val="0082480D"/>
    <w:rsid w:val="00824D6E"/>
    <w:rsid w:val="008254B2"/>
    <w:rsid w:val="00825907"/>
    <w:rsid w:val="0082596C"/>
    <w:rsid w:val="0082660B"/>
    <w:rsid w:val="0082682D"/>
    <w:rsid w:val="008270A4"/>
    <w:rsid w:val="0082747F"/>
    <w:rsid w:val="00827D47"/>
    <w:rsid w:val="00827FCB"/>
    <w:rsid w:val="00830545"/>
    <w:rsid w:val="00830653"/>
    <w:rsid w:val="00830AD3"/>
    <w:rsid w:val="00830CF2"/>
    <w:rsid w:val="00830E1D"/>
    <w:rsid w:val="008312F5"/>
    <w:rsid w:val="00831485"/>
    <w:rsid w:val="00831764"/>
    <w:rsid w:val="00831C64"/>
    <w:rsid w:val="00831C7D"/>
    <w:rsid w:val="0083238E"/>
    <w:rsid w:val="008323E3"/>
    <w:rsid w:val="008323E6"/>
    <w:rsid w:val="00833068"/>
    <w:rsid w:val="00833769"/>
    <w:rsid w:val="0083396B"/>
    <w:rsid w:val="0083448D"/>
    <w:rsid w:val="0083455A"/>
    <w:rsid w:val="0083495E"/>
    <w:rsid w:val="008355BC"/>
    <w:rsid w:val="008357DB"/>
    <w:rsid w:val="00835980"/>
    <w:rsid w:val="00835F5B"/>
    <w:rsid w:val="0083642D"/>
    <w:rsid w:val="008367E5"/>
    <w:rsid w:val="00837817"/>
    <w:rsid w:val="008379E7"/>
    <w:rsid w:val="00837F8E"/>
    <w:rsid w:val="00840073"/>
    <w:rsid w:val="00840CD2"/>
    <w:rsid w:val="00841570"/>
    <w:rsid w:val="008416DD"/>
    <w:rsid w:val="00841D4D"/>
    <w:rsid w:val="00841E22"/>
    <w:rsid w:val="008422EA"/>
    <w:rsid w:val="0084247A"/>
    <w:rsid w:val="00843254"/>
    <w:rsid w:val="008432F4"/>
    <w:rsid w:val="008438CD"/>
    <w:rsid w:val="00843982"/>
    <w:rsid w:val="0084402F"/>
    <w:rsid w:val="00844158"/>
    <w:rsid w:val="00844D2F"/>
    <w:rsid w:val="00844D5C"/>
    <w:rsid w:val="00844DA5"/>
    <w:rsid w:val="00844FB7"/>
    <w:rsid w:val="0084510C"/>
    <w:rsid w:val="00845999"/>
    <w:rsid w:val="00845BA7"/>
    <w:rsid w:val="00847D7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C74"/>
    <w:rsid w:val="00854E01"/>
    <w:rsid w:val="00855132"/>
    <w:rsid w:val="00855450"/>
    <w:rsid w:val="00855D08"/>
    <w:rsid w:val="00855FCD"/>
    <w:rsid w:val="008565D5"/>
    <w:rsid w:val="00856878"/>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804"/>
    <w:rsid w:val="0086313F"/>
    <w:rsid w:val="00863E31"/>
    <w:rsid w:val="0086427E"/>
    <w:rsid w:val="00864576"/>
    <w:rsid w:val="008649E5"/>
    <w:rsid w:val="00864CAF"/>
    <w:rsid w:val="00864DA6"/>
    <w:rsid w:val="00865064"/>
    <w:rsid w:val="0086535B"/>
    <w:rsid w:val="0086613C"/>
    <w:rsid w:val="00866146"/>
    <w:rsid w:val="00866835"/>
    <w:rsid w:val="00866C06"/>
    <w:rsid w:val="00866D49"/>
    <w:rsid w:val="00866E0A"/>
    <w:rsid w:val="00867148"/>
    <w:rsid w:val="00867272"/>
    <w:rsid w:val="008673D5"/>
    <w:rsid w:val="008675A6"/>
    <w:rsid w:val="008676B0"/>
    <w:rsid w:val="0086778F"/>
    <w:rsid w:val="00867BF5"/>
    <w:rsid w:val="00867F72"/>
    <w:rsid w:val="008709AF"/>
    <w:rsid w:val="00870D3C"/>
    <w:rsid w:val="00871151"/>
    <w:rsid w:val="00871938"/>
    <w:rsid w:val="008721B2"/>
    <w:rsid w:val="00872C15"/>
    <w:rsid w:val="00872E52"/>
    <w:rsid w:val="00873E03"/>
    <w:rsid w:val="0087454C"/>
    <w:rsid w:val="008754E5"/>
    <w:rsid w:val="00875649"/>
    <w:rsid w:val="008764E4"/>
    <w:rsid w:val="008764F5"/>
    <w:rsid w:val="00877FCE"/>
    <w:rsid w:val="00880089"/>
    <w:rsid w:val="00880389"/>
    <w:rsid w:val="00881281"/>
    <w:rsid w:val="00881650"/>
    <w:rsid w:val="008818BC"/>
    <w:rsid w:val="00881944"/>
    <w:rsid w:val="00881983"/>
    <w:rsid w:val="00881B5E"/>
    <w:rsid w:val="008820AA"/>
    <w:rsid w:val="008822BC"/>
    <w:rsid w:val="008824D7"/>
    <w:rsid w:val="0088250E"/>
    <w:rsid w:val="008827B0"/>
    <w:rsid w:val="00882CE0"/>
    <w:rsid w:val="00883415"/>
    <w:rsid w:val="00883F44"/>
    <w:rsid w:val="008841F3"/>
    <w:rsid w:val="00884CC5"/>
    <w:rsid w:val="00884CD3"/>
    <w:rsid w:val="00885125"/>
    <w:rsid w:val="00885248"/>
    <w:rsid w:val="0088535C"/>
    <w:rsid w:val="0088558D"/>
    <w:rsid w:val="008859AB"/>
    <w:rsid w:val="00885F6D"/>
    <w:rsid w:val="00886C11"/>
    <w:rsid w:val="008878CE"/>
    <w:rsid w:val="00890136"/>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133B"/>
    <w:rsid w:val="008A1CDF"/>
    <w:rsid w:val="008A1F06"/>
    <w:rsid w:val="008A21A1"/>
    <w:rsid w:val="008A226A"/>
    <w:rsid w:val="008A2349"/>
    <w:rsid w:val="008A24FE"/>
    <w:rsid w:val="008A2530"/>
    <w:rsid w:val="008A2584"/>
    <w:rsid w:val="008A2E9B"/>
    <w:rsid w:val="008A3030"/>
    <w:rsid w:val="008A3374"/>
    <w:rsid w:val="008A36D9"/>
    <w:rsid w:val="008A3BB4"/>
    <w:rsid w:val="008A3F18"/>
    <w:rsid w:val="008A3F6A"/>
    <w:rsid w:val="008A3FB6"/>
    <w:rsid w:val="008A429E"/>
    <w:rsid w:val="008A4882"/>
    <w:rsid w:val="008A512B"/>
    <w:rsid w:val="008A51BB"/>
    <w:rsid w:val="008A532E"/>
    <w:rsid w:val="008A578B"/>
    <w:rsid w:val="008A5D33"/>
    <w:rsid w:val="008A72B9"/>
    <w:rsid w:val="008A73C3"/>
    <w:rsid w:val="008A7769"/>
    <w:rsid w:val="008A7E2D"/>
    <w:rsid w:val="008B0EDA"/>
    <w:rsid w:val="008B0F24"/>
    <w:rsid w:val="008B14CE"/>
    <w:rsid w:val="008B2188"/>
    <w:rsid w:val="008B2813"/>
    <w:rsid w:val="008B2C34"/>
    <w:rsid w:val="008B3043"/>
    <w:rsid w:val="008B32BE"/>
    <w:rsid w:val="008B348A"/>
    <w:rsid w:val="008B35C6"/>
    <w:rsid w:val="008B3774"/>
    <w:rsid w:val="008B3BA2"/>
    <w:rsid w:val="008B3DEF"/>
    <w:rsid w:val="008B4B76"/>
    <w:rsid w:val="008B4C4F"/>
    <w:rsid w:val="008B536E"/>
    <w:rsid w:val="008B5BB5"/>
    <w:rsid w:val="008B66EA"/>
    <w:rsid w:val="008B69C5"/>
    <w:rsid w:val="008B700E"/>
    <w:rsid w:val="008B71AB"/>
    <w:rsid w:val="008B7B0B"/>
    <w:rsid w:val="008B7FA6"/>
    <w:rsid w:val="008C0149"/>
    <w:rsid w:val="008C086D"/>
    <w:rsid w:val="008C1302"/>
    <w:rsid w:val="008C14A3"/>
    <w:rsid w:val="008C1A74"/>
    <w:rsid w:val="008C29CC"/>
    <w:rsid w:val="008C2BC2"/>
    <w:rsid w:val="008C30C2"/>
    <w:rsid w:val="008C3356"/>
    <w:rsid w:val="008C355F"/>
    <w:rsid w:val="008C35BC"/>
    <w:rsid w:val="008C3BFF"/>
    <w:rsid w:val="008C41AA"/>
    <w:rsid w:val="008C4381"/>
    <w:rsid w:val="008C48AB"/>
    <w:rsid w:val="008C4DAA"/>
    <w:rsid w:val="008C5E41"/>
    <w:rsid w:val="008C607A"/>
    <w:rsid w:val="008C6256"/>
    <w:rsid w:val="008C668E"/>
    <w:rsid w:val="008C6BA9"/>
    <w:rsid w:val="008C76C2"/>
    <w:rsid w:val="008D0011"/>
    <w:rsid w:val="008D0246"/>
    <w:rsid w:val="008D0C3C"/>
    <w:rsid w:val="008D0F03"/>
    <w:rsid w:val="008D11CB"/>
    <w:rsid w:val="008D195D"/>
    <w:rsid w:val="008D1A7E"/>
    <w:rsid w:val="008D241E"/>
    <w:rsid w:val="008D288D"/>
    <w:rsid w:val="008D33A8"/>
    <w:rsid w:val="008D3691"/>
    <w:rsid w:val="008D3A06"/>
    <w:rsid w:val="008D4BC3"/>
    <w:rsid w:val="008D5BD1"/>
    <w:rsid w:val="008D5EAA"/>
    <w:rsid w:val="008D66B5"/>
    <w:rsid w:val="008D7332"/>
    <w:rsid w:val="008D7908"/>
    <w:rsid w:val="008D7D63"/>
    <w:rsid w:val="008E06EA"/>
    <w:rsid w:val="008E0BE3"/>
    <w:rsid w:val="008E0FB5"/>
    <w:rsid w:val="008E1078"/>
    <w:rsid w:val="008E1689"/>
    <w:rsid w:val="008E27E8"/>
    <w:rsid w:val="008E31F2"/>
    <w:rsid w:val="008E34FF"/>
    <w:rsid w:val="008E3512"/>
    <w:rsid w:val="008E35F8"/>
    <w:rsid w:val="008E3B1D"/>
    <w:rsid w:val="008E409D"/>
    <w:rsid w:val="008E45B3"/>
    <w:rsid w:val="008E47FC"/>
    <w:rsid w:val="008E4A15"/>
    <w:rsid w:val="008E4C58"/>
    <w:rsid w:val="008E51A7"/>
    <w:rsid w:val="008E5BA3"/>
    <w:rsid w:val="008E6928"/>
    <w:rsid w:val="008E6BA8"/>
    <w:rsid w:val="008E6F40"/>
    <w:rsid w:val="008E7058"/>
    <w:rsid w:val="008E76F1"/>
    <w:rsid w:val="008E7F75"/>
    <w:rsid w:val="008F0704"/>
    <w:rsid w:val="008F1628"/>
    <w:rsid w:val="008F17E1"/>
    <w:rsid w:val="008F1AC8"/>
    <w:rsid w:val="008F2539"/>
    <w:rsid w:val="008F29B3"/>
    <w:rsid w:val="008F2D97"/>
    <w:rsid w:val="008F36A8"/>
    <w:rsid w:val="008F381B"/>
    <w:rsid w:val="008F3A3A"/>
    <w:rsid w:val="008F3B41"/>
    <w:rsid w:val="008F4713"/>
    <w:rsid w:val="008F4A06"/>
    <w:rsid w:val="008F4CDF"/>
    <w:rsid w:val="008F4EAE"/>
    <w:rsid w:val="008F50F6"/>
    <w:rsid w:val="008F5946"/>
    <w:rsid w:val="008F64B7"/>
    <w:rsid w:val="008F67CA"/>
    <w:rsid w:val="008F6C1C"/>
    <w:rsid w:val="008F745D"/>
    <w:rsid w:val="00900090"/>
    <w:rsid w:val="00900779"/>
    <w:rsid w:val="00900E56"/>
    <w:rsid w:val="00900FB4"/>
    <w:rsid w:val="00901797"/>
    <w:rsid w:val="00901BC6"/>
    <w:rsid w:val="00901D04"/>
    <w:rsid w:val="009020F2"/>
    <w:rsid w:val="00902167"/>
    <w:rsid w:val="009022F1"/>
    <w:rsid w:val="009023BF"/>
    <w:rsid w:val="009024AB"/>
    <w:rsid w:val="00902A6B"/>
    <w:rsid w:val="0090493C"/>
    <w:rsid w:val="009049E8"/>
    <w:rsid w:val="00904C28"/>
    <w:rsid w:val="0090510B"/>
    <w:rsid w:val="009052E3"/>
    <w:rsid w:val="009053EE"/>
    <w:rsid w:val="00905443"/>
    <w:rsid w:val="00905709"/>
    <w:rsid w:val="00905953"/>
    <w:rsid w:val="00905CD2"/>
    <w:rsid w:val="00906FA8"/>
    <w:rsid w:val="00907583"/>
    <w:rsid w:val="00907A15"/>
    <w:rsid w:val="00907A1A"/>
    <w:rsid w:val="00910067"/>
    <w:rsid w:val="00910F4B"/>
    <w:rsid w:val="00911081"/>
    <w:rsid w:val="009110AF"/>
    <w:rsid w:val="00911BF9"/>
    <w:rsid w:val="00911CBE"/>
    <w:rsid w:val="00912318"/>
    <w:rsid w:val="0091286A"/>
    <w:rsid w:val="00912954"/>
    <w:rsid w:val="00912A47"/>
    <w:rsid w:val="00912A69"/>
    <w:rsid w:val="00913810"/>
    <w:rsid w:val="00913BD9"/>
    <w:rsid w:val="00913BFC"/>
    <w:rsid w:val="00914853"/>
    <w:rsid w:val="00914860"/>
    <w:rsid w:val="00914C89"/>
    <w:rsid w:val="00914E60"/>
    <w:rsid w:val="00914F31"/>
    <w:rsid w:val="009157AD"/>
    <w:rsid w:val="00915AD6"/>
    <w:rsid w:val="00915D57"/>
    <w:rsid w:val="00916561"/>
    <w:rsid w:val="00916842"/>
    <w:rsid w:val="00916AC8"/>
    <w:rsid w:val="00916D2F"/>
    <w:rsid w:val="00916EE0"/>
    <w:rsid w:val="0091749C"/>
    <w:rsid w:val="00917545"/>
    <w:rsid w:val="00917B6F"/>
    <w:rsid w:val="00920035"/>
    <w:rsid w:val="009200A0"/>
    <w:rsid w:val="009203B8"/>
    <w:rsid w:val="00920CE7"/>
    <w:rsid w:val="00921854"/>
    <w:rsid w:val="00921B7B"/>
    <w:rsid w:val="00921EB4"/>
    <w:rsid w:val="00922848"/>
    <w:rsid w:val="00922D9D"/>
    <w:rsid w:val="00922DAC"/>
    <w:rsid w:val="0092304B"/>
    <w:rsid w:val="00923105"/>
    <w:rsid w:val="00923377"/>
    <w:rsid w:val="009234DB"/>
    <w:rsid w:val="0092369E"/>
    <w:rsid w:val="00923B17"/>
    <w:rsid w:val="00923D55"/>
    <w:rsid w:val="00923D69"/>
    <w:rsid w:val="009240D5"/>
    <w:rsid w:val="009249FA"/>
    <w:rsid w:val="00924BE4"/>
    <w:rsid w:val="0092566C"/>
    <w:rsid w:val="00925BFF"/>
    <w:rsid w:val="00925CCD"/>
    <w:rsid w:val="00925E14"/>
    <w:rsid w:val="00925F4B"/>
    <w:rsid w:val="00926026"/>
    <w:rsid w:val="00926330"/>
    <w:rsid w:val="00926514"/>
    <w:rsid w:val="009270C2"/>
    <w:rsid w:val="00927AE5"/>
    <w:rsid w:val="00927D0E"/>
    <w:rsid w:val="00927E8A"/>
    <w:rsid w:val="00927ECF"/>
    <w:rsid w:val="00930118"/>
    <w:rsid w:val="0093042C"/>
    <w:rsid w:val="009311B3"/>
    <w:rsid w:val="00931705"/>
    <w:rsid w:val="009322E2"/>
    <w:rsid w:val="0093264A"/>
    <w:rsid w:val="00932B7D"/>
    <w:rsid w:val="00932BC7"/>
    <w:rsid w:val="00932D63"/>
    <w:rsid w:val="00933366"/>
    <w:rsid w:val="00933440"/>
    <w:rsid w:val="009346B6"/>
    <w:rsid w:val="00934B18"/>
    <w:rsid w:val="00934CC8"/>
    <w:rsid w:val="00934FCA"/>
    <w:rsid w:val="009357CA"/>
    <w:rsid w:val="00935E3D"/>
    <w:rsid w:val="0093667E"/>
    <w:rsid w:val="009367D1"/>
    <w:rsid w:val="00936926"/>
    <w:rsid w:val="0093797D"/>
    <w:rsid w:val="0093798E"/>
    <w:rsid w:val="00937C24"/>
    <w:rsid w:val="00937E3B"/>
    <w:rsid w:val="00940353"/>
    <w:rsid w:val="009404E4"/>
    <w:rsid w:val="00940ACE"/>
    <w:rsid w:val="0094125F"/>
    <w:rsid w:val="00941285"/>
    <w:rsid w:val="00941310"/>
    <w:rsid w:val="00941642"/>
    <w:rsid w:val="009419E5"/>
    <w:rsid w:val="0094229B"/>
    <w:rsid w:val="009425A0"/>
    <w:rsid w:val="009429EA"/>
    <w:rsid w:val="00942B68"/>
    <w:rsid w:val="00942D69"/>
    <w:rsid w:val="00943998"/>
    <w:rsid w:val="009439D2"/>
    <w:rsid w:val="00943B72"/>
    <w:rsid w:val="00943CE8"/>
    <w:rsid w:val="00944099"/>
    <w:rsid w:val="009446EA"/>
    <w:rsid w:val="00944A7F"/>
    <w:rsid w:val="009458E1"/>
    <w:rsid w:val="00945A41"/>
    <w:rsid w:val="009478BC"/>
    <w:rsid w:val="00947AA0"/>
    <w:rsid w:val="00947CC3"/>
    <w:rsid w:val="009506C9"/>
    <w:rsid w:val="009509B7"/>
    <w:rsid w:val="00950AE0"/>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31B"/>
    <w:rsid w:val="00954069"/>
    <w:rsid w:val="009545A3"/>
    <w:rsid w:val="009546CC"/>
    <w:rsid w:val="00954AC8"/>
    <w:rsid w:val="00954B72"/>
    <w:rsid w:val="00954C45"/>
    <w:rsid w:val="00955A2A"/>
    <w:rsid w:val="0095610C"/>
    <w:rsid w:val="009561FB"/>
    <w:rsid w:val="00956209"/>
    <w:rsid w:val="009563D1"/>
    <w:rsid w:val="00956DEF"/>
    <w:rsid w:val="00956ED7"/>
    <w:rsid w:val="00957181"/>
    <w:rsid w:val="0095733F"/>
    <w:rsid w:val="00957661"/>
    <w:rsid w:val="00957748"/>
    <w:rsid w:val="00957D2D"/>
    <w:rsid w:val="0096001B"/>
    <w:rsid w:val="0096042B"/>
    <w:rsid w:val="00961519"/>
    <w:rsid w:val="009617C7"/>
    <w:rsid w:val="00962A80"/>
    <w:rsid w:val="00962CF8"/>
    <w:rsid w:val="009630A3"/>
    <w:rsid w:val="00963110"/>
    <w:rsid w:val="009633D7"/>
    <w:rsid w:val="009636EC"/>
    <w:rsid w:val="00963ADF"/>
    <w:rsid w:val="00963B50"/>
    <w:rsid w:val="0096403A"/>
    <w:rsid w:val="00964605"/>
    <w:rsid w:val="009646A3"/>
    <w:rsid w:val="009648B7"/>
    <w:rsid w:val="00964C23"/>
    <w:rsid w:val="00964FBE"/>
    <w:rsid w:val="0096512B"/>
    <w:rsid w:val="00965488"/>
    <w:rsid w:val="009656CF"/>
    <w:rsid w:val="00965C90"/>
    <w:rsid w:val="00965CFE"/>
    <w:rsid w:val="00965E9C"/>
    <w:rsid w:val="00966407"/>
    <w:rsid w:val="009669B4"/>
    <w:rsid w:val="009671B7"/>
    <w:rsid w:val="009676B4"/>
    <w:rsid w:val="0096777F"/>
    <w:rsid w:val="00970205"/>
    <w:rsid w:val="009704D7"/>
    <w:rsid w:val="009705A8"/>
    <w:rsid w:val="00970670"/>
    <w:rsid w:val="00971C74"/>
    <w:rsid w:val="00971CB4"/>
    <w:rsid w:val="0097264A"/>
    <w:rsid w:val="009729CD"/>
    <w:rsid w:val="00972D7B"/>
    <w:rsid w:val="00972F28"/>
    <w:rsid w:val="00973CFD"/>
    <w:rsid w:val="0097415A"/>
    <w:rsid w:val="009743B7"/>
    <w:rsid w:val="00974A65"/>
    <w:rsid w:val="00974C3D"/>
    <w:rsid w:val="00974CA1"/>
    <w:rsid w:val="00974E62"/>
    <w:rsid w:val="0097560F"/>
    <w:rsid w:val="0097581F"/>
    <w:rsid w:val="00975E88"/>
    <w:rsid w:val="009762B1"/>
    <w:rsid w:val="009768C7"/>
    <w:rsid w:val="0097785F"/>
    <w:rsid w:val="00977A4E"/>
    <w:rsid w:val="00977D3C"/>
    <w:rsid w:val="00977FC1"/>
    <w:rsid w:val="00980320"/>
    <w:rsid w:val="0098051C"/>
    <w:rsid w:val="00980ECC"/>
    <w:rsid w:val="00981A9D"/>
    <w:rsid w:val="00981B71"/>
    <w:rsid w:val="00981F4C"/>
    <w:rsid w:val="0098230E"/>
    <w:rsid w:val="00982424"/>
    <w:rsid w:val="009826B6"/>
    <w:rsid w:val="009827E2"/>
    <w:rsid w:val="009828F1"/>
    <w:rsid w:val="00982971"/>
    <w:rsid w:val="009839C5"/>
    <w:rsid w:val="00983A1F"/>
    <w:rsid w:val="00983B35"/>
    <w:rsid w:val="00984149"/>
    <w:rsid w:val="009846CC"/>
    <w:rsid w:val="00984BE7"/>
    <w:rsid w:val="00984BEC"/>
    <w:rsid w:val="00984EE0"/>
    <w:rsid w:val="009851BB"/>
    <w:rsid w:val="0098666D"/>
    <w:rsid w:val="00987191"/>
    <w:rsid w:val="00987488"/>
    <w:rsid w:val="009879DC"/>
    <w:rsid w:val="00987B43"/>
    <w:rsid w:val="00987BED"/>
    <w:rsid w:val="009904BE"/>
    <w:rsid w:val="0099050E"/>
    <w:rsid w:val="0099062F"/>
    <w:rsid w:val="00990853"/>
    <w:rsid w:val="009912A0"/>
    <w:rsid w:val="009919C2"/>
    <w:rsid w:val="00992018"/>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DC1"/>
    <w:rsid w:val="00994F21"/>
    <w:rsid w:val="009955B5"/>
    <w:rsid w:val="009955B8"/>
    <w:rsid w:val="00995B91"/>
    <w:rsid w:val="0099663C"/>
    <w:rsid w:val="009967CF"/>
    <w:rsid w:val="00996E3C"/>
    <w:rsid w:val="009A09A0"/>
    <w:rsid w:val="009A09A9"/>
    <w:rsid w:val="009A0C21"/>
    <w:rsid w:val="009A10A4"/>
    <w:rsid w:val="009A1421"/>
    <w:rsid w:val="009A1BC0"/>
    <w:rsid w:val="009A1C00"/>
    <w:rsid w:val="009A1E90"/>
    <w:rsid w:val="009A2315"/>
    <w:rsid w:val="009A2A4E"/>
    <w:rsid w:val="009A2A98"/>
    <w:rsid w:val="009A2B60"/>
    <w:rsid w:val="009A31C1"/>
    <w:rsid w:val="009A3665"/>
    <w:rsid w:val="009A3D06"/>
    <w:rsid w:val="009A43B6"/>
    <w:rsid w:val="009A4555"/>
    <w:rsid w:val="009A48BF"/>
    <w:rsid w:val="009A4C5C"/>
    <w:rsid w:val="009A4EB1"/>
    <w:rsid w:val="009A53E6"/>
    <w:rsid w:val="009A62E9"/>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7AE"/>
    <w:rsid w:val="009B387B"/>
    <w:rsid w:val="009B3AA3"/>
    <w:rsid w:val="009B3E3A"/>
    <w:rsid w:val="009B3E8D"/>
    <w:rsid w:val="009B40F3"/>
    <w:rsid w:val="009B4ADC"/>
    <w:rsid w:val="009B4EA3"/>
    <w:rsid w:val="009B5615"/>
    <w:rsid w:val="009B568E"/>
    <w:rsid w:val="009B571C"/>
    <w:rsid w:val="009B5D55"/>
    <w:rsid w:val="009B5E43"/>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21D1"/>
    <w:rsid w:val="009C254B"/>
    <w:rsid w:val="009C2926"/>
    <w:rsid w:val="009C2F66"/>
    <w:rsid w:val="009C2FB3"/>
    <w:rsid w:val="009C363C"/>
    <w:rsid w:val="009C389F"/>
    <w:rsid w:val="009C3EC5"/>
    <w:rsid w:val="009C3F56"/>
    <w:rsid w:val="009C45F6"/>
    <w:rsid w:val="009C4CF0"/>
    <w:rsid w:val="009C4DB1"/>
    <w:rsid w:val="009C5342"/>
    <w:rsid w:val="009C5F6C"/>
    <w:rsid w:val="009C5F86"/>
    <w:rsid w:val="009C6170"/>
    <w:rsid w:val="009C623A"/>
    <w:rsid w:val="009C635A"/>
    <w:rsid w:val="009C66AB"/>
    <w:rsid w:val="009C6965"/>
    <w:rsid w:val="009C6E50"/>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E1A"/>
    <w:rsid w:val="009D62E2"/>
    <w:rsid w:val="009D6905"/>
    <w:rsid w:val="009D6B6D"/>
    <w:rsid w:val="009D6D7A"/>
    <w:rsid w:val="009D6D9C"/>
    <w:rsid w:val="009D750D"/>
    <w:rsid w:val="009D77B6"/>
    <w:rsid w:val="009D782D"/>
    <w:rsid w:val="009D7A18"/>
    <w:rsid w:val="009E0011"/>
    <w:rsid w:val="009E02D0"/>
    <w:rsid w:val="009E04D9"/>
    <w:rsid w:val="009E068C"/>
    <w:rsid w:val="009E0E80"/>
    <w:rsid w:val="009E15B0"/>
    <w:rsid w:val="009E1BB5"/>
    <w:rsid w:val="009E2052"/>
    <w:rsid w:val="009E219F"/>
    <w:rsid w:val="009E24D1"/>
    <w:rsid w:val="009E260A"/>
    <w:rsid w:val="009E2FE9"/>
    <w:rsid w:val="009E3281"/>
    <w:rsid w:val="009E363F"/>
    <w:rsid w:val="009E389A"/>
    <w:rsid w:val="009E3999"/>
    <w:rsid w:val="009E4803"/>
    <w:rsid w:val="009E496D"/>
    <w:rsid w:val="009E4AFA"/>
    <w:rsid w:val="009E4B71"/>
    <w:rsid w:val="009E4CA3"/>
    <w:rsid w:val="009E4CB9"/>
    <w:rsid w:val="009E4ED7"/>
    <w:rsid w:val="009E5372"/>
    <w:rsid w:val="009E5920"/>
    <w:rsid w:val="009E5C67"/>
    <w:rsid w:val="009E6170"/>
    <w:rsid w:val="009E642C"/>
    <w:rsid w:val="009E6FDD"/>
    <w:rsid w:val="009E7C0A"/>
    <w:rsid w:val="009E7FC1"/>
    <w:rsid w:val="009F0D6F"/>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60E1"/>
    <w:rsid w:val="009F6522"/>
    <w:rsid w:val="009F6D6A"/>
    <w:rsid w:val="009F6D81"/>
    <w:rsid w:val="009F703E"/>
    <w:rsid w:val="009F739C"/>
    <w:rsid w:val="009F747D"/>
    <w:rsid w:val="009F7573"/>
    <w:rsid w:val="00A00CC7"/>
    <w:rsid w:val="00A01A52"/>
    <w:rsid w:val="00A01BE2"/>
    <w:rsid w:val="00A01C55"/>
    <w:rsid w:val="00A02125"/>
    <w:rsid w:val="00A021C0"/>
    <w:rsid w:val="00A02367"/>
    <w:rsid w:val="00A02E6C"/>
    <w:rsid w:val="00A03489"/>
    <w:rsid w:val="00A034EA"/>
    <w:rsid w:val="00A036B3"/>
    <w:rsid w:val="00A038EC"/>
    <w:rsid w:val="00A042F7"/>
    <w:rsid w:val="00A04930"/>
    <w:rsid w:val="00A04BDA"/>
    <w:rsid w:val="00A04CE3"/>
    <w:rsid w:val="00A059F1"/>
    <w:rsid w:val="00A06355"/>
    <w:rsid w:val="00A06416"/>
    <w:rsid w:val="00A069B0"/>
    <w:rsid w:val="00A075D4"/>
    <w:rsid w:val="00A07C78"/>
    <w:rsid w:val="00A07DCF"/>
    <w:rsid w:val="00A07E8C"/>
    <w:rsid w:val="00A07F38"/>
    <w:rsid w:val="00A102B8"/>
    <w:rsid w:val="00A102BA"/>
    <w:rsid w:val="00A1047F"/>
    <w:rsid w:val="00A1128C"/>
    <w:rsid w:val="00A112CF"/>
    <w:rsid w:val="00A11F82"/>
    <w:rsid w:val="00A1200D"/>
    <w:rsid w:val="00A1239E"/>
    <w:rsid w:val="00A125C0"/>
    <w:rsid w:val="00A1263E"/>
    <w:rsid w:val="00A12816"/>
    <w:rsid w:val="00A12A67"/>
    <w:rsid w:val="00A12D3B"/>
    <w:rsid w:val="00A13647"/>
    <w:rsid w:val="00A136A1"/>
    <w:rsid w:val="00A14985"/>
    <w:rsid w:val="00A1601F"/>
    <w:rsid w:val="00A16420"/>
    <w:rsid w:val="00A16705"/>
    <w:rsid w:val="00A167BE"/>
    <w:rsid w:val="00A200F7"/>
    <w:rsid w:val="00A20DB5"/>
    <w:rsid w:val="00A20ED7"/>
    <w:rsid w:val="00A21172"/>
    <w:rsid w:val="00A21BE1"/>
    <w:rsid w:val="00A21CF6"/>
    <w:rsid w:val="00A224C0"/>
    <w:rsid w:val="00A22508"/>
    <w:rsid w:val="00A225A4"/>
    <w:rsid w:val="00A225EC"/>
    <w:rsid w:val="00A22EC2"/>
    <w:rsid w:val="00A22ED6"/>
    <w:rsid w:val="00A2348C"/>
    <w:rsid w:val="00A23EB5"/>
    <w:rsid w:val="00A241E1"/>
    <w:rsid w:val="00A2482D"/>
    <w:rsid w:val="00A249FE"/>
    <w:rsid w:val="00A24F38"/>
    <w:rsid w:val="00A25235"/>
    <w:rsid w:val="00A255CC"/>
    <w:rsid w:val="00A25700"/>
    <w:rsid w:val="00A2589C"/>
    <w:rsid w:val="00A25EE2"/>
    <w:rsid w:val="00A25F07"/>
    <w:rsid w:val="00A26737"/>
    <w:rsid w:val="00A303DE"/>
    <w:rsid w:val="00A30508"/>
    <w:rsid w:val="00A306DC"/>
    <w:rsid w:val="00A309F8"/>
    <w:rsid w:val="00A319EE"/>
    <w:rsid w:val="00A31BFB"/>
    <w:rsid w:val="00A3213B"/>
    <w:rsid w:val="00A324B9"/>
    <w:rsid w:val="00A32540"/>
    <w:rsid w:val="00A326FB"/>
    <w:rsid w:val="00A329ED"/>
    <w:rsid w:val="00A3305A"/>
    <w:rsid w:val="00A331C4"/>
    <w:rsid w:val="00A3389A"/>
    <w:rsid w:val="00A33CAE"/>
    <w:rsid w:val="00A33CB9"/>
    <w:rsid w:val="00A33F92"/>
    <w:rsid w:val="00A3446C"/>
    <w:rsid w:val="00A34D5D"/>
    <w:rsid w:val="00A34E88"/>
    <w:rsid w:val="00A35E61"/>
    <w:rsid w:val="00A361D8"/>
    <w:rsid w:val="00A364A0"/>
    <w:rsid w:val="00A36887"/>
    <w:rsid w:val="00A368CE"/>
    <w:rsid w:val="00A368D6"/>
    <w:rsid w:val="00A36B04"/>
    <w:rsid w:val="00A36DA1"/>
    <w:rsid w:val="00A36EE7"/>
    <w:rsid w:val="00A4057B"/>
    <w:rsid w:val="00A405D4"/>
    <w:rsid w:val="00A40EBD"/>
    <w:rsid w:val="00A4146E"/>
    <w:rsid w:val="00A415E5"/>
    <w:rsid w:val="00A419F7"/>
    <w:rsid w:val="00A41D8F"/>
    <w:rsid w:val="00A41E42"/>
    <w:rsid w:val="00A42094"/>
    <w:rsid w:val="00A421C4"/>
    <w:rsid w:val="00A428A4"/>
    <w:rsid w:val="00A43322"/>
    <w:rsid w:val="00A43440"/>
    <w:rsid w:val="00A43586"/>
    <w:rsid w:val="00A437DB"/>
    <w:rsid w:val="00A43FBA"/>
    <w:rsid w:val="00A44511"/>
    <w:rsid w:val="00A4463B"/>
    <w:rsid w:val="00A45E1E"/>
    <w:rsid w:val="00A462ED"/>
    <w:rsid w:val="00A46988"/>
    <w:rsid w:val="00A46CD6"/>
    <w:rsid w:val="00A46E05"/>
    <w:rsid w:val="00A47618"/>
    <w:rsid w:val="00A47A2B"/>
    <w:rsid w:val="00A47A98"/>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F2B"/>
    <w:rsid w:val="00A56483"/>
    <w:rsid w:val="00A565B7"/>
    <w:rsid w:val="00A56E41"/>
    <w:rsid w:val="00A57440"/>
    <w:rsid w:val="00A57537"/>
    <w:rsid w:val="00A57AB2"/>
    <w:rsid w:val="00A57B06"/>
    <w:rsid w:val="00A57C55"/>
    <w:rsid w:val="00A603E1"/>
    <w:rsid w:val="00A610D0"/>
    <w:rsid w:val="00A6156B"/>
    <w:rsid w:val="00A616AA"/>
    <w:rsid w:val="00A61739"/>
    <w:rsid w:val="00A618DE"/>
    <w:rsid w:val="00A627A8"/>
    <w:rsid w:val="00A629C9"/>
    <w:rsid w:val="00A62BC6"/>
    <w:rsid w:val="00A62CCD"/>
    <w:rsid w:val="00A62DEC"/>
    <w:rsid w:val="00A63820"/>
    <w:rsid w:val="00A6411B"/>
    <w:rsid w:val="00A64AD5"/>
    <w:rsid w:val="00A65882"/>
    <w:rsid w:val="00A65A15"/>
    <w:rsid w:val="00A65A72"/>
    <w:rsid w:val="00A66143"/>
    <w:rsid w:val="00A66398"/>
    <w:rsid w:val="00A669B6"/>
    <w:rsid w:val="00A66F34"/>
    <w:rsid w:val="00A67237"/>
    <w:rsid w:val="00A67AA2"/>
    <w:rsid w:val="00A67C2B"/>
    <w:rsid w:val="00A67E13"/>
    <w:rsid w:val="00A67EC4"/>
    <w:rsid w:val="00A7012E"/>
    <w:rsid w:val="00A701C5"/>
    <w:rsid w:val="00A70426"/>
    <w:rsid w:val="00A704DE"/>
    <w:rsid w:val="00A709FE"/>
    <w:rsid w:val="00A70CBA"/>
    <w:rsid w:val="00A70D71"/>
    <w:rsid w:val="00A70E9A"/>
    <w:rsid w:val="00A70EC5"/>
    <w:rsid w:val="00A7123C"/>
    <w:rsid w:val="00A71562"/>
    <w:rsid w:val="00A71877"/>
    <w:rsid w:val="00A71EC7"/>
    <w:rsid w:val="00A73394"/>
    <w:rsid w:val="00A737CB"/>
    <w:rsid w:val="00A73C20"/>
    <w:rsid w:val="00A7425C"/>
    <w:rsid w:val="00A744C8"/>
    <w:rsid w:val="00A745E4"/>
    <w:rsid w:val="00A74D31"/>
    <w:rsid w:val="00A74DA9"/>
    <w:rsid w:val="00A74F6B"/>
    <w:rsid w:val="00A75B7D"/>
    <w:rsid w:val="00A75BC1"/>
    <w:rsid w:val="00A763AE"/>
    <w:rsid w:val="00A7691C"/>
    <w:rsid w:val="00A76FBF"/>
    <w:rsid w:val="00A771E3"/>
    <w:rsid w:val="00A77820"/>
    <w:rsid w:val="00A77877"/>
    <w:rsid w:val="00A778F6"/>
    <w:rsid w:val="00A77914"/>
    <w:rsid w:val="00A802C1"/>
    <w:rsid w:val="00A809C7"/>
    <w:rsid w:val="00A81A0F"/>
    <w:rsid w:val="00A81FF5"/>
    <w:rsid w:val="00A824F1"/>
    <w:rsid w:val="00A829D5"/>
    <w:rsid w:val="00A82BFD"/>
    <w:rsid w:val="00A82CB0"/>
    <w:rsid w:val="00A8313B"/>
    <w:rsid w:val="00A835F7"/>
    <w:rsid w:val="00A83B9C"/>
    <w:rsid w:val="00A840DF"/>
    <w:rsid w:val="00A8436A"/>
    <w:rsid w:val="00A8481E"/>
    <w:rsid w:val="00A84824"/>
    <w:rsid w:val="00A84834"/>
    <w:rsid w:val="00A84A3C"/>
    <w:rsid w:val="00A8503D"/>
    <w:rsid w:val="00A850FF"/>
    <w:rsid w:val="00A8588D"/>
    <w:rsid w:val="00A85C3A"/>
    <w:rsid w:val="00A865B5"/>
    <w:rsid w:val="00A8782C"/>
    <w:rsid w:val="00A87DBE"/>
    <w:rsid w:val="00A902DD"/>
    <w:rsid w:val="00A90752"/>
    <w:rsid w:val="00A910F5"/>
    <w:rsid w:val="00A91AD6"/>
    <w:rsid w:val="00A91C46"/>
    <w:rsid w:val="00A91E38"/>
    <w:rsid w:val="00A91E8E"/>
    <w:rsid w:val="00A923CF"/>
    <w:rsid w:val="00A9247A"/>
    <w:rsid w:val="00A92CEC"/>
    <w:rsid w:val="00A934E6"/>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F7A"/>
    <w:rsid w:val="00A976E0"/>
    <w:rsid w:val="00A97D8A"/>
    <w:rsid w:val="00AA010E"/>
    <w:rsid w:val="00AA0A75"/>
    <w:rsid w:val="00AA0FDD"/>
    <w:rsid w:val="00AA11AC"/>
    <w:rsid w:val="00AA1403"/>
    <w:rsid w:val="00AA19DF"/>
    <w:rsid w:val="00AA1B09"/>
    <w:rsid w:val="00AA1CC4"/>
    <w:rsid w:val="00AA1ED7"/>
    <w:rsid w:val="00AA20A2"/>
    <w:rsid w:val="00AA33D0"/>
    <w:rsid w:val="00AA3B3B"/>
    <w:rsid w:val="00AA3CB7"/>
    <w:rsid w:val="00AA44FE"/>
    <w:rsid w:val="00AA47FF"/>
    <w:rsid w:val="00AA4DF2"/>
    <w:rsid w:val="00AA5922"/>
    <w:rsid w:val="00AA5B8A"/>
    <w:rsid w:val="00AA5F76"/>
    <w:rsid w:val="00AA5FAC"/>
    <w:rsid w:val="00AA622B"/>
    <w:rsid w:val="00AA6461"/>
    <w:rsid w:val="00AA6683"/>
    <w:rsid w:val="00AA68E6"/>
    <w:rsid w:val="00AA6C53"/>
    <w:rsid w:val="00AA7A38"/>
    <w:rsid w:val="00AA7BC7"/>
    <w:rsid w:val="00AA7C9F"/>
    <w:rsid w:val="00AA7CF6"/>
    <w:rsid w:val="00AB050C"/>
    <w:rsid w:val="00AB06A1"/>
    <w:rsid w:val="00AB0C45"/>
    <w:rsid w:val="00AB0C8C"/>
    <w:rsid w:val="00AB12E6"/>
    <w:rsid w:val="00AB1959"/>
    <w:rsid w:val="00AB2130"/>
    <w:rsid w:val="00AB2B87"/>
    <w:rsid w:val="00AB3030"/>
    <w:rsid w:val="00AB3633"/>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C07A6"/>
    <w:rsid w:val="00AC1C7B"/>
    <w:rsid w:val="00AC2026"/>
    <w:rsid w:val="00AC213F"/>
    <w:rsid w:val="00AC259B"/>
    <w:rsid w:val="00AC28A5"/>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65B6"/>
    <w:rsid w:val="00AC679B"/>
    <w:rsid w:val="00AC6FF7"/>
    <w:rsid w:val="00AC7648"/>
    <w:rsid w:val="00AD03B4"/>
    <w:rsid w:val="00AD06AA"/>
    <w:rsid w:val="00AD0D56"/>
    <w:rsid w:val="00AD0F77"/>
    <w:rsid w:val="00AD0F9A"/>
    <w:rsid w:val="00AD10B7"/>
    <w:rsid w:val="00AD1BF6"/>
    <w:rsid w:val="00AD2256"/>
    <w:rsid w:val="00AD24BC"/>
    <w:rsid w:val="00AD261B"/>
    <w:rsid w:val="00AD30F9"/>
    <w:rsid w:val="00AD3A28"/>
    <w:rsid w:val="00AD43C6"/>
    <w:rsid w:val="00AD45B6"/>
    <w:rsid w:val="00AD499D"/>
    <w:rsid w:val="00AD518B"/>
    <w:rsid w:val="00AD52AA"/>
    <w:rsid w:val="00AD5631"/>
    <w:rsid w:val="00AD5ECF"/>
    <w:rsid w:val="00AD6AB1"/>
    <w:rsid w:val="00AD73E5"/>
    <w:rsid w:val="00AD785D"/>
    <w:rsid w:val="00AD7AB1"/>
    <w:rsid w:val="00AE01E2"/>
    <w:rsid w:val="00AE0DEC"/>
    <w:rsid w:val="00AE18CD"/>
    <w:rsid w:val="00AE1C2D"/>
    <w:rsid w:val="00AE2007"/>
    <w:rsid w:val="00AE21ED"/>
    <w:rsid w:val="00AE2888"/>
    <w:rsid w:val="00AE2986"/>
    <w:rsid w:val="00AE3B6D"/>
    <w:rsid w:val="00AE3D79"/>
    <w:rsid w:val="00AE3E36"/>
    <w:rsid w:val="00AE3EC0"/>
    <w:rsid w:val="00AE40A2"/>
    <w:rsid w:val="00AE4891"/>
    <w:rsid w:val="00AE4A6C"/>
    <w:rsid w:val="00AE5693"/>
    <w:rsid w:val="00AE5828"/>
    <w:rsid w:val="00AE5A55"/>
    <w:rsid w:val="00AE5B0D"/>
    <w:rsid w:val="00AE63C3"/>
    <w:rsid w:val="00AE6B61"/>
    <w:rsid w:val="00AE7025"/>
    <w:rsid w:val="00AE7831"/>
    <w:rsid w:val="00AE79D5"/>
    <w:rsid w:val="00AE7B01"/>
    <w:rsid w:val="00AE7D4C"/>
    <w:rsid w:val="00AF00CB"/>
    <w:rsid w:val="00AF05E8"/>
    <w:rsid w:val="00AF0649"/>
    <w:rsid w:val="00AF0DC6"/>
    <w:rsid w:val="00AF134E"/>
    <w:rsid w:val="00AF185C"/>
    <w:rsid w:val="00AF1A60"/>
    <w:rsid w:val="00AF2439"/>
    <w:rsid w:val="00AF2E63"/>
    <w:rsid w:val="00AF45CE"/>
    <w:rsid w:val="00AF47DF"/>
    <w:rsid w:val="00AF4840"/>
    <w:rsid w:val="00AF53EF"/>
    <w:rsid w:val="00AF5B42"/>
    <w:rsid w:val="00AF5F25"/>
    <w:rsid w:val="00AF62B6"/>
    <w:rsid w:val="00AF67E8"/>
    <w:rsid w:val="00AF6D57"/>
    <w:rsid w:val="00AF78CB"/>
    <w:rsid w:val="00B008E9"/>
    <w:rsid w:val="00B00E31"/>
    <w:rsid w:val="00B00EFC"/>
    <w:rsid w:val="00B010E0"/>
    <w:rsid w:val="00B012AC"/>
    <w:rsid w:val="00B012C3"/>
    <w:rsid w:val="00B015EF"/>
    <w:rsid w:val="00B01A5B"/>
    <w:rsid w:val="00B01B0E"/>
    <w:rsid w:val="00B01C6B"/>
    <w:rsid w:val="00B02121"/>
    <w:rsid w:val="00B02513"/>
    <w:rsid w:val="00B030EC"/>
    <w:rsid w:val="00B03715"/>
    <w:rsid w:val="00B03858"/>
    <w:rsid w:val="00B03BE6"/>
    <w:rsid w:val="00B04245"/>
    <w:rsid w:val="00B04BB9"/>
    <w:rsid w:val="00B04DD7"/>
    <w:rsid w:val="00B057B2"/>
    <w:rsid w:val="00B057DB"/>
    <w:rsid w:val="00B05ABE"/>
    <w:rsid w:val="00B05C5A"/>
    <w:rsid w:val="00B05C78"/>
    <w:rsid w:val="00B061C2"/>
    <w:rsid w:val="00B0644A"/>
    <w:rsid w:val="00B0677A"/>
    <w:rsid w:val="00B06F65"/>
    <w:rsid w:val="00B0780F"/>
    <w:rsid w:val="00B07C2D"/>
    <w:rsid w:val="00B11D71"/>
    <w:rsid w:val="00B11DBB"/>
    <w:rsid w:val="00B1213C"/>
    <w:rsid w:val="00B12C18"/>
    <w:rsid w:val="00B12F85"/>
    <w:rsid w:val="00B1303E"/>
    <w:rsid w:val="00B1330C"/>
    <w:rsid w:val="00B13578"/>
    <w:rsid w:val="00B1360E"/>
    <w:rsid w:val="00B13D78"/>
    <w:rsid w:val="00B13FAA"/>
    <w:rsid w:val="00B14620"/>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9F1"/>
    <w:rsid w:val="00B21496"/>
    <w:rsid w:val="00B218D8"/>
    <w:rsid w:val="00B219DB"/>
    <w:rsid w:val="00B21AE7"/>
    <w:rsid w:val="00B22535"/>
    <w:rsid w:val="00B22D08"/>
    <w:rsid w:val="00B230A4"/>
    <w:rsid w:val="00B23412"/>
    <w:rsid w:val="00B2362B"/>
    <w:rsid w:val="00B242B0"/>
    <w:rsid w:val="00B246CA"/>
    <w:rsid w:val="00B24D05"/>
    <w:rsid w:val="00B2563E"/>
    <w:rsid w:val="00B25D89"/>
    <w:rsid w:val="00B25F75"/>
    <w:rsid w:val="00B26547"/>
    <w:rsid w:val="00B2716A"/>
    <w:rsid w:val="00B27F9B"/>
    <w:rsid w:val="00B3047E"/>
    <w:rsid w:val="00B30CF4"/>
    <w:rsid w:val="00B30EBF"/>
    <w:rsid w:val="00B31401"/>
    <w:rsid w:val="00B31C7F"/>
    <w:rsid w:val="00B32023"/>
    <w:rsid w:val="00B320A6"/>
    <w:rsid w:val="00B32738"/>
    <w:rsid w:val="00B32E88"/>
    <w:rsid w:val="00B32F13"/>
    <w:rsid w:val="00B3319E"/>
    <w:rsid w:val="00B3320C"/>
    <w:rsid w:val="00B33620"/>
    <w:rsid w:val="00B3365B"/>
    <w:rsid w:val="00B337A7"/>
    <w:rsid w:val="00B338A8"/>
    <w:rsid w:val="00B343A5"/>
    <w:rsid w:val="00B35112"/>
    <w:rsid w:val="00B35192"/>
    <w:rsid w:val="00B3532D"/>
    <w:rsid w:val="00B35C6B"/>
    <w:rsid w:val="00B366B2"/>
    <w:rsid w:val="00B37EA8"/>
    <w:rsid w:val="00B401E9"/>
    <w:rsid w:val="00B40210"/>
    <w:rsid w:val="00B40A9C"/>
    <w:rsid w:val="00B41503"/>
    <w:rsid w:val="00B4155C"/>
    <w:rsid w:val="00B4157C"/>
    <w:rsid w:val="00B4160C"/>
    <w:rsid w:val="00B41F0F"/>
    <w:rsid w:val="00B41F34"/>
    <w:rsid w:val="00B42048"/>
    <w:rsid w:val="00B425C9"/>
    <w:rsid w:val="00B42699"/>
    <w:rsid w:val="00B42DE7"/>
    <w:rsid w:val="00B44087"/>
    <w:rsid w:val="00B445F0"/>
    <w:rsid w:val="00B44CB5"/>
    <w:rsid w:val="00B45537"/>
    <w:rsid w:val="00B457E1"/>
    <w:rsid w:val="00B458D4"/>
    <w:rsid w:val="00B45C70"/>
    <w:rsid w:val="00B45E3A"/>
    <w:rsid w:val="00B45EF2"/>
    <w:rsid w:val="00B4612A"/>
    <w:rsid w:val="00B474A8"/>
    <w:rsid w:val="00B4777A"/>
    <w:rsid w:val="00B4777D"/>
    <w:rsid w:val="00B47AAD"/>
    <w:rsid w:val="00B50058"/>
    <w:rsid w:val="00B503B7"/>
    <w:rsid w:val="00B50768"/>
    <w:rsid w:val="00B51792"/>
    <w:rsid w:val="00B51BB0"/>
    <w:rsid w:val="00B51C8E"/>
    <w:rsid w:val="00B51EEF"/>
    <w:rsid w:val="00B51F24"/>
    <w:rsid w:val="00B5202B"/>
    <w:rsid w:val="00B52E17"/>
    <w:rsid w:val="00B52F66"/>
    <w:rsid w:val="00B5344E"/>
    <w:rsid w:val="00B53739"/>
    <w:rsid w:val="00B53832"/>
    <w:rsid w:val="00B546C3"/>
    <w:rsid w:val="00B54D61"/>
    <w:rsid w:val="00B54F91"/>
    <w:rsid w:val="00B550EE"/>
    <w:rsid w:val="00B55661"/>
    <w:rsid w:val="00B55A3F"/>
    <w:rsid w:val="00B564B4"/>
    <w:rsid w:val="00B5665D"/>
    <w:rsid w:val="00B570EB"/>
    <w:rsid w:val="00B5779A"/>
    <w:rsid w:val="00B57BCF"/>
    <w:rsid w:val="00B60067"/>
    <w:rsid w:val="00B603CC"/>
    <w:rsid w:val="00B60483"/>
    <w:rsid w:val="00B6079B"/>
    <w:rsid w:val="00B60956"/>
    <w:rsid w:val="00B60CC2"/>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5282"/>
    <w:rsid w:val="00B65523"/>
    <w:rsid w:val="00B657D0"/>
    <w:rsid w:val="00B658FD"/>
    <w:rsid w:val="00B65EFF"/>
    <w:rsid w:val="00B66077"/>
    <w:rsid w:val="00B66158"/>
    <w:rsid w:val="00B66183"/>
    <w:rsid w:val="00B66792"/>
    <w:rsid w:val="00B66BDE"/>
    <w:rsid w:val="00B67773"/>
    <w:rsid w:val="00B67814"/>
    <w:rsid w:val="00B67BB0"/>
    <w:rsid w:val="00B67EC4"/>
    <w:rsid w:val="00B70166"/>
    <w:rsid w:val="00B70191"/>
    <w:rsid w:val="00B715E4"/>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BE3"/>
    <w:rsid w:val="00B760FE"/>
    <w:rsid w:val="00B761A8"/>
    <w:rsid w:val="00B76290"/>
    <w:rsid w:val="00B766C3"/>
    <w:rsid w:val="00B76797"/>
    <w:rsid w:val="00B768F1"/>
    <w:rsid w:val="00B772CA"/>
    <w:rsid w:val="00B77324"/>
    <w:rsid w:val="00B77DEA"/>
    <w:rsid w:val="00B77E1A"/>
    <w:rsid w:val="00B77E81"/>
    <w:rsid w:val="00B77FB7"/>
    <w:rsid w:val="00B80407"/>
    <w:rsid w:val="00B80659"/>
    <w:rsid w:val="00B80AEE"/>
    <w:rsid w:val="00B80B18"/>
    <w:rsid w:val="00B80EF6"/>
    <w:rsid w:val="00B81293"/>
    <w:rsid w:val="00B81B5E"/>
    <w:rsid w:val="00B82512"/>
    <w:rsid w:val="00B828BE"/>
    <w:rsid w:val="00B83D77"/>
    <w:rsid w:val="00B83DEE"/>
    <w:rsid w:val="00B83E78"/>
    <w:rsid w:val="00B84B97"/>
    <w:rsid w:val="00B85322"/>
    <w:rsid w:val="00B857C1"/>
    <w:rsid w:val="00B86C7E"/>
    <w:rsid w:val="00B87593"/>
    <w:rsid w:val="00B87807"/>
    <w:rsid w:val="00B904DF"/>
    <w:rsid w:val="00B90791"/>
    <w:rsid w:val="00B9079B"/>
    <w:rsid w:val="00B90C47"/>
    <w:rsid w:val="00B91E98"/>
    <w:rsid w:val="00B91EBD"/>
    <w:rsid w:val="00B91F82"/>
    <w:rsid w:val="00B92713"/>
    <w:rsid w:val="00B92A71"/>
    <w:rsid w:val="00B93500"/>
    <w:rsid w:val="00B93D9E"/>
    <w:rsid w:val="00B93F26"/>
    <w:rsid w:val="00B93F42"/>
    <w:rsid w:val="00B94AE2"/>
    <w:rsid w:val="00B94FA0"/>
    <w:rsid w:val="00B95053"/>
    <w:rsid w:val="00B950CD"/>
    <w:rsid w:val="00B950E4"/>
    <w:rsid w:val="00B950F6"/>
    <w:rsid w:val="00B955E9"/>
    <w:rsid w:val="00B95AFC"/>
    <w:rsid w:val="00B95BB1"/>
    <w:rsid w:val="00B9794F"/>
    <w:rsid w:val="00B979EA"/>
    <w:rsid w:val="00BA0A5A"/>
    <w:rsid w:val="00BA1259"/>
    <w:rsid w:val="00BA1355"/>
    <w:rsid w:val="00BA14A0"/>
    <w:rsid w:val="00BA1F2C"/>
    <w:rsid w:val="00BA2078"/>
    <w:rsid w:val="00BA23C3"/>
    <w:rsid w:val="00BA26CC"/>
    <w:rsid w:val="00BA26D0"/>
    <w:rsid w:val="00BA2C38"/>
    <w:rsid w:val="00BA35AE"/>
    <w:rsid w:val="00BA3C81"/>
    <w:rsid w:val="00BA3CF9"/>
    <w:rsid w:val="00BA4815"/>
    <w:rsid w:val="00BA488A"/>
    <w:rsid w:val="00BA4A2C"/>
    <w:rsid w:val="00BA4C12"/>
    <w:rsid w:val="00BA4E35"/>
    <w:rsid w:val="00BA5645"/>
    <w:rsid w:val="00BA5B5D"/>
    <w:rsid w:val="00BA5E45"/>
    <w:rsid w:val="00BA638A"/>
    <w:rsid w:val="00BA66B4"/>
    <w:rsid w:val="00BA6B23"/>
    <w:rsid w:val="00BA6CD0"/>
    <w:rsid w:val="00BA6E92"/>
    <w:rsid w:val="00BA70E0"/>
    <w:rsid w:val="00BA7482"/>
    <w:rsid w:val="00BA7677"/>
    <w:rsid w:val="00BA79D2"/>
    <w:rsid w:val="00BA7E69"/>
    <w:rsid w:val="00BB04FB"/>
    <w:rsid w:val="00BB05E6"/>
    <w:rsid w:val="00BB0BD6"/>
    <w:rsid w:val="00BB0E74"/>
    <w:rsid w:val="00BB14FD"/>
    <w:rsid w:val="00BB16C9"/>
    <w:rsid w:val="00BB215F"/>
    <w:rsid w:val="00BB28DD"/>
    <w:rsid w:val="00BB31B7"/>
    <w:rsid w:val="00BB3D7A"/>
    <w:rsid w:val="00BB422E"/>
    <w:rsid w:val="00BB49E6"/>
    <w:rsid w:val="00BB4D26"/>
    <w:rsid w:val="00BB5764"/>
    <w:rsid w:val="00BB5A11"/>
    <w:rsid w:val="00BB5AC7"/>
    <w:rsid w:val="00BB5AF6"/>
    <w:rsid w:val="00BB688A"/>
    <w:rsid w:val="00BB7632"/>
    <w:rsid w:val="00BB78CE"/>
    <w:rsid w:val="00BB7EF4"/>
    <w:rsid w:val="00BB7FA0"/>
    <w:rsid w:val="00BB7FCF"/>
    <w:rsid w:val="00BC0238"/>
    <w:rsid w:val="00BC0769"/>
    <w:rsid w:val="00BC0852"/>
    <w:rsid w:val="00BC0AC8"/>
    <w:rsid w:val="00BC0EED"/>
    <w:rsid w:val="00BC12D6"/>
    <w:rsid w:val="00BC155E"/>
    <w:rsid w:val="00BC2233"/>
    <w:rsid w:val="00BC2674"/>
    <w:rsid w:val="00BC32E0"/>
    <w:rsid w:val="00BC3349"/>
    <w:rsid w:val="00BC391B"/>
    <w:rsid w:val="00BC3F5A"/>
    <w:rsid w:val="00BC4900"/>
    <w:rsid w:val="00BC54F2"/>
    <w:rsid w:val="00BC56C4"/>
    <w:rsid w:val="00BC5EAA"/>
    <w:rsid w:val="00BC636A"/>
    <w:rsid w:val="00BC63B4"/>
    <w:rsid w:val="00BC7319"/>
    <w:rsid w:val="00BC7566"/>
    <w:rsid w:val="00BC7A8D"/>
    <w:rsid w:val="00BD02D4"/>
    <w:rsid w:val="00BD053F"/>
    <w:rsid w:val="00BD05DB"/>
    <w:rsid w:val="00BD0723"/>
    <w:rsid w:val="00BD0745"/>
    <w:rsid w:val="00BD10A4"/>
    <w:rsid w:val="00BD1B2C"/>
    <w:rsid w:val="00BD1DDC"/>
    <w:rsid w:val="00BD23B3"/>
    <w:rsid w:val="00BD27A6"/>
    <w:rsid w:val="00BD29A9"/>
    <w:rsid w:val="00BD315A"/>
    <w:rsid w:val="00BD330D"/>
    <w:rsid w:val="00BD37DF"/>
    <w:rsid w:val="00BD40A2"/>
    <w:rsid w:val="00BD5110"/>
    <w:rsid w:val="00BD56FC"/>
    <w:rsid w:val="00BD5C52"/>
    <w:rsid w:val="00BD5D0E"/>
    <w:rsid w:val="00BD6344"/>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634"/>
    <w:rsid w:val="00BE3AD0"/>
    <w:rsid w:val="00BE3D25"/>
    <w:rsid w:val="00BE4190"/>
    <w:rsid w:val="00BE55A4"/>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1849"/>
    <w:rsid w:val="00BF197E"/>
    <w:rsid w:val="00BF1BD5"/>
    <w:rsid w:val="00BF2BA9"/>
    <w:rsid w:val="00BF2F7A"/>
    <w:rsid w:val="00BF316C"/>
    <w:rsid w:val="00BF3CDE"/>
    <w:rsid w:val="00BF3DB0"/>
    <w:rsid w:val="00BF3F69"/>
    <w:rsid w:val="00BF3F75"/>
    <w:rsid w:val="00BF42E0"/>
    <w:rsid w:val="00BF492E"/>
    <w:rsid w:val="00BF4C63"/>
    <w:rsid w:val="00BF4D56"/>
    <w:rsid w:val="00BF4E30"/>
    <w:rsid w:val="00BF4E89"/>
    <w:rsid w:val="00BF54E9"/>
    <w:rsid w:val="00BF5891"/>
    <w:rsid w:val="00BF5984"/>
    <w:rsid w:val="00BF6280"/>
    <w:rsid w:val="00BF6465"/>
    <w:rsid w:val="00BF6C62"/>
    <w:rsid w:val="00BF6DD8"/>
    <w:rsid w:val="00BF701F"/>
    <w:rsid w:val="00BF72BB"/>
    <w:rsid w:val="00BF731B"/>
    <w:rsid w:val="00BF73A0"/>
    <w:rsid w:val="00BF756B"/>
    <w:rsid w:val="00BF76F5"/>
    <w:rsid w:val="00BF7CD5"/>
    <w:rsid w:val="00C006FF"/>
    <w:rsid w:val="00C00A10"/>
    <w:rsid w:val="00C01028"/>
    <w:rsid w:val="00C0208F"/>
    <w:rsid w:val="00C0245F"/>
    <w:rsid w:val="00C02BE8"/>
    <w:rsid w:val="00C0330B"/>
    <w:rsid w:val="00C035D1"/>
    <w:rsid w:val="00C0439E"/>
    <w:rsid w:val="00C04C0D"/>
    <w:rsid w:val="00C05111"/>
    <w:rsid w:val="00C05423"/>
    <w:rsid w:val="00C06519"/>
    <w:rsid w:val="00C06602"/>
    <w:rsid w:val="00C06C01"/>
    <w:rsid w:val="00C07927"/>
    <w:rsid w:val="00C07B84"/>
    <w:rsid w:val="00C07E7A"/>
    <w:rsid w:val="00C07E8A"/>
    <w:rsid w:val="00C10887"/>
    <w:rsid w:val="00C111CE"/>
    <w:rsid w:val="00C11417"/>
    <w:rsid w:val="00C11A03"/>
    <w:rsid w:val="00C123BE"/>
    <w:rsid w:val="00C12E80"/>
    <w:rsid w:val="00C132DB"/>
    <w:rsid w:val="00C138CE"/>
    <w:rsid w:val="00C13EB0"/>
    <w:rsid w:val="00C13F17"/>
    <w:rsid w:val="00C14137"/>
    <w:rsid w:val="00C15078"/>
    <w:rsid w:val="00C15441"/>
    <w:rsid w:val="00C16B01"/>
    <w:rsid w:val="00C16F34"/>
    <w:rsid w:val="00C17395"/>
    <w:rsid w:val="00C17A17"/>
    <w:rsid w:val="00C207EF"/>
    <w:rsid w:val="00C2137D"/>
    <w:rsid w:val="00C21A4B"/>
    <w:rsid w:val="00C21D1C"/>
    <w:rsid w:val="00C22028"/>
    <w:rsid w:val="00C22428"/>
    <w:rsid w:val="00C22807"/>
    <w:rsid w:val="00C236D6"/>
    <w:rsid w:val="00C23F49"/>
    <w:rsid w:val="00C24BB6"/>
    <w:rsid w:val="00C24C33"/>
    <w:rsid w:val="00C2553F"/>
    <w:rsid w:val="00C25564"/>
    <w:rsid w:val="00C2579F"/>
    <w:rsid w:val="00C269C9"/>
    <w:rsid w:val="00C26A28"/>
    <w:rsid w:val="00C26FA2"/>
    <w:rsid w:val="00C27F93"/>
    <w:rsid w:val="00C3037A"/>
    <w:rsid w:val="00C316C8"/>
    <w:rsid w:val="00C32525"/>
    <w:rsid w:val="00C327B5"/>
    <w:rsid w:val="00C3290B"/>
    <w:rsid w:val="00C3295A"/>
    <w:rsid w:val="00C32D96"/>
    <w:rsid w:val="00C32EAB"/>
    <w:rsid w:val="00C33467"/>
    <w:rsid w:val="00C339B8"/>
    <w:rsid w:val="00C33BB8"/>
    <w:rsid w:val="00C34382"/>
    <w:rsid w:val="00C34C2A"/>
    <w:rsid w:val="00C36415"/>
    <w:rsid w:val="00C36640"/>
    <w:rsid w:val="00C3692D"/>
    <w:rsid w:val="00C36CF9"/>
    <w:rsid w:val="00C4054A"/>
    <w:rsid w:val="00C40657"/>
    <w:rsid w:val="00C408EA"/>
    <w:rsid w:val="00C40E49"/>
    <w:rsid w:val="00C4166D"/>
    <w:rsid w:val="00C41672"/>
    <w:rsid w:val="00C41A99"/>
    <w:rsid w:val="00C41E2C"/>
    <w:rsid w:val="00C42194"/>
    <w:rsid w:val="00C423CD"/>
    <w:rsid w:val="00C42607"/>
    <w:rsid w:val="00C42814"/>
    <w:rsid w:val="00C42AA5"/>
    <w:rsid w:val="00C42D99"/>
    <w:rsid w:val="00C43429"/>
    <w:rsid w:val="00C43C79"/>
    <w:rsid w:val="00C43E25"/>
    <w:rsid w:val="00C4445E"/>
    <w:rsid w:val="00C445CC"/>
    <w:rsid w:val="00C446AA"/>
    <w:rsid w:val="00C44B57"/>
    <w:rsid w:val="00C44D8C"/>
    <w:rsid w:val="00C4520A"/>
    <w:rsid w:val="00C452B8"/>
    <w:rsid w:val="00C455F5"/>
    <w:rsid w:val="00C457C3"/>
    <w:rsid w:val="00C4594B"/>
    <w:rsid w:val="00C46482"/>
    <w:rsid w:val="00C4672F"/>
    <w:rsid w:val="00C46806"/>
    <w:rsid w:val="00C471CE"/>
    <w:rsid w:val="00C4788F"/>
    <w:rsid w:val="00C47AD4"/>
    <w:rsid w:val="00C47D38"/>
    <w:rsid w:val="00C47EBA"/>
    <w:rsid w:val="00C47FC8"/>
    <w:rsid w:val="00C504ED"/>
    <w:rsid w:val="00C507C1"/>
    <w:rsid w:val="00C50A1E"/>
    <w:rsid w:val="00C50DB3"/>
    <w:rsid w:val="00C50F5A"/>
    <w:rsid w:val="00C513F8"/>
    <w:rsid w:val="00C51F53"/>
    <w:rsid w:val="00C51FEC"/>
    <w:rsid w:val="00C529D4"/>
    <w:rsid w:val="00C530FF"/>
    <w:rsid w:val="00C5318E"/>
    <w:rsid w:val="00C53A70"/>
    <w:rsid w:val="00C544D0"/>
    <w:rsid w:val="00C55053"/>
    <w:rsid w:val="00C55228"/>
    <w:rsid w:val="00C55249"/>
    <w:rsid w:val="00C55A88"/>
    <w:rsid w:val="00C55D99"/>
    <w:rsid w:val="00C55EF2"/>
    <w:rsid w:val="00C564FD"/>
    <w:rsid w:val="00C57321"/>
    <w:rsid w:val="00C5732E"/>
    <w:rsid w:val="00C57631"/>
    <w:rsid w:val="00C576BD"/>
    <w:rsid w:val="00C57E49"/>
    <w:rsid w:val="00C6026D"/>
    <w:rsid w:val="00C604D5"/>
    <w:rsid w:val="00C61469"/>
    <w:rsid w:val="00C61C8B"/>
    <w:rsid w:val="00C61D29"/>
    <w:rsid w:val="00C620C9"/>
    <w:rsid w:val="00C624A4"/>
    <w:rsid w:val="00C62B17"/>
    <w:rsid w:val="00C6302B"/>
    <w:rsid w:val="00C634F4"/>
    <w:rsid w:val="00C6398D"/>
    <w:rsid w:val="00C639B1"/>
    <w:rsid w:val="00C64130"/>
    <w:rsid w:val="00C641E3"/>
    <w:rsid w:val="00C64F91"/>
    <w:rsid w:val="00C661B9"/>
    <w:rsid w:val="00C66C56"/>
    <w:rsid w:val="00C672F7"/>
    <w:rsid w:val="00C673D9"/>
    <w:rsid w:val="00C6744D"/>
    <w:rsid w:val="00C6753F"/>
    <w:rsid w:val="00C675D2"/>
    <w:rsid w:val="00C67A90"/>
    <w:rsid w:val="00C67B15"/>
    <w:rsid w:val="00C67F6E"/>
    <w:rsid w:val="00C7007B"/>
    <w:rsid w:val="00C70FC1"/>
    <w:rsid w:val="00C712A7"/>
    <w:rsid w:val="00C713A2"/>
    <w:rsid w:val="00C715B8"/>
    <w:rsid w:val="00C7195B"/>
    <w:rsid w:val="00C71EE4"/>
    <w:rsid w:val="00C71F0B"/>
    <w:rsid w:val="00C7275F"/>
    <w:rsid w:val="00C72C9D"/>
    <w:rsid w:val="00C72CFF"/>
    <w:rsid w:val="00C72D1C"/>
    <w:rsid w:val="00C73936"/>
    <w:rsid w:val="00C73B94"/>
    <w:rsid w:val="00C741F6"/>
    <w:rsid w:val="00C745AB"/>
    <w:rsid w:val="00C74B19"/>
    <w:rsid w:val="00C7501E"/>
    <w:rsid w:val="00C75054"/>
    <w:rsid w:val="00C75085"/>
    <w:rsid w:val="00C75700"/>
    <w:rsid w:val="00C76018"/>
    <w:rsid w:val="00C76CAA"/>
    <w:rsid w:val="00C77150"/>
    <w:rsid w:val="00C7742C"/>
    <w:rsid w:val="00C77435"/>
    <w:rsid w:val="00C77ADD"/>
    <w:rsid w:val="00C77BB7"/>
    <w:rsid w:val="00C77CBB"/>
    <w:rsid w:val="00C77D45"/>
    <w:rsid w:val="00C77EB0"/>
    <w:rsid w:val="00C8015C"/>
    <w:rsid w:val="00C80ED3"/>
    <w:rsid w:val="00C811C6"/>
    <w:rsid w:val="00C815DA"/>
    <w:rsid w:val="00C817C3"/>
    <w:rsid w:val="00C81F2D"/>
    <w:rsid w:val="00C8238B"/>
    <w:rsid w:val="00C8308C"/>
    <w:rsid w:val="00C8310E"/>
    <w:rsid w:val="00C83610"/>
    <w:rsid w:val="00C83F2A"/>
    <w:rsid w:val="00C8470F"/>
    <w:rsid w:val="00C84A35"/>
    <w:rsid w:val="00C84FED"/>
    <w:rsid w:val="00C85061"/>
    <w:rsid w:val="00C85254"/>
    <w:rsid w:val="00C85296"/>
    <w:rsid w:val="00C85325"/>
    <w:rsid w:val="00C8591C"/>
    <w:rsid w:val="00C85B86"/>
    <w:rsid w:val="00C86D4B"/>
    <w:rsid w:val="00C87D75"/>
    <w:rsid w:val="00C90411"/>
    <w:rsid w:val="00C90E59"/>
    <w:rsid w:val="00C913D6"/>
    <w:rsid w:val="00C915E9"/>
    <w:rsid w:val="00C91C23"/>
    <w:rsid w:val="00C91C2B"/>
    <w:rsid w:val="00C92078"/>
    <w:rsid w:val="00C925A3"/>
    <w:rsid w:val="00C92E52"/>
    <w:rsid w:val="00C93048"/>
    <w:rsid w:val="00C934DA"/>
    <w:rsid w:val="00C93711"/>
    <w:rsid w:val="00C94070"/>
    <w:rsid w:val="00C94426"/>
    <w:rsid w:val="00C94C45"/>
    <w:rsid w:val="00C94CCE"/>
    <w:rsid w:val="00C951BC"/>
    <w:rsid w:val="00C952C3"/>
    <w:rsid w:val="00C9569F"/>
    <w:rsid w:val="00C9571E"/>
    <w:rsid w:val="00C96AB1"/>
    <w:rsid w:val="00C96C07"/>
    <w:rsid w:val="00C9729D"/>
    <w:rsid w:val="00C9744D"/>
    <w:rsid w:val="00C97714"/>
    <w:rsid w:val="00C97B70"/>
    <w:rsid w:val="00C97D95"/>
    <w:rsid w:val="00CA021A"/>
    <w:rsid w:val="00CA03CC"/>
    <w:rsid w:val="00CA0533"/>
    <w:rsid w:val="00CA1105"/>
    <w:rsid w:val="00CA145F"/>
    <w:rsid w:val="00CA1515"/>
    <w:rsid w:val="00CA1CB2"/>
    <w:rsid w:val="00CA1D92"/>
    <w:rsid w:val="00CA1DCC"/>
    <w:rsid w:val="00CA29CE"/>
    <w:rsid w:val="00CA2B82"/>
    <w:rsid w:val="00CA2B8A"/>
    <w:rsid w:val="00CA30C4"/>
    <w:rsid w:val="00CA324C"/>
    <w:rsid w:val="00CA3393"/>
    <w:rsid w:val="00CA34CB"/>
    <w:rsid w:val="00CA385D"/>
    <w:rsid w:val="00CA416C"/>
    <w:rsid w:val="00CA42D7"/>
    <w:rsid w:val="00CA437E"/>
    <w:rsid w:val="00CA46FB"/>
    <w:rsid w:val="00CA48CC"/>
    <w:rsid w:val="00CA5B09"/>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954"/>
    <w:rsid w:val="00CB1D5F"/>
    <w:rsid w:val="00CB2539"/>
    <w:rsid w:val="00CB295F"/>
    <w:rsid w:val="00CB2C74"/>
    <w:rsid w:val="00CB38ED"/>
    <w:rsid w:val="00CB3B18"/>
    <w:rsid w:val="00CB40E9"/>
    <w:rsid w:val="00CB419C"/>
    <w:rsid w:val="00CB4909"/>
    <w:rsid w:val="00CB4A8C"/>
    <w:rsid w:val="00CB4B38"/>
    <w:rsid w:val="00CB57AA"/>
    <w:rsid w:val="00CB5840"/>
    <w:rsid w:val="00CB589C"/>
    <w:rsid w:val="00CB5962"/>
    <w:rsid w:val="00CB61C6"/>
    <w:rsid w:val="00CB64BC"/>
    <w:rsid w:val="00CB64BF"/>
    <w:rsid w:val="00CB66A3"/>
    <w:rsid w:val="00CB6886"/>
    <w:rsid w:val="00CB7249"/>
    <w:rsid w:val="00CB79F8"/>
    <w:rsid w:val="00CB7ABA"/>
    <w:rsid w:val="00CB7AC8"/>
    <w:rsid w:val="00CB7CE7"/>
    <w:rsid w:val="00CB7D89"/>
    <w:rsid w:val="00CC0064"/>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41CD"/>
    <w:rsid w:val="00CC4431"/>
    <w:rsid w:val="00CC47D7"/>
    <w:rsid w:val="00CC4DE0"/>
    <w:rsid w:val="00CC506B"/>
    <w:rsid w:val="00CC5443"/>
    <w:rsid w:val="00CC597B"/>
    <w:rsid w:val="00CC5B8C"/>
    <w:rsid w:val="00CC5C00"/>
    <w:rsid w:val="00CC6318"/>
    <w:rsid w:val="00CC6366"/>
    <w:rsid w:val="00CC64E0"/>
    <w:rsid w:val="00CC674C"/>
    <w:rsid w:val="00CC6826"/>
    <w:rsid w:val="00CC6CE2"/>
    <w:rsid w:val="00CC6E60"/>
    <w:rsid w:val="00CC71F2"/>
    <w:rsid w:val="00CC722D"/>
    <w:rsid w:val="00CC7A82"/>
    <w:rsid w:val="00CC7CBD"/>
    <w:rsid w:val="00CD05AB"/>
    <w:rsid w:val="00CD191E"/>
    <w:rsid w:val="00CD1B3C"/>
    <w:rsid w:val="00CD2904"/>
    <w:rsid w:val="00CD2A36"/>
    <w:rsid w:val="00CD2C57"/>
    <w:rsid w:val="00CD2FA2"/>
    <w:rsid w:val="00CD324B"/>
    <w:rsid w:val="00CD368A"/>
    <w:rsid w:val="00CD52B5"/>
    <w:rsid w:val="00CD6428"/>
    <w:rsid w:val="00CD6794"/>
    <w:rsid w:val="00CD69F0"/>
    <w:rsid w:val="00CD6D30"/>
    <w:rsid w:val="00CD7013"/>
    <w:rsid w:val="00CD70B0"/>
    <w:rsid w:val="00CD7201"/>
    <w:rsid w:val="00CD7432"/>
    <w:rsid w:val="00CD7829"/>
    <w:rsid w:val="00CD7A10"/>
    <w:rsid w:val="00CE07DA"/>
    <w:rsid w:val="00CE09E9"/>
    <w:rsid w:val="00CE0C07"/>
    <w:rsid w:val="00CE0E83"/>
    <w:rsid w:val="00CE1335"/>
    <w:rsid w:val="00CE1492"/>
    <w:rsid w:val="00CE1DE6"/>
    <w:rsid w:val="00CE23BD"/>
    <w:rsid w:val="00CE248F"/>
    <w:rsid w:val="00CE277C"/>
    <w:rsid w:val="00CE284E"/>
    <w:rsid w:val="00CE2974"/>
    <w:rsid w:val="00CE3209"/>
    <w:rsid w:val="00CE33BE"/>
    <w:rsid w:val="00CE3661"/>
    <w:rsid w:val="00CE380A"/>
    <w:rsid w:val="00CE39CD"/>
    <w:rsid w:val="00CE3C58"/>
    <w:rsid w:val="00CE408E"/>
    <w:rsid w:val="00CE41BD"/>
    <w:rsid w:val="00CE41C2"/>
    <w:rsid w:val="00CE4A2C"/>
    <w:rsid w:val="00CE510E"/>
    <w:rsid w:val="00CE60F3"/>
    <w:rsid w:val="00CE75E2"/>
    <w:rsid w:val="00CE7B73"/>
    <w:rsid w:val="00CF06F6"/>
    <w:rsid w:val="00CF0950"/>
    <w:rsid w:val="00CF119C"/>
    <w:rsid w:val="00CF18BE"/>
    <w:rsid w:val="00CF1A6C"/>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3FF"/>
    <w:rsid w:val="00CF648F"/>
    <w:rsid w:val="00CF6521"/>
    <w:rsid w:val="00CF6E49"/>
    <w:rsid w:val="00CF7124"/>
    <w:rsid w:val="00CF79AC"/>
    <w:rsid w:val="00CF7EA9"/>
    <w:rsid w:val="00D000F1"/>
    <w:rsid w:val="00D00815"/>
    <w:rsid w:val="00D00C92"/>
    <w:rsid w:val="00D011D3"/>
    <w:rsid w:val="00D01759"/>
    <w:rsid w:val="00D01CF7"/>
    <w:rsid w:val="00D01DCF"/>
    <w:rsid w:val="00D01FE5"/>
    <w:rsid w:val="00D0204D"/>
    <w:rsid w:val="00D0279B"/>
    <w:rsid w:val="00D027B8"/>
    <w:rsid w:val="00D0286B"/>
    <w:rsid w:val="00D02EE8"/>
    <w:rsid w:val="00D02F20"/>
    <w:rsid w:val="00D032E7"/>
    <w:rsid w:val="00D035F4"/>
    <w:rsid w:val="00D03ACD"/>
    <w:rsid w:val="00D03F5C"/>
    <w:rsid w:val="00D0428A"/>
    <w:rsid w:val="00D04F04"/>
    <w:rsid w:val="00D04FC1"/>
    <w:rsid w:val="00D054BC"/>
    <w:rsid w:val="00D05B65"/>
    <w:rsid w:val="00D05CA5"/>
    <w:rsid w:val="00D05DA7"/>
    <w:rsid w:val="00D06484"/>
    <w:rsid w:val="00D068D5"/>
    <w:rsid w:val="00D07199"/>
    <w:rsid w:val="00D07B42"/>
    <w:rsid w:val="00D07D61"/>
    <w:rsid w:val="00D07E6C"/>
    <w:rsid w:val="00D102F0"/>
    <w:rsid w:val="00D1069F"/>
    <w:rsid w:val="00D10AE4"/>
    <w:rsid w:val="00D10DC2"/>
    <w:rsid w:val="00D10E8D"/>
    <w:rsid w:val="00D1160A"/>
    <w:rsid w:val="00D11CC1"/>
    <w:rsid w:val="00D12632"/>
    <w:rsid w:val="00D1277E"/>
    <w:rsid w:val="00D12803"/>
    <w:rsid w:val="00D129D3"/>
    <w:rsid w:val="00D13174"/>
    <w:rsid w:val="00D134C7"/>
    <w:rsid w:val="00D13DC7"/>
    <w:rsid w:val="00D13E52"/>
    <w:rsid w:val="00D13F78"/>
    <w:rsid w:val="00D14949"/>
    <w:rsid w:val="00D14A65"/>
    <w:rsid w:val="00D14D28"/>
    <w:rsid w:val="00D14F1D"/>
    <w:rsid w:val="00D15060"/>
    <w:rsid w:val="00D1599A"/>
    <w:rsid w:val="00D15E7D"/>
    <w:rsid w:val="00D15FF4"/>
    <w:rsid w:val="00D1670B"/>
    <w:rsid w:val="00D16A4B"/>
    <w:rsid w:val="00D16F07"/>
    <w:rsid w:val="00D17AAC"/>
    <w:rsid w:val="00D17F07"/>
    <w:rsid w:val="00D17F1F"/>
    <w:rsid w:val="00D20230"/>
    <w:rsid w:val="00D2024A"/>
    <w:rsid w:val="00D21013"/>
    <w:rsid w:val="00D21F35"/>
    <w:rsid w:val="00D2277E"/>
    <w:rsid w:val="00D22CB1"/>
    <w:rsid w:val="00D22EEE"/>
    <w:rsid w:val="00D231E2"/>
    <w:rsid w:val="00D2371E"/>
    <w:rsid w:val="00D23D1C"/>
    <w:rsid w:val="00D23F07"/>
    <w:rsid w:val="00D2418C"/>
    <w:rsid w:val="00D24336"/>
    <w:rsid w:val="00D244A5"/>
    <w:rsid w:val="00D2476A"/>
    <w:rsid w:val="00D24826"/>
    <w:rsid w:val="00D249C5"/>
    <w:rsid w:val="00D24D50"/>
    <w:rsid w:val="00D2507A"/>
    <w:rsid w:val="00D2516E"/>
    <w:rsid w:val="00D254AD"/>
    <w:rsid w:val="00D25AB5"/>
    <w:rsid w:val="00D2693D"/>
    <w:rsid w:val="00D26CB9"/>
    <w:rsid w:val="00D27278"/>
    <w:rsid w:val="00D27D2A"/>
    <w:rsid w:val="00D27FF8"/>
    <w:rsid w:val="00D3036F"/>
    <w:rsid w:val="00D30CAB"/>
    <w:rsid w:val="00D3104D"/>
    <w:rsid w:val="00D31223"/>
    <w:rsid w:val="00D31604"/>
    <w:rsid w:val="00D317A5"/>
    <w:rsid w:val="00D31E6C"/>
    <w:rsid w:val="00D31FDB"/>
    <w:rsid w:val="00D32178"/>
    <w:rsid w:val="00D3244E"/>
    <w:rsid w:val="00D32C5D"/>
    <w:rsid w:val="00D32CB9"/>
    <w:rsid w:val="00D330CA"/>
    <w:rsid w:val="00D3311A"/>
    <w:rsid w:val="00D33247"/>
    <w:rsid w:val="00D337F3"/>
    <w:rsid w:val="00D33E3C"/>
    <w:rsid w:val="00D341D2"/>
    <w:rsid w:val="00D343BA"/>
    <w:rsid w:val="00D34620"/>
    <w:rsid w:val="00D349FC"/>
    <w:rsid w:val="00D34A68"/>
    <w:rsid w:val="00D34BAD"/>
    <w:rsid w:val="00D34F86"/>
    <w:rsid w:val="00D35497"/>
    <w:rsid w:val="00D3607E"/>
    <w:rsid w:val="00D36435"/>
    <w:rsid w:val="00D367E8"/>
    <w:rsid w:val="00D37C56"/>
    <w:rsid w:val="00D37CBF"/>
    <w:rsid w:val="00D37D23"/>
    <w:rsid w:val="00D40718"/>
    <w:rsid w:val="00D40BC8"/>
    <w:rsid w:val="00D40F55"/>
    <w:rsid w:val="00D41080"/>
    <w:rsid w:val="00D4155B"/>
    <w:rsid w:val="00D417C7"/>
    <w:rsid w:val="00D41863"/>
    <w:rsid w:val="00D42D19"/>
    <w:rsid w:val="00D430BB"/>
    <w:rsid w:val="00D434E4"/>
    <w:rsid w:val="00D43590"/>
    <w:rsid w:val="00D43A6A"/>
    <w:rsid w:val="00D43B27"/>
    <w:rsid w:val="00D43D68"/>
    <w:rsid w:val="00D44603"/>
    <w:rsid w:val="00D44A35"/>
    <w:rsid w:val="00D44ED1"/>
    <w:rsid w:val="00D45619"/>
    <w:rsid w:val="00D4592A"/>
    <w:rsid w:val="00D459AA"/>
    <w:rsid w:val="00D45DB1"/>
    <w:rsid w:val="00D4797B"/>
    <w:rsid w:val="00D47C3E"/>
    <w:rsid w:val="00D47C8C"/>
    <w:rsid w:val="00D50F06"/>
    <w:rsid w:val="00D51670"/>
    <w:rsid w:val="00D51754"/>
    <w:rsid w:val="00D51C52"/>
    <w:rsid w:val="00D52370"/>
    <w:rsid w:val="00D52A37"/>
    <w:rsid w:val="00D52C19"/>
    <w:rsid w:val="00D5321D"/>
    <w:rsid w:val="00D53434"/>
    <w:rsid w:val="00D538FB"/>
    <w:rsid w:val="00D53C2E"/>
    <w:rsid w:val="00D53C7D"/>
    <w:rsid w:val="00D54030"/>
    <w:rsid w:val="00D542A9"/>
    <w:rsid w:val="00D54D7B"/>
    <w:rsid w:val="00D54EEF"/>
    <w:rsid w:val="00D55192"/>
    <w:rsid w:val="00D55734"/>
    <w:rsid w:val="00D55FDC"/>
    <w:rsid w:val="00D56660"/>
    <w:rsid w:val="00D56922"/>
    <w:rsid w:val="00D56A64"/>
    <w:rsid w:val="00D56B19"/>
    <w:rsid w:val="00D56EF4"/>
    <w:rsid w:val="00D56FA1"/>
    <w:rsid w:val="00D571D6"/>
    <w:rsid w:val="00D5736E"/>
    <w:rsid w:val="00D57E15"/>
    <w:rsid w:val="00D60A25"/>
    <w:rsid w:val="00D60FFE"/>
    <w:rsid w:val="00D6149B"/>
    <w:rsid w:val="00D61820"/>
    <w:rsid w:val="00D618A1"/>
    <w:rsid w:val="00D61E92"/>
    <w:rsid w:val="00D61FE2"/>
    <w:rsid w:val="00D629CC"/>
    <w:rsid w:val="00D62D41"/>
    <w:rsid w:val="00D6328A"/>
    <w:rsid w:val="00D634C2"/>
    <w:rsid w:val="00D63C7B"/>
    <w:rsid w:val="00D64289"/>
    <w:rsid w:val="00D64AF2"/>
    <w:rsid w:val="00D64E43"/>
    <w:rsid w:val="00D650C2"/>
    <w:rsid w:val="00D656DB"/>
    <w:rsid w:val="00D6571F"/>
    <w:rsid w:val="00D663CD"/>
    <w:rsid w:val="00D6730A"/>
    <w:rsid w:val="00D67873"/>
    <w:rsid w:val="00D6788D"/>
    <w:rsid w:val="00D67CF7"/>
    <w:rsid w:val="00D70302"/>
    <w:rsid w:val="00D705F6"/>
    <w:rsid w:val="00D70712"/>
    <w:rsid w:val="00D70BD9"/>
    <w:rsid w:val="00D71643"/>
    <w:rsid w:val="00D718B4"/>
    <w:rsid w:val="00D71A49"/>
    <w:rsid w:val="00D72168"/>
    <w:rsid w:val="00D721E3"/>
    <w:rsid w:val="00D72D20"/>
    <w:rsid w:val="00D73202"/>
    <w:rsid w:val="00D73764"/>
    <w:rsid w:val="00D738B0"/>
    <w:rsid w:val="00D73A34"/>
    <w:rsid w:val="00D747C9"/>
    <w:rsid w:val="00D74BA7"/>
    <w:rsid w:val="00D75105"/>
    <w:rsid w:val="00D75C46"/>
    <w:rsid w:val="00D76012"/>
    <w:rsid w:val="00D76C4B"/>
    <w:rsid w:val="00D76F40"/>
    <w:rsid w:val="00D7785F"/>
    <w:rsid w:val="00D80059"/>
    <w:rsid w:val="00D807A5"/>
    <w:rsid w:val="00D80F56"/>
    <w:rsid w:val="00D813DD"/>
    <w:rsid w:val="00D81AD7"/>
    <w:rsid w:val="00D82C36"/>
    <w:rsid w:val="00D830D3"/>
    <w:rsid w:val="00D832E4"/>
    <w:rsid w:val="00D83B7A"/>
    <w:rsid w:val="00D83E87"/>
    <w:rsid w:val="00D8490A"/>
    <w:rsid w:val="00D84ACE"/>
    <w:rsid w:val="00D84B51"/>
    <w:rsid w:val="00D8561F"/>
    <w:rsid w:val="00D85717"/>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A28"/>
    <w:rsid w:val="00D91A73"/>
    <w:rsid w:val="00D91B18"/>
    <w:rsid w:val="00D91DA9"/>
    <w:rsid w:val="00D92598"/>
    <w:rsid w:val="00D92D0C"/>
    <w:rsid w:val="00D934E9"/>
    <w:rsid w:val="00D9396C"/>
    <w:rsid w:val="00D93B78"/>
    <w:rsid w:val="00D940B4"/>
    <w:rsid w:val="00D94119"/>
    <w:rsid w:val="00D949EF"/>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E9"/>
    <w:rsid w:val="00DA04F7"/>
    <w:rsid w:val="00DA05A0"/>
    <w:rsid w:val="00DA0FC3"/>
    <w:rsid w:val="00DA150E"/>
    <w:rsid w:val="00DA16B6"/>
    <w:rsid w:val="00DA2680"/>
    <w:rsid w:val="00DA273A"/>
    <w:rsid w:val="00DA27DA"/>
    <w:rsid w:val="00DA2963"/>
    <w:rsid w:val="00DA2C60"/>
    <w:rsid w:val="00DA3215"/>
    <w:rsid w:val="00DA322C"/>
    <w:rsid w:val="00DA4280"/>
    <w:rsid w:val="00DA42E2"/>
    <w:rsid w:val="00DA43C1"/>
    <w:rsid w:val="00DA440A"/>
    <w:rsid w:val="00DA4B52"/>
    <w:rsid w:val="00DA4EF0"/>
    <w:rsid w:val="00DA51A3"/>
    <w:rsid w:val="00DA630B"/>
    <w:rsid w:val="00DA655E"/>
    <w:rsid w:val="00DA6B75"/>
    <w:rsid w:val="00DA6C42"/>
    <w:rsid w:val="00DA6DAF"/>
    <w:rsid w:val="00DA72DE"/>
    <w:rsid w:val="00DA72F6"/>
    <w:rsid w:val="00DA7C01"/>
    <w:rsid w:val="00DA7CA1"/>
    <w:rsid w:val="00DB021D"/>
    <w:rsid w:val="00DB0284"/>
    <w:rsid w:val="00DB0300"/>
    <w:rsid w:val="00DB049D"/>
    <w:rsid w:val="00DB0F1A"/>
    <w:rsid w:val="00DB1241"/>
    <w:rsid w:val="00DB1A37"/>
    <w:rsid w:val="00DB1C1E"/>
    <w:rsid w:val="00DB25F7"/>
    <w:rsid w:val="00DB2B4D"/>
    <w:rsid w:val="00DB2CAF"/>
    <w:rsid w:val="00DB3098"/>
    <w:rsid w:val="00DB3694"/>
    <w:rsid w:val="00DB383A"/>
    <w:rsid w:val="00DB3EB4"/>
    <w:rsid w:val="00DB412C"/>
    <w:rsid w:val="00DB4560"/>
    <w:rsid w:val="00DB5639"/>
    <w:rsid w:val="00DB7215"/>
    <w:rsid w:val="00DB7291"/>
    <w:rsid w:val="00DB77EC"/>
    <w:rsid w:val="00DC0210"/>
    <w:rsid w:val="00DC05C5"/>
    <w:rsid w:val="00DC17EF"/>
    <w:rsid w:val="00DC1D71"/>
    <w:rsid w:val="00DC22A9"/>
    <w:rsid w:val="00DC23DE"/>
    <w:rsid w:val="00DC2C3E"/>
    <w:rsid w:val="00DC33B3"/>
    <w:rsid w:val="00DC3543"/>
    <w:rsid w:val="00DC3E22"/>
    <w:rsid w:val="00DC42DC"/>
    <w:rsid w:val="00DC43B0"/>
    <w:rsid w:val="00DC46EE"/>
    <w:rsid w:val="00DC472F"/>
    <w:rsid w:val="00DC47B1"/>
    <w:rsid w:val="00DC4E06"/>
    <w:rsid w:val="00DC4E76"/>
    <w:rsid w:val="00DC523D"/>
    <w:rsid w:val="00DC5561"/>
    <w:rsid w:val="00DC5C3E"/>
    <w:rsid w:val="00DC5C64"/>
    <w:rsid w:val="00DC6014"/>
    <w:rsid w:val="00DC669F"/>
    <w:rsid w:val="00DC6827"/>
    <w:rsid w:val="00DC689D"/>
    <w:rsid w:val="00DC6D13"/>
    <w:rsid w:val="00DC6D92"/>
    <w:rsid w:val="00DC7280"/>
    <w:rsid w:val="00DC7A0E"/>
    <w:rsid w:val="00DC7B71"/>
    <w:rsid w:val="00DC7D06"/>
    <w:rsid w:val="00DD0072"/>
    <w:rsid w:val="00DD0111"/>
    <w:rsid w:val="00DD0197"/>
    <w:rsid w:val="00DD0A7B"/>
    <w:rsid w:val="00DD0BCE"/>
    <w:rsid w:val="00DD186A"/>
    <w:rsid w:val="00DD1CA3"/>
    <w:rsid w:val="00DD1E50"/>
    <w:rsid w:val="00DD1EB6"/>
    <w:rsid w:val="00DD2569"/>
    <w:rsid w:val="00DD26C0"/>
    <w:rsid w:val="00DD2C32"/>
    <w:rsid w:val="00DD2CB8"/>
    <w:rsid w:val="00DD3527"/>
    <w:rsid w:val="00DD3AE4"/>
    <w:rsid w:val="00DD3CE9"/>
    <w:rsid w:val="00DD3E27"/>
    <w:rsid w:val="00DD3E70"/>
    <w:rsid w:val="00DD4478"/>
    <w:rsid w:val="00DD47D3"/>
    <w:rsid w:val="00DD494D"/>
    <w:rsid w:val="00DD4A5F"/>
    <w:rsid w:val="00DD4CBF"/>
    <w:rsid w:val="00DD541B"/>
    <w:rsid w:val="00DD57BB"/>
    <w:rsid w:val="00DD6AB4"/>
    <w:rsid w:val="00DD77E6"/>
    <w:rsid w:val="00DE02BF"/>
    <w:rsid w:val="00DE0359"/>
    <w:rsid w:val="00DE0879"/>
    <w:rsid w:val="00DE0F68"/>
    <w:rsid w:val="00DE1304"/>
    <w:rsid w:val="00DE13AB"/>
    <w:rsid w:val="00DE1755"/>
    <w:rsid w:val="00DE1C2C"/>
    <w:rsid w:val="00DE2794"/>
    <w:rsid w:val="00DE2B1A"/>
    <w:rsid w:val="00DE32FA"/>
    <w:rsid w:val="00DE3E1D"/>
    <w:rsid w:val="00DE43EB"/>
    <w:rsid w:val="00DE4BD2"/>
    <w:rsid w:val="00DE4D97"/>
    <w:rsid w:val="00DE5078"/>
    <w:rsid w:val="00DE556A"/>
    <w:rsid w:val="00DE562B"/>
    <w:rsid w:val="00DE58DA"/>
    <w:rsid w:val="00DE5908"/>
    <w:rsid w:val="00DE5D7C"/>
    <w:rsid w:val="00DE60F4"/>
    <w:rsid w:val="00DE62DB"/>
    <w:rsid w:val="00DE6457"/>
    <w:rsid w:val="00DE662A"/>
    <w:rsid w:val="00DE672C"/>
    <w:rsid w:val="00DE6779"/>
    <w:rsid w:val="00DE77FA"/>
    <w:rsid w:val="00DE7F41"/>
    <w:rsid w:val="00DF0285"/>
    <w:rsid w:val="00DF0903"/>
    <w:rsid w:val="00DF0C5F"/>
    <w:rsid w:val="00DF1130"/>
    <w:rsid w:val="00DF132F"/>
    <w:rsid w:val="00DF170A"/>
    <w:rsid w:val="00DF19D1"/>
    <w:rsid w:val="00DF1B1F"/>
    <w:rsid w:val="00DF1B3E"/>
    <w:rsid w:val="00DF1D3D"/>
    <w:rsid w:val="00DF2B70"/>
    <w:rsid w:val="00DF2C0A"/>
    <w:rsid w:val="00DF2EA3"/>
    <w:rsid w:val="00DF2EEF"/>
    <w:rsid w:val="00DF4034"/>
    <w:rsid w:val="00DF4172"/>
    <w:rsid w:val="00DF48B5"/>
    <w:rsid w:val="00DF5352"/>
    <w:rsid w:val="00DF5409"/>
    <w:rsid w:val="00DF596B"/>
    <w:rsid w:val="00DF596E"/>
    <w:rsid w:val="00DF59BA"/>
    <w:rsid w:val="00DF6AE5"/>
    <w:rsid w:val="00DF7796"/>
    <w:rsid w:val="00DF7D28"/>
    <w:rsid w:val="00DF7F47"/>
    <w:rsid w:val="00E000EE"/>
    <w:rsid w:val="00E00D86"/>
    <w:rsid w:val="00E0112B"/>
    <w:rsid w:val="00E013E9"/>
    <w:rsid w:val="00E014A6"/>
    <w:rsid w:val="00E027D5"/>
    <w:rsid w:val="00E029E0"/>
    <w:rsid w:val="00E02A48"/>
    <w:rsid w:val="00E02D8D"/>
    <w:rsid w:val="00E03141"/>
    <w:rsid w:val="00E03F2E"/>
    <w:rsid w:val="00E04327"/>
    <w:rsid w:val="00E04A5D"/>
    <w:rsid w:val="00E04EF1"/>
    <w:rsid w:val="00E0506E"/>
    <w:rsid w:val="00E05D24"/>
    <w:rsid w:val="00E069C4"/>
    <w:rsid w:val="00E06E72"/>
    <w:rsid w:val="00E073DD"/>
    <w:rsid w:val="00E074C6"/>
    <w:rsid w:val="00E07F37"/>
    <w:rsid w:val="00E10263"/>
    <w:rsid w:val="00E1031A"/>
    <w:rsid w:val="00E113BC"/>
    <w:rsid w:val="00E11791"/>
    <w:rsid w:val="00E11C06"/>
    <w:rsid w:val="00E11C4B"/>
    <w:rsid w:val="00E1249E"/>
    <w:rsid w:val="00E12816"/>
    <w:rsid w:val="00E138FB"/>
    <w:rsid w:val="00E13C3A"/>
    <w:rsid w:val="00E14486"/>
    <w:rsid w:val="00E15BBE"/>
    <w:rsid w:val="00E15D06"/>
    <w:rsid w:val="00E15F2B"/>
    <w:rsid w:val="00E15FC3"/>
    <w:rsid w:val="00E1663B"/>
    <w:rsid w:val="00E16BDC"/>
    <w:rsid w:val="00E16CE8"/>
    <w:rsid w:val="00E16EEF"/>
    <w:rsid w:val="00E173CF"/>
    <w:rsid w:val="00E177D7"/>
    <w:rsid w:val="00E17DF1"/>
    <w:rsid w:val="00E2007C"/>
    <w:rsid w:val="00E20AAE"/>
    <w:rsid w:val="00E213FA"/>
    <w:rsid w:val="00E21CB4"/>
    <w:rsid w:val="00E226EF"/>
    <w:rsid w:val="00E22DB9"/>
    <w:rsid w:val="00E2385F"/>
    <w:rsid w:val="00E23A2C"/>
    <w:rsid w:val="00E2400F"/>
    <w:rsid w:val="00E2471A"/>
    <w:rsid w:val="00E24839"/>
    <w:rsid w:val="00E24A44"/>
    <w:rsid w:val="00E24C35"/>
    <w:rsid w:val="00E24EA0"/>
    <w:rsid w:val="00E24EBB"/>
    <w:rsid w:val="00E26684"/>
    <w:rsid w:val="00E26DFE"/>
    <w:rsid w:val="00E26FED"/>
    <w:rsid w:val="00E27314"/>
    <w:rsid w:val="00E274A8"/>
    <w:rsid w:val="00E27AE0"/>
    <w:rsid w:val="00E27BE3"/>
    <w:rsid w:val="00E300F3"/>
    <w:rsid w:val="00E30194"/>
    <w:rsid w:val="00E3026F"/>
    <w:rsid w:val="00E307BF"/>
    <w:rsid w:val="00E31437"/>
    <w:rsid w:val="00E3166E"/>
    <w:rsid w:val="00E33764"/>
    <w:rsid w:val="00E348FE"/>
    <w:rsid w:val="00E34C43"/>
    <w:rsid w:val="00E34DEC"/>
    <w:rsid w:val="00E35AF9"/>
    <w:rsid w:val="00E35D77"/>
    <w:rsid w:val="00E36209"/>
    <w:rsid w:val="00E36294"/>
    <w:rsid w:val="00E362D0"/>
    <w:rsid w:val="00E364C9"/>
    <w:rsid w:val="00E364E5"/>
    <w:rsid w:val="00E376B5"/>
    <w:rsid w:val="00E377D4"/>
    <w:rsid w:val="00E37C77"/>
    <w:rsid w:val="00E40249"/>
    <w:rsid w:val="00E402CE"/>
    <w:rsid w:val="00E4069E"/>
    <w:rsid w:val="00E40D98"/>
    <w:rsid w:val="00E40E0C"/>
    <w:rsid w:val="00E410D2"/>
    <w:rsid w:val="00E4133B"/>
    <w:rsid w:val="00E41F87"/>
    <w:rsid w:val="00E423F4"/>
    <w:rsid w:val="00E426CB"/>
    <w:rsid w:val="00E42A7A"/>
    <w:rsid w:val="00E42B39"/>
    <w:rsid w:val="00E42EBE"/>
    <w:rsid w:val="00E42FC3"/>
    <w:rsid w:val="00E4331B"/>
    <w:rsid w:val="00E43CA8"/>
    <w:rsid w:val="00E44316"/>
    <w:rsid w:val="00E444F2"/>
    <w:rsid w:val="00E44C2F"/>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B00"/>
    <w:rsid w:val="00E51F63"/>
    <w:rsid w:val="00E520A2"/>
    <w:rsid w:val="00E53065"/>
    <w:rsid w:val="00E530A3"/>
    <w:rsid w:val="00E5310B"/>
    <w:rsid w:val="00E53361"/>
    <w:rsid w:val="00E533D9"/>
    <w:rsid w:val="00E53B12"/>
    <w:rsid w:val="00E5423F"/>
    <w:rsid w:val="00E544A7"/>
    <w:rsid w:val="00E54A9A"/>
    <w:rsid w:val="00E55005"/>
    <w:rsid w:val="00E55793"/>
    <w:rsid w:val="00E55916"/>
    <w:rsid w:val="00E5596D"/>
    <w:rsid w:val="00E55BDD"/>
    <w:rsid w:val="00E55DA1"/>
    <w:rsid w:val="00E55E35"/>
    <w:rsid w:val="00E5655F"/>
    <w:rsid w:val="00E56B99"/>
    <w:rsid w:val="00E572A0"/>
    <w:rsid w:val="00E57861"/>
    <w:rsid w:val="00E5789A"/>
    <w:rsid w:val="00E57A58"/>
    <w:rsid w:val="00E60082"/>
    <w:rsid w:val="00E60540"/>
    <w:rsid w:val="00E6079C"/>
    <w:rsid w:val="00E60A1A"/>
    <w:rsid w:val="00E60C09"/>
    <w:rsid w:val="00E61641"/>
    <w:rsid w:val="00E61C59"/>
    <w:rsid w:val="00E61D6C"/>
    <w:rsid w:val="00E62910"/>
    <w:rsid w:val="00E63C82"/>
    <w:rsid w:val="00E63CC8"/>
    <w:rsid w:val="00E642FA"/>
    <w:rsid w:val="00E64BD1"/>
    <w:rsid w:val="00E64E21"/>
    <w:rsid w:val="00E65081"/>
    <w:rsid w:val="00E657D3"/>
    <w:rsid w:val="00E65832"/>
    <w:rsid w:val="00E659F3"/>
    <w:rsid w:val="00E66070"/>
    <w:rsid w:val="00E667E0"/>
    <w:rsid w:val="00E670E0"/>
    <w:rsid w:val="00E6746C"/>
    <w:rsid w:val="00E71768"/>
    <w:rsid w:val="00E71A7E"/>
    <w:rsid w:val="00E71ABF"/>
    <w:rsid w:val="00E71F84"/>
    <w:rsid w:val="00E7277D"/>
    <w:rsid w:val="00E72B17"/>
    <w:rsid w:val="00E72C9D"/>
    <w:rsid w:val="00E72F28"/>
    <w:rsid w:val="00E734BF"/>
    <w:rsid w:val="00E73B0B"/>
    <w:rsid w:val="00E73E01"/>
    <w:rsid w:val="00E73F7F"/>
    <w:rsid w:val="00E73F85"/>
    <w:rsid w:val="00E74170"/>
    <w:rsid w:val="00E7440D"/>
    <w:rsid w:val="00E74D90"/>
    <w:rsid w:val="00E75B1D"/>
    <w:rsid w:val="00E75B9E"/>
    <w:rsid w:val="00E75D34"/>
    <w:rsid w:val="00E75E37"/>
    <w:rsid w:val="00E76D8A"/>
    <w:rsid w:val="00E77127"/>
    <w:rsid w:val="00E77558"/>
    <w:rsid w:val="00E77899"/>
    <w:rsid w:val="00E77BDB"/>
    <w:rsid w:val="00E77D92"/>
    <w:rsid w:val="00E80135"/>
    <w:rsid w:val="00E80284"/>
    <w:rsid w:val="00E802E0"/>
    <w:rsid w:val="00E805B0"/>
    <w:rsid w:val="00E8082A"/>
    <w:rsid w:val="00E813B7"/>
    <w:rsid w:val="00E81532"/>
    <w:rsid w:val="00E816B4"/>
    <w:rsid w:val="00E81F38"/>
    <w:rsid w:val="00E82880"/>
    <w:rsid w:val="00E82B10"/>
    <w:rsid w:val="00E82BA8"/>
    <w:rsid w:val="00E839E0"/>
    <w:rsid w:val="00E842D9"/>
    <w:rsid w:val="00E846BC"/>
    <w:rsid w:val="00E84773"/>
    <w:rsid w:val="00E84A1A"/>
    <w:rsid w:val="00E84CCC"/>
    <w:rsid w:val="00E85054"/>
    <w:rsid w:val="00E85295"/>
    <w:rsid w:val="00E853CE"/>
    <w:rsid w:val="00E85A18"/>
    <w:rsid w:val="00E85CC6"/>
    <w:rsid w:val="00E85F73"/>
    <w:rsid w:val="00E86069"/>
    <w:rsid w:val="00E86232"/>
    <w:rsid w:val="00E87898"/>
    <w:rsid w:val="00E879E9"/>
    <w:rsid w:val="00E87AA9"/>
    <w:rsid w:val="00E902C1"/>
    <w:rsid w:val="00E9046C"/>
    <w:rsid w:val="00E91AB0"/>
    <w:rsid w:val="00E91CB1"/>
    <w:rsid w:val="00E91E9E"/>
    <w:rsid w:val="00E930A5"/>
    <w:rsid w:val="00E932A2"/>
    <w:rsid w:val="00E93748"/>
    <w:rsid w:val="00E937E2"/>
    <w:rsid w:val="00E94A05"/>
    <w:rsid w:val="00E953A2"/>
    <w:rsid w:val="00E95681"/>
    <w:rsid w:val="00E95B0E"/>
    <w:rsid w:val="00E95C19"/>
    <w:rsid w:val="00E95D36"/>
    <w:rsid w:val="00E968A5"/>
    <w:rsid w:val="00E96B35"/>
    <w:rsid w:val="00E96D0C"/>
    <w:rsid w:val="00E96DC4"/>
    <w:rsid w:val="00E97017"/>
    <w:rsid w:val="00E973E8"/>
    <w:rsid w:val="00E97583"/>
    <w:rsid w:val="00E975EF"/>
    <w:rsid w:val="00E97C2A"/>
    <w:rsid w:val="00EA0008"/>
    <w:rsid w:val="00EA067B"/>
    <w:rsid w:val="00EA07BE"/>
    <w:rsid w:val="00EA08E3"/>
    <w:rsid w:val="00EA169E"/>
    <w:rsid w:val="00EA21F7"/>
    <w:rsid w:val="00EA2398"/>
    <w:rsid w:val="00EA24D6"/>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2C3"/>
    <w:rsid w:val="00EA76CE"/>
    <w:rsid w:val="00EA7D01"/>
    <w:rsid w:val="00EB0E8E"/>
    <w:rsid w:val="00EB13F1"/>
    <w:rsid w:val="00EB1A28"/>
    <w:rsid w:val="00EB1EC3"/>
    <w:rsid w:val="00EB2640"/>
    <w:rsid w:val="00EB36F9"/>
    <w:rsid w:val="00EB380A"/>
    <w:rsid w:val="00EB38A8"/>
    <w:rsid w:val="00EB44DB"/>
    <w:rsid w:val="00EB4E5C"/>
    <w:rsid w:val="00EB4FB3"/>
    <w:rsid w:val="00EB5021"/>
    <w:rsid w:val="00EB526D"/>
    <w:rsid w:val="00EB5FEE"/>
    <w:rsid w:val="00EB60C4"/>
    <w:rsid w:val="00EB6C02"/>
    <w:rsid w:val="00EB6D99"/>
    <w:rsid w:val="00EB7A8F"/>
    <w:rsid w:val="00EC05D0"/>
    <w:rsid w:val="00EC07AF"/>
    <w:rsid w:val="00EC08FB"/>
    <w:rsid w:val="00EC0C01"/>
    <w:rsid w:val="00EC0F29"/>
    <w:rsid w:val="00EC16CE"/>
    <w:rsid w:val="00EC1823"/>
    <w:rsid w:val="00EC2F73"/>
    <w:rsid w:val="00EC3303"/>
    <w:rsid w:val="00EC36C8"/>
    <w:rsid w:val="00EC3E58"/>
    <w:rsid w:val="00EC417F"/>
    <w:rsid w:val="00EC427E"/>
    <w:rsid w:val="00EC42C1"/>
    <w:rsid w:val="00EC44E5"/>
    <w:rsid w:val="00EC474D"/>
    <w:rsid w:val="00EC48A2"/>
    <w:rsid w:val="00EC5186"/>
    <w:rsid w:val="00EC55A9"/>
    <w:rsid w:val="00EC5B45"/>
    <w:rsid w:val="00EC5E55"/>
    <w:rsid w:val="00EC6135"/>
    <w:rsid w:val="00EC6556"/>
    <w:rsid w:val="00EC6678"/>
    <w:rsid w:val="00EC6A85"/>
    <w:rsid w:val="00EC6BA0"/>
    <w:rsid w:val="00EC6D6B"/>
    <w:rsid w:val="00EC6E0B"/>
    <w:rsid w:val="00EC7487"/>
    <w:rsid w:val="00EC7F4E"/>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E24"/>
    <w:rsid w:val="00ED555C"/>
    <w:rsid w:val="00ED5EE1"/>
    <w:rsid w:val="00ED6B02"/>
    <w:rsid w:val="00ED6E38"/>
    <w:rsid w:val="00ED7205"/>
    <w:rsid w:val="00ED7389"/>
    <w:rsid w:val="00ED7A0B"/>
    <w:rsid w:val="00EE01C6"/>
    <w:rsid w:val="00EE060B"/>
    <w:rsid w:val="00EE19C1"/>
    <w:rsid w:val="00EE1BD4"/>
    <w:rsid w:val="00EE208A"/>
    <w:rsid w:val="00EE2170"/>
    <w:rsid w:val="00EE2B20"/>
    <w:rsid w:val="00EE2B3C"/>
    <w:rsid w:val="00EE34A6"/>
    <w:rsid w:val="00EE34BB"/>
    <w:rsid w:val="00EE3785"/>
    <w:rsid w:val="00EE4440"/>
    <w:rsid w:val="00EE44C2"/>
    <w:rsid w:val="00EE4661"/>
    <w:rsid w:val="00EE4A42"/>
    <w:rsid w:val="00EE4BD1"/>
    <w:rsid w:val="00EE4D2E"/>
    <w:rsid w:val="00EE4F49"/>
    <w:rsid w:val="00EE4F66"/>
    <w:rsid w:val="00EE57E8"/>
    <w:rsid w:val="00EE57EB"/>
    <w:rsid w:val="00EE6798"/>
    <w:rsid w:val="00EE68A5"/>
    <w:rsid w:val="00EE753A"/>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666"/>
    <w:rsid w:val="00EF296E"/>
    <w:rsid w:val="00EF2C93"/>
    <w:rsid w:val="00EF2EFB"/>
    <w:rsid w:val="00EF3146"/>
    <w:rsid w:val="00EF3203"/>
    <w:rsid w:val="00EF43C4"/>
    <w:rsid w:val="00EF444B"/>
    <w:rsid w:val="00EF475A"/>
    <w:rsid w:val="00EF55BD"/>
    <w:rsid w:val="00EF5F57"/>
    <w:rsid w:val="00EF60EF"/>
    <w:rsid w:val="00EF6186"/>
    <w:rsid w:val="00EF71E7"/>
    <w:rsid w:val="00EF729E"/>
    <w:rsid w:val="00EF744F"/>
    <w:rsid w:val="00F00A5F"/>
    <w:rsid w:val="00F01123"/>
    <w:rsid w:val="00F011E8"/>
    <w:rsid w:val="00F01B4A"/>
    <w:rsid w:val="00F01B52"/>
    <w:rsid w:val="00F01D8A"/>
    <w:rsid w:val="00F01FC9"/>
    <w:rsid w:val="00F0246A"/>
    <w:rsid w:val="00F0263D"/>
    <w:rsid w:val="00F03870"/>
    <w:rsid w:val="00F03DA2"/>
    <w:rsid w:val="00F04A0A"/>
    <w:rsid w:val="00F04FDA"/>
    <w:rsid w:val="00F0523E"/>
    <w:rsid w:val="00F0561C"/>
    <w:rsid w:val="00F05621"/>
    <w:rsid w:val="00F05ABD"/>
    <w:rsid w:val="00F05B29"/>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8BA"/>
    <w:rsid w:val="00F13BAB"/>
    <w:rsid w:val="00F13E84"/>
    <w:rsid w:val="00F145F6"/>
    <w:rsid w:val="00F1463B"/>
    <w:rsid w:val="00F14A29"/>
    <w:rsid w:val="00F14D72"/>
    <w:rsid w:val="00F15707"/>
    <w:rsid w:val="00F15A79"/>
    <w:rsid w:val="00F15DC8"/>
    <w:rsid w:val="00F1743A"/>
    <w:rsid w:val="00F179AE"/>
    <w:rsid w:val="00F200F6"/>
    <w:rsid w:val="00F201F2"/>
    <w:rsid w:val="00F207BD"/>
    <w:rsid w:val="00F20B6A"/>
    <w:rsid w:val="00F20E10"/>
    <w:rsid w:val="00F210D5"/>
    <w:rsid w:val="00F21E0F"/>
    <w:rsid w:val="00F21FD9"/>
    <w:rsid w:val="00F22411"/>
    <w:rsid w:val="00F22514"/>
    <w:rsid w:val="00F225F1"/>
    <w:rsid w:val="00F229FD"/>
    <w:rsid w:val="00F22D48"/>
    <w:rsid w:val="00F22EE3"/>
    <w:rsid w:val="00F234B3"/>
    <w:rsid w:val="00F23A9F"/>
    <w:rsid w:val="00F23D96"/>
    <w:rsid w:val="00F243AC"/>
    <w:rsid w:val="00F247E2"/>
    <w:rsid w:val="00F2533A"/>
    <w:rsid w:val="00F25516"/>
    <w:rsid w:val="00F257B3"/>
    <w:rsid w:val="00F2598F"/>
    <w:rsid w:val="00F25A1D"/>
    <w:rsid w:val="00F25D59"/>
    <w:rsid w:val="00F26237"/>
    <w:rsid w:val="00F26259"/>
    <w:rsid w:val="00F272CA"/>
    <w:rsid w:val="00F27555"/>
    <w:rsid w:val="00F300C4"/>
    <w:rsid w:val="00F310D8"/>
    <w:rsid w:val="00F3114D"/>
    <w:rsid w:val="00F33072"/>
    <w:rsid w:val="00F330BA"/>
    <w:rsid w:val="00F3374F"/>
    <w:rsid w:val="00F3377D"/>
    <w:rsid w:val="00F3382B"/>
    <w:rsid w:val="00F346EC"/>
    <w:rsid w:val="00F34852"/>
    <w:rsid w:val="00F35208"/>
    <w:rsid w:val="00F357E6"/>
    <w:rsid w:val="00F35C05"/>
    <w:rsid w:val="00F35ED7"/>
    <w:rsid w:val="00F36E6E"/>
    <w:rsid w:val="00F371EA"/>
    <w:rsid w:val="00F3749E"/>
    <w:rsid w:val="00F376D6"/>
    <w:rsid w:val="00F37917"/>
    <w:rsid w:val="00F37E4F"/>
    <w:rsid w:val="00F40C39"/>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5033A"/>
    <w:rsid w:val="00F505F0"/>
    <w:rsid w:val="00F50D13"/>
    <w:rsid w:val="00F516FB"/>
    <w:rsid w:val="00F51B41"/>
    <w:rsid w:val="00F51B9F"/>
    <w:rsid w:val="00F52099"/>
    <w:rsid w:val="00F5244D"/>
    <w:rsid w:val="00F52AC3"/>
    <w:rsid w:val="00F52FF1"/>
    <w:rsid w:val="00F537C6"/>
    <w:rsid w:val="00F53B20"/>
    <w:rsid w:val="00F53E07"/>
    <w:rsid w:val="00F54B43"/>
    <w:rsid w:val="00F5509C"/>
    <w:rsid w:val="00F552B5"/>
    <w:rsid w:val="00F55602"/>
    <w:rsid w:val="00F558D9"/>
    <w:rsid w:val="00F55E6A"/>
    <w:rsid w:val="00F56004"/>
    <w:rsid w:val="00F562AD"/>
    <w:rsid w:val="00F5788D"/>
    <w:rsid w:val="00F57A22"/>
    <w:rsid w:val="00F60A64"/>
    <w:rsid w:val="00F60DBF"/>
    <w:rsid w:val="00F60F85"/>
    <w:rsid w:val="00F614A9"/>
    <w:rsid w:val="00F6155C"/>
    <w:rsid w:val="00F6169F"/>
    <w:rsid w:val="00F616E7"/>
    <w:rsid w:val="00F6171D"/>
    <w:rsid w:val="00F61973"/>
    <w:rsid w:val="00F61A15"/>
    <w:rsid w:val="00F61D8E"/>
    <w:rsid w:val="00F621B7"/>
    <w:rsid w:val="00F622D4"/>
    <w:rsid w:val="00F6235E"/>
    <w:rsid w:val="00F626F0"/>
    <w:rsid w:val="00F63703"/>
    <w:rsid w:val="00F63F69"/>
    <w:rsid w:val="00F64084"/>
    <w:rsid w:val="00F64952"/>
    <w:rsid w:val="00F652EA"/>
    <w:rsid w:val="00F6560B"/>
    <w:rsid w:val="00F6565F"/>
    <w:rsid w:val="00F65C16"/>
    <w:rsid w:val="00F662C4"/>
    <w:rsid w:val="00F664FC"/>
    <w:rsid w:val="00F66E0C"/>
    <w:rsid w:val="00F66FE1"/>
    <w:rsid w:val="00F66FFA"/>
    <w:rsid w:val="00F6728E"/>
    <w:rsid w:val="00F675B3"/>
    <w:rsid w:val="00F676B7"/>
    <w:rsid w:val="00F67C21"/>
    <w:rsid w:val="00F70675"/>
    <w:rsid w:val="00F706AF"/>
    <w:rsid w:val="00F707C6"/>
    <w:rsid w:val="00F7090C"/>
    <w:rsid w:val="00F70A91"/>
    <w:rsid w:val="00F70F91"/>
    <w:rsid w:val="00F71126"/>
    <w:rsid w:val="00F72542"/>
    <w:rsid w:val="00F72971"/>
    <w:rsid w:val="00F72ADA"/>
    <w:rsid w:val="00F72EA3"/>
    <w:rsid w:val="00F733D6"/>
    <w:rsid w:val="00F7376D"/>
    <w:rsid w:val="00F73B1E"/>
    <w:rsid w:val="00F740EC"/>
    <w:rsid w:val="00F74241"/>
    <w:rsid w:val="00F742BE"/>
    <w:rsid w:val="00F7491E"/>
    <w:rsid w:val="00F74D8D"/>
    <w:rsid w:val="00F7520A"/>
    <w:rsid w:val="00F75251"/>
    <w:rsid w:val="00F75761"/>
    <w:rsid w:val="00F75F51"/>
    <w:rsid w:val="00F763F2"/>
    <w:rsid w:val="00F766C2"/>
    <w:rsid w:val="00F7675B"/>
    <w:rsid w:val="00F7694D"/>
    <w:rsid w:val="00F76D8B"/>
    <w:rsid w:val="00F76DAF"/>
    <w:rsid w:val="00F77926"/>
    <w:rsid w:val="00F779C9"/>
    <w:rsid w:val="00F801C5"/>
    <w:rsid w:val="00F80646"/>
    <w:rsid w:val="00F80A99"/>
    <w:rsid w:val="00F80E92"/>
    <w:rsid w:val="00F8154D"/>
    <w:rsid w:val="00F81BDF"/>
    <w:rsid w:val="00F81E6B"/>
    <w:rsid w:val="00F8245C"/>
    <w:rsid w:val="00F82B74"/>
    <w:rsid w:val="00F82BE6"/>
    <w:rsid w:val="00F834A5"/>
    <w:rsid w:val="00F83E9F"/>
    <w:rsid w:val="00F84024"/>
    <w:rsid w:val="00F845F5"/>
    <w:rsid w:val="00F84E1F"/>
    <w:rsid w:val="00F84F8C"/>
    <w:rsid w:val="00F86E10"/>
    <w:rsid w:val="00F86FF8"/>
    <w:rsid w:val="00F87389"/>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9EA"/>
    <w:rsid w:val="00F95260"/>
    <w:rsid w:val="00F953D4"/>
    <w:rsid w:val="00F95709"/>
    <w:rsid w:val="00F9585F"/>
    <w:rsid w:val="00F95B4F"/>
    <w:rsid w:val="00F964BB"/>
    <w:rsid w:val="00F966C6"/>
    <w:rsid w:val="00F96895"/>
    <w:rsid w:val="00F97382"/>
    <w:rsid w:val="00F9766D"/>
    <w:rsid w:val="00F97B91"/>
    <w:rsid w:val="00F97E74"/>
    <w:rsid w:val="00F97F7D"/>
    <w:rsid w:val="00FA00FF"/>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2F37"/>
    <w:rsid w:val="00FA2FA6"/>
    <w:rsid w:val="00FA347B"/>
    <w:rsid w:val="00FA3E54"/>
    <w:rsid w:val="00FA3EBF"/>
    <w:rsid w:val="00FA4500"/>
    <w:rsid w:val="00FA49E6"/>
    <w:rsid w:val="00FA4A0A"/>
    <w:rsid w:val="00FA4B53"/>
    <w:rsid w:val="00FA4CF5"/>
    <w:rsid w:val="00FA54D7"/>
    <w:rsid w:val="00FA55D6"/>
    <w:rsid w:val="00FA5856"/>
    <w:rsid w:val="00FA59F2"/>
    <w:rsid w:val="00FA5E1A"/>
    <w:rsid w:val="00FA5E1B"/>
    <w:rsid w:val="00FA6497"/>
    <w:rsid w:val="00FA68AF"/>
    <w:rsid w:val="00FA78BB"/>
    <w:rsid w:val="00FA7BC0"/>
    <w:rsid w:val="00FA7BC7"/>
    <w:rsid w:val="00FA7D30"/>
    <w:rsid w:val="00FA7D77"/>
    <w:rsid w:val="00FB04A6"/>
    <w:rsid w:val="00FB0812"/>
    <w:rsid w:val="00FB350B"/>
    <w:rsid w:val="00FB3F33"/>
    <w:rsid w:val="00FB41CD"/>
    <w:rsid w:val="00FB4252"/>
    <w:rsid w:val="00FB4293"/>
    <w:rsid w:val="00FB4888"/>
    <w:rsid w:val="00FB4A5A"/>
    <w:rsid w:val="00FB4CAC"/>
    <w:rsid w:val="00FB521C"/>
    <w:rsid w:val="00FB5486"/>
    <w:rsid w:val="00FB58AA"/>
    <w:rsid w:val="00FB5BA7"/>
    <w:rsid w:val="00FB5D5D"/>
    <w:rsid w:val="00FB6D3E"/>
    <w:rsid w:val="00FB71C5"/>
    <w:rsid w:val="00FB77D0"/>
    <w:rsid w:val="00FB7946"/>
    <w:rsid w:val="00FB7AA1"/>
    <w:rsid w:val="00FC0D8E"/>
    <w:rsid w:val="00FC1604"/>
    <w:rsid w:val="00FC16C3"/>
    <w:rsid w:val="00FC194A"/>
    <w:rsid w:val="00FC257D"/>
    <w:rsid w:val="00FC3476"/>
    <w:rsid w:val="00FC36F8"/>
    <w:rsid w:val="00FC3720"/>
    <w:rsid w:val="00FC3D5C"/>
    <w:rsid w:val="00FC40FE"/>
    <w:rsid w:val="00FC4707"/>
    <w:rsid w:val="00FC4754"/>
    <w:rsid w:val="00FC4F0D"/>
    <w:rsid w:val="00FC5DF9"/>
    <w:rsid w:val="00FC5F2C"/>
    <w:rsid w:val="00FC634B"/>
    <w:rsid w:val="00FC6ADE"/>
    <w:rsid w:val="00FC6CAF"/>
    <w:rsid w:val="00FC6CE1"/>
    <w:rsid w:val="00FC7457"/>
    <w:rsid w:val="00FC7771"/>
    <w:rsid w:val="00FC7A23"/>
    <w:rsid w:val="00FC7E7F"/>
    <w:rsid w:val="00FD021B"/>
    <w:rsid w:val="00FD0E2F"/>
    <w:rsid w:val="00FD1423"/>
    <w:rsid w:val="00FD14D7"/>
    <w:rsid w:val="00FD18C7"/>
    <w:rsid w:val="00FD4385"/>
    <w:rsid w:val="00FD4774"/>
    <w:rsid w:val="00FD47BA"/>
    <w:rsid w:val="00FD47E6"/>
    <w:rsid w:val="00FD4FF5"/>
    <w:rsid w:val="00FD511B"/>
    <w:rsid w:val="00FD5D24"/>
    <w:rsid w:val="00FD5F49"/>
    <w:rsid w:val="00FD600B"/>
    <w:rsid w:val="00FD6132"/>
    <w:rsid w:val="00FD6CDB"/>
    <w:rsid w:val="00FD71A2"/>
    <w:rsid w:val="00FD71F4"/>
    <w:rsid w:val="00FD73A1"/>
    <w:rsid w:val="00FD7927"/>
    <w:rsid w:val="00FE00E2"/>
    <w:rsid w:val="00FE036A"/>
    <w:rsid w:val="00FE0EE6"/>
    <w:rsid w:val="00FE1240"/>
    <w:rsid w:val="00FE1463"/>
    <w:rsid w:val="00FE1B44"/>
    <w:rsid w:val="00FE2495"/>
    <w:rsid w:val="00FE251B"/>
    <w:rsid w:val="00FE2640"/>
    <w:rsid w:val="00FE285E"/>
    <w:rsid w:val="00FE2E58"/>
    <w:rsid w:val="00FE314B"/>
    <w:rsid w:val="00FE351D"/>
    <w:rsid w:val="00FE371A"/>
    <w:rsid w:val="00FE471C"/>
    <w:rsid w:val="00FE4A80"/>
    <w:rsid w:val="00FE4E77"/>
    <w:rsid w:val="00FE59C4"/>
    <w:rsid w:val="00FE6235"/>
    <w:rsid w:val="00FE665C"/>
    <w:rsid w:val="00FE6BB9"/>
    <w:rsid w:val="00FE7791"/>
    <w:rsid w:val="00FE7CC3"/>
    <w:rsid w:val="00FE7EBE"/>
    <w:rsid w:val="00FF0CFB"/>
    <w:rsid w:val="00FF1AC7"/>
    <w:rsid w:val="00FF1BE5"/>
    <w:rsid w:val="00FF1F7C"/>
    <w:rsid w:val="00FF22B1"/>
    <w:rsid w:val="00FF2584"/>
    <w:rsid w:val="00FF2686"/>
    <w:rsid w:val="00FF2C2E"/>
    <w:rsid w:val="00FF3909"/>
    <w:rsid w:val="00FF395B"/>
    <w:rsid w:val="00FF3F33"/>
    <w:rsid w:val="00FF46F1"/>
    <w:rsid w:val="00FF513B"/>
    <w:rsid w:val="00FF5397"/>
    <w:rsid w:val="00FF612E"/>
    <w:rsid w:val="00FF66E4"/>
    <w:rsid w:val="00FF6B3D"/>
    <w:rsid w:val="00FF6D8A"/>
    <w:rsid w:val="00FF6DB0"/>
    <w:rsid w:val="00FF7218"/>
    <w:rsid w:val="00FF73E6"/>
    <w:rsid w:val="00FF79F5"/>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stingardner.net/doku.php/mgl/overview"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psychtoolbox.org" TargetMode="External"/><Relationship Id="rId4" Type="http://schemas.openxmlformats.org/officeDocument/2006/relationships/settings" Target="settings.xml"/><Relationship Id="rId9" Type="http://schemas.openxmlformats.org/officeDocument/2006/relationships/hyperlink" Target="https://github.com/BrainardLab/VirtualWorldColorConstancy"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989F-B73E-3943-B935-843CDA67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30</Pages>
  <Words>19332</Words>
  <Characters>110197</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567</cp:revision>
  <cp:lastPrinted>2022-01-23T22:45:00Z</cp:lastPrinted>
  <dcterms:created xsi:type="dcterms:W3CDTF">2022-01-24T19:16:00Z</dcterms:created>
  <dcterms:modified xsi:type="dcterms:W3CDTF">2023-05-14T18:01:00Z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