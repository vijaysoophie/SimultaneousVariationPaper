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6114C" w14:textId="2D2A3215" w:rsidR="00BA5E45" w:rsidRDefault="00554DFF">
      <w:pPr>
        <w:pStyle w:val="Default"/>
        <w:spacing w:before="100" w:after="100"/>
        <w:rPr>
          <w:rFonts w:ascii="Times New Roman" w:eastAsia="Times New Roman" w:hAnsi="Times New Roman" w:cs="Times New Roman"/>
          <w:sz w:val="22"/>
          <w:szCs w:val="22"/>
        </w:rPr>
      </w:pPr>
      <w:r>
        <w:rPr>
          <w:rFonts w:ascii="Times New Roman" w:hAnsi="Times New Roman"/>
          <w:sz w:val="22"/>
          <w:szCs w:val="22"/>
        </w:rPr>
        <w:t xml:space="preserve">Title: </w:t>
      </w:r>
      <w:r w:rsidR="00906847">
        <w:rPr>
          <w:rFonts w:ascii="Times New Roman" w:hAnsi="Times New Roman"/>
          <w:sz w:val="22"/>
          <w:szCs w:val="22"/>
        </w:rPr>
        <w:t>H</w:t>
      </w:r>
      <w:r w:rsidR="00973B37">
        <w:rPr>
          <w:rFonts w:ascii="Times New Roman" w:hAnsi="Times New Roman"/>
          <w:sz w:val="22"/>
          <w:szCs w:val="22"/>
        </w:rPr>
        <w:t xml:space="preserve">uman lightness discrimination thresholds </w:t>
      </w:r>
      <w:r w:rsidR="00906847">
        <w:rPr>
          <w:rFonts w:ascii="Times New Roman" w:hAnsi="Times New Roman"/>
          <w:sz w:val="22"/>
          <w:szCs w:val="22"/>
        </w:rPr>
        <w:t xml:space="preserve">add </w:t>
      </w:r>
      <w:r w:rsidR="0045604C">
        <w:rPr>
          <w:rFonts w:ascii="Times New Roman" w:hAnsi="Times New Roman"/>
          <w:sz w:val="22"/>
          <w:szCs w:val="22"/>
        </w:rPr>
        <w:t>linearly for independent extrinsic variations</w:t>
      </w:r>
    </w:p>
    <w:p w14:paraId="77326F8A" w14:textId="70E20955" w:rsidR="00BA5E45" w:rsidRDefault="00554DFF">
      <w:pPr>
        <w:pStyle w:val="Default"/>
        <w:spacing w:before="100" w:after="100"/>
        <w:rPr>
          <w:rFonts w:ascii="Times New Roman" w:hAnsi="Times New Roman"/>
          <w:sz w:val="22"/>
          <w:szCs w:val="22"/>
        </w:rPr>
      </w:pPr>
      <w:r>
        <w:rPr>
          <w:rFonts w:ascii="Times New Roman" w:hAnsi="Times New Roman"/>
          <w:sz w:val="22"/>
          <w:szCs w:val="22"/>
        </w:rPr>
        <w:t xml:space="preserve">Authors: </w:t>
      </w:r>
      <w:r w:rsidR="001B3BAB">
        <w:rPr>
          <w:rFonts w:ascii="Times New Roman" w:hAnsi="Times New Roman"/>
          <w:sz w:val="22"/>
          <w:szCs w:val="22"/>
        </w:rPr>
        <w:t xml:space="preserve">Devin Reynolds, </w:t>
      </w:r>
      <w:r>
        <w:rPr>
          <w:rFonts w:ascii="Times New Roman" w:hAnsi="Times New Roman"/>
          <w:sz w:val="22"/>
          <w:szCs w:val="22"/>
        </w:rPr>
        <w:t>Vijay Singh</w:t>
      </w:r>
      <w:r w:rsidR="007A309B">
        <w:rPr>
          <w:rFonts w:ascii="Times New Roman" w:hAnsi="Times New Roman"/>
          <w:sz w:val="22"/>
          <w:szCs w:val="22"/>
        </w:rPr>
        <w:t>.</w:t>
      </w:r>
    </w:p>
    <w:p w14:paraId="29984E3C" w14:textId="30AC2811" w:rsidR="00531745" w:rsidRDefault="00FC7E7F" w:rsidP="00FC7E7F">
      <w:pPr>
        <w:pStyle w:val="Default"/>
        <w:spacing w:before="100" w:after="100"/>
        <w:rPr>
          <w:rFonts w:ascii="Times New Roman" w:hAnsi="Times New Roman"/>
          <w:sz w:val="22"/>
          <w:szCs w:val="22"/>
        </w:rPr>
      </w:pPr>
      <w:r>
        <w:rPr>
          <w:rFonts w:ascii="Times New Roman" w:hAnsi="Times New Roman"/>
          <w:sz w:val="22"/>
          <w:szCs w:val="22"/>
        </w:rPr>
        <w:t>Department of Physics, North Carolina A</w:t>
      </w:r>
      <w:r w:rsidR="00CF648F">
        <w:rPr>
          <w:rFonts w:ascii="Times New Roman" w:hAnsi="Times New Roman"/>
          <w:sz w:val="22"/>
          <w:szCs w:val="22"/>
        </w:rPr>
        <w:t xml:space="preserve">gricultural and Technical </w:t>
      </w:r>
      <w:r>
        <w:rPr>
          <w:rFonts w:ascii="Times New Roman" w:hAnsi="Times New Roman"/>
          <w:sz w:val="22"/>
          <w:szCs w:val="22"/>
        </w:rPr>
        <w:t>State University, Greensboro, NC, USA.</w:t>
      </w:r>
    </w:p>
    <w:p w14:paraId="052E080A" w14:textId="6DA9F4A7" w:rsidR="00FC7E7F" w:rsidRDefault="00FC7E7F" w:rsidP="00FC7E7F">
      <w:pPr>
        <w:pStyle w:val="Default"/>
        <w:spacing w:before="100" w:after="100"/>
        <w:rPr>
          <w:rFonts w:ascii="Times New Roman" w:eastAsia="Times New Roman" w:hAnsi="Times New Roman" w:cs="Times New Roman"/>
          <w:sz w:val="22"/>
          <w:szCs w:val="22"/>
        </w:rPr>
      </w:pPr>
    </w:p>
    <w:p w14:paraId="3504BB37" w14:textId="73C0A80E" w:rsidR="0094125F" w:rsidRDefault="00DA0FC3">
      <w:pPr>
        <w:pStyle w:val="Default"/>
        <w:spacing w:before="100" w:after="100"/>
        <w:rPr>
          <w:ins w:id="0" w:author="Singh, Vijay" w:date="2022-01-24T14:15:00Z"/>
          <w:rFonts w:ascii="Times New Roman" w:hAnsi="Times New Roman"/>
          <w:sz w:val="22"/>
          <w:szCs w:val="22"/>
        </w:rPr>
      </w:pPr>
      <w:r>
        <w:rPr>
          <w:rFonts w:ascii="Times New Roman" w:hAnsi="Times New Roman"/>
          <w:b/>
          <w:bCs/>
          <w:sz w:val="22"/>
          <w:szCs w:val="22"/>
        </w:rPr>
        <w:t>ABSTRACT:</w:t>
      </w:r>
      <w:r>
        <w:rPr>
          <w:rFonts w:ascii="Times New Roman" w:hAnsi="Times New Roman"/>
          <w:sz w:val="22"/>
          <w:szCs w:val="22"/>
        </w:rPr>
        <w:t xml:space="preserve"> </w:t>
      </w:r>
      <w:r w:rsidR="00A31640">
        <w:rPr>
          <w:rFonts w:ascii="Times New Roman" w:hAnsi="Times New Roman"/>
          <w:sz w:val="22"/>
          <w:szCs w:val="22"/>
        </w:rPr>
        <w:t xml:space="preserve">Lightness of an object is an object intrinsic property that </w:t>
      </w:r>
      <w:r w:rsidR="00D05390">
        <w:rPr>
          <w:rFonts w:ascii="Times New Roman" w:hAnsi="Times New Roman"/>
          <w:sz w:val="22"/>
          <w:szCs w:val="22"/>
        </w:rPr>
        <w:t xml:space="preserve">depends on its surface reflectance spectrum. </w:t>
      </w:r>
      <w:r w:rsidR="00DA3922">
        <w:rPr>
          <w:rFonts w:ascii="Times New Roman" w:hAnsi="Times New Roman"/>
          <w:sz w:val="22"/>
          <w:szCs w:val="22"/>
        </w:rPr>
        <w:t xml:space="preserve">The human visual system infers the lightness of an object from the light reflected off its surface. </w:t>
      </w:r>
      <w:r w:rsidR="00B94C5E">
        <w:rPr>
          <w:rFonts w:ascii="Times New Roman" w:hAnsi="Times New Roman"/>
          <w:sz w:val="22"/>
          <w:szCs w:val="22"/>
        </w:rPr>
        <w:t>Sinc</w:t>
      </w:r>
      <w:r w:rsidR="001C13F4">
        <w:rPr>
          <w:rFonts w:ascii="Times New Roman" w:hAnsi="Times New Roman"/>
          <w:sz w:val="22"/>
          <w:szCs w:val="22"/>
        </w:rPr>
        <w:t>e</w:t>
      </w:r>
      <w:r w:rsidR="00B94C5E">
        <w:rPr>
          <w:rFonts w:ascii="Times New Roman" w:hAnsi="Times New Roman"/>
          <w:sz w:val="22"/>
          <w:szCs w:val="22"/>
        </w:rPr>
        <w:t xml:space="preserve"> the reflected light </w:t>
      </w:r>
      <w:r w:rsidR="00F03969">
        <w:rPr>
          <w:rFonts w:ascii="Times New Roman" w:hAnsi="Times New Roman"/>
          <w:sz w:val="22"/>
          <w:szCs w:val="22"/>
        </w:rPr>
        <w:t xml:space="preserve">depends also on the properties of the </w:t>
      </w:r>
      <w:r w:rsidR="006738AA">
        <w:rPr>
          <w:rFonts w:ascii="Times New Roman" w:hAnsi="Times New Roman"/>
          <w:sz w:val="22"/>
          <w:szCs w:val="22"/>
        </w:rPr>
        <w:t xml:space="preserve">scene and the pose and position of the observer, the visual system needs to discount any variation in the proximal signal due to these object extrinsic factors. </w:t>
      </w:r>
      <w:r w:rsidR="00B76448">
        <w:rPr>
          <w:rFonts w:ascii="Times New Roman" w:hAnsi="Times New Roman"/>
          <w:sz w:val="22"/>
          <w:szCs w:val="22"/>
        </w:rPr>
        <w:t xml:space="preserve">In this work, we characterize the extent to which the visual system </w:t>
      </w:r>
      <w:r w:rsidR="00B42985">
        <w:rPr>
          <w:rFonts w:ascii="Times New Roman" w:hAnsi="Times New Roman"/>
          <w:sz w:val="22"/>
          <w:szCs w:val="22"/>
        </w:rPr>
        <w:t>can</w:t>
      </w:r>
      <w:r w:rsidR="00B76448">
        <w:rPr>
          <w:rFonts w:ascii="Times New Roman" w:hAnsi="Times New Roman"/>
          <w:sz w:val="22"/>
          <w:szCs w:val="22"/>
        </w:rPr>
        <w:t xml:space="preserve"> achieve this stability for variations in the reflectance spectrum of objects and light sources</w:t>
      </w:r>
      <w:r w:rsidR="007A1EDC">
        <w:rPr>
          <w:rFonts w:ascii="Times New Roman" w:hAnsi="Times New Roman"/>
          <w:sz w:val="22"/>
          <w:szCs w:val="22"/>
        </w:rPr>
        <w:t xml:space="preserve"> in a scene</w:t>
      </w:r>
      <w:r w:rsidR="00B76448">
        <w:rPr>
          <w:rFonts w:ascii="Times New Roman" w:hAnsi="Times New Roman"/>
          <w:sz w:val="22"/>
          <w:szCs w:val="22"/>
        </w:rPr>
        <w:t>.</w:t>
      </w:r>
      <w:r w:rsidR="0055186C">
        <w:rPr>
          <w:rFonts w:ascii="Times New Roman" w:hAnsi="Times New Roman"/>
          <w:sz w:val="22"/>
          <w:szCs w:val="22"/>
        </w:rPr>
        <w:t xml:space="preserve"> </w:t>
      </w:r>
      <w:r w:rsidR="00B42985">
        <w:rPr>
          <w:rFonts w:ascii="Times New Roman" w:hAnsi="Times New Roman"/>
          <w:sz w:val="22"/>
          <w:szCs w:val="22"/>
        </w:rPr>
        <w:t xml:space="preserve">We measure human observers’ thresholds of discriminating </w:t>
      </w:r>
      <w:r w:rsidR="000E10AF">
        <w:rPr>
          <w:rFonts w:ascii="Times New Roman" w:hAnsi="Times New Roman"/>
          <w:sz w:val="22"/>
          <w:szCs w:val="22"/>
        </w:rPr>
        <w:t xml:space="preserve">images </w:t>
      </w:r>
      <w:r w:rsidR="00B42985">
        <w:rPr>
          <w:rFonts w:ascii="Times New Roman" w:hAnsi="Times New Roman"/>
          <w:sz w:val="22"/>
          <w:szCs w:val="22"/>
        </w:rPr>
        <w:t xml:space="preserve">based on the lightness </w:t>
      </w:r>
      <w:r w:rsidR="000E10AF">
        <w:rPr>
          <w:rFonts w:ascii="Times New Roman" w:hAnsi="Times New Roman"/>
          <w:sz w:val="22"/>
          <w:szCs w:val="22"/>
        </w:rPr>
        <w:t xml:space="preserve">of a spherical target object </w:t>
      </w:r>
      <w:r w:rsidR="00B42985">
        <w:rPr>
          <w:rFonts w:ascii="Times New Roman" w:hAnsi="Times New Roman"/>
          <w:sz w:val="22"/>
          <w:szCs w:val="22"/>
        </w:rPr>
        <w:t xml:space="preserve">using a two alternate forced choice task. The </w:t>
      </w:r>
      <w:r w:rsidR="000E10AF">
        <w:rPr>
          <w:rFonts w:ascii="Times New Roman" w:hAnsi="Times New Roman"/>
          <w:sz w:val="22"/>
          <w:szCs w:val="22"/>
        </w:rPr>
        <w:t>images were computational renderings of 3D scenes.</w:t>
      </w:r>
      <w:r w:rsidR="00105CBE">
        <w:rPr>
          <w:rFonts w:ascii="Times New Roman" w:hAnsi="Times New Roman"/>
          <w:sz w:val="22"/>
          <w:szCs w:val="22"/>
        </w:rPr>
        <w:t xml:space="preserve"> We measured how the discrimination thresholds changed as we varied the reflectance spectra of the objects and the intensity of the light sources in the scene, </w:t>
      </w:r>
      <w:r w:rsidR="00B548A0">
        <w:rPr>
          <w:rFonts w:ascii="Times New Roman" w:hAnsi="Times New Roman"/>
          <w:sz w:val="22"/>
          <w:szCs w:val="22"/>
        </w:rPr>
        <w:t xml:space="preserve">both </w:t>
      </w:r>
      <w:r w:rsidR="00105CBE">
        <w:rPr>
          <w:rFonts w:ascii="Times New Roman" w:hAnsi="Times New Roman"/>
          <w:sz w:val="22"/>
          <w:szCs w:val="22"/>
        </w:rPr>
        <w:t xml:space="preserve">individually and simultaneously. </w:t>
      </w:r>
      <w:r w:rsidR="00AB3AE0">
        <w:rPr>
          <w:rFonts w:ascii="Times New Roman" w:hAnsi="Times New Roman"/>
          <w:sz w:val="22"/>
          <w:szCs w:val="22"/>
        </w:rPr>
        <w:t>As the amount of variability in these scene properties increased</w:t>
      </w:r>
      <w:r w:rsidR="003E4CE1">
        <w:rPr>
          <w:rFonts w:ascii="Times New Roman" w:hAnsi="Times New Roman"/>
          <w:sz w:val="22"/>
          <w:szCs w:val="22"/>
        </w:rPr>
        <w:t>,</w:t>
      </w:r>
      <w:r w:rsidR="00AB3AE0">
        <w:rPr>
          <w:rFonts w:ascii="Times New Roman" w:hAnsi="Times New Roman"/>
          <w:sz w:val="22"/>
          <w:szCs w:val="22"/>
        </w:rPr>
        <w:t xml:space="preserve"> the thresholds </w:t>
      </w:r>
      <w:r w:rsidR="003E4CE1">
        <w:rPr>
          <w:rFonts w:ascii="Times New Roman" w:hAnsi="Times New Roman"/>
          <w:sz w:val="22"/>
          <w:szCs w:val="22"/>
        </w:rPr>
        <w:t>of discrimination first remained constant indicating that the thresholds in this region depended on the variability in the observers’ intrinsic representation of lightness. As the extrinsic variation increased further</w:t>
      </w:r>
      <w:r w:rsidR="00DE4B71">
        <w:rPr>
          <w:rFonts w:ascii="Times New Roman" w:hAnsi="Times New Roman"/>
          <w:sz w:val="22"/>
          <w:szCs w:val="22"/>
        </w:rPr>
        <w:t>,</w:t>
      </w:r>
      <w:r w:rsidR="003E4CE1">
        <w:rPr>
          <w:rFonts w:ascii="Times New Roman" w:hAnsi="Times New Roman"/>
          <w:sz w:val="22"/>
          <w:szCs w:val="22"/>
        </w:rPr>
        <w:t xml:space="preserve"> the thresholds </w:t>
      </w:r>
      <w:r w:rsidR="004E1AE7">
        <w:rPr>
          <w:rFonts w:ascii="Times New Roman" w:hAnsi="Times New Roman"/>
          <w:sz w:val="22"/>
          <w:szCs w:val="22"/>
        </w:rPr>
        <w:t xml:space="preserve">started </w:t>
      </w:r>
      <w:r w:rsidR="003E4CE1">
        <w:rPr>
          <w:rFonts w:ascii="Times New Roman" w:hAnsi="Times New Roman"/>
          <w:sz w:val="22"/>
          <w:szCs w:val="22"/>
        </w:rPr>
        <w:t>increas</w:t>
      </w:r>
      <w:r w:rsidR="004E1AE7">
        <w:rPr>
          <w:rFonts w:ascii="Times New Roman" w:hAnsi="Times New Roman"/>
          <w:sz w:val="22"/>
          <w:szCs w:val="22"/>
        </w:rPr>
        <w:t>ing</w:t>
      </w:r>
      <w:r w:rsidR="003E4CE1">
        <w:rPr>
          <w:rFonts w:ascii="Times New Roman" w:hAnsi="Times New Roman"/>
          <w:sz w:val="22"/>
          <w:szCs w:val="22"/>
        </w:rPr>
        <w:t xml:space="preserve"> indicating that the extrinsic variation started affecting observers’ lightness judgement.</w:t>
      </w:r>
      <w:r w:rsidR="004847C9">
        <w:rPr>
          <w:rFonts w:ascii="Times New Roman" w:hAnsi="Times New Roman"/>
          <w:sz w:val="22"/>
          <w:szCs w:val="22"/>
        </w:rPr>
        <w:t xml:space="preserve"> </w:t>
      </w:r>
      <w:r w:rsidR="002339DE">
        <w:rPr>
          <w:rFonts w:ascii="Times New Roman" w:hAnsi="Times New Roman"/>
          <w:sz w:val="22"/>
          <w:szCs w:val="22"/>
        </w:rPr>
        <w:t xml:space="preserve">We estimated that the variance </w:t>
      </w:r>
      <w:r w:rsidR="009249C0">
        <w:rPr>
          <w:rFonts w:ascii="Times New Roman" w:hAnsi="Times New Roman"/>
          <w:sz w:val="22"/>
          <w:szCs w:val="22"/>
        </w:rPr>
        <w:t xml:space="preserve">in the lightness representation </w:t>
      </w:r>
      <w:r w:rsidR="0037278E">
        <w:rPr>
          <w:rFonts w:ascii="Times New Roman" w:hAnsi="Times New Roman"/>
          <w:sz w:val="22"/>
          <w:szCs w:val="22"/>
        </w:rPr>
        <w:t xml:space="preserve">due to </w:t>
      </w:r>
      <w:r w:rsidR="002339DE">
        <w:rPr>
          <w:rFonts w:ascii="Times New Roman" w:hAnsi="Times New Roman"/>
          <w:sz w:val="22"/>
          <w:szCs w:val="22"/>
        </w:rPr>
        <w:t xml:space="preserve">variation </w:t>
      </w:r>
      <w:r w:rsidR="00B60794">
        <w:rPr>
          <w:rFonts w:ascii="Times New Roman" w:hAnsi="Times New Roman"/>
          <w:sz w:val="22"/>
          <w:szCs w:val="22"/>
        </w:rPr>
        <w:t xml:space="preserve">in reflectance spectra or light source intensity </w:t>
      </w:r>
      <w:r w:rsidR="002339DE">
        <w:rPr>
          <w:rFonts w:ascii="Times New Roman" w:hAnsi="Times New Roman"/>
          <w:sz w:val="22"/>
          <w:szCs w:val="22"/>
        </w:rPr>
        <w:t xml:space="preserve">was within a factor of two </w:t>
      </w:r>
      <w:r w:rsidR="009249C0">
        <w:rPr>
          <w:rFonts w:ascii="Times New Roman" w:hAnsi="Times New Roman"/>
          <w:sz w:val="22"/>
          <w:szCs w:val="22"/>
        </w:rPr>
        <w:t>as compared to the intrinsic variation</w:t>
      </w:r>
      <w:r w:rsidR="00B60794">
        <w:rPr>
          <w:rFonts w:ascii="Times New Roman" w:hAnsi="Times New Roman"/>
          <w:sz w:val="22"/>
          <w:szCs w:val="22"/>
        </w:rPr>
        <w:t xml:space="preserve">. </w:t>
      </w:r>
      <w:r w:rsidR="00750F69">
        <w:rPr>
          <w:rFonts w:ascii="Times New Roman" w:hAnsi="Times New Roman"/>
          <w:sz w:val="22"/>
          <w:szCs w:val="22"/>
        </w:rPr>
        <w:t xml:space="preserve">Moreover, for simultaneous variation </w:t>
      </w:r>
      <w:r w:rsidR="00451856">
        <w:rPr>
          <w:rFonts w:ascii="Times New Roman" w:hAnsi="Times New Roman"/>
          <w:sz w:val="22"/>
          <w:szCs w:val="22"/>
        </w:rPr>
        <w:t>of both these spectral properties, the increase in threshold compared to no variation condition was a linear sum of the corresponding increase in thresholds for the individual pro</w:t>
      </w:r>
      <w:r w:rsidR="00B22C04">
        <w:rPr>
          <w:rFonts w:ascii="Times New Roman" w:hAnsi="Times New Roman"/>
          <w:sz w:val="22"/>
          <w:szCs w:val="22"/>
        </w:rPr>
        <w:t>p</w:t>
      </w:r>
      <w:r w:rsidR="00451856">
        <w:rPr>
          <w:rFonts w:ascii="Times New Roman" w:hAnsi="Times New Roman"/>
          <w:sz w:val="22"/>
          <w:szCs w:val="22"/>
        </w:rPr>
        <w:t>er</w:t>
      </w:r>
      <w:r w:rsidR="00B22C04">
        <w:rPr>
          <w:rFonts w:ascii="Times New Roman" w:hAnsi="Times New Roman"/>
          <w:sz w:val="22"/>
          <w:szCs w:val="22"/>
        </w:rPr>
        <w:t>t</w:t>
      </w:r>
      <w:r w:rsidR="00451856">
        <w:rPr>
          <w:rFonts w:ascii="Times New Roman" w:hAnsi="Times New Roman"/>
          <w:sz w:val="22"/>
          <w:szCs w:val="22"/>
        </w:rPr>
        <w:t xml:space="preserve">ies. </w:t>
      </w:r>
    </w:p>
    <w:p w14:paraId="6F9CB587" w14:textId="77777777" w:rsidR="0094125F" w:rsidRDefault="0094125F">
      <w:pPr>
        <w:pStyle w:val="Default"/>
        <w:spacing w:before="100" w:after="100"/>
        <w:rPr>
          <w:rFonts w:ascii="Times New Roman" w:hAnsi="Times New Roman"/>
          <w:sz w:val="22"/>
          <w:szCs w:val="22"/>
        </w:rPr>
      </w:pPr>
    </w:p>
    <w:p w14:paraId="20B3EDAF" w14:textId="2E3CC55D" w:rsidR="00090F72" w:rsidRDefault="00D417C7" w:rsidP="00E45A39">
      <w:pPr>
        <w:pStyle w:val="Default"/>
        <w:spacing w:before="100" w:after="100"/>
        <w:rPr>
          <w:rFonts w:ascii="Times New Roman" w:hAnsi="Times New Roman"/>
          <w:sz w:val="22"/>
          <w:szCs w:val="22"/>
        </w:rPr>
      </w:pPr>
      <w:r w:rsidRPr="00D417C7">
        <w:rPr>
          <w:rFonts w:ascii="Times New Roman" w:hAnsi="Times New Roman"/>
          <w:b/>
          <w:bCs/>
          <w:sz w:val="22"/>
          <w:szCs w:val="22"/>
        </w:rPr>
        <w:t>KEYWORDS</w:t>
      </w:r>
      <w:r>
        <w:rPr>
          <w:rFonts w:ascii="Times New Roman" w:hAnsi="Times New Roman"/>
          <w:b/>
          <w:bCs/>
          <w:sz w:val="22"/>
          <w:szCs w:val="22"/>
        </w:rPr>
        <w:t>:</w:t>
      </w:r>
      <w:r>
        <w:rPr>
          <w:rFonts w:ascii="Times New Roman" w:hAnsi="Times New Roman"/>
          <w:sz w:val="22"/>
          <w:szCs w:val="22"/>
        </w:rPr>
        <w:t xml:space="preserve"> </w:t>
      </w:r>
      <w:r w:rsidR="00742C66">
        <w:rPr>
          <w:rFonts w:ascii="Times New Roman" w:hAnsi="Times New Roman"/>
          <w:sz w:val="22"/>
          <w:szCs w:val="22"/>
        </w:rPr>
        <w:t>Lightness, Human Psychophysics,</w:t>
      </w:r>
      <w:r w:rsidR="008C48AB">
        <w:rPr>
          <w:rFonts w:ascii="Times New Roman" w:hAnsi="Times New Roman"/>
          <w:sz w:val="22"/>
          <w:szCs w:val="22"/>
        </w:rPr>
        <w:t xml:space="preserve"> Color Vision</w:t>
      </w:r>
      <w:r w:rsidR="009C4DB1">
        <w:rPr>
          <w:rFonts w:ascii="Times New Roman" w:hAnsi="Times New Roman"/>
          <w:sz w:val="22"/>
          <w:szCs w:val="22"/>
        </w:rPr>
        <w:t xml:space="preserve">, </w:t>
      </w:r>
    </w:p>
    <w:p w14:paraId="0C215B84" w14:textId="30F86AE1" w:rsidR="00BA5E45" w:rsidRDefault="00554DFF" w:rsidP="00E45A39">
      <w:pPr>
        <w:pStyle w:val="Default"/>
        <w:spacing w:before="100" w:after="100"/>
      </w:pPr>
      <w:r>
        <w:rPr>
          <w:rFonts w:ascii="Arial Unicode MS" w:hAnsi="Arial Unicode MS"/>
          <w:sz w:val="22"/>
          <w:szCs w:val="22"/>
        </w:rPr>
        <w:br w:type="page"/>
      </w:r>
    </w:p>
    <w:p w14:paraId="77B60414" w14:textId="6F6B6422" w:rsidR="00B979EA" w:rsidRDefault="006957D2">
      <w:pPr>
        <w:pStyle w:val="Default"/>
        <w:spacing w:before="0"/>
        <w:rPr>
          <w:rFonts w:ascii="Times New Roman" w:hAnsi="Times New Roman"/>
          <w:b/>
          <w:bCs/>
          <w:sz w:val="22"/>
          <w:szCs w:val="22"/>
        </w:rPr>
      </w:pPr>
      <w:r>
        <w:rPr>
          <w:rFonts w:ascii="Times New Roman" w:hAnsi="Times New Roman"/>
          <w:b/>
          <w:bCs/>
          <w:sz w:val="22"/>
          <w:szCs w:val="22"/>
        </w:rPr>
        <w:lastRenderedPageBreak/>
        <w:t>INTRODUCTION</w:t>
      </w:r>
    </w:p>
    <w:p w14:paraId="35926EF1" w14:textId="1A1604F3" w:rsidR="00AC6A01" w:rsidRDefault="00AC6A01" w:rsidP="00BF4E89">
      <w:pPr>
        <w:pStyle w:val="Default"/>
        <w:spacing w:before="0" w:after="270"/>
        <w:rPr>
          <w:rFonts w:ascii="Times New Roman" w:hAnsi="Times New Roman" w:cs="Times New Roman"/>
          <w:sz w:val="22"/>
          <w:szCs w:val="22"/>
        </w:rPr>
      </w:pPr>
      <w:r>
        <w:rPr>
          <w:rFonts w:ascii="Times New Roman" w:hAnsi="Times New Roman" w:cs="Times New Roman"/>
          <w:sz w:val="22"/>
          <w:szCs w:val="22"/>
        </w:rPr>
        <w:t>Our visual system provides perceptual representation of distal properties of objects</w:t>
      </w:r>
      <w:r w:rsidR="00C776CD">
        <w:rPr>
          <w:rFonts w:ascii="Times New Roman" w:hAnsi="Times New Roman" w:cs="Times New Roman"/>
          <w:sz w:val="22"/>
          <w:szCs w:val="22"/>
        </w:rPr>
        <w:t xml:space="preserve"> based on the proximal stimuli </w:t>
      </w:r>
      <w:r w:rsidR="0062002F">
        <w:rPr>
          <w:rFonts w:ascii="Times New Roman" w:hAnsi="Times New Roman" w:cs="Times New Roman"/>
          <w:sz w:val="22"/>
          <w:szCs w:val="22"/>
        </w:rPr>
        <w:t>captured by the eyes</w:t>
      </w:r>
      <w:r w:rsidR="00F53B52">
        <w:rPr>
          <w:rFonts w:ascii="Times New Roman" w:hAnsi="Times New Roman" w:cs="Times New Roman"/>
          <w:sz w:val="22"/>
          <w:szCs w:val="22"/>
        </w:rPr>
        <w:t>.</w:t>
      </w:r>
      <w:r w:rsidR="0062002F">
        <w:rPr>
          <w:rFonts w:ascii="Times New Roman" w:hAnsi="Times New Roman" w:cs="Times New Roman"/>
          <w:sz w:val="22"/>
          <w:szCs w:val="22"/>
        </w:rPr>
        <w:t xml:space="preserve"> </w:t>
      </w:r>
      <w:r w:rsidR="000D1549">
        <w:rPr>
          <w:rFonts w:ascii="Times New Roman" w:hAnsi="Times New Roman" w:cs="Times New Roman"/>
          <w:sz w:val="22"/>
          <w:szCs w:val="22"/>
        </w:rPr>
        <w:t>While object properties are intrinsic to the object (its color, shape, etc.)</w:t>
      </w:r>
      <w:r w:rsidR="00360824">
        <w:rPr>
          <w:rFonts w:ascii="Times New Roman" w:hAnsi="Times New Roman" w:cs="Times New Roman"/>
          <w:sz w:val="22"/>
          <w:szCs w:val="22"/>
        </w:rPr>
        <w:t>,</w:t>
      </w:r>
      <w:r w:rsidR="000D1549">
        <w:rPr>
          <w:rFonts w:ascii="Times New Roman" w:hAnsi="Times New Roman" w:cs="Times New Roman"/>
          <w:sz w:val="22"/>
          <w:szCs w:val="22"/>
        </w:rPr>
        <w:t xml:space="preserve"> the proximal stimuli </w:t>
      </w:r>
      <w:r w:rsidR="0055550C">
        <w:rPr>
          <w:rFonts w:ascii="Times New Roman" w:hAnsi="Times New Roman" w:cs="Times New Roman"/>
          <w:sz w:val="22"/>
          <w:szCs w:val="22"/>
        </w:rPr>
        <w:t xml:space="preserve">also </w:t>
      </w:r>
      <w:r w:rsidR="000D1549">
        <w:rPr>
          <w:rFonts w:ascii="Times New Roman" w:hAnsi="Times New Roman" w:cs="Times New Roman"/>
          <w:sz w:val="22"/>
          <w:szCs w:val="22"/>
        </w:rPr>
        <w:t xml:space="preserve">depend on the properties of the scene in which the object lies </w:t>
      </w:r>
      <w:r w:rsidR="00EC6783">
        <w:rPr>
          <w:rFonts w:ascii="Times New Roman" w:hAnsi="Times New Roman" w:cs="Times New Roman"/>
          <w:sz w:val="22"/>
          <w:szCs w:val="22"/>
        </w:rPr>
        <w:t>(</w:t>
      </w:r>
      <w:r w:rsidR="00DD3B5F">
        <w:rPr>
          <w:rFonts w:ascii="Times New Roman" w:hAnsi="Times New Roman" w:cs="Times New Roman"/>
          <w:sz w:val="22"/>
          <w:szCs w:val="22"/>
        </w:rPr>
        <w:t xml:space="preserve">such as </w:t>
      </w:r>
      <w:r w:rsidR="00EC6783">
        <w:rPr>
          <w:rFonts w:ascii="Times New Roman" w:hAnsi="Times New Roman" w:cs="Times New Roman"/>
          <w:sz w:val="22"/>
          <w:szCs w:val="22"/>
        </w:rPr>
        <w:t>background</w:t>
      </w:r>
      <w:r w:rsidR="00342653">
        <w:rPr>
          <w:rFonts w:ascii="Times New Roman" w:hAnsi="Times New Roman" w:cs="Times New Roman"/>
          <w:sz w:val="22"/>
          <w:szCs w:val="22"/>
        </w:rPr>
        <w:t xml:space="preserve"> objects in the scene</w:t>
      </w:r>
      <w:r w:rsidR="00EC6783">
        <w:rPr>
          <w:rFonts w:ascii="Times New Roman" w:hAnsi="Times New Roman" w:cs="Times New Roman"/>
          <w:sz w:val="22"/>
          <w:szCs w:val="22"/>
        </w:rPr>
        <w:t xml:space="preserve">, illumination, etc.) </w:t>
      </w:r>
      <w:r w:rsidR="000D1549">
        <w:rPr>
          <w:rFonts w:ascii="Times New Roman" w:hAnsi="Times New Roman" w:cs="Times New Roman"/>
          <w:sz w:val="22"/>
          <w:szCs w:val="22"/>
        </w:rPr>
        <w:t xml:space="preserve">as well as the position and pose of the observer. </w:t>
      </w:r>
      <w:r w:rsidR="00B654D6">
        <w:rPr>
          <w:rFonts w:ascii="Times New Roman" w:hAnsi="Times New Roman" w:cs="Times New Roman"/>
          <w:sz w:val="22"/>
          <w:szCs w:val="22"/>
        </w:rPr>
        <w:t xml:space="preserve">The task of the visual system is to provide stable correlates of object intrinsic properties under variability of the proximal signal due to </w:t>
      </w:r>
      <w:r w:rsidR="00ED5402">
        <w:rPr>
          <w:rFonts w:ascii="Times New Roman" w:hAnsi="Times New Roman" w:cs="Times New Roman"/>
          <w:sz w:val="22"/>
          <w:szCs w:val="22"/>
        </w:rPr>
        <w:t xml:space="preserve">changes </w:t>
      </w:r>
      <w:r w:rsidR="00B654D6">
        <w:rPr>
          <w:rFonts w:ascii="Times New Roman" w:hAnsi="Times New Roman" w:cs="Times New Roman"/>
          <w:sz w:val="22"/>
          <w:szCs w:val="22"/>
        </w:rPr>
        <w:t xml:space="preserve">in object extrinsic </w:t>
      </w:r>
      <w:r w:rsidR="00B82696">
        <w:rPr>
          <w:rFonts w:ascii="Times New Roman" w:hAnsi="Times New Roman" w:cs="Times New Roman"/>
          <w:sz w:val="22"/>
          <w:szCs w:val="22"/>
        </w:rPr>
        <w:t xml:space="preserve">scene </w:t>
      </w:r>
      <w:r w:rsidR="00B654D6">
        <w:rPr>
          <w:rFonts w:ascii="Times New Roman" w:hAnsi="Times New Roman" w:cs="Times New Roman"/>
          <w:sz w:val="22"/>
          <w:szCs w:val="22"/>
        </w:rPr>
        <w:t>properties.</w:t>
      </w:r>
      <w:r w:rsidR="00397FF3">
        <w:rPr>
          <w:rFonts w:ascii="Times New Roman" w:hAnsi="Times New Roman" w:cs="Times New Roman"/>
          <w:sz w:val="22"/>
          <w:szCs w:val="22"/>
        </w:rPr>
        <w:t xml:space="preserve"> This work quantifies the extent to which the visual system provides such stability for the representation of </w:t>
      </w:r>
      <w:r w:rsidR="00DB36F1">
        <w:rPr>
          <w:rFonts w:ascii="Times New Roman" w:hAnsi="Times New Roman" w:cs="Times New Roman"/>
          <w:sz w:val="22"/>
          <w:szCs w:val="22"/>
        </w:rPr>
        <w:t xml:space="preserve">the reflectance of an object under variation in spectral properties of the scene, </w:t>
      </w:r>
      <w:r w:rsidR="00B95105">
        <w:rPr>
          <w:rFonts w:ascii="Times New Roman" w:hAnsi="Times New Roman" w:cs="Times New Roman"/>
          <w:sz w:val="22"/>
          <w:szCs w:val="22"/>
        </w:rPr>
        <w:t>specifically</w:t>
      </w:r>
      <w:r w:rsidR="00DB36F1">
        <w:rPr>
          <w:rFonts w:ascii="Times New Roman" w:hAnsi="Times New Roman" w:cs="Times New Roman"/>
          <w:sz w:val="22"/>
          <w:szCs w:val="22"/>
        </w:rPr>
        <w:t xml:space="preserve">, variation in the </w:t>
      </w:r>
      <w:r w:rsidR="000C537B">
        <w:rPr>
          <w:rFonts w:ascii="Times New Roman" w:hAnsi="Times New Roman" w:cs="Times New Roman"/>
          <w:sz w:val="22"/>
          <w:szCs w:val="22"/>
        </w:rPr>
        <w:t xml:space="preserve">spectra </w:t>
      </w:r>
      <w:r w:rsidR="00DB36F1">
        <w:rPr>
          <w:rFonts w:ascii="Times New Roman" w:hAnsi="Times New Roman" w:cs="Times New Roman"/>
          <w:sz w:val="22"/>
          <w:szCs w:val="22"/>
        </w:rPr>
        <w:t>of the background objects and the light sources</w:t>
      </w:r>
      <w:r w:rsidR="00B33FB4">
        <w:rPr>
          <w:rFonts w:ascii="Times New Roman" w:hAnsi="Times New Roman" w:cs="Times New Roman"/>
          <w:sz w:val="22"/>
          <w:szCs w:val="22"/>
        </w:rPr>
        <w:t xml:space="preserve"> in the scene</w:t>
      </w:r>
      <w:r w:rsidR="00DB36F1">
        <w:rPr>
          <w:rFonts w:ascii="Times New Roman" w:hAnsi="Times New Roman" w:cs="Times New Roman"/>
          <w:sz w:val="22"/>
          <w:szCs w:val="22"/>
        </w:rPr>
        <w:t>.</w:t>
      </w:r>
    </w:p>
    <w:p w14:paraId="3DD8AB7F" w14:textId="1B74A8F2" w:rsidR="00F7760F" w:rsidRDefault="00744331" w:rsidP="000E6DF3">
      <w:pPr>
        <w:pStyle w:val="NormalWeb"/>
        <w:rPr>
          <w:sz w:val="22"/>
          <w:szCs w:val="22"/>
        </w:rPr>
      </w:pPr>
      <w:r>
        <w:rPr>
          <w:sz w:val="22"/>
          <w:szCs w:val="22"/>
        </w:rPr>
        <w:t xml:space="preserve">The perceptual correlate of the reflectance of an object is its perceived color. </w:t>
      </w:r>
      <w:r w:rsidR="007B2004">
        <w:rPr>
          <w:sz w:val="22"/>
          <w:szCs w:val="22"/>
        </w:rPr>
        <w:t xml:space="preserve">For achromatic objects, the analogous quantity is object lightness. </w:t>
      </w:r>
      <w:r w:rsidR="00817C36">
        <w:rPr>
          <w:sz w:val="22"/>
          <w:szCs w:val="22"/>
        </w:rPr>
        <w:t xml:space="preserve">The human visual system is known to provide a </w:t>
      </w:r>
      <w:r w:rsidR="003815DE">
        <w:rPr>
          <w:sz w:val="22"/>
          <w:szCs w:val="22"/>
        </w:rPr>
        <w:t xml:space="preserve">relatively stable representation of the </w:t>
      </w:r>
      <w:r w:rsidR="00730108">
        <w:rPr>
          <w:sz w:val="22"/>
          <w:szCs w:val="22"/>
        </w:rPr>
        <w:t xml:space="preserve">color/lightness of an object despite variability in the </w:t>
      </w:r>
      <w:r w:rsidR="00065709">
        <w:rPr>
          <w:sz w:val="22"/>
          <w:szCs w:val="22"/>
        </w:rPr>
        <w:t xml:space="preserve">proximal signal due to changes in the </w:t>
      </w:r>
      <w:r w:rsidR="00505D77">
        <w:rPr>
          <w:sz w:val="22"/>
          <w:szCs w:val="22"/>
        </w:rPr>
        <w:t xml:space="preserve">surface </w:t>
      </w:r>
      <w:r w:rsidR="00065709">
        <w:rPr>
          <w:sz w:val="22"/>
          <w:szCs w:val="22"/>
        </w:rPr>
        <w:t xml:space="preserve">reflectance of objects in the scene, the light source, </w:t>
      </w:r>
      <w:r w:rsidR="008273EA">
        <w:rPr>
          <w:sz w:val="22"/>
          <w:szCs w:val="22"/>
        </w:rPr>
        <w:t>geometry, and other properties of the scene</w:t>
      </w:r>
      <w:r w:rsidR="006E59DF">
        <w:rPr>
          <w:sz w:val="22"/>
          <w:szCs w:val="22"/>
        </w:rPr>
        <w:t xml:space="preserve"> </w:t>
      </w:r>
      <w:sdt>
        <w:sdtPr>
          <w:rPr>
            <w:color w:val="000000" w:themeColor="text1"/>
            <w:sz w:val="22"/>
            <w:szCs w:val="22"/>
          </w:rPr>
          <w:id w:val="1519580305"/>
          <w:citation/>
        </w:sdtPr>
        <w:sdtContent>
          <w:r w:rsidR="000E1F27" w:rsidRPr="000E1F27">
            <w:rPr>
              <w:color w:val="000000" w:themeColor="text1"/>
              <w:sz w:val="22"/>
              <w:szCs w:val="22"/>
            </w:rPr>
            <w:fldChar w:fldCharType="begin"/>
          </w:r>
          <w:r w:rsidR="000E1F27" w:rsidRPr="000E1F27">
            <w:rPr>
              <w:color w:val="000000" w:themeColor="text1"/>
              <w:sz w:val="22"/>
              <w:szCs w:val="22"/>
            </w:rPr>
            <w:instrText xml:space="preserve"> CITATION Fos11 \l 1033  \m Bra04</w:instrText>
          </w:r>
          <w:r w:rsidR="000E1F27" w:rsidRPr="000E1F27">
            <w:rPr>
              <w:color w:val="000000" w:themeColor="text1"/>
              <w:sz w:val="22"/>
              <w:szCs w:val="22"/>
            </w:rPr>
            <w:fldChar w:fldCharType="separate"/>
          </w:r>
          <w:r w:rsidR="00352534" w:rsidRPr="00352534">
            <w:rPr>
              <w:noProof/>
              <w:color w:val="000000" w:themeColor="text1"/>
              <w:sz w:val="22"/>
              <w:szCs w:val="22"/>
            </w:rPr>
            <w:t>(Foster, 2011; Brainard &amp; Radonjic, 2004)</w:t>
          </w:r>
          <w:r w:rsidR="000E1F27" w:rsidRPr="000E1F27">
            <w:rPr>
              <w:color w:val="000000" w:themeColor="text1"/>
              <w:sz w:val="22"/>
              <w:szCs w:val="22"/>
            </w:rPr>
            <w:fldChar w:fldCharType="end"/>
          </w:r>
        </w:sdtContent>
      </w:sdt>
      <w:r w:rsidR="007A19B0">
        <w:rPr>
          <w:sz w:val="22"/>
          <w:szCs w:val="22"/>
        </w:rPr>
        <w:t xml:space="preserve">. </w:t>
      </w:r>
      <w:r w:rsidR="00325120">
        <w:rPr>
          <w:sz w:val="22"/>
          <w:szCs w:val="22"/>
        </w:rPr>
        <w:t>The degree to which such stability can be achieved is termed as color/lightness constancy</w:t>
      </w:r>
      <w:r w:rsidR="00DD34DA">
        <w:rPr>
          <w:sz w:val="22"/>
          <w:szCs w:val="22"/>
        </w:rPr>
        <w:t xml:space="preserve"> </w:t>
      </w:r>
      <w:sdt>
        <w:sdtPr>
          <w:rPr>
            <w:sz w:val="22"/>
            <w:szCs w:val="22"/>
          </w:rPr>
          <w:id w:val="1569304194"/>
          <w:citation/>
        </w:sdtPr>
        <w:sdtContent>
          <w:r w:rsidR="00DF6CA3">
            <w:rPr>
              <w:sz w:val="22"/>
              <w:szCs w:val="22"/>
            </w:rPr>
            <w:fldChar w:fldCharType="begin"/>
          </w:r>
          <w:r w:rsidR="00DF6CA3">
            <w:rPr>
              <w:sz w:val="22"/>
              <w:szCs w:val="22"/>
            </w:rPr>
            <w:instrText xml:space="preserve"> CITATION Ade00 \l 1033 </w:instrText>
          </w:r>
          <w:r w:rsidR="00DE68E7">
            <w:rPr>
              <w:sz w:val="22"/>
              <w:szCs w:val="22"/>
            </w:rPr>
            <w:instrText xml:space="preserve"> \m Gil06</w:instrText>
          </w:r>
          <w:r w:rsidR="00DF6CA3">
            <w:rPr>
              <w:sz w:val="22"/>
              <w:szCs w:val="22"/>
            </w:rPr>
            <w:fldChar w:fldCharType="separate"/>
          </w:r>
          <w:r w:rsidR="00352534" w:rsidRPr="00352534">
            <w:rPr>
              <w:noProof/>
              <w:sz w:val="22"/>
              <w:szCs w:val="22"/>
            </w:rPr>
            <w:t>(Adelson, 2000; Gilchrist, 2006)</w:t>
          </w:r>
          <w:r w:rsidR="00DF6CA3">
            <w:rPr>
              <w:sz w:val="22"/>
              <w:szCs w:val="22"/>
            </w:rPr>
            <w:fldChar w:fldCharType="end"/>
          </w:r>
        </w:sdtContent>
      </w:sdt>
      <w:r w:rsidR="00CC0477">
        <w:rPr>
          <w:sz w:val="22"/>
          <w:szCs w:val="22"/>
        </w:rPr>
        <w:t xml:space="preserve"> and has been measured using both appearance</w:t>
      </w:r>
      <w:r w:rsidR="009E4188">
        <w:rPr>
          <w:sz w:val="22"/>
          <w:szCs w:val="22"/>
        </w:rPr>
        <w:t>-based</w:t>
      </w:r>
      <w:r w:rsidR="00CC0477">
        <w:rPr>
          <w:sz w:val="22"/>
          <w:szCs w:val="22"/>
        </w:rPr>
        <w:t xml:space="preserve"> and </w:t>
      </w:r>
      <w:r w:rsidR="009E4188">
        <w:rPr>
          <w:sz w:val="22"/>
          <w:szCs w:val="22"/>
        </w:rPr>
        <w:t>discrimination-based</w:t>
      </w:r>
      <w:r w:rsidR="00CC0477">
        <w:rPr>
          <w:sz w:val="22"/>
          <w:szCs w:val="22"/>
        </w:rPr>
        <w:t xml:space="preserve"> approaches.</w:t>
      </w:r>
      <w:r w:rsidR="00270D37">
        <w:rPr>
          <w:sz w:val="22"/>
          <w:szCs w:val="22"/>
        </w:rPr>
        <w:t xml:space="preserve"> </w:t>
      </w:r>
      <w:r w:rsidR="000E6DF3">
        <w:rPr>
          <w:sz w:val="22"/>
          <w:szCs w:val="22"/>
        </w:rPr>
        <w:t>Appearance based approaches</w:t>
      </w:r>
      <w:r w:rsidR="00474D24">
        <w:rPr>
          <w:sz w:val="22"/>
          <w:szCs w:val="22"/>
        </w:rPr>
        <w:t xml:space="preserve"> involve tasks in which the observer makes judgement about the appearance of stimuli</w:t>
      </w:r>
      <w:r w:rsidR="006265C3">
        <w:rPr>
          <w:sz w:val="22"/>
          <w:szCs w:val="22"/>
        </w:rPr>
        <w:t xml:space="preserve">. </w:t>
      </w:r>
      <w:r w:rsidR="002137F1">
        <w:rPr>
          <w:sz w:val="22"/>
          <w:szCs w:val="22"/>
        </w:rPr>
        <w:t xml:space="preserve">The main </w:t>
      </w:r>
      <w:r w:rsidR="00D23FAD">
        <w:rPr>
          <w:sz w:val="22"/>
          <w:szCs w:val="22"/>
        </w:rPr>
        <w:t>appearance-based</w:t>
      </w:r>
      <w:r w:rsidR="002137F1">
        <w:rPr>
          <w:sz w:val="22"/>
          <w:szCs w:val="22"/>
        </w:rPr>
        <w:t xml:space="preserve"> methods </w:t>
      </w:r>
      <w:r w:rsidR="00201C98">
        <w:rPr>
          <w:sz w:val="22"/>
          <w:szCs w:val="22"/>
        </w:rPr>
        <w:t>are</w:t>
      </w:r>
      <w:r w:rsidR="002137F1">
        <w:rPr>
          <w:sz w:val="22"/>
          <w:szCs w:val="22"/>
        </w:rPr>
        <w:t xml:space="preserve"> color matching, color naming, scaling, and nulling</w:t>
      </w:r>
      <w:r w:rsidR="00D23FAD">
        <w:rPr>
          <w:sz w:val="22"/>
          <w:szCs w:val="22"/>
        </w:rPr>
        <w:t xml:space="preserve"> </w:t>
      </w:r>
      <w:sdt>
        <w:sdtPr>
          <w:rPr>
            <w:sz w:val="22"/>
            <w:szCs w:val="22"/>
          </w:rPr>
          <w:id w:val="-1319116582"/>
          <w:citation/>
        </w:sdtPr>
        <w:sdtContent>
          <w:r w:rsidR="00D23FAD">
            <w:rPr>
              <w:sz w:val="22"/>
              <w:szCs w:val="22"/>
            </w:rPr>
            <w:fldChar w:fldCharType="begin"/>
          </w:r>
          <w:r w:rsidR="00D23FAD">
            <w:rPr>
              <w:sz w:val="22"/>
              <w:szCs w:val="22"/>
            </w:rPr>
            <w:instrText xml:space="preserve"> CITATION Olk16 \l 1033 </w:instrText>
          </w:r>
          <w:r w:rsidR="00D23FAD">
            <w:rPr>
              <w:sz w:val="22"/>
              <w:szCs w:val="22"/>
            </w:rPr>
            <w:fldChar w:fldCharType="separate"/>
          </w:r>
          <w:r w:rsidR="00D23FAD" w:rsidRPr="00D23FAD">
            <w:rPr>
              <w:noProof/>
              <w:sz w:val="22"/>
              <w:szCs w:val="22"/>
            </w:rPr>
            <w:t>(Olkkonen M. &amp;., 2016)</w:t>
          </w:r>
          <w:r w:rsidR="00D23FAD">
            <w:rPr>
              <w:sz w:val="22"/>
              <w:szCs w:val="22"/>
            </w:rPr>
            <w:fldChar w:fldCharType="end"/>
          </w:r>
        </w:sdtContent>
      </w:sdt>
      <w:r w:rsidR="002137F1">
        <w:rPr>
          <w:sz w:val="22"/>
          <w:szCs w:val="22"/>
        </w:rPr>
        <w:t xml:space="preserve">. </w:t>
      </w:r>
      <w:r w:rsidR="006265C3">
        <w:rPr>
          <w:sz w:val="22"/>
          <w:szCs w:val="22"/>
        </w:rPr>
        <w:t>In color matching experiments</w:t>
      </w:r>
      <w:r w:rsidR="002137F1">
        <w:rPr>
          <w:sz w:val="22"/>
          <w:szCs w:val="22"/>
        </w:rPr>
        <w:t>,</w:t>
      </w:r>
      <w:r w:rsidR="006265C3">
        <w:rPr>
          <w:sz w:val="22"/>
          <w:szCs w:val="22"/>
        </w:rPr>
        <w:t xml:space="preserve"> observers adjust a </w:t>
      </w:r>
      <w:r w:rsidR="00660137">
        <w:rPr>
          <w:sz w:val="22"/>
          <w:szCs w:val="22"/>
        </w:rPr>
        <w:t>test stimulus</w:t>
      </w:r>
      <w:r w:rsidR="006265C3">
        <w:rPr>
          <w:sz w:val="22"/>
          <w:szCs w:val="22"/>
        </w:rPr>
        <w:t xml:space="preserve"> to match a standard stimul</w:t>
      </w:r>
      <w:r w:rsidR="005B3CA3">
        <w:rPr>
          <w:sz w:val="22"/>
          <w:szCs w:val="22"/>
        </w:rPr>
        <w:t>us</w:t>
      </w:r>
      <w:r w:rsidR="006265C3">
        <w:rPr>
          <w:sz w:val="22"/>
          <w:szCs w:val="22"/>
        </w:rPr>
        <w:t>.</w:t>
      </w:r>
      <w:r w:rsidR="00EF44A9">
        <w:rPr>
          <w:sz w:val="22"/>
          <w:szCs w:val="22"/>
        </w:rPr>
        <w:t xml:space="preserve"> </w:t>
      </w:r>
      <w:r w:rsidR="004F5DDD">
        <w:rPr>
          <w:sz w:val="22"/>
          <w:szCs w:val="22"/>
        </w:rPr>
        <w:t>Color m</w:t>
      </w:r>
      <w:r w:rsidR="00A43544" w:rsidRPr="00A43544">
        <w:rPr>
          <w:sz w:val="22"/>
          <w:szCs w:val="22"/>
        </w:rPr>
        <w:t>atching experiments show varying degree</w:t>
      </w:r>
      <w:r w:rsidR="00D4055F">
        <w:rPr>
          <w:sz w:val="22"/>
          <w:szCs w:val="22"/>
        </w:rPr>
        <w:t>s</w:t>
      </w:r>
      <w:r w:rsidR="00A43544" w:rsidRPr="00A43544">
        <w:rPr>
          <w:sz w:val="22"/>
          <w:szCs w:val="22"/>
        </w:rPr>
        <w:t xml:space="preserve"> of constancy under</w:t>
      </w:r>
      <w:r w:rsidR="00D40DC0">
        <w:rPr>
          <w:sz w:val="22"/>
          <w:szCs w:val="22"/>
        </w:rPr>
        <w:t xml:space="preserve"> conditions such as</w:t>
      </w:r>
      <w:r w:rsidR="00A43544" w:rsidRPr="00A43544">
        <w:rPr>
          <w:sz w:val="22"/>
          <w:szCs w:val="22"/>
        </w:rPr>
        <w:t xml:space="preserve"> changes of illumination </w:t>
      </w:r>
      <w:r w:rsidR="00916506" w:rsidRPr="00352534">
        <w:rPr>
          <w:noProof/>
          <w:sz w:val="22"/>
          <w:szCs w:val="22"/>
        </w:rPr>
        <w:t>(Arend &amp; Robert, 1987; Arend &amp; Spehar,</w:t>
      </w:r>
      <w:r w:rsidR="00916506">
        <w:rPr>
          <w:noProof/>
          <w:sz w:val="22"/>
          <w:szCs w:val="22"/>
        </w:rPr>
        <w:t xml:space="preserve"> </w:t>
      </w:r>
      <w:r w:rsidR="00916506" w:rsidRPr="00352534">
        <w:rPr>
          <w:noProof/>
          <w:sz w:val="22"/>
          <w:szCs w:val="22"/>
        </w:rPr>
        <w:t>1993)</w:t>
      </w:r>
      <w:r w:rsidR="00A43544" w:rsidRPr="00A43544">
        <w:rPr>
          <w:sz w:val="22"/>
          <w:szCs w:val="22"/>
        </w:rPr>
        <w:t>, reflectance</w:t>
      </w:r>
      <w:sdt>
        <w:sdtPr>
          <w:rPr>
            <w:sz w:val="22"/>
            <w:szCs w:val="22"/>
          </w:rPr>
          <w:id w:val="1769655475"/>
          <w:citation/>
        </w:sdtPr>
        <w:sdtContent>
          <w:r w:rsidR="00B07935">
            <w:rPr>
              <w:sz w:val="22"/>
              <w:szCs w:val="22"/>
            </w:rPr>
            <w:fldChar w:fldCharType="begin"/>
          </w:r>
          <w:r w:rsidR="00B335D3">
            <w:rPr>
              <w:sz w:val="22"/>
              <w:szCs w:val="22"/>
            </w:rPr>
            <w:instrText xml:space="preserve">CITATION Are932 \t  \l 1033 </w:instrText>
          </w:r>
          <w:r w:rsidR="00B07935">
            <w:rPr>
              <w:sz w:val="22"/>
              <w:szCs w:val="22"/>
            </w:rPr>
            <w:fldChar w:fldCharType="separate"/>
          </w:r>
          <w:r w:rsidR="00B335D3">
            <w:rPr>
              <w:noProof/>
              <w:sz w:val="22"/>
              <w:szCs w:val="22"/>
            </w:rPr>
            <w:t xml:space="preserve"> </w:t>
          </w:r>
          <w:r w:rsidR="00B335D3" w:rsidRPr="00B335D3">
            <w:rPr>
              <w:noProof/>
              <w:sz w:val="22"/>
              <w:szCs w:val="22"/>
            </w:rPr>
            <w:t>(Arend &amp; Spehar, 1993)</w:t>
          </w:r>
          <w:r w:rsidR="00B07935">
            <w:rPr>
              <w:sz w:val="22"/>
              <w:szCs w:val="22"/>
            </w:rPr>
            <w:fldChar w:fldCharType="end"/>
          </w:r>
        </w:sdtContent>
      </w:sdt>
      <w:r w:rsidR="00A43544" w:rsidRPr="00A43544">
        <w:rPr>
          <w:sz w:val="22"/>
          <w:szCs w:val="22"/>
        </w:rPr>
        <w:t>, illumination gradients</w:t>
      </w:r>
      <w:r w:rsidR="007A293F">
        <w:rPr>
          <w:noProof/>
          <w:sz w:val="22"/>
          <w:szCs w:val="22"/>
        </w:rPr>
        <w:t xml:space="preserve"> </w:t>
      </w:r>
      <w:r w:rsidR="007A293F" w:rsidRPr="007A293F">
        <w:rPr>
          <w:noProof/>
          <w:sz w:val="22"/>
          <w:szCs w:val="22"/>
        </w:rPr>
        <w:t>(Arend &amp; Goldstein, 1990; Brainard, Brunt, &amp; Speigle, 1997)</w:t>
      </w:r>
      <w:r w:rsidR="00A43544" w:rsidRPr="00A43544">
        <w:rPr>
          <w:sz w:val="22"/>
          <w:szCs w:val="22"/>
        </w:rPr>
        <w:t>,</w:t>
      </w:r>
      <w:r w:rsidR="008255BF">
        <w:rPr>
          <w:sz w:val="22"/>
          <w:szCs w:val="22"/>
        </w:rPr>
        <w:t xml:space="preserve"> and</w:t>
      </w:r>
      <w:r w:rsidR="00A43544" w:rsidRPr="00A43544">
        <w:rPr>
          <w:sz w:val="22"/>
          <w:szCs w:val="22"/>
        </w:rPr>
        <w:t xml:space="preserve"> illumination and simulated reflectance</w:t>
      </w:r>
      <w:r w:rsidR="00453F6D">
        <w:rPr>
          <w:sz w:val="22"/>
          <w:szCs w:val="22"/>
        </w:rPr>
        <w:t xml:space="preserve"> </w:t>
      </w:r>
      <w:sdt>
        <w:sdtPr>
          <w:rPr>
            <w:sz w:val="22"/>
            <w:szCs w:val="22"/>
          </w:rPr>
          <w:id w:val="-2048284660"/>
          <w:citation/>
        </w:sdtPr>
        <w:sdtContent>
          <w:r w:rsidR="00453F6D">
            <w:rPr>
              <w:sz w:val="22"/>
              <w:szCs w:val="22"/>
            </w:rPr>
            <w:fldChar w:fldCharType="begin"/>
          </w:r>
          <w:r w:rsidR="00453F6D">
            <w:rPr>
              <w:sz w:val="22"/>
              <w:szCs w:val="22"/>
            </w:rPr>
            <w:instrText xml:space="preserve"> CITATION Rut02 \l 1033 </w:instrText>
          </w:r>
          <w:r w:rsidR="00453F6D">
            <w:rPr>
              <w:sz w:val="22"/>
              <w:szCs w:val="22"/>
            </w:rPr>
            <w:fldChar w:fldCharType="separate"/>
          </w:r>
          <w:r w:rsidR="00352534" w:rsidRPr="00352534">
            <w:rPr>
              <w:noProof/>
              <w:sz w:val="22"/>
              <w:szCs w:val="22"/>
            </w:rPr>
            <w:t>(Rutherford &amp; Brainard, 2002)</w:t>
          </w:r>
          <w:r w:rsidR="00453F6D">
            <w:rPr>
              <w:sz w:val="22"/>
              <w:szCs w:val="22"/>
            </w:rPr>
            <w:fldChar w:fldCharType="end"/>
          </w:r>
        </w:sdtContent>
      </w:sdt>
      <w:r w:rsidR="00DB480E">
        <w:rPr>
          <w:sz w:val="22"/>
          <w:szCs w:val="22"/>
        </w:rPr>
        <w:t>.</w:t>
      </w:r>
      <w:r w:rsidR="008E7F00">
        <w:rPr>
          <w:sz w:val="22"/>
          <w:szCs w:val="22"/>
        </w:rPr>
        <w:t xml:space="preserve"> </w:t>
      </w:r>
      <w:r w:rsidR="00270358">
        <w:rPr>
          <w:sz w:val="22"/>
          <w:szCs w:val="22"/>
        </w:rPr>
        <w:t xml:space="preserve">Color naming is a more direct and arguably natural method to measure color constancy where observers are asked to categorize stimuli based on their </w:t>
      </w:r>
      <w:r w:rsidR="007016B2">
        <w:rPr>
          <w:sz w:val="22"/>
          <w:szCs w:val="22"/>
        </w:rPr>
        <w:t>hue, saturation, and lightness</w:t>
      </w:r>
      <w:r w:rsidR="000F6BA0">
        <w:rPr>
          <w:sz w:val="22"/>
          <w:szCs w:val="22"/>
        </w:rPr>
        <w:t xml:space="preserve"> </w:t>
      </w:r>
      <w:sdt>
        <w:sdtPr>
          <w:rPr>
            <w:sz w:val="22"/>
            <w:szCs w:val="22"/>
          </w:rPr>
          <w:id w:val="2092731108"/>
          <w:citation/>
        </w:sdtPr>
        <w:sdtContent>
          <w:r w:rsidR="001C7E3C">
            <w:rPr>
              <w:sz w:val="22"/>
              <w:szCs w:val="22"/>
            </w:rPr>
            <w:fldChar w:fldCharType="begin"/>
          </w:r>
          <w:r w:rsidR="001C7E3C">
            <w:rPr>
              <w:sz w:val="22"/>
              <w:szCs w:val="22"/>
            </w:rPr>
            <w:instrText xml:space="preserve"> CITATION Tro91 \l 1033 </w:instrText>
          </w:r>
          <w:r w:rsidR="001C7E3C">
            <w:rPr>
              <w:sz w:val="22"/>
              <w:szCs w:val="22"/>
            </w:rPr>
            <w:fldChar w:fldCharType="separate"/>
          </w:r>
          <w:r w:rsidR="00352534" w:rsidRPr="00352534">
            <w:rPr>
              <w:noProof/>
              <w:sz w:val="22"/>
              <w:szCs w:val="22"/>
            </w:rPr>
            <w:t>(Troost &amp; De Weert, 1991)</w:t>
          </w:r>
          <w:r w:rsidR="001C7E3C">
            <w:rPr>
              <w:sz w:val="22"/>
              <w:szCs w:val="22"/>
            </w:rPr>
            <w:fldChar w:fldCharType="end"/>
          </w:r>
        </w:sdtContent>
      </w:sdt>
      <w:r w:rsidR="00D318DF">
        <w:rPr>
          <w:sz w:val="22"/>
          <w:szCs w:val="22"/>
        </w:rPr>
        <w:t>.</w:t>
      </w:r>
      <w:r w:rsidR="00270358">
        <w:rPr>
          <w:sz w:val="22"/>
          <w:szCs w:val="22"/>
        </w:rPr>
        <w:t xml:space="preserve"> </w:t>
      </w:r>
      <w:r w:rsidR="00E72746">
        <w:rPr>
          <w:sz w:val="22"/>
          <w:szCs w:val="22"/>
        </w:rPr>
        <w:t xml:space="preserve">This </w:t>
      </w:r>
      <w:r w:rsidR="006234E0">
        <w:rPr>
          <w:sz w:val="22"/>
          <w:szCs w:val="22"/>
        </w:rPr>
        <w:t xml:space="preserve">method has been used with real </w:t>
      </w:r>
      <w:sdt>
        <w:sdtPr>
          <w:rPr>
            <w:sz w:val="22"/>
            <w:szCs w:val="22"/>
          </w:rPr>
          <w:id w:val="1181555969"/>
          <w:citation/>
        </w:sdtPr>
        <w:sdtContent>
          <w:r w:rsidR="001C7E3C">
            <w:rPr>
              <w:sz w:val="22"/>
              <w:szCs w:val="22"/>
            </w:rPr>
            <w:fldChar w:fldCharType="begin"/>
          </w:r>
          <w:r w:rsidR="001C7E3C">
            <w:rPr>
              <w:sz w:val="22"/>
              <w:szCs w:val="22"/>
            </w:rPr>
            <w:instrText xml:space="preserve"> CITATION Uch89 \l 1033  \m Olk10</w:instrText>
          </w:r>
          <w:r w:rsidR="001C7E3C">
            <w:rPr>
              <w:sz w:val="22"/>
              <w:szCs w:val="22"/>
            </w:rPr>
            <w:fldChar w:fldCharType="separate"/>
          </w:r>
          <w:r w:rsidR="00352534" w:rsidRPr="00352534">
            <w:rPr>
              <w:noProof/>
              <w:sz w:val="22"/>
              <w:szCs w:val="22"/>
            </w:rPr>
            <w:t>(Uchikawa, Uchikawa, &amp; Boynton, 1989; Olkkonen, Witzel, Hansen, &amp; Gegenfurtner, 2010)</w:t>
          </w:r>
          <w:r w:rsidR="001C7E3C">
            <w:rPr>
              <w:sz w:val="22"/>
              <w:szCs w:val="22"/>
            </w:rPr>
            <w:fldChar w:fldCharType="end"/>
          </w:r>
        </w:sdtContent>
      </w:sdt>
      <w:r w:rsidR="006234E0">
        <w:rPr>
          <w:sz w:val="22"/>
          <w:szCs w:val="22"/>
        </w:rPr>
        <w:t xml:space="preserve"> and simulated stimuli</w:t>
      </w:r>
      <w:r w:rsidR="00D318DF">
        <w:rPr>
          <w:sz w:val="22"/>
          <w:szCs w:val="22"/>
        </w:rPr>
        <w:t xml:space="preserve"> </w:t>
      </w:r>
      <w:sdt>
        <w:sdtPr>
          <w:rPr>
            <w:sz w:val="22"/>
            <w:szCs w:val="22"/>
          </w:rPr>
          <w:id w:val="-798379432"/>
          <w:citation/>
        </w:sdtPr>
        <w:sdtContent>
          <w:r w:rsidR="00D318DF">
            <w:rPr>
              <w:sz w:val="22"/>
              <w:szCs w:val="22"/>
            </w:rPr>
            <w:fldChar w:fldCharType="begin"/>
          </w:r>
          <w:r w:rsidR="00D318DF">
            <w:rPr>
              <w:sz w:val="22"/>
              <w:szCs w:val="22"/>
            </w:rPr>
            <w:instrText xml:space="preserve"> CITATION Mar09 \l 1033 </w:instrText>
          </w:r>
          <w:r w:rsidR="00D318DF">
            <w:rPr>
              <w:sz w:val="22"/>
              <w:szCs w:val="22"/>
            </w:rPr>
            <w:fldChar w:fldCharType="separate"/>
          </w:r>
          <w:r w:rsidR="00352534" w:rsidRPr="00352534">
            <w:rPr>
              <w:noProof/>
              <w:sz w:val="22"/>
              <w:szCs w:val="22"/>
            </w:rPr>
            <w:t>(Maria, Hansen, &amp; Gegenfurtner, 2009)</w:t>
          </w:r>
          <w:r w:rsidR="00D318DF">
            <w:rPr>
              <w:sz w:val="22"/>
              <w:szCs w:val="22"/>
            </w:rPr>
            <w:fldChar w:fldCharType="end"/>
          </w:r>
        </w:sdtContent>
      </w:sdt>
      <w:r w:rsidR="00DF78CB">
        <w:rPr>
          <w:sz w:val="22"/>
          <w:szCs w:val="22"/>
        </w:rPr>
        <w:t xml:space="preserve"> to measure constancy</w:t>
      </w:r>
      <w:r w:rsidR="00941CBC">
        <w:rPr>
          <w:sz w:val="22"/>
          <w:szCs w:val="22"/>
        </w:rPr>
        <w:t xml:space="preserve">. </w:t>
      </w:r>
      <w:r w:rsidR="00126CF4">
        <w:rPr>
          <w:sz w:val="22"/>
          <w:szCs w:val="22"/>
        </w:rPr>
        <w:t xml:space="preserve">This method has the limitation that there are vast number of possible discernible colors </w:t>
      </w:r>
      <w:sdt>
        <w:sdtPr>
          <w:rPr>
            <w:sz w:val="22"/>
            <w:szCs w:val="22"/>
          </w:rPr>
          <w:id w:val="1244299578"/>
          <w:citation/>
        </w:sdtPr>
        <w:sdtContent>
          <w:r w:rsidR="00126CF4">
            <w:rPr>
              <w:sz w:val="22"/>
              <w:szCs w:val="22"/>
            </w:rPr>
            <w:fldChar w:fldCharType="begin"/>
          </w:r>
          <w:r w:rsidR="00126CF4">
            <w:rPr>
              <w:sz w:val="22"/>
              <w:szCs w:val="22"/>
            </w:rPr>
            <w:instrText xml:space="preserve"> CITATION Lin08 \l 1033 </w:instrText>
          </w:r>
          <w:r w:rsidR="00126CF4">
            <w:rPr>
              <w:sz w:val="22"/>
              <w:szCs w:val="22"/>
            </w:rPr>
            <w:fldChar w:fldCharType="separate"/>
          </w:r>
          <w:r w:rsidR="00126CF4" w:rsidRPr="00352534">
            <w:rPr>
              <w:noProof/>
              <w:sz w:val="22"/>
              <w:szCs w:val="22"/>
            </w:rPr>
            <w:t>(Linhares, Pinto, &amp; Nascimento, 2008)</w:t>
          </w:r>
          <w:r w:rsidR="00126CF4">
            <w:rPr>
              <w:sz w:val="22"/>
              <w:szCs w:val="22"/>
            </w:rPr>
            <w:fldChar w:fldCharType="end"/>
          </w:r>
        </w:sdtContent>
      </w:sdt>
      <w:r w:rsidR="00932C64">
        <w:rPr>
          <w:sz w:val="22"/>
          <w:szCs w:val="22"/>
        </w:rPr>
        <w:t>,</w:t>
      </w:r>
      <w:r w:rsidR="00126CF4">
        <w:rPr>
          <w:sz w:val="22"/>
          <w:szCs w:val="22"/>
        </w:rPr>
        <w:t xml:space="preserve"> but </w:t>
      </w:r>
      <w:r w:rsidR="00256B19">
        <w:rPr>
          <w:sz w:val="22"/>
          <w:szCs w:val="22"/>
        </w:rPr>
        <w:t xml:space="preserve">since there is </w:t>
      </w:r>
      <w:r w:rsidR="00126CF4">
        <w:rPr>
          <w:sz w:val="22"/>
          <w:szCs w:val="22"/>
        </w:rPr>
        <w:t>a limit of the gamut that can be displayed</w:t>
      </w:r>
      <w:r w:rsidR="00932C64">
        <w:rPr>
          <w:sz w:val="22"/>
          <w:szCs w:val="22"/>
        </w:rPr>
        <w:t>,</w:t>
      </w:r>
      <w:r w:rsidR="00126CF4">
        <w:rPr>
          <w:sz w:val="22"/>
          <w:szCs w:val="22"/>
        </w:rPr>
        <w:t xml:space="preserve"> </w:t>
      </w:r>
      <w:r w:rsidR="004D4B42">
        <w:rPr>
          <w:sz w:val="22"/>
          <w:szCs w:val="22"/>
        </w:rPr>
        <w:t xml:space="preserve">observers are asked to name a </w:t>
      </w:r>
      <w:r w:rsidR="00516E0B">
        <w:rPr>
          <w:sz w:val="22"/>
          <w:szCs w:val="22"/>
        </w:rPr>
        <w:t xml:space="preserve">small </w:t>
      </w:r>
      <w:r w:rsidR="004D4B42">
        <w:rPr>
          <w:sz w:val="22"/>
          <w:szCs w:val="22"/>
        </w:rPr>
        <w:t>set of colors</w:t>
      </w:r>
      <w:r w:rsidR="006B2B49">
        <w:rPr>
          <w:sz w:val="22"/>
          <w:szCs w:val="22"/>
        </w:rPr>
        <w:t xml:space="preserve"> </w:t>
      </w:r>
      <w:sdt>
        <w:sdtPr>
          <w:rPr>
            <w:sz w:val="22"/>
            <w:szCs w:val="22"/>
          </w:rPr>
          <w:id w:val="-182524566"/>
          <w:citation/>
        </w:sdtPr>
        <w:sdtContent>
          <w:r w:rsidR="006B2B49">
            <w:rPr>
              <w:sz w:val="22"/>
              <w:szCs w:val="22"/>
            </w:rPr>
            <w:fldChar w:fldCharType="begin"/>
          </w:r>
          <w:r w:rsidR="006B2B49">
            <w:rPr>
              <w:sz w:val="22"/>
              <w:szCs w:val="22"/>
            </w:rPr>
            <w:instrText xml:space="preserve"> CITATION Spe96 \l 1033  \m Smi04 \m Han07</w:instrText>
          </w:r>
          <w:r w:rsidR="006B2B49">
            <w:rPr>
              <w:sz w:val="22"/>
              <w:szCs w:val="22"/>
            </w:rPr>
            <w:fldChar w:fldCharType="separate"/>
          </w:r>
          <w:r w:rsidR="00352534" w:rsidRPr="00352534">
            <w:rPr>
              <w:noProof/>
              <w:sz w:val="22"/>
              <w:szCs w:val="22"/>
            </w:rPr>
            <w:t>(Speigle &amp; Brainard, 1996; Smithson &amp; Zaidi, 2004; Hansen, Walter, &amp; Gegenfurtner, 2007)</w:t>
          </w:r>
          <w:r w:rsidR="006B2B49">
            <w:rPr>
              <w:sz w:val="22"/>
              <w:szCs w:val="22"/>
            </w:rPr>
            <w:fldChar w:fldCharType="end"/>
          </w:r>
        </w:sdtContent>
      </w:sdt>
      <w:r w:rsidR="004D4B42">
        <w:rPr>
          <w:sz w:val="22"/>
          <w:szCs w:val="22"/>
        </w:rPr>
        <w:t xml:space="preserve"> which might provide an overestimate of the measured constancy.</w:t>
      </w:r>
      <w:r w:rsidR="00123DF2">
        <w:rPr>
          <w:sz w:val="22"/>
          <w:szCs w:val="22"/>
        </w:rPr>
        <w:t xml:space="preserve"> </w:t>
      </w:r>
      <w:r w:rsidR="00CA2C3B">
        <w:rPr>
          <w:sz w:val="22"/>
          <w:szCs w:val="22"/>
        </w:rPr>
        <w:t>In c</w:t>
      </w:r>
      <w:r w:rsidR="00082021">
        <w:rPr>
          <w:sz w:val="22"/>
          <w:szCs w:val="22"/>
        </w:rPr>
        <w:t>olor scaling method</w:t>
      </w:r>
      <w:r w:rsidR="00932C64">
        <w:rPr>
          <w:sz w:val="22"/>
          <w:szCs w:val="22"/>
        </w:rPr>
        <w:t>s,</w:t>
      </w:r>
      <w:r w:rsidR="00082021">
        <w:rPr>
          <w:sz w:val="22"/>
          <w:szCs w:val="22"/>
        </w:rPr>
        <w:t xml:space="preserve"> observers </w:t>
      </w:r>
      <w:r w:rsidR="00C53DB2">
        <w:rPr>
          <w:sz w:val="22"/>
          <w:szCs w:val="22"/>
        </w:rPr>
        <w:t xml:space="preserve">view a </w:t>
      </w:r>
      <w:r w:rsidR="00E6513B">
        <w:rPr>
          <w:sz w:val="22"/>
          <w:szCs w:val="22"/>
        </w:rPr>
        <w:t>stimulus</w:t>
      </w:r>
      <w:r w:rsidR="00C53DB2">
        <w:rPr>
          <w:sz w:val="22"/>
          <w:szCs w:val="22"/>
        </w:rPr>
        <w:t xml:space="preserve"> and </w:t>
      </w:r>
      <w:r w:rsidR="00082021">
        <w:rPr>
          <w:sz w:val="22"/>
          <w:szCs w:val="22"/>
        </w:rPr>
        <w:t xml:space="preserve">provide a rating </w:t>
      </w:r>
      <w:r w:rsidR="00C53DB2">
        <w:rPr>
          <w:sz w:val="22"/>
          <w:szCs w:val="22"/>
        </w:rPr>
        <w:t xml:space="preserve">on a scale </w:t>
      </w:r>
      <w:r w:rsidR="00F55D89">
        <w:rPr>
          <w:sz w:val="22"/>
          <w:szCs w:val="22"/>
        </w:rPr>
        <w:t xml:space="preserve">for a </w:t>
      </w:r>
      <w:r w:rsidR="00C53DB2">
        <w:rPr>
          <w:sz w:val="22"/>
          <w:szCs w:val="22"/>
        </w:rPr>
        <w:t xml:space="preserve">set of </w:t>
      </w:r>
      <w:r w:rsidR="00CA2C3B">
        <w:rPr>
          <w:sz w:val="22"/>
          <w:szCs w:val="22"/>
        </w:rPr>
        <w:t>colors</w:t>
      </w:r>
      <w:r w:rsidR="006371F9">
        <w:rPr>
          <w:sz w:val="22"/>
          <w:szCs w:val="22"/>
        </w:rPr>
        <w:t xml:space="preserve">, thus </w:t>
      </w:r>
      <w:r w:rsidR="00F55D89">
        <w:rPr>
          <w:sz w:val="22"/>
          <w:szCs w:val="22"/>
        </w:rPr>
        <w:t>allow</w:t>
      </w:r>
      <w:r w:rsidR="006371F9">
        <w:rPr>
          <w:sz w:val="22"/>
          <w:szCs w:val="22"/>
        </w:rPr>
        <w:t>ing for</w:t>
      </w:r>
      <w:r w:rsidR="00F55D89">
        <w:rPr>
          <w:sz w:val="22"/>
          <w:szCs w:val="22"/>
        </w:rPr>
        <w:t xml:space="preserve"> a finer level of comparison for measuring constancy </w:t>
      </w:r>
      <w:sdt>
        <w:sdtPr>
          <w:rPr>
            <w:sz w:val="22"/>
            <w:szCs w:val="22"/>
          </w:rPr>
          <w:id w:val="-1658607509"/>
          <w:citation/>
        </w:sdtPr>
        <w:sdtContent>
          <w:r w:rsidR="0069647F">
            <w:rPr>
              <w:sz w:val="22"/>
              <w:szCs w:val="22"/>
            </w:rPr>
            <w:fldChar w:fldCharType="begin"/>
          </w:r>
          <w:r w:rsidR="0069647F">
            <w:rPr>
              <w:sz w:val="22"/>
              <w:szCs w:val="22"/>
            </w:rPr>
            <w:instrText xml:space="preserve"> CITATION Luo91 \l 1033  \m Sch06</w:instrText>
          </w:r>
          <w:r w:rsidR="0069647F">
            <w:rPr>
              <w:sz w:val="22"/>
              <w:szCs w:val="22"/>
            </w:rPr>
            <w:fldChar w:fldCharType="separate"/>
          </w:r>
          <w:r w:rsidR="00352534" w:rsidRPr="00352534">
            <w:rPr>
              <w:noProof/>
              <w:sz w:val="22"/>
              <w:szCs w:val="22"/>
            </w:rPr>
            <w:t>(Luo, et al., 1991; Schultz, Doerschner, &amp; Maloney, 2006)</w:t>
          </w:r>
          <w:r w:rsidR="0069647F">
            <w:rPr>
              <w:sz w:val="22"/>
              <w:szCs w:val="22"/>
            </w:rPr>
            <w:fldChar w:fldCharType="end"/>
          </w:r>
        </w:sdtContent>
      </w:sdt>
      <w:r w:rsidR="00D672FA">
        <w:rPr>
          <w:sz w:val="22"/>
          <w:szCs w:val="22"/>
        </w:rPr>
        <w:t xml:space="preserve">. </w:t>
      </w:r>
      <w:r w:rsidR="00BF67C4">
        <w:rPr>
          <w:sz w:val="22"/>
          <w:szCs w:val="22"/>
        </w:rPr>
        <w:t xml:space="preserve">Scaling </w:t>
      </w:r>
      <w:r w:rsidR="00390EFD">
        <w:rPr>
          <w:sz w:val="22"/>
          <w:szCs w:val="22"/>
        </w:rPr>
        <w:t>method</w:t>
      </w:r>
      <w:r w:rsidR="007F690B">
        <w:rPr>
          <w:sz w:val="22"/>
          <w:szCs w:val="22"/>
        </w:rPr>
        <w:t>s</w:t>
      </w:r>
      <w:r w:rsidR="00390EFD">
        <w:rPr>
          <w:sz w:val="22"/>
          <w:szCs w:val="22"/>
        </w:rPr>
        <w:t xml:space="preserve"> </w:t>
      </w:r>
      <w:r w:rsidR="00C35C51">
        <w:rPr>
          <w:sz w:val="22"/>
          <w:szCs w:val="22"/>
        </w:rPr>
        <w:t xml:space="preserve">can </w:t>
      </w:r>
      <w:r w:rsidR="00271A63">
        <w:rPr>
          <w:sz w:val="22"/>
          <w:szCs w:val="22"/>
        </w:rPr>
        <w:t xml:space="preserve">also </w:t>
      </w:r>
      <w:r w:rsidR="00BF67C4">
        <w:rPr>
          <w:sz w:val="22"/>
          <w:szCs w:val="22"/>
        </w:rPr>
        <w:t>be used to measure changes in stimuli</w:t>
      </w:r>
      <w:r w:rsidR="003F2DB1">
        <w:rPr>
          <w:sz w:val="22"/>
          <w:szCs w:val="22"/>
        </w:rPr>
        <w:t xml:space="preserve"> </w:t>
      </w:r>
      <w:sdt>
        <w:sdtPr>
          <w:rPr>
            <w:sz w:val="22"/>
            <w:szCs w:val="22"/>
          </w:rPr>
          <w:id w:val="-1526246478"/>
          <w:citation/>
        </w:sdtPr>
        <w:sdtContent>
          <w:r w:rsidR="003F2DB1">
            <w:rPr>
              <w:sz w:val="22"/>
              <w:szCs w:val="22"/>
            </w:rPr>
            <w:fldChar w:fldCharType="begin"/>
          </w:r>
          <w:r w:rsidR="003F2DB1">
            <w:rPr>
              <w:sz w:val="22"/>
              <w:szCs w:val="22"/>
            </w:rPr>
            <w:instrText xml:space="preserve"> CITATION Enn19 \l 1033 </w:instrText>
          </w:r>
          <w:r w:rsidR="003F2DB1">
            <w:rPr>
              <w:sz w:val="22"/>
              <w:szCs w:val="22"/>
            </w:rPr>
            <w:fldChar w:fldCharType="separate"/>
          </w:r>
          <w:r w:rsidR="00352534" w:rsidRPr="00352534">
            <w:rPr>
              <w:noProof/>
              <w:sz w:val="22"/>
              <w:szCs w:val="22"/>
            </w:rPr>
            <w:t>(Ennis &amp; Doerschner, 2019)</w:t>
          </w:r>
          <w:r w:rsidR="003F2DB1">
            <w:rPr>
              <w:sz w:val="22"/>
              <w:szCs w:val="22"/>
            </w:rPr>
            <w:fldChar w:fldCharType="end"/>
          </w:r>
        </w:sdtContent>
      </w:sdt>
      <w:r w:rsidR="00BF67C4">
        <w:rPr>
          <w:sz w:val="22"/>
          <w:szCs w:val="22"/>
        </w:rPr>
        <w:t xml:space="preserve">. </w:t>
      </w:r>
      <w:r w:rsidR="00404E2A">
        <w:rPr>
          <w:sz w:val="22"/>
          <w:szCs w:val="22"/>
        </w:rPr>
        <w:t xml:space="preserve">Nulling or achromatic </w:t>
      </w:r>
      <w:r w:rsidR="006B5995">
        <w:rPr>
          <w:sz w:val="22"/>
          <w:szCs w:val="22"/>
        </w:rPr>
        <w:t>adjustment method</w:t>
      </w:r>
      <w:r w:rsidR="007F690B">
        <w:rPr>
          <w:sz w:val="22"/>
          <w:szCs w:val="22"/>
        </w:rPr>
        <w:t>s</w:t>
      </w:r>
      <w:r w:rsidR="006B5995">
        <w:rPr>
          <w:sz w:val="22"/>
          <w:szCs w:val="22"/>
        </w:rPr>
        <w:t xml:space="preserve"> involve changing a test stimulus such that it appears achromatic </w:t>
      </w:r>
      <w:sdt>
        <w:sdtPr>
          <w:rPr>
            <w:sz w:val="22"/>
            <w:szCs w:val="22"/>
          </w:rPr>
          <w:id w:val="-756669525"/>
          <w:citation/>
        </w:sdtPr>
        <w:sdtContent>
          <w:r w:rsidR="00683CBB">
            <w:rPr>
              <w:sz w:val="22"/>
              <w:szCs w:val="22"/>
            </w:rPr>
            <w:fldChar w:fldCharType="begin"/>
          </w:r>
          <w:r w:rsidR="00683CBB">
            <w:rPr>
              <w:sz w:val="22"/>
              <w:szCs w:val="22"/>
            </w:rPr>
            <w:instrText>CITATION Are933 \t  \l 1033  \m Bra98 \m Del04</w:instrText>
          </w:r>
          <w:r w:rsidR="00683CBB">
            <w:rPr>
              <w:sz w:val="22"/>
              <w:szCs w:val="22"/>
            </w:rPr>
            <w:fldChar w:fldCharType="separate"/>
          </w:r>
          <w:r w:rsidR="00352534" w:rsidRPr="00352534">
            <w:rPr>
              <w:noProof/>
              <w:sz w:val="22"/>
              <w:szCs w:val="22"/>
            </w:rPr>
            <w:t>(Arend L. E., 1993; Brainard D. H., Color constancy in the nearly natural image. 2. Achromatic loci., 1998; Delahunt &amp; Brainard, 2004)</w:t>
          </w:r>
          <w:r w:rsidR="00683CBB">
            <w:rPr>
              <w:sz w:val="22"/>
              <w:szCs w:val="22"/>
            </w:rPr>
            <w:fldChar w:fldCharType="end"/>
          </w:r>
        </w:sdtContent>
      </w:sdt>
      <w:r w:rsidR="00482CDA">
        <w:rPr>
          <w:sz w:val="22"/>
          <w:szCs w:val="22"/>
        </w:rPr>
        <w:t xml:space="preserve">. </w:t>
      </w:r>
    </w:p>
    <w:p w14:paraId="5B0321DE" w14:textId="37EBA8B8" w:rsidR="00765BD1" w:rsidRDefault="00996DEA" w:rsidP="00DF064C">
      <w:pPr>
        <w:pStyle w:val="NormalWeb"/>
        <w:rPr>
          <w:sz w:val="22"/>
          <w:szCs w:val="22"/>
        </w:rPr>
      </w:pPr>
      <w:r>
        <w:rPr>
          <w:sz w:val="22"/>
          <w:szCs w:val="22"/>
        </w:rPr>
        <w:t>Discrimination</w:t>
      </w:r>
      <w:r w:rsidR="00607808">
        <w:rPr>
          <w:sz w:val="22"/>
          <w:szCs w:val="22"/>
        </w:rPr>
        <w:t>-</w:t>
      </w:r>
      <w:r w:rsidR="00657263">
        <w:rPr>
          <w:sz w:val="22"/>
          <w:szCs w:val="22"/>
        </w:rPr>
        <w:t>based approaches</w:t>
      </w:r>
      <w:r w:rsidR="00F5768D">
        <w:rPr>
          <w:sz w:val="22"/>
          <w:szCs w:val="22"/>
        </w:rPr>
        <w:t xml:space="preserve"> provide an objective method to measure color constancy </w:t>
      </w:r>
      <w:sdt>
        <w:sdtPr>
          <w:rPr>
            <w:sz w:val="22"/>
            <w:szCs w:val="22"/>
          </w:rPr>
          <w:id w:val="-28109700"/>
          <w:citation/>
        </w:sdtPr>
        <w:sdtContent>
          <w:r w:rsidR="00B70585">
            <w:rPr>
              <w:sz w:val="22"/>
              <w:szCs w:val="22"/>
            </w:rPr>
            <w:fldChar w:fldCharType="begin"/>
          </w:r>
          <w:r w:rsidR="00B70585">
            <w:rPr>
              <w:sz w:val="22"/>
              <w:szCs w:val="22"/>
            </w:rPr>
            <w:instrText xml:space="preserve"> CITATION Bra96 \l 1033  \m Ree08</w:instrText>
          </w:r>
          <w:r w:rsidR="00B70585">
            <w:rPr>
              <w:sz w:val="22"/>
              <w:szCs w:val="22"/>
            </w:rPr>
            <w:fldChar w:fldCharType="separate"/>
          </w:r>
          <w:r w:rsidR="00352534" w:rsidRPr="00352534">
            <w:rPr>
              <w:noProof/>
              <w:sz w:val="22"/>
              <w:szCs w:val="22"/>
            </w:rPr>
            <w:t>(Bramwell &amp; Hurlbert, 1996; Reeves, Amano, &amp; Foster, 2008)</w:t>
          </w:r>
          <w:r w:rsidR="00B70585">
            <w:rPr>
              <w:sz w:val="22"/>
              <w:szCs w:val="22"/>
            </w:rPr>
            <w:fldChar w:fldCharType="end"/>
          </w:r>
        </w:sdtContent>
      </w:sdt>
      <w:r w:rsidR="00F5768D">
        <w:rPr>
          <w:sz w:val="22"/>
          <w:szCs w:val="22"/>
        </w:rPr>
        <w:t>.</w:t>
      </w:r>
      <w:r w:rsidR="0092083C">
        <w:rPr>
          <w:sz w:val="22"/>
          <w:szCs w:val="22"/>
        </w:rPr>
        <w:t xml:space="preserve"> In these experiments, observers discriminate stimuli to be </w:t>
      </w:r>
      <w:r w:rsidR="007F690B">
        <w:rPr>
          <w:sz w:val="22"/>
          <w:szCs w:val="22"/>
        </w:rPr>
        <w:t xml:space="preserve">the </w:t>
      </w:r>
      <w:r w:rsidR="0092083C">
        <w:rPr>
          <w:sz w:val="22"/>
          <w:szCs w:val="22"/>
        </w:rPr>
        <w:t xml:space="preserve">same or different from each other. The stimuli are varied in some relevant parameter space to </w:t>
      </w:r>
      <w:r w:rsidR="00D91431">
        <w:rPr>
          <w:sz w:val="22"/>
          <w:szCs w:val="22"/>
        </w:rPr>
        <w:t xml:space="preserve">measure the </w:t>
      </w:r>
      <w:r w:rsidR="00666FE5">
        <w:rPr>
          <w:sz w:val="22"/>
          <w:szCs w:val="22"/>
        </w:rPr>
        <w:t xml:space="preserve">threshold for discriminating </w:t>
      </w:r>
      <w:r w:rsidR="00D91431">
        <w:rPr>
          <w:sz w:val="22"/>
          <w:szCs w:val="22"/>
        </w:rPr>
        <w:t xml:space="preserve">changes in the parameter </w:t>
      </w:r>
      <w:sdt>
        <w:sdtPr>
          <w:rPr>
            <w:sz w:val="22"/>
            <w:szCs w:val="22"/>
          </w:rPr>
          <w:id w:val="-1292588647"/>
          <w:citation/>
        </w:sdtPr>
        <w:sdtContent>
          <w:r w:rsidR="004B4F8D">
            <w:rPr>
              <w:sz w:val="22"/>
              <w:szCs w:val="22"/>
            </w:rPr>
            <w:fldChar w:fldCharType="begin"/>
          </w:r>
          <w:r w:rsidR="004B4F8D">
            <w:rPr>
              <w:sz w:val="22"/>
              <w:szCs w:val="22"/>
            </w:rPr>
            <w:instrText xml:space="preserve"> CITATION Cra92 \l 1033  \m Pea14 \m Ast19</w:instrText>
          </w:r>
          <w:r w:rsidR="004B4F8D">
            <w:rPr>
              <w:sz w:val="22"/>
              <w:szCs w:val="22"/>
            </w:rPr>
            <w:fldChar w:fldCharType="separate"/>
          </w:r>
          <w:r w:rsidR="00352534" w:rsidRPr="00352534">
            <w:rPr>
              <w:noProof/>
              <w:sz w:val="22"/>
              <w:szCs w:val="22"/>
            </w:rPr>
            <w:t>(Craven &amp; Foster, 1992; Pearce, Crichton, Mackiewicz, Finlayson, &amp; Hurlbert, 2014; Aston, Radonjic, Brainard, &amp; Hurlbert, 2019)</w:t>
          </w:r>
          <w:r w:rsidR="004B4F8D">
            <w:rPr>
              <w:sz w:val="22"/>
              <w:szCs w:val="22"/>
            </w:rPr>
            <w:fldChar w:fldCharType="end"/>
          </w:r>
        </w:sdtContent>
      </w:sdt>
      <w:r w:rsidR="00D91431">
        <w:rPr>
          <w:sz w:val="22"/>
          <w:szCs w:val="22"/>
        </w:rPr>
        <w:t>.</w:t>
      </w:r>
      <w:r w:rsidR="00A029FD">
        <w:rPr>
          <w:sz w:val="22"/>
          <w:szCs w:val="22"/>
        </w:rPr>
        <w:t xml:space="preserve"> </w:t>
      </w:r>
      <w:r w:rsidR="00EE08CE">
        <w:rPr>
          <w:sz w:val="22"/>
          <w:szCs w:val="22"/>
        </w:rPr>
        <w:t xml:space="preserve">Recently, </w:t>
      </w:r>
      <w:r w:rsidR="009555D8">
        <w:rPr>
          <w:sz w:val="22"/>
          <w:szCs w:val="22"/>
        </w:rPr>
        <w:t xml:space="preserve">Singh et. al </w:t>
      </w:r>
      <w:sdt>
        <w:sdtPr>
          <w:rPr>
            <w:sz w:val="22"/>
            <w:szCs w:val="22"/>
          </w:rPr>
          <w:id w:val="-789282773"/>
          <w:citation/>
        </w:sdtPr>
        <w:sdtContent>
          <w:r w:rsidR="00494ECC">
            <w:rPr>
              <w:sz w:val="22"/>
              <w:szCs w:val="22"/>
            </w:rPr>
            <w:fldChar w:fldCharType="begin"/>
          </w:r>
          <w:r w:rsidR="00BC62B1">
            <w:rPr>
              <w:sz w:val="22"/>
              <w:szCs w:val="22"/>
            </w:rPr>
            <w:instrText xml:space="preserve">CITATION Sin22 \t  \l 1033 </w:instrText>
          </w:r>
          <w:r w:rsidR="00494ECC">
            <w:rPr>
              <w:sz w:val="22"/>
              <w:szCs w:val="22"/>
            </w:rPr>
            <w:fldChar w:fldCharType="separate"/>
          </w:r>
          <w:r w:rsidR="00BC62B1" w:rsidRPr="00BC62B1">
            <w:rPr>
              <w:noProof/>
              <w:sz w:val="22"/>
              <w:szCs w:val="22"/>
            </w:rPr>
            <w:t>(Singh, Burge, &amp; Brainard, 2022)</w:t>
          </w:r>
          <w:r w:rsidR="00494ECC">
            <w:rPr>
              <w:sz w:val="22"/>
              <w:szCs w:val="22"/>
            </w:rPr>
            <w:fldChar w:fldCharType="end"/>
          </w:r>
        </w:sdtContent>
      </w:sdt>
      <w:r w:rsidR="00494ECC">
        <w:rPr>
          <w:sz w:val="22"/>
          <w:szCs w:val="22"/>
        </w:rPr>
        <w:t xml:space="preserve"> </w:t>
      </w:r>
      <w:r w:rsidR="009555D8">
        <w:rPr>
          <w:sz w:val="22"/>
          <w:szCs w:val="22"/>
        </w:rPr>
        <w:t>developed a</w:t>
      </w:r>
      <w:r w:rsidR="00492873">
        <w:rPr>
          <w:sz w:val="22"/>
          <w:szCs w:val="22"/>
        </w:rPr>
        <w:t>n equivalent noise</w:t>
      </w:r>
      <w:r w:rsidR="007B0276">
        <w:rPr>
          <w:sz w:val="22"/>
          <w:szCs w:val="22"/>
        </w:rPr>
        <w:t xml:space="preserve"> paradigm that </w:t>
      </w:r>
      <w:r w:rsidR="0087473B">
        <w:rPr>
          <w:sz w:val="22"/>
          <w:szCs w:val="22"/>
        </w:rPr>
        <w:t>relate</w:t>
      </w:r>
      <w:r w:rsidR="00CB2D79">
        <w:rPr>
          <w:sz w:val="22"/>
          <w:szCs w:val="22"/>
        </w:rPr>
        <w:t>s</w:t>
      </w:r>
      <w:r w:rsidR="0087473B">
        <w:rPr>
          <w:sz w:val="22"/>
          <w:szCs w:val="22"/>
        </w:rPr>
        <w:t xml:space="preserve"> thresholds of discrimination to </w:t>
      </w:r>
      <w:r w:rsidR="00DF064C">
        <w:rPr>
          <w:sz w:val="22"/>
          <w:szCs w:val="22"/>
        </w:rPr>
        <w:t xml:space="preserve">the variability in observers’ intrinsic representation of </w:t>
      </w:r>
      <w:r w:rsidR="007B345F">
        <w:rPr>
          <w:sz w:val="22"/>
          <w:szCs w:val="22"/>
        </w:rPr>
        <w:t>object properties</w:t>
      </w:r>
      <w:r w:rsidR="006D7CC6">
        <w:rPr>
          <w:sz w:val="22"/>
          <w:szCs w:val="22"/>
        </w:rPr>
        <w:t xml:space="preserve"> (e.g., </w:t>
      </w:r>
      <w:r w:rsidR="000D2366">
        <w:rPr>
          <w:sz w:val="22"/>
          <w:szCs w:val="22"/>
        </w:rPr>
        <w:t xml:space="preserve">its </w:t>
      </w:r>
      <w:r w:rsidR="007704A6">
        <w:rPr>
          <w:sz w:val="22"/>
          <w:szCs w:val="22"/>
        </w:rPr>
        <w:t>lightness</w:t>
      </w:r>
      <w:r w:rsidR="006D7CC6">
        <w:rPr>
          <w:sz w:val="22"/>
          <w:szCs w:val="22"/>
        </w:rPr>
        <w:t>)</w:t>
      </w:r>
      <w:r w:rsidR="00DF064C">
        <w:rPr>
          <w:sz w:val="22"/>
          <w:szCs w:val="22"/>
        </w:rPr>
        <w:t xml:space="preserve"> and the variability due to other variations in </w:t>
      </w:r>
      <w:r w:rsidR="001D23FF">
        <w:rPr>
          <w:sz w:val="22"/>
          <w:szCs w:val="22"/>
        </w:rPr>
        <w:t>object extrinsic</w:t>
      </w:r>
      <w:r w:rsidR="00FE7707">
        <w:rPr>
          <w:sz w:val="22"/>
          <w:szCs w:val="22"/>
        </w:rPr>
        <w:t xml:space="preserve"> properties </w:t>
      </w:r>
      <w:r w:rsidR="00C1695B">
        <w:rPr>
          <w:sz w:val="22"/>
          <w:szCs w:val="22"/>
        </w:rPr>
        <w:t xml:space="preserve">of </w:t>
      </w:r>
      <w:r w:rsidR="00DF064C">
        <w:rPr>
          <w:sz w:val="22"/>
          <w:szCs w:val="22"/>
        </w:rPr>
        <w:t xml:space="preserve">the scene. </w:t>
      </w:r>
      <w:r w:rsidR="00665CF8">
        <w:rPr>
          <w:sz w:val="22"/>
          <w:szCs w:val="22"/>
        </w:rPr>
        <w:t>They</w:t>
      </w:r>
      <w:r w:rsidR="003E7382">
        <w:rPr>
          <w:sz w:val="22"/>
          <w:szCs w:val="22"/>
        </w:rPr>
        <w:t xml:space="preserve"> </w:t>
      </w:r>
      <w:r w:rsidR="00E22D42">
        <w:rPr>
          <w:sz w:val="22"/>
          <w:szCs w:val="22"/>
        </w:rPr>
        <w:t xml:space="preserve">measured </w:t>
      </w:r>
      <w:r w:rsidR="003E7382">
        <w:rPr>
          <w:sz w:val="22"/>
          <w:szCs w:val="22"/>
        </w:rPr>
        <w:t>human lightness discrimination thresholds</w:t>
      </w:r>
      <w:r w:rsidR="00874324">
        <w:rPr>
          <w:sz w:val="22"/>
          <w:szCs w:val="22"/>
        </w:rPr>
        <w:t xml:space="preserve"> as a function of the amount of variability in </w:t>
      </w:r>
      <w:r w:rsidR="007F690B">
        <w:rPr>
          <w:sz w:val="22"/>
          <w:szCs w:val="22"/>
        </w:rPr>
        <w:t xml:space="preserve">the </w:t>
      </w:r>
      <w:r w:rsidR="00874324">
        <w:rPr>
          <w:sz w:val="22"/>
          <w:szCs w:val="22"/>
        </w:rPr>
        <w:t>spectra of background objects in a scene</w:t>
      </w:r>
      <w:r w:rsidR="003E7382">
        <w:rPr>
          <w:sz w:val="22"/>
          <w:szCs w:val="22"/>
        </w:rPr>
        <w:t xml:space="preserve">. </w:t>
      </w:r>
      <w:r w:rsidR="00972EEC">
        <w:rPr>
          <w:sz w:val="22"/>
          <w:szCs w:val="22"/>
        </w:rPr>
        <w:t>The</w:t>
      </w:r>
      <w:r w:rsidR="00920756">
        <w:rPr>
          <w:sz w:val="22"/>
          <w:szCs w:val="22"/>
        </w:rPr>
        <w:t>y</w:t>
      </w:r>
      <w:r w:rsidR="00972EEC">
        <w:rPr>
          <w:sz w:val="22"/>
          <w:szCs w:val="22"/>
        </w:rPr>
        <w:t xml:space="preserve"> relate</w:t>
      </w:r>
      <w:r w:rsidR="00A06337">
        <w:rPr>
          <w:sz w:val="22"/>
          <w:szCs w:val="22"/>
        </w:rPr>
        <w:t xml:space="preserve">d the discrimination thresholds to </w:t>
      </w:r>
      <w:r w:rsidR="00972EEC">
        <w:rPr>
          <w:sz w:val="22"/>
          <w:szCs w:val="22"/>
        </w:rPr>
        <w:t xml:space="preserve">the variance </w:t>
      </w:r>
      <w:r w:rsidR="00BC6B31">
        <w:rPr>
          <w:sz w:val="22"/>
          <w:szCs w:val="22"/>
        </w:rPr>
        <w:t>in</w:t>
      </w:r>
      <w:r w:rsidR="00CE03CE" w:rsidRPr="00CE03CE">
        <w:rPr>
          <w:sz w:val="22"/>
          <w:szCs w:val="22"/>
        </w:rPr>
        <w:t xml:space="preserve"> </w:t>
      </w:r>
      <w:r w:rsidR="00CE03CE">
        <w:rPr>
          <w:sz w:val="22"/>
          <w:szCs w:val="22"/>
        </w:rPr>
        <w:t>observers’</w:t>
      </w:r>
      <w:r w:rsidR="00BC6B31">
        <w:rPr>
          <w:sz w:val="22"/>
          <w:szCs w:val="22"/>
        </w:rPr>
        <w:t xml:space="preserve"> internal </w:t>
      </w:r>
      <w:r w:rsidR="00C12551">
        <w:rPr>
          <w:sz w:val="22"/>
          <w:szCs w:val="22"/>
        </w:rPr>
        <w:t>perceptual representation of lightness</w:t>
      </w:r>
      <w:r w:rsidR="00C46170">
        <w:rPr>
          <w:sz w:val="22"/>
          <w:szCs w:val="22"/>
        </w:rPr>
        <w:t xml:space="preserve"> and the </w:t>
      </w:r>
      <w:r w:rsidR="002B0E84">
        <w:rPr>
          <w:sz w:val="22"/>
          <w:szCs w:val="22"/>
        </w:rPr>
        <w:t xml:space="preserve">variance in the </w:t>
      </w:r>
      <w:r w:rsidR="007575FA">
        <w:rPr>
          <w:sz w:val="22"/>
          <w:szCs w:val="22"/>
        </w:rPr>
        <w:t>spectrally</w:t>
      </w:r>
      <w:r w:rsidR="005A1F47">
        <w:rPr>
          <w:sz w:val="22"/>
          <w:szCs w:val="22"/>
        </w:rPr>
        <w:t xml:space="preserve"> induced </w:t>
      </w:r>
      <w:r w:rsidR="00C46170">
        <w:rPr>
          <w:sz w:val="22"/>
          <w:szCs w:val="22"/>
        </w:rPr>
        <w:t>extrinsic variability</w:t>
      </w:r>
      <w:r w:rsidR="00D03AB6">
        <w:rPr>
          <w:sz w:val="22"/>
          <w:szCs w:val="22"/>
        </w:rPr>
        <w:t>. A co</w:t>
      </w:r>
      <w:r w:rsidR="007129E9">
        <w:rPr>
          <w:sz w:val="22"/>
          <w:szCs w:val="22"/>
        </w:rPr>
        <w:t>mpar</w:t>
      </w:r>
      <w:r w:rsidR="00D03AB6">
        <w:rPr>
          <w:sz w:val="22"/>
          <w:szCs w:val="22"/>
        </w:rPr>
        <w:t>ison of</w:t>
      </w:r>
      <w:r w:rsidR="00E11F28">
        <w:rPr>
          <w:sz w:val="22"/>
          <w:szCs w:val="22"/>
        </w:rPr>
        <w:t xml:space="preserve"> </w:t>
      </w:r>
      <w:r w:rsidR="00D03AB6">
        <w:rPr>
          <w:sz w:val="22"/>
          <w:szCs w:val="22"/>
        </w:rPr>
        <w:t>the</w:t>
      </w:r>
      <w:r w:rsidR="00E11F28">
        <w:rPr>
          <w:sz w:val="22"/>
          <w:szCs w:val="22"/>
        </w:rPr>
        <w:t xml:space="preserve"> </w:t>
      </w:r>
      <w:r w:rsidR="004133A9">
        <w:rPr>
          <w:sz w:val="22"/>
          <w:szCs w:val="22"/>
        </w:rPr>
        <w:t>strength of intrinsic and extrinsic variability</w:t>
      </w:r>
      <w:r w:rsidR="00D03AB6">
        <w:rPr>
          <w:sz w:val="22"/>
          <w:szCs w:val="22"/>
        </w:rPr>
        <w:t xml:space="preserve"> provides a </w:t>
      </w:r>
      <w:r w:rsidR="00D03AB6">
        <w:rPr>
          <w:sz w:val="22"/>
          <w:szCs w:val="22"/>
        </w:rPr>
        <w:lastRenderedPageBreak/>
        <w:t xml:space="preserve">measure of the degree of constancy in the object intrinsic property </w:t>
      </w:r>
      <w:r w:rsidR="000F71B1">
        <w:rPr>
          <w:sz w:val="22"/>
          <w:szCs w:val="22"/>
        </w:rPr>
        <w:t xml:space="preserve">due </w:t>
      </w:r>
      <w:r w:rsidR="00D03AB6">
        <w:rPr>
          <w:sz w:val="22"/>
          <w:szCs w:val="22"/>
        </w:rPr>
        <w:t>to the variability in object extrinsic properties.</w:t>
      </w:r>
    </w:p>
    <w:p w14:paraId="59979FAC" w14:textId="564F832C" w:rsidR="000D61DA" w:rsidRDefault="00FC13AB" w:rsidP="00A8246F">
      <w:pPr>
        <w:pStyle w:val="Default"/>
        <w:spacing w:before="0" w:after="270"/>
        <w:rPr>
          <w:rFonts w:ascii="Times New Roman" w:hAnsi="Times New Roman" w:cs="Times New Roman"/>
          <w:sz w:val="22"/>
          <w:szCs w:val="22"/>
        </w:rPr>
      </w:pPr>
      <w:r>
        <w:rPr>
          <w:rFonts w:ascii="Times New Roman" w:hAnsi="Times New Roman" w:cs="Times New Roman"/>
          <w:sz w:val="22"/>
          <w:szCs w:val="22"/>
        </w:rPr>
        <w:t xml:space="preserve">The equivalent noise </w:t>
      </w:r>
      <w:r w:rsidR="00A364AA">
        <w:rPr>
          <w:rFonts w:ascii="Times New Roman" w:hAnsi="Times New Roman" w:cs="Times New Roman"/>
          <w:sz w:val="22"/>
          <w:szCs w:val="22"/>
        </w:rPr>
        <w:t xml:space="preserve">paradigm </w:t>
      </w:r>
      <w:r>
        <w:rPr>
          <w:rFonts w:ascii="Times New Roman" w:hAnsi="Times New Roman" w:cs="Times New Roman"/>
          <w:sz w:val="22"/>
          <w:szCs w:val="22"/>
        </w:rPr>
        <w:t xml:space="preserve">can be used to compare the effect of </w:t>
      </w:r>
      <w:r w:rsidR="0029224D">
        <w:rPr>
          <w:rFonts w:ascii="Times New Roman" w:hAnsi="Times New Roman" w:cs="Times New Roman"/>
          <w:sz w:val="22"/>
          <w:szCs w:val="22"/>
        </w:rPr>
        <w:t xml:space="preserve">different sources of variability. </w:t>
      </w:r>
      <w:r w:rsidR="00E06D30">
        <w:rPr>
          <w:rFonts w:ascii="Times New Roman" w:hAnsi="Times New Roman" w:cs="Times New Roman"/>
          <w:sz w:val="22"/>
          <w:szCs w:val="22"/>
        </w:rPr>
        <w:t xml:space="preserve">The variance of multiple extrinsic sources of noise can be characterized relative to the variance of the intrinsic variability. These in turn can be compared to each other to </w:t>
      </w:r>
      <w:r w:rsidR="0007599B">
        <w:rPr>
          <w:rFonts w:ascii="Times New Roman" w:hAnsi="Times New Roman" w:cs="Times New Roman"/>
          <w:sz w:val="22"/>
          <w:szCs w:val="22"/>
        </w:rPr>
        <w:t>measure their relative effect.</w:t>
      </w:r>
      <w:r w:rsidR="00321ACB">
        <w:rPr>
          <w:rFonts w:ascii="Times New Roman" w:hAnsi="Times New Roman" w:cs="Times New Roman"/>
          <w:sz w:val="22"/>
          <w:szCs w:val="22"/>
        </w:rPr>
        <w:t xml:space="preserve"> </w:t>
      </w:r>
      <w:r w:rsidR="004C4B9A">
        <w:rPr>
          <w:rFonts w:ascii="Times New Roman" w:hAnsi="Times New Roman" w:cs="Times New Roman"/>
          <w:sz w:val="22"/>
          <w:szCs w:val="22"/>
        </w:rPr>
        <w:t>Another strength of t</w:t>
      </w:r>
      <w:r w:rsidR="000D61DA">
        <w:rPr>
          <w:rFonts w:ascii="Times New Roman" w:hAnsi="Times New Roman" w:cs="Times New Roman"/>
          <w:sz w:val="22"/>
          <w:szCs w:val="22"/>
        </w:rPr>
        <w:t xml:space="preserve">he equivalent noise </w:t>
      </w:r>
      <w:r w:rsidR="00A364AA">
        <w:rPr>
          <w:rFonts w:ascii="Times New Roman" w:hAnsi="Times New Roman" w:cs="Times New Roman"/>
          <w:sz w:val="22"/>
          <w:szCs w:val="22"/>
        </w:rPr>
        <w:t xml:space="preserve">paradigm </w:t>
      </w:r>
      <w:r w:rsidR="004C4B9A">
        <w:rPr>
          <w:rFonts w:ascii="Times New Roman" w:hAnsi="Times New Roman" w:cs="Times New Roman"/>
          <w:sz w:val="22"/>
          <w:szCs w:val="22"/>
        </w:rPr>
        <w:t>is that it can be used to characterize how the effect of two sources of variability combine when presented simultaneously.</w:t>
      </w:r>
    </w:p>
    <w:p w14:paraId="7EA76680" w14:textId="40C3F4D3" w:rsidR="00A8246F" w:rsidRDefault="00451F07" w:rsidP="00A8246F">
      <w:pPr>
        <w:pStyle w:val="Default"/>
        <w:spacing w:before="0" w:after="270"/>
        <w:rPr>
          <w:rFonts w:ascii="Times New Roman" w:hAnsi="Times New Roman" w:cs="Times New Roman"/>
          <w:sz w:val="22"/>
          <w:szCs w:val="22"/>
        </w:rPr>
      </w:pPr>
      <w:r>
        <w:rPr>
          <w:rFonts w:ascii="Times New Roman" w:hAnsi="Times New Roman" w:cs="Times New Roman"/>
          <w:sz w:val="22"/>
          <w:szCs w:val="22"/>
        </w:rPr>
        <w:t xml:space="preserve">In this work, we use this paradigm to </w:t>
      </w:r>
      <w:r w:rsidR="007F7378">
        <w:rPr>
          <w:rFonts w:ascii="Times New Roman" w:hAnsi="Times New Roman" w:cs="Times New Roman"/>
          <w:sz w:val="22"/>
          <w:szCs w:val="22"/>
        </w:rPr>
        <w:t>compare</w:t>
      </w:r>
      <w:r w:rsidR="00351093">
        <w:rPr>
          <w:rFonts w:ascii="Times New Roman" w:hAnsi="Times New Roman" w:cs="Times New Roman"/>
          <w:sz w:val="22"/>
          <w:szCs w:val="22"/>
        </w:rPr>
        <w:t xml:space="preserve"> the </w:t>
      </w:r>
      <w:r w:rsidR="006732B9">
        <w:rPr>
          <w:rFonts w:ascii="Times New Roman" w:hAnsi="Times New Roman" w:cs="Times New Roman"/>
          <w:sz w:val="22"/>
          <w:szCs w:val="22"/>
        </w:rPr>
        <w:t xml:space="preserve">variation in </w:t>
      </w:r>
      <w:r w:rsidR="00B87CE8">
        <w:rPr>
          <w:rFonts w:ascii="Times New Roman" w:hAnsi="Times New Roman" w:cs="Times New Roman"/>
          <w:sz w:val="22"/>
          <w:szCs w:val="22"/>
        </w:rPr>
        <w:t>two</w:t>
      </w:r>
      <w:r w:rsidR="006732B9">
        <w:rPr>
          <w:rFonts w:ascii="Times New Roman" w:hAnsi="Times New Roman" w:cs="Times New Roman"/>
          <w:sz w:val="22"/>
          <w:szCs w:val="22"/>
        </w:rPr>
        <w:t xml:space="preserve"> </w:t>
      </w:r>
      <w:r w:rsidR="00B87CE8">
        <w:rPr>
          <w:rFonts w:ascii="Times New Roman" w:hAnsi="Times New Roman" w:cs="Times New Roman"/>
          <w:sz w:val="22"/>
          <w:szCs w:val="22"/>
        </w:rPr>
        <w:t xml:space="preserve">spectral properties of the scene, the reflectance of background objects and the intensity of the light sources, </w:t>
      </w:r>
      <w:r w:rsidR="00874443">
        <w:rPr>
          <w:rFonts w:ascii="Times New Roman" w:hAnsi="Times New Roman" w:cs="Times New Roman"/>
          <w:sz w:val="22"/>
          <w:szCs w:val="22"/>
        </w:rPr>
        <w:t xml:space="preserve">to </w:t>
      </w:r>
      <w:r w:rsidR="00C26DB9">
        <w:rPr>
          <w:rFonts w:ascii="Times New Roman" w:hAnsi="Times New Roman" w:cs="Times New Roman"/>
          <w:sz w:val="22"/>
          <w:szCs w:val="22"/>
        </w:rPr>
        <w:t>human observer</w:t>
      </w:r>
      <w:r w:rsidR="007416AF">
        <w:rPr>
          <w:rFonts w:ascii="Times New Roman" w:hAnsi="Times New Roman" w:cs="Times New Roman"/>
          <w:sz w:val="22"/>
          <w:szCs w:val="22"/>
        </w:rPr>
        <w:t>s’</w:t>
      </w:r>
      <w:r w:rsidR="008826B7">
        <w:rPr>
          <w:rFonts w:ascii="Times New Roman" w:hAnsi="Times New Roman" w:cs="Times New Roman"/>
          <w:sz w:val="22"/>
          <w:szCs w:val="22"/>
        </w:rPr>
        <w:t xml:space="preserve"> representation of lightness. </w:t>
      </w:r>
      <w:r w:rsidR="003869CE">
        <w:rPr>
          <w:rFonts w:ascii="Times New Roman" w:hAnsi="Times New Roman" w:cs="Times New Roman"/>
          <w:sz w:val="22"/>
          <w:szCs w:val="22"/>
        </w:rPr>
        <w:t>We measure human observers’ threshold of discriminating two</w:t>
      </w:r>
      <w:r w:rsidR="006F63FD">
        <w:rPr>
          <w:rFonts w:ascii="Times New Roman" w:hAnsi="Times New Roman" w:cs="Times New Roman"/>
          <w:sz w:val="22"/>
          <w:szCs w:val="22"/>
        </w:rPr>
        <w:t xml:space="preserve"> images based on the</w:t>
      </w:r>
      <w:r w:rsidR="003869CE">
        <w:rPr>
          <w:rFonts w:ascii="Times New Roman" w:hAnsi="Times New Roman" w:cs="Times New Roman"/>
          <w:sz w:val="22"/>
          <w:szCs w:val="22"/>
        </w:rPr>
        <w:t xml:space="preserve"> </w:t>
      </w:r>
      <w:r w:rsidR="006F63FD">
        <w:rPr>
          <w:rFonts w:ascii="Times New Roman" w:hAnsi="Times New Roman" w:cs="Times New Roman"/>
          <w:sz w:val="22"/>
          <w:szCs w:val="22"/>
        </w:rPr>
        <w:t>lightness of</w:t>
      </w:r>
      <w:r w:rsidR="00912E1F">
        <w:rPr>
          <w:rFonts w:ascii="Times New Roman" w:hAnsi="Times New Roman" w:cs="Times New Roman"/>
          <w:sz w:val="22"/>
          <w:szCs w:val="22"/>
        </w:rPr>
        <w:t xml:space="preserve"> an</w:t>
      </w:r>
      <w:r w:rsidR="006F63FD">
        <w:rPr>
          <w:rFonts w:ascii="Times New Roman" w:hAnsi="Times New Roman" w:cs="Times New Roman"/>
          <w:sz w:val="22"/>
          <w:szCs w:val="22"/>
        </w:rPr>
        <w:t xml:space="preserve"> achromatic target object in the images. </w:t>
      </w:r>
      <w:r w:rsidR="0008604E">
        <w:rPr>
          <w:rFonts w:ascii="Times New Roman" w:hAnsi="Times New Roman" w:cs="Times New Roman"/>
          <w:sz w:val="22"/>
          <w:szCs w:val="22"/>
        </w:rPr>
        <w:t>We measure how these discrimination thresholds change as we increase the variability in the reflectance spectra of the background objects and the intensity of the light sources</w:t>
      </w:r>
      <w:r w:rsidR="000A0557">
        <w:rPr>
          <w:rFonts w:ascii="Times New Roman" w:hAnsi="Times New Roman" w:cs="Times New Roman"/>
          <w:sz w:val="22"/>
          <w:szCs w:val="22"/>
        </w:rPr>
        <w:t>, for individual and simultaneous variation of these properties</w:t>
      </w:r>
      <w:r w:rsidR="0008604E">
        <w:rPr>
          <w:rFonts w:ascii="Times New Roman" w:hAnsi="Times New Roman" w:cs="Times New Roman"/>
          <w:sz w:val="22"/>
          <w:szCs w:val="22"/>
        </w:rPr>
        <w:t xml:space="preserve">. </w:t>
      </w:r>
      <w:r w:rsidR="00405229">
        <w:rPr>
          <w:rFonts w:ascii="Times New Roman" w:hAnsi="Times New Roman" w:cs="Times New Roman"/>
          <w:sz w:val="22"/>
          <w:szCs w:val="22"/>
        </w:rPr>
        <w:t>We use the equivalent noise paradigm to relate the</w:t>
      </w:r>
      <w:r w:rsidR="008E1174">
        <w:rPr>
          <w:rFonts w:ascii="Times New Roman" w:hAnsi="Times New Roman" w:cs="Times New Roman"/>
          <w:sz w:val="22"/>
          <w:szCs w:val="22"/>
        </w:rPr>
        <w:t xml:space="preserve"> thresholds to the</w:t>
      </w:r>
      <w:r w:rsidR="00405229">
        <w:rPr>
          <w:rFonts w:ascii="Times New Roman" w:hAnsi="Times New Roman" w:cs="Times New Roman"/>
          <w:sz w:val="22"/>
          <w:szCs w:val="22"/>
        </w:rPr>
        <w:t xml:space="preserve"> variance of </w:t>
      </w:r>
      <w:r w:rsidR="008E1174">
        <w:rPr>
          <w:rFonts w:ascii="Times New Roman" w:hAnsi="Times New Roman" w:cs="Times New Roman"/>
          <w:sz w:val="22"/>
          <w:szCs w:val="22"/>
        </w:rPr>
        <w:t>observers</w:t>
      </w:r>
      <w:r w:rsidR="00051229">
        <w:rPr>
          <w:rFonts w:ascii="Times New Roman" w:hAnsi="Times New Roman" w:cs="Times New Roman"/>
          <w:sz w:val="22"/>
          <w:szCs w:val="22"/>
        </w:rPr>
        <w:t>’</w:t>
      </w:r>
      <w:r w:rsidR="008E1174">
        <w:rPr>
          <w:rFonts w:ascii="Times New Roman" w:hAnsi="Times New Roman" w:cs="Times New Roman"/>
          <w:sz w:val="22"/>
          <w:szCs w:val="22"/>
        </w:rPr>
        <w:t xml:space="preserve"> intrinsic noise and the </w:t>
      </w:r>
      <w:r w:rsidR="00405229">
        <w:rPr>
          <w:rFonts w:ascii="Times New Roman" w:hAnsi="Times New Roman" w:cs="Times New Roman"/>
          <w:sz w:val="22"/>
          <w:szCs w:val="22"/>
        </w:rPr>
        <w:t>extrinsic variability</w:t>
      </w:r>
      <w:r w:rsidR="008E1174">
        <w:rPr>
          <w:rFonts w:ascii="Times New Roman" w:hAnsi="Times New Roman" w:cs="Times New Roman"/>
          <w:sz w:val="22"/>
          <w:szCs w:val="22"/>
        </w:rPr>
        <w:t>.</w:t>
      </w:r>
      <w:r w:rsidR="00AF1A31">
        <w:rPr>
          <w:rFonts w:ascii="Times New Roman" w:hAnsi="Times New Roman" w:cs="Times New Roman"/>
          <w:sz w:val="22"/>
          <w:szCs w:val="22"/>
        </w:rPr>
        <w:t xml:space="preserve"> </w:t>
      </w:r>
      <w:r w:rsidR="00331D8A">
        <w:rPr>
          <w:rFonts w:ascii="Times New Roman" w:hAnsi="Times New Roman" w:cs="Times New Roman"/>
          <w:sz w:val="22"/>
          <w:szCs w:val="22"/>
        </w:rPr>
        <w:t xml:space="preserve">These variances </w:t>
      </w:r>
      <w:r w:rsidR="006858A8">
        <w:rPr>
          <w:rFonts w:ascii="Times New Roman" w:hAnsi="Times New Roman" w:cs="Times New Roman"/>
          <w:sz w:val="22"/>
          <w:szCs w:val="22"/>
        </w:rPr>
        <w:t>allow</w:t>
      </w:r>
      <w:r w:rsidR="00331D8A">
        <w:rPr>
          <w:rFonts w:ascii="Times New Roman" w:hAnsi="Times New Roman" w:cs="Times New Roman"/>
          <w:sz w:val="22"/>
          <w:szCs w:val="22"/>
        </w:rPr>
        <w:t xml:space="preserve"> one to compare </w:t>
      </w:r>
      <w:r w:rsidR="00A8246F">
        <w:rPr>
          <w:rFonts w:ascii="Times New Roman" w:hAnsi="Times New Roman" w:cs="Times New Roman"/>
          <w:sz w:val="22"/>
          <w:szCs w:val="22"/>
        </w:rPr>
        <w:t xml:space="preserve">the relative effect of different sources of </w:t>
      </w:r>
      <w:r w:rsidR="008901E9">
        <w:rPr>
          <w:rFonts w:ascii="Times New Roman" w:hAnsi="Times New Roman" w:cs="Times New Roman"/>
          <w:sz w:val="22"/>
          <w:szCs w:val="22"/>
        </w:rPr>
        <w:t>variability</w:t>
      </w:r>
      <w:r w:rsidR="006858A8">
        <w:rPr>
          <w:rFonts w:ascii="Times New Roman" w:hAnsi="Times New Roman" w:cs="Times New Roman"/>
          <w:sz w:val="22"/>
          <w:szCs w:val="22"/>
        </w:rPr>
        <w:t xml:space="preserve">. Through the thresholds of the simultaneous </w:t>
      </w:r>
      <w:r w:rsidR="00B64AA8">
        <w:rPr>
          <w:rFonts w:ascii="Times New Roman" w:hAnsi="Times New Roman" w:cs="Times New Roman"/>
          <w:sz w:val="22"/>
          <w:szCs w:val="22"/>
        </w:rPr>
        <w:t>variation,</w:t>
      </w:r>
      <w:r w:rsidR="006858A8">
        <w:rPr>
          <w:rFonts w:ascii="Times New Roman" w:hAnsi="Times New Roman" w:cs="Times New Roman"/>
          <w:sz w:val="22"/>
          <w:szCs w:val="22"/>
        </w:rPr>
        <w:t xml:space="preserve"> </w:t>
      </w:r>
      <w:r w:rsidR="002903EC">
        <w:rPr>
          <w:rFonts w:ascii="Times New Roman" w:hAnsi="Times New Roman" w:cs="Times New Roman"/>
          <w:sz w:val="22"/>
          <w:szCs w:val="22"/>
        </w:rPr>
        <w:t>they</w:t>
      </w:r>
      <w:r w:rsidR="006858A8">
        <w:rPr>
          <w:rFonts w:ascii="Times New Roman" w:hAnsi="Times New Roman" w:cs="Times New Roman"/>
          <w:sz w:val="22"/>
          <w:szCs w:val="22"/>
        </w:rPr>
        <w:t xml:space="preserve"> also provide the rules of combination of the effect of different sources.</w:t>
      </w:r>
    </w:p>
    <w:p w14:paraId="468AB2FD" w14:textId="63EA07F4" w:rsidR="004B78C5" w:rsidRDefault="00315F12" w:rsidP="00BF4E89">
      <w:pPr>
        <w:pStyle w:val="Default"/>
        <w:spacing w:before="0" w:after="270"/>
        <w:rPr>
          <w:rFonts w:ascii="Times New Roman" w:hAnsi="Times New Roman" w:cs="Times New Roman"/>
          <w:sz w:val="22"/>
          <w:szCs w:val="22"/>
        </w:rPr>
      </w:pPr>
      <w:r>
        <w:rPr>
          <w:rFonts w:ascii="Times New Roman" w:hAnsi="Times New Roman" w:cs="Times New Roman"/>
          <w:sz w:val="22"/>
          <w:szCs w:val="22"/>
        </w:rPr>
        <w:t xml:space="preserve">We show that as the variability in the extrinsic sources increases, </w:t>
      </w:r>
      <w:r w:rsidR="00957526">
        <w:rPr>
          <w:rFonts w:ascii="Times New Roman" w:hAnsi="Times New Roman" w:cs="Times New Roman"/>
          <w:sz w:val="22"/>
          <w:szCs w:val="22"/>
        </w:rPr>
        <w:t xml:space="preserve">for small amount of variation </w:t>
      </w:r>
      <w:r>
        <w:rPr>
          <w:rFonts w:ascii="Times New Roman" w:hAnsi="Times New Roman" w:cs="Times New Roman"/>
          <w:sz w:val="22"/>
          <w:szCs w:val="22"/>
        </w:rPr>
        <w:t>the thresholds remain constant</w:t>
      </w:r>
      <w:r w:rsidR="0066075A">
        <w:rPr>
          <w:rFonts w:ascii="Times New Roman" w:hAnsi="Times New Roman" w:cs="Times New Roman"/>
          <w:sz w:val="22"/>
          <w:szCs w:val="22"/>
        </w:rPr>
        <w:t>.</w:t>
      </w:r>
      <w:r>
        <w:rPr>
          <w:rFonts w:ascii="Times New Roman" w:hAnsi="Times New Roman" w:cs="Times New Roman"/>
          <w:sz w:val="22"/>
          <w:szCs w:val="22"/>
        </w:rPr>
        <w:t xml:space="preserve"> </w:t>
      </w:r>
      <w:r w:rsidR="00957526">
        <w:rPr>
          <w:rFonts w:ascii="Times New Roman" w:hAnsi="Times New Roman" w:cs="Times New Roman"/>
          <w:sz w:val="22"/>
          <w:szCs w:val="22"/>
        </w:rPr>
        <w:t>Thus, in</w:t>
      </w:r>
      <w:r>
        <w:rPr>
          <w:rFonts w:ascii="Times New Roman" w:hAnsi="Times New Roman" w:cs="Times New Roman"/>
          <w:sz w:val="22"/>
          <w:szCs w:val="22"/>
        </w:rPr>
        <w:t xml:space="preserve"> this regime</w:t>
      </w:r>
      <w:r w:rsidR="007F690B">
        <w:rPr>
          <w:rFonts w:ascii="Times New Roman" w:hAnsi="Times New Roman" w:cs="Times New Roman"/>
          <w:sz w:val="22"/>
          <w:szCs w:val="22"/>
        </w:rPr>
        <w:t>,</w:t>
      </w:r>
      <w:r>
        <w:rPr>
          <w:rFonts w:ascii="Times New Roman" w:hAnsi="Times New Roman" w:cs="Times New Roman"/>
          <w:sz w:val="22"/>
          <w:szCs w:val="22"/>
        </w:rPr>
        <w:t xml:space="preserve"> the thresholds are determined primarily by the intrinsic noise of the observer. As the variability increases, the thresholds increase. The increase in thresholds can be accounted for by </w:t>
      </w:r>
      <w:r w:rsidR="00E57ED5">
        <w:rPr>
          <w:rFonts w:ascii="Times New Roman" w:hAnsi="Times New Roman" w:cs="Times New Roman"/>
          <w:sz w:val="22"/>
          <w:szCs w:val="22"/>
        </w:rPr>
        <w:t xml:space="preserve">a </w:t>
      </w:r>
      <w:r>
        <w:rPr>
          <w:rFonts w:ascii="Times New Roman" w:hAnsi="Times New Roman" w:cs="Times New Roman"/>
          <w:sz w:val="22"/>
          <w:szCs w:val="22"/>
        </w:rPr>
        <w:t xml:space="preserve">model based on signal detection theory. </w:t>
      </w:r>
      <w:r w:rsidR="00011104">
        <w:rPr>
          <w:rFonts w:ascii="Times New Roman" w:hAnsi="Times New Roman" w:cs="Times New Roman"/>
          <w:sz w:val="22"/>
          <w:szCs w:val="22"/>
        </w:rPr>
        <w:t xml:space="preserve">This model shows that the effect of extrinsic variation is within a factor of two compared to the variability </w:t>
      </w:r>
      <w:r w:rsidR="008668DF">
        <w:rPr>
          <w:rFonts w:ascii="Times New Roman" w:hAnsi="Times New Roman" w:cs="Times New Roman"/>
          <w:sz w:val="22"/>
          <w:szCs w:val="22"/>
        </w:rPr>
        <w:t>in</w:t>
      </w:r>
      <w:r w:rsidR="00011104">
        <w:rPr>
          <w:rFonts w:ascii="Times New Roman" w:hAnsi="Times New Roman" w:cs="Times New Roman"/>
          <w:sz w:val="22"/>
          <w:szCs w:val="22"/>
        </w:rPr>
        <w:t xml:space="preserve"> the intrinsic representation of lightness</w:t>
      </w:r>
      <w:r w:rsidR="0004451F">
        <w:rPr>
          <w:rFonts w:ascii="Times New Roman" w:hAnsi="Times New Roman" w:cs="Times New Roman"/>
          <w:sz w:val="22"/>
          <w:szCs w:val="22"/>
        </w:rPr>
        <w:t>. This confirms that the visual system provides a large degree of lightness constancy under object extrinsic scene variability.</w:t>
      </w:r>
      <w:r w:rsidR="000B6E5B">
        <w:rPr>
          <w:rFonts w:ascii="Times New Roman" w:hAnsi="Times New Roman" w:cs="Times New Roman"/>
          <w:sz w:val="22"/>
          <w:szCs w:val="22"/>
        </w:rPr>
        <w:t xml:space="preserve"> By comparing the increase in thresholds </w:t>
      </w:r>
      <w:r w:rsidR="00E165E0">
        <w:rPr>
          <w:rFonts w:ascii="Times New Roman" w:hAnsi="Times New Roman" w:cs="Times New Roman"/>
          <w:sz w:val="22"/>
          <w:szCs w:val="22"/>
        </w:rPr>
        <w:t>under</w:t>
      </w:r>
      <w:r w:rsidR="00344EC5">
        <w:rPr>
          <w:rFonts w:ascii="Times New Roman" w:hAnsi="Times New Roman" w:cs="Times New Roman"/>
          <w:sz w:val="22"/>
          <w:szCs w:val="22"/>
        </w:rPr>
        <w:t xml:space="preserve"> individual and simultaneous variation </w:t>
      </w:r>
      <w:r w:rsidR="00A41BFC">
        <w:rPr>
          <w:rFonts w:ascii="Times New Roman" w:hAnsi="Times New Roman" w:cs="Times New Roman"/>
          <w:sz w:val="22"/>
          <w:szCs w:val="22"/>
        </w:rPr>
        <w:t xml:space="preserve">from the </w:t>
      </w:r>
      <w:r w:rsidR="00344EC5">
        <w:rPr>
          <w:rFonts w:ascii="Times New Roman" w:hAnsi="Times New Roman" w:cs="Times New Roman"/>
          <w:sz w:val="22"/>
          <w:szCs w:val="22"/>
        </w:rPr>
        <w:t xml:space="preserve">thresholds </w:t>
      </w:r>
      <w:r w:rsidR="00E165E0">
        <w:rPr>
          <w:rFonts w:ascii="Times New Roman" w:hAnsi="Times New Roman" w:cs="Times New Roman"/>
          <w:sz w:val="22"/>
          <w:szCs w:val="22"/>
        </w:rPr>
        <w:t>under</w:t>
      </w:r>
      <w:r w:rsidR="000B6E5B">
        <w:rPr>
          <w:rFonts w:ascii="Times New Roman" w:hAnsi="Times New Roman" w:cs="Times New Roman"/>
          <w:sz w:val="22"/>
          <w:szCs w:val="22"/>
        </w:rPr>
        <w:t xml:space="preserve"> </w:t>
      </w:r>
      <w:r w:rsidR="00A41BFC">
        <w:rPr>
          <w:rFonts w:ascii="Times New Roman" w:hAnsi="Times New Roman" w:cs="Times New Roman"/>
          <w:sz w:val="22"/>
          <w:szCs w:val="22"/>
        </w:rPr>
        <w:t xml:space="preserve">no </w:t>
      </w:r>
      <w:r w:rsidR="000B6E5B">
        <w:rPr>
          <w:rFonts w:ascii="Times New Roman" w:hAnsi="Times New Roman" w:cs="Times New Roman"/>
          <w:sz w:val="22"/>
          <w:szCs w:val="22"/>
        </w:rPr>
        <w:t>extrinsic variation</w:t>
      </w:r>
      <w:r w:rsidR="00CB43D9">
        <w:rPr>
          <w:rFonts w:ascii="Times New Roman" w:hAnsi="Times New Roman" w:cs="Times New Roman"/>
          <w:sz w:val="22"/>
          <w:szCs w:val="22"/>
        </w:rPr>
        <w:t>,</w:t>
      </w:r>
      <w:r w:rsidR="000B6E5B">
        <w:rPr>
          <w:rFonts w:ascii="Times New Roman" w:hAnsi="Times New Roman" w:cs="Times New Roman"/>
          <w:sz w:val="22"/>
          <w:szCs w:val="22"/>
        </w:rPr>
        <w:t xml:space="preserve"> </w:t>
      </w:r>
      <w:r w:rsidR="00E165E0">
        <w:rPr>
          <w:rFonts w:ascii="Times New Roman" w:hAnsi="Times New Roman" w:cs="Times New Roman"/>
          <w:sz w:val="22"/>
          <w:szCs w:val="22"/>
        </w:rPr>
        <w:t>w</w:t>
      </w:r>
      <w:r w:rsidR="000B6E5B">
        <w:rPr>
          <w:rFonts w:ascii="Times New Roman" w:hAnsi="Times New Roman" w:cs="Times New Roman"/>
          <w:sz w:val="22"/>
          <w:szCs w:val="22"/>
        </w:rPr>
        <w:t xml:space="preserve">e also show that the effect of </w:t>
      </w:r>
      <w:r w:rsidR="00E165E0">
        <w:rPr>
          <w:rFonts w:ascii="Times New Roman" w:hAnsi="Times New Roman" w:cs="Times New Roman"/>
          <w:sz w:val="22"/>
          <w:szCs w:val="22"/>
        </w:rPr>
        <w:t xml:space="preserve">individual sources </w:t>
      </w:r>
      <w:r w:rsidR="007C2A66">
        <w:rPr>
          <w:rFonts w:ascii="Times New Roman" w:hAnsi="Times New Roman" w:cs="Times New Roman"/>
          <w:sz w:val="22"/>
          <w:szCs w:val="22"/>
        </w:rPr>
        <w:t>combines</w:t>
      </w:r>
      <w:r w:rsidR="00E165E0">
        <w:rPr>
          <w:rFonts w:ascii="Times New Roman" w:hAnsi="Times New Roman" w:cs="Times New Roman"/>
          <w:sz w:val="22"/>
          <w:szCs w:val="22"/>
        </w:rPr>
        <w:t xml:space="preserve"> linearly under simultaneous variation.</w:t>
      </w:r>
    </w:p>
    <w:p w14:paraId="6B99C581" w14:textId="513023F6" w:rsidR="00E165E0" w:rsidRPr="00BF4E89" w:rsidRDefault="00E165E0" w:rsidP="00BF4E89">
      <w:pPr>
        <w:pStyle w:val="Default"/>
        <w:spacing w:before="0" w:after="270"/>
        <w:rPr>
          <w:rFonts w:ascii="Times New Roman" w:hAnsi="Times New Roman" w:cs="Times New Roman"/>
          <w:sz w:val="22"/>
          <w:szCs w:val="22"/>
        </w:rPr>
      </w:pPr>
      <w:r>
        <w:rPr>
          <w:rFonts w:ascii="Times New Roman" w:hAnsi="Times New Roman" w:cs="Times New Roman"/>
          <w:sz w:val="22"/>
          <w:szCs w:val="22"/>
        </w:rPr>
        <w:t>The paper is organized a</w:t>
      </w:r>
      <w:r w:rsidR="0084306B">
        <w:rPr>
          <w:rFonts w:ascii="Times New Roman" w:hAnsi="Times New Roman" w:cs="Times New Roman"/>
          <w:sz w:val="22"/>
          <w:szCs w:val="22"/>
        </w:rPr>
        <w:t>s</w:t>
      </w:r>
      <w:r>
        <w:rPr>
          <w:rFonts w:ascii="Times New Roman" w:hAnsi="Times New Roman" w:cs="Times New Roman"/>
          <w:sz w:val="22"/>
          <w:szCs w:val="22"/>
        </w:rPr>
        <w:t xml:space="preserve"> follows</w:t>
      </w:r>
      <w:r w:rsidR="0084306B">
        <w:rPr>
          <w:rFonts w:ascii="Times New Roman" w:hAnsi="Times New Roman" w:cs="Times New Roman"/>
          <w:sz w:val="22"/>
          <w:szCs w:val="22"/>
        </w:rPr>
        <w:t>. Section 2, Experimental Methods, provides the details of the experimental methods</w:t>
      </w:r>
      <w:r w:rsidR="007C2A66">
        <w:rPr>
          <w:rFonts w:ascii="Times New Roman" w:hAnsi="Times New Roman" w:cs="Times New Roman"/>
          <w:sz w:val="22"/>
          <w:szCs w:val="22"/>
        </w:rPr>
        <w:t xml:space="preserve">, stimuli used, and </w:t>
      </w:r>
      <w:r w:rsidR="00F47EC5">
        <w:rPr>
          <w:rFonts w:ascii="Times New Roman" w:hAnsi="Times New Roman" w:cs="Times New Roman"/>
          <w:sz w:val="22"/>
          <w:szCs w:val="22"/>
        </w:rPr>
        <w:t xml:space="preserve">model fitting. Section 3, Results, provides the results of three experiments: variation in background reflectance spectra, variation in light source intensity, and simultaneous variation in these two properties. Section 4, Discussion, provides a summary of the results and conclusive remarks. </w:t>
      </w:r>
    </w:p>
    <w:p w14:paraId="11CB936A" w14:textId="7F60BBB4" w:rsidR="007361DB" w:rsidRPr="007361DB" w:rsidRDefault="00F60A64" w:rsidP="00F60A64">
      <w:pPr>
        <w:pStyle w:val="Default"/>
        <w:spacing w:before="0"/>
        <w:rPr>
          <w:rFonts w:ascii="Times New Roman" w:hAnsi="Times New Roman"/>
          <w:sz w:val="22"/>
          <w:szCs w:val="22"/>
        </w:rPr>
      </w:pPr>
      <w:r>
        <w:rPr>
          <w:rFonts w:ascii="Times New Roman" w:hAnsi="Times New Roman"/>
          <w:b/>
          <w:bCs/>
          <w:sz w:val="22"/>
          <w:szCs w:val="22"/>
        </w:rPr>
        <w:t xml:space="preserve">2 </w:t>
      </w:r>
      <w:r w:rsidR="009C6E50">
        <w:rPr>
          <w:rFonts w:ascii="Times New Roman" w:hAnsi="Times New Roman"/>
          <w:b/>
          <w:bCs/>
          <w:sz w:val="22"/>
          <w:szCs w:val="22"/>
        </w:rPr>
        <w:t xml:space="preserve">EXPERIMENTAL </w:t>
      </w:r>
      <w:r>
        <w:rPr>
          <w:rFonts w:ascii="Times New Roman" w:hAnsi="Times New Roman"/>
          <w:b/>
          <w:bCs/>
          <w:sz w:val="22"/>
          <w:szCs w:val="22"/>
        </w:rPr>
        <w:t>METHODS</w:t>
      </w:r>
    </w:p>
    <w:p w14:paraId="5B522C71" w14:textId="77777777" w:rsidR="00F60A64" w:rsidRDefault="00F60A64" w:rsidP="00F60A64">
      <w:pPr>
        <w:pStyle w:val="Default"/>
        <w:spacing w:before="0"/>
        <w:rPr>
          <w:rFonts w:ascii="Times New Roman" w:eastAsia="Times New Roman" w:hAnsi="Times New Roman" w:cs="Times New Roman"/>
          <w:b/>
          <w:bCs/>
          <w:sz w:val="22"/>
          <w:szCs w:val="22"/>
        </w:rPr>
      </w:pPr>
    </w:p>
    <w:p w14:paraId="275D8645" w14:textId="7B2F432B" w:rsidR="00214435" w:rsidRPr="00214435" w:rsidRDefault="00214435" w:rsidP="00214435">
      <w:pPr>
        <w:pStyle w:val="Default"/>
        <w:spacing w:before="0" w:after="270"/>
        <w:rPr>
          <w:rFonts w:ascii="Times New Roman" w:hAnsi="Times New Roman"/>
          <w:b/>
          <w:bCs/>
          <w:sz w:val="22"/>
          <w:szCs w:val="22"/>
        </w:rPr>
      </w:pPr>
      <w:r>
        <w:rPr>
          <w:rFonts w:ascii="Times New Roman" w:hAnsi="Times New Roman"/>
          <w:b/>
          <w:bCs/>
          <w:sz w:val="22"/>
          <w:szCs w:val="22"/>
        </w:rPr>
        <w:t>Overview</w:t>
      </w:r>
    </w:p>
    <w:p w14:paraId="7FE7114A" w14:textId="0B947506" w:rsidR="00B575E9" w:rsidRDefault="001F5477" w:rsidP="00F60A64">
      <w:pPr>
        <w:pStyle w:val="Default"/>
        <w:spacing w:before="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We followed the methodology published </w:t>
      </w:r>
      <w:r w:rsidR="00151DFB">
        <w:rPr>
          <w:rFonts w:ascii="Times New Roman" w:eastAsia="Times New Roman" w:hAnsi="Times New Roman" w:cs="Times New Roman"/>
          <w:sz w:val="22"/>
          <w:szCs w:val="22"/>
        </w:rPr>
        <w:t xml:space="preserve">previously </w:t>
      </w:r>
      <w:r>
        <w:rPr>
          <w:rFonts w:ascii="Times New Roman" w:eastAsia="Times New Roman" w:hAnsi="Times New Roman" w:cs="Times New Roman"/>
          <w:sz w:val="22"/>
          <w:szCs w:val="22"/>
        </w:rPr>
        <w:t>in</w:t>
      </w:r>
      <w:sdt>
        <w:sdtPr>
          <w:rPr>
            <w:rFonts w:ascii="Times New Roman" w:eastAsia="Times New Roman" w:hAnsi="Times New Roman" w:cs="Times New Roman"/>
            <w:color w:val="000000" w:themeColor="text1"/>
            <w:sz w:val="22"/>
            <w:szCs w:val="22"/>
          </w:rPr>
          <w:id w:val="1292327919"/>
          <w:citation/>
        </w:sdtPr>
        <w:sdtContent>
          <w:r w:rsidR="00DA3DE0" w:rsidRPr="00DA3DE0">
            <w:rPr>
              <w:rFonts w:ascii="Times New Roman" w:eastAsia="Times New Roman" w:hAnsi="Times New Roman" w:cs="Times New Roman"/>
              <w:color w:val="000000" w:themeColor="text1"/>
              <w:sz w:val="22"/>
              <w:szCs w:val="22"/>
            </w:rPr>
            <w:fldChar w:fldCharType="begin"/>
          </w:r>
          <w:r w:rsidR="008A59F1">
            <w:rPr>
              <w:rFonts w:ascii="Times New Roman" w:eastAsia="Times New Roman" w:hAnsi="Times New Roman" w:cs="Times New Roman"/>
              <w:color w:val="000000" w:themeColor="text1"/>
              <w:sz w:val="22"/>
              <w:szCs w:val="22"/>
            </w:rPr>
            <w:instrText xml:space="preserve">CITATION Sin22 \t  \l 1033 </w:instrText>
          </w:r>
          <w:r w:rsidR="00DA3DE0" w:rsidRPr="00DA3DE0">
            <w:rPr>
              <w:rFonts w:ascii="Times New Roman" w:eastAsia="Times New Roman" w:hAnsi="Times New Roman" w:cs="Times New Roman"/>
              <w:color w:val="000000" w:themeColor="text1"/>
              <w:sz w:val="22"/>
              <w:szCs w:val="22"/>
            </w:rPr>
            <w:fldChar w:fldCharType="separate"/>
          </w:r>
          <w:r w:rsidR="008A59F1">
            <w:rPr>
              <w:rFonts w:ascii="Times New Roman" w:eastAsia="Times New Roman" w:hAnsi="Times New Roman" w:cs="Times New Roman"/>
              <w:noProof/>
              <w:color w:val="000000" w:themeColor="text1"/>
              <w:sz w:val="22"/>
              <w:szCs w:val="22"/>
            </w:rPr>
            <w:t xml:space="preserve"> </w:t>
          </w:r>
          <w:r w:rsidR="008A59F1" w:rsidRPr="008A59F1">
            <w:rPr>
              <w:rFonts w:ascii="Times New Roman" w:eastAsia="Times New Roman" w:hAnsi="Times New Roman" w:cs="Times New Roman"/>
              <w:noProof/>
              <w:color w:val="000000" w:themeColor="text1"/>
              <w:sz w:val="22"/>
              <w:szCs w:val="22"/>
            </w:rPr>
            <w:t>(Singh, Burge, &amp; Brainard, 2022)</w:t>
          </w:r>
          <w:r w:rsidR="00DA3DE0" w:rsidRPr="00DA3DE0">
            <w:rPr>
              <w:rFonts w:ascii="Times New Roman" w:eastAsia="Times New Roman" w:hAnsi="Times New Roman" w:cs="Times New Roman"/>
              <w:color w:val="000000" w:themeColor="text1"/>
              <w:sz w:val="22"/>
              <w:szCs w:val="22"/>
            </w:rPr>
            <w:fldChar w:fldCharType="end"/>
          </w:r>
        </w:sdtContent>
      </w:sdt>
      <w:r w:rsidR="00E975EF" w:rsidRPr="00DA3DE0">
        <w:rPr>
          <w:rFonts w:ascii="Times New Roman" w:eastAsia="Times New Roman" w:hAnsi="Times New Roman" w:cs="Times New Roman"/>
          <w:color w:val="000000" w:themeColor="text1"/>
          <w:sz w:val="22"/>
          <w:szCs w:val="22"/>
        </w:rPr>
        <w:t xml:space="preserve">. In </w:t>
      </w:r>
      <w:r w:rsidR="00566ED8">
        <w:rPr>
          <w:rFonts w:ascii="Times New Roman" w:eastAsia="Times New Roman" w:hAnsi="Times New Roman" w:cs="Times New Roman"/>
          <w:sz w:val="22"/>
          <w:szCs w:val="22"/>
        </w:rPr>
        <w:t xml:space="preserve">this </w:t>
      </w:r>
      <w:r w:rsidR="00DC65BA">
        <w:rPr>
          <w:rFonts w:ascii="Times New Roman" w:eastAsia="Times New Roman" w:hAnsi="Times New Roman" w:cs="Times New Roman"/>
          <w:sz w:val="22"/>
          <w:szCs w:val="22"/>
        </w:rPr>
        <w:t xml:space="preserve">previous </w:t>
      </w:r>
      <w:r w:rsidR="00E975EF">
        <w:rPr>
          <w:rFonts w:ascii="Times New Roman" w:eastAsia="Times New Roman" w:hAnsi="Times New Roman" w:cs="Times New Roman"/>
          <w:sz w:val="22"/>
          <w:szCs w:val="22"/>
        </w:rPr>
        <w:t xml:space="preserve">work, </w:t>
      </w:r>
      <w:r w:rsidR="00512138">
        <w:rPr>
          <w:rFonts w:ascii="Times New Roman" w:eastAsia="Times New Roman" w:hAnsi="Times New Roman" w:cs="Times New Roman"/>
          <w:sz w:val="22"/>
          <w:szCs w:val="22"/>
        </w:rPr>
        <w:t xml:space="preserve">human lightness discrimination thresholds </w:t>
      </w:r>
      <w:r w:rsidR="00460F1B">
        <w:rPr>
          <w:rFonts w:ascii="Times New Roman" w:eastAsia="Times New Roman" w:hAnsi="Times New Roman" w:cs="Times New Roman"/>
          <w:sz w:val="22"/>
          <w:szCs w:val="22"/>
        </w:rPr>
        <w:t>were measu</w:t>
      </w:r>
      <w:r w:rsidR="00140A69">
        <w:rPr>
          <w:rFonts w:ascii="Times New Roman" w:eastAsia="Times New Roman" w:hAnsi="Times New Roman" w:cs="Times New Roman"/>
          <w:sz w:val="22"/>
          <w:szCs w:val="22"/>
        </w:rPr>
        <w:t>r</w:t>
      </w:r>
      <w:r w:rsidR="00460F1B">
        <w:rPr>
          <w:rFonts w:ascii="Times New Roman" w:eastAsia="Times New Roman" w:hAnsi="Times New Roman" w:cs="Times New Roman"/>
          <w:sz w:val="22"/>
          <w:szCs w:val="22"/>
        </w:rPr>
        <w:t xml:space="preserve">ed </w:t>
      </w:r>
      <w:r w:rsidR="00D31E6C">
        <w:rPr>
          <w:rFonts w:ascii="Times New Roman" w:eastAsia="Times New Roman" w:hAnsi="Times New Roman" w:cs="Times New Roman"/>
          <w:sz w:val="22"/>
          <w:szCs w:val="22"/>
        </w:rPr>
        <w:t xml:space="preserve">under variability of </w:t>
      </w:r>
      <w:r w:rsidR="00831002">
        <w:rPr>
          <w:rFonts w:ascii="Times New Roman" w:eastAsia="Times New Roman" w:hAnsi="Times New Roman" w:cs="Times New Roman"/>
          <w:sz w:val="22"/>
          <w:szCs w:val="22"/>
        </w:rPr>
        <w:t xml:space="preserve">the </w:t>
      </w:r>
      <w:r w:rsidR="00D31E6C">
        <w:rPr>
          <w:rFonts w:ascii="Times New Roman" w:eastAsia="Times New Roman" w:hAnsi="Times New Roman" w:cs="Times New Roman"/>
          <w:sz w:val="22"/>
          <w:szCs w:val="22"/>
        </w:rPr>
        <w:t>reflectance spectra of background objects</w:t>
      </w:r>
      <w:r w:rsidR="0037608A">
        <w:rPr>
          <w:rFonts w:ascii="Times New Roman" w:eastAsia="Times New Roman" w:hAnsi="Times New Roman" w:cs="Times New Roman"/>
          <w:sz w:val="22"/>
          <w:szCs w:val="22"/>
        </w:rPr>
        <w:t xml:space="preserve"> in the scene</w:t>
      </w:r>
      <w:r w:rsidR="00D31E6C">
        <w:rPr>
          <w:rFonts w:ascii="Times New Roman" w:eastAsia="Times New Roman" w:hAnsi="Times New Roman" w:cs="Times New Roman"/>
          <w:sz w:val="22"/>
          <w:szCs w:val="22"/>
        </w:rPr>
        <w:t xml:space="preserve">. </w:t>
      </w:r>
      <w:r w:rsidR="00473C83">
        <w:rPr>
          <w:rFonts w:ascii="Times New Roman" w:eastAsia="Times New Roman" w:hAnsi="Times New Roman" w:cs="Times New Roman"/>
          <w:sz w:val="22"/>
          <w:szCs w:val="22"/>
        </w:rPr>
        <w:t>T</w:t>
      </w:r>
      <w:r w:rsidR="004F6792">
        <w:rPr>
          <w:rFonts w:ascii="Times New Roman" w:eastAsia="Times New Roman" w:hAnsi="Times New Roman" w:cs="Times New Roman"/>
          <w:sz w:val="22"/>
          <w:szCs w:val="22"/>
        </w:rPr>
        <w:t xml:space="preserve">he </w:t>
      </w:r>
      <w:r w:rsidR="00473C83">
        <w:rPr>
          <w:rFonts w:ascii="Times New Roman" w:eastAsia="Times New Roman" w:hAnsi="Times New Roman" w:cs="Times New Roman"/>
          <w:sz w:val="22"/>
          <w:szCs w:val="22"/>
        </w:rPr>
        <w:t xml:space="preserve">work presented here follows the same experimental methods, except that the stimuli used in the experiment </w:t>
      </w:r>
      <w:r w:rsidR="001D6D1B">
        <w:rPr>
          <w:rFonts w:ascii="Times New Roman" w:eastAsia="Times New Roman" w:hAnsi="Times New Roman" w:cs="Times New Roman"/>
          <w:sz w:val="22"/>
          <w:szCs w:val="22"/>
        </w:rPr>
        <w:t xml:space="preserve">are </w:t>
      </w:r>
      <w:r w:rsidR="00473C83">
        <w:rPr>
          <w:rFonts w:ascii="Times New Roman" w:eastAsia="Times New Roman" w:hAnsi="Times New Roman" w:cs="Times New Roman"/>
          <w:sz w:val="22"/>
          <w:szCs w:val="22"/>
        </w:rPr>
        <w:t>different</w:t>
      </w:r>
      <w:r w:rsidR="00704D5D">
        <w:rPr>
          <w:rFonts w:ascii="Times New Roman" w:eastAsia="Times New Roman" w:hAnsi="Times New Roman" w:cs="Times New Roman"/>
          <w:sz w:val="22"/>
          <w:szCs w:val="22"/>
        </w:rPr>
        <w:t>.</w:t>
      </w:r>
      <w:r w:rsidR="0053706C">
        <w:rPr>
          <w:rFonts w:ascii="Times New Roman" w:eastAsia="Times New Roman" w:hAnsi="Times New Roman" w:cs="Times New Roman"/>
          <w:sz w:val="22"/>
          <w:szCs w:val="22"/>
        </w:rPr>
        <w:t xml:space="preserve"> </w:t>
      </w:r>
      <w:r w:rsidR="00D058D8">
        <w:rPr>
          <w:rFonts w:ascii="Times New Roman" w:eastAsia="Times New Roman" w:hAnsi="Times New Roman" w:cs="Times New Roman"/>
          <w:sz w:val="22"/>
          <w:szCs w:val="22"/>
        </w:rPr>
        <w:t>T</w:t>
      </w:r>
      <w:r w:rsidR="00EF60EF">
        <w:rPr>
          <w:rFonts w:ascii="Times New Roman" w:eastAsia="Times New Roman" w:hAnsi="Times New Roman" w:cs="Times New Roman"/>
          <w:sz w:val="22"/>
          <w:szCs w:val="22"/>
        </w:rPr>
        <w:t>his section</w:t>
      </w:r>
      <w:r w:rsidR="00D058D8">
        <w:rPr>
          <w:rFonts w:ascii="Times New Roman" w:eastAsia="Times New Roman" w:hAnsi="Times New Roman" w:cs="Times New Roman"/>
          <w:sz w:val="22"/>
          <w:szCs w:val="22"/>
        </w:rPr>
        <w:t xml:space="preserve"> </w:t>
      </w:r>
      <w:r w:rsidR="00394BD9">
        <w:rPr>
          <w:rFonts w:ascii="Times New Roman" w:eastAsia="Times New Roman" w:hAnsi="Times New Roman" w:cs="Times New Roman"/>
          <w:sz w:val="22"/>
          <w:szCs w:val="22"/>
        </w:rPr>
        <w:t xml:space="preserve">provides an overview of the methods, </w:t>
      </w:r>
      <w:r w:rsidR="0053706C">
        <w:rPr>
          <w:rFonts w:ascii="Times New Roman" w:eastAsia="Times New Roman" w:hAnsi="Times New Roman" w:cs="Times New Roman"/>
          <w:sz w:val="22"/>
          <w:szCs w:val="22"/>
        </w:rPr>
        <w:t>focus</w:t>
      </w:r>
      <w:r w:rsidR="00394BD9">
        <w:rPr>
          <w:rFonts w:ascii="Times New Roman" w:eastAsia="Times New Roman" w:hAnsi="Times New Roman" w:cs="Times New Roman"/>
          <w:sz w:val="22"/>
          <w:szCs w:val="22"/>
        </w:rPr>
        <w:t>ing</w:t>
      </w:r>
      <w:r w:rsidR="0053706C">
        <w:rPr>
          <w:rFonts w:ascii="Times New Roman" w:eastAsia="Times New Roman" w:hAnsi="Times New Roman" w:cs="Times New Roman"/>
          <w:sz w:val="22"/>
          <w:szCs w:val="22"/>
        </w:rPr>
        <w:t xml:space="preserve"> on the differences </w:t>
      </w:r>
      <w:r w:rsidR="00EF60EF">
        <w:rPr>
          <w:rFonts w:ascii="Times New Roman" w:eastAsia="Times New Roman" w:hAnsi="Times New Roman" w:cs="Times New Roman"/>
          <w:sz w:val="22"/>
          <w:szCs w:val="22"/>
        </w:rPr>
        <w:t>from the previous work. We refer the reader to the previous work for details.</w:t>
      </w:r>
    </w:p>
    <w:p w14:paraId="2CD499B6" w14:textId="22C90C07" w:rsidR="00837817" w:rsidRPr="0095463D" w:rsidRDefault="00E9060D" w:rsidP="005D0321">
      <w:pPr>
        <w:pStyle w:val="NormalWeb"/>
        <w:rPr>
          <w:sz w:val="22"/>
          <w:szCs w:val="22"/>
        </w:rPr>
      </w:pPr>
      <w:proofErr w:type="gramStart"/>
      <w:r>
        <w:rPr>
          <w:sz w:val="22"/>
          <w:szCs w:val="22"/>
        </w:rPr>
        <w:t>Similar to</w:t>
      </w:r>
      <w:proofErr w:type="gramEnd"/>
      <w:r>
        <w:rPr>
          <w:sz w:val="22"/>
          <w:szCs w:val="22"/>
        </w:rPr>
        <w:t xml:space="preserve"> the previous work, </w:t>
      </w:r>
      <w:r w:rsidR="005532AF">
        <w:rPr>
          <w:sz w:val="22"/>
          <w:szCs w:val="22"/>
        </w:rPr>
        <w:t>w</w:t>
      </w:r>
      <w:r w:rsidR="00D8583B">
        <w:rPr>
          <w:sz w:val="22"/>
          <w:szCs w:val="22"/>
        </w:rPr>
        <w:t>e used a two-alternate forced-choice (2AFC) procedure to measure thresholds (</w:t>
      </w:r>
      <w:r w:rsidR="00D8583B" w:rsidRPr="00DB1728">
        <w:rPr>
          <w:color w:val="000000" w:themeColor="text1"/>
          <w:sz w:val="22"/>
          <w:szCs w:val="22"/>
        </w:rPr>
        <w:t>Figure 1</w:t>
      </w:r>
      <w:r w:rsidR="00D8583B">
        <w:rPr>
          <w:sz w:val="22"/>
          <w:szCs w:val="22"/>
        </w:rPr>
        <w:t xml:space="preserve">). </w:t>
      </w:r>
      <w:r w:rsidR="00187BCF">
        <w:rPr>
          <w:sz w:val="22"/>
          <w:szCs w:val="22"/>
        </w:rPr>
        <w:t>On each trial, observers viewed two computer graphics render</w:t>
      </w:r>
      <w:r w:rsidR="00831002">
        <w:rPr>
          <w:sz w:val="22"/>
          <w:szCs w:val="22"/>
        </w:rPr>
        <w:t>ed</w:t>
      </w:r>
      <w:r w:rsidR="00187BCF">
        <w:rPr>
          <w:sz w:val="22"/>
          <w:szCs w:val="22"/>
        </w:rPr>
        <w:t xml:space="preserve"> images of 3D scenes on a color calibrated monitor. </w:t>
      </w:r>
      <w:r w:rsidR="00040B91">
        <w:rPr>
          <w:sz w:val="22"/>
          <w:szCs w:val="22"/>
        </w:rPr>
        <w:t>Each trial contained a standard image and a comparison image.</w:t>
      </w:r>
      <w:r w:rsidR="005D0321">
        <w:rPr>
          <w:sz w:val="22"/>
          <w:szCs w:val="22"/>
        </w:rPr>
        <w:t xml:space="preserve"> </w:t>
      </w:r>
      <w:r w:rsidR="00A61F00">
        <w:rPr>
          <w:sz w:val="22"/>
          <w:szCs w:val="22"/>
        </w:rPr>
        <w:t xml:space="preserve">The </w:t>
      </w:r>
      <w:r w:rsidR="00A61F00">
        <w:rPr>
          <w:sz w:val="22"/>
          <w:szCs w:val="22"/>
        </w:rPr>
        <w:lastRenderedPageBreak/>
        <w:t xml:space="preserve">images were viewed </w:t>
      </w:r>
      <w:r w:rsidR="00C97A38">
        <w:rPr>
          <w:sz w:val="22"/>
          <w:szCs w:val="22"/>
        </w:rPr>
        <w:t xml:space="preserve">in sequence </w:t>
      </w:r>
      <w:r w:rsidR="00A61F00">
        <w:rPr>
          <w:sz w:val="22"/>
          <w:szCs w:val="22"/>
        </w:rPr>
        <w:t xml:space="preserve">for 250ms with a 250ms inter-stimulus interval. </w:t>
      </w:r>
      <w:r w:rsidR="006E6DBD">
        <w:rPr>
          <w:sz w:val="22"/>
          <w:szCs w:val="22"/>
        </w:rPr>
        <w:t xml:space="preserve">Each image contained an achromatic spherical target object. </w:t>
      </w:r>
      <w:r w:rsidR="00A61F00">
        <w:rPr>
          <w:sz w:val="22"/>
          <w:szCs w:val="22"/>
        </w:rPr>
        <w:t xml:space="preserve">The observers reported the </w:t>
      </w:r>
      <w:r w:rsidR="00C75FE3">
        <w:rPr>
          <w:sz w:val="22"/>
          <w:szCs w:val="22"/>
        </w:rPr>
        <w:t>image</w:t>
      </w:r>
      <w:r w:rsidR="00C97A38">
        <w:rPr>
          <w:sz w:val="22"/>
          <w:szCs w:val="22"/>
        </w:rPr>
        <w:t xml:space="preserve"> </w:t>
      </w:r>
      <w:r w:rsidR="00A61F00">
        <w:rPr>
          <w:sz w:val="22"/>
          <w:szCs w:val="22"/>
        </w:rPr>
        <w:t xml:space="preserve">in which the target </w:t>
      </w:r>
      <w:r w:rsidR="00C97A38">
        <w:rPr>
          <w:sz w:val="22"/>
          <w:szCs w:val="22"/>
        </w:rPr>
        <w:t xml:space="preserve">object </w:t>
      </w:r>
      <w:r w:rsidR="005A038D">
        <w:rPr>
          <w:sz w:val="22"/>
          <w:szCs w:val="22"/>
        </w:rPr>
        <w:t xml:space="preserve">was lighter. </w:t>
      </w:r>
      <w:r w:rsidR="002D7AD6">
        <w:rPr>
          <w:sz w:val="22"/>
          <w:szCs w:val="22"/>
        </w:rPr>
        <w:t xml:space="preserve">Across trials, we varied the luminous reflectance factor </w:t>
      </w:r>
      <w:r w:rsidR="001A1CFD">
        <w:rPr>
          <w:sz w:val="22"/>
          <w:szCs w:val="22"/>
        </w:rPr>
        <w:t>(</w:t>
      </w:r>
      <w:r w:rsidR="001A1CFD" w:rsidRPr="00EB5F42">
        <w:rPr>
          <w:noProof/>
          <w:sz w:val="22"/>
          <w:szCs w:val="22"/>
        </w:rPr>
        <w:t>LRF</w:t>
      </w:r>
      <w:r w:rsidR="001A1CFD">
        <w:rPr>
          <w:sz w:val="22"/>
          <w:szCs w:val="22"/>
        </w:rPr>
        <w:t xml:space="preserve">) </w:t>
      </w:r>
      <w:r w:rsidR="002D7AD6">
        <w:rPr>
          <w:sz w:val="22"/>
          <w:szCs w:val="22"/>
        </w:rPr>
        <w:t xml:space="preserve">of the target object </w:t>
      </w:r>
      <w:sdt>
        <w:sdtPr>
          <w:rPr>
            <w:noProof/>
            <w:sz w:val="22"/>
            <w:szCs w:val="22"/>
          </w:rPr>
          <w:id w:val="-1468665378"/>
          <w:citation/>
        </w:sdtPr>
        <w:sdtContent>
          <w:r w:rsidR="006C6857">
            <w:rPr>
              <w:noProof/>
              <w:sz w:val="22"/>
              <w:szCs w:val="22"/>
            </w:rPr>
            <w:fldChar w:fldCharType="begin"/>
          </w:r>
          <w:r w:rsidR="006C6857">
            <w:rPr>
              <w:noProof/>
              <w:sz w:val="22"/>
              <w:szCs w:val="22"/>
            </w:rPr>
            <w:instrText xml:space="preserve">CITATION Ame17 \l 1033 </w:instrText>
          </w:r>
          <w:r w:rsidR="006C6857">
            <w:rPr>
              <w:noProof/>
              <w:sz w:val="22"/>
              <w:szCs w:val="22"/>
            </w:rPr>
            <w:fldChar w:fldCharType="separate"/>
          </w:r>
          <w:r w:rsidR="00352534" w:rsidRPr="00352534">
            <w:rPr>
              <w:noProof/>
              <w:sz w:val="22"/>
              <w:szCs w:val="22"/>
            </w:rPr>
            <w:t>(American Society for Testing and Materials, 2017)</w:t>
          </w:r>
          <w:r w:rsidR="006C6857">
            <w:rPr>
              <w:noProof/>
              <w:sz w:val="22"/>
              <w:szCs w:val="22"/>
            </w:rPr>
            <w:fldChar w:fldCharType="end"/>
          </w:r>
        </w:sdtContent>
      </w:sdt>
      <w:r w:rsidR="005E31CF" w:rsidRPr="003C6DC5">
        <w:rPr>
          <w:noProof/>
          <w:color w:val="FF0000"/>
          <w:sz w:val="22"/>
          <w:szCs w:val="22"/>
        </w:rPr>
        <w:t xml:space="preserve"> </w:t>
      </w:r>
      <w:r w:rsidR="005E31CF">
        <w:rPr>
          <w:noProof/>
          <w:sz w:val="22"/>
          <w:szCs w:val="22"/>
        </w:rPr>
        <w:t>in the comparison image</w:t>
      </w:r>
      <w:r w:rsidR="002D7AD6" w:rsidRPr="00EB5F42">
        <w:rPr>
          <w:noProof/>
          <w:sz w:val="22"/>
          <w:szCs w:val="22"/>
        </w:rPr>
        <w:t xml:space="preserve">. </w:t>
      </w:r>
      <w:r w:rsidR="00EB5F42" w:rsidRPr="00EB5F42">
        <w:rPr>
          <w:sz w:val="22"/>
          <w:szCs w:val="22"/>
        </w:rPr>
        <w:t xml:space="preserve">The LRF is the ratio of the luminance of a surface under a reference illuminant (here, the CIE D65 reference illuminant) to the luminance of the reference illuminant itself. </w:t>
      </w:r>
      <w:r w:rsidR="00177C73">
        <w:rPr>
          <w:sz w:val="22"/>
          <w:szCs w:val="22"/>
        </w:rPr>
        <w:t>The order of the standard and the comparison image was chosen in a pseudorandom order</w:t>
      </w:r>
      <w:r w:rsidR="005D0321">
        <w:rPr>
          <w:sz w:val="22"/>
          <w:szCs w:val="22"/>
        </w:rPr>
        <w:t xml:space="preserve">. </w:t>
      </w:r>
      <w:r w:rsidR="00E300F3" w:rsidRPr="0095463D">
        <w:rPr>
          <w:sz w:val="22"/>
          <w:szCs w:val="22"/>
        </w:rPr>
        <w:t xml:space="preserve">We recorded the proportion of times </w:t>
      </w:r>
      <w:r w:rsidR="00E300F3" w:rsidRPr="0095463D">
        <w:rPr>
          <w:rStyle w:val="None"/>
          <w:sz w:val="22"/>
          <w:szCs w:val="22"/>
        </w:rPr>
        <w:t>observer</w:t>
      </w:r>
      <w:r w:rsidR="00E300F3" w:rsidRPr="0095463D">
        <w:rPr>
          <w:sz w:val="22"/>
          <w:szCs w:val="22"/>
        </w:rPr>
        <w:t xml:space="preserve">s chose the comparison image as having the lighter target object at 11 values of the target object LRF. </w:t>
      </w:r>
      <w:r w:rsidR="00E300F3" w:rsidRPr="009022B8">
        <w:rPr>
          <w:color w:val="000000" w:themeColor="text1"/>
          <w:sz w:val="22"/>
          <w:szCs w:val="22"/>
        </w:rPr>
        <w:t xml:space="preserve">Figure 2 </w:t>
      </w:r>
      <w:r w:rsidR="00E300F3" w:rsidRPr="0095463D">
        <w:rPr>
          <w:sz w:val="22"/>
          <w:szCs w:val="22"/>
        </w:rPr>
        <w:t>shows a psychometric function from a typical human observer. The proportion</w:t>
      </w:r>
      <w:r w:rsidR="00EB6C02" w:rsidRPr="0095463D">
        <w:rPr>
          <w:sz w:val="22"/>
          <w:szCs w:val="22"/>
        </w:rPr>
        <w:t>-comparison-</w:t>
      </w:r>
      <w:r w:rsidR="00E300F3" w:rsidRPr="0095463D">
        <w:rPr>
          <w:sz w:val="22"/>
          <w:szCs w:val="22"/>
        </w:rPr>
        <w:t xml:space="preserve">chosen data </w:t>
      </w:r>
      <w:r w:rsidR="00097246" w:rsidRPr="0095463D">
        <w:rPr>
          <w:sz w:val="22"/>
          <w:szCs w:val="22"/>
        </w:rPr>
        <w:t xml:space="preserve">were </w:t>
      </w:r>
      <w:r w:rsidR="00E300F3" w:rsidRPr="0095463D">
        <w:rPr>
          <w:sz w:val="22"/>
          <w:szCs w:val="22"/>
        </w:rPr>
        <w:t xml:space="preserve">fit with a cumulative </w:t>
      </w:r>
      <w:r w:rsidR="006464A2" w:rsidRPr="0095463D">
        <w:rPr>
          <w:sz w:val="22"/>
          <w:szCs w:val="22"/>
        </w:rPr>
        <w:t>normal</w:t>
      </w:r>
      <w:r w:rsidR="007261C4">
        <w:rPr>
          <w:sz w:val="22"/>
          <w:szCs w:val="22"/>
        </w:rPr>
        <w:t>.</w:t>
      </w:r>
      <w:r w:rsidR="00E300F3" w:rsidRPr="0095463D">
        <w:rPr>
          <w:sz w:val="22"/>
          <w:szCs w:val="22"/>
        </w:rPr>
        <w:t xml:space="preserve"> </w:t>
      </w:r>
      <w:r w:rsidR="000A14D4" w:rsidRPr="0095463D">
        <w:rPr>
          <w:sz w:val="22"/>
          <w:szCs w:val="22"/>
        </w:rPr>
        <w:t>T</w:t>
      </w:r>
      <w:r w:rsidR="00E300F3" w:rsidRPr="0095463D">
        <w:rPr>
          <w:sz w:val="22"/>
          <w:szCs w:val="22"/>
        </w:rPr>
        <w:t xml:space="preserve">hreshold was defined as the difference between the LRF of the target object at proportion comparison chosen 0.76 and 0.50 (i.e., d-prime = 1.0 in a two-interval task), as determined from the cumulative </w:t>
      </w:r>
      <w:r w:rsidR="007702E8" w:rsidRPr="0095463D">
        <w:rPr>
          <w:sz w:val="22"/>
          <w:szCs w:val="22"/>
        </w:rPr>
        <w:t xml:space="preserve">normal </w:t>
      </w:r>
      <w:r w:rsidR="00E300F3" w:rsidRPr="0095463D">
        <w:rPr>
          <w:sz w:val="22"/>
          <w:szCs w:val="22"/>
        </w:rPr>
        <w:t>fit.</w:t>
      </w:r>
    </w:p>
    <w:p w14:paraId="5BAD1335" w14:textId="77777777" w:rsidR="002328CD" w:rsidRDefault="001958C1" w:rsidP="000234BB">
      <w:pPr>
        <w:pStyle w:val="Default"/>
        <w:spacing w:before="0"/>
        <w:rPr>
          <w:rFonts w:ascii="Times New Roman" w:eastAsia="Times New Roman" w:hAnsi="Times New Roman" w:cs="Times New Roman"/>
          <w:sz w:val="22"/>
          <w:szCs w:val="22"/>
        </w:rPr>
      </w:pPr>
      <w:r>
        <w:rPr>
          <w:rFonts w:ascii="Times New Roman" w:eastAsia="Times New Roman" w:hAnsi="Times New Roman" w:cs="Times New Roman"/>
          <w:sz w:val="22"/>
          <w:szCs w:val="22"/>
        </w:rPr>
        <w:t>W</w:t>
      </w:r>
      <w:r w:rsidR="000234BB">
        <w:rPr>
          <w:rFonts w:ascii="Times New Roman" w:eastAsia="Times New Roman" w:hAnsi="Times New Roman" w:cs="Times New Roman"/>
          <w:sz w:val="22"/>
          <w:szCs w:val="22"/>
        </w:rPr>
        <w:t xml:space="preserve">e </w:t>
      </w:r>
      <w:r w:rsidR="00343E0B">
        <w:rPr>
          <w:rFonts w:ascii="Times New Roman" w:eastAsia="Times New Roman" w:hAnsi="Times New Roman" w:cs="Times New Roman"/>
          <w:sz w:val="22"/>
          <w:szCs w:val="22"/>
        </w:rPr>
        <w:t xml:space="preserve">measured </w:t>
      </w:r>
      <w:r w:rsidR="000234BB">
        <w:rPr>
          <w:rFonts w:ascii="Times New Roman" w:eastAsia="Times New Roman" w:hAnsi="Times New Roman" w:cs="Times New Roman"/>
          <w:sz w:val="22"/>
          <w:szCs w:val="22"/>
        </w:rPr>
        <w:t xml:space="preserve">the effect of </w:t>
      </w:r>
      <w:r>
        <w:rPr>
          <w:rFonts w:ascii="Times New Roman" w:eastAsia="Times New Roman" w:hAnsi="Times New Roman" w:cs="Times New Roman"/>
          <w:sz w:val="22"/>
          <w:szCs w:val="22"/>
        </w:rPr>
        <w:t>variation i</w:t>
      </w:r>
      <w:r w:rsidR="00096176">
        <w:rPr>
          <w:rFonts w:ascii="Times New Roman" w:eastAsia="Times New Roman" w:hAnsi="Times New Roman" w:cs="Times New Roman"/>
          <w:sz w:val="22"/>
          <w:szCs w:val="22"/>
        </w:rPr>
        <w:t>n</w:t>
      </w:r>
      <w:r>
        <w:rPr>
          <w:rFonts w:ascii="Times New Roman" w:eastAsia="Times New Roman" w:hAnsi="Times New Roman" w:cs="Times New Roman"/>
          <w:sz w:val="22"/>
          <w:szCs w:val="22"/>
        </w:rPr>
        <w:t xml:space="preserve"> object-extrinsic </w:t>
      </w:r>
      <w:r w:rsidR="00093B47">
        <w:rPr>
          <w:rFonts w:ascii="Times New Roman" w:eastAsia="Times New Roman" w:hAnsi="Times New Roman" w:cs="Times New Roman"/>
          <w:sz w:val="22"/>
          <w:szCs w:val="22"/>
        </w:rPr>
        <w:t xml:space="preserve">scene </w:t>
      </w:r>
      <w:r>
        <w:rPr>
          <w:rFonts w:ascii="Times New Roman" w:eastAsia="Times New Roman" w:hAnsi="Times New Roman" w:cs="Times New Roman"/>
          <w:sz w:val="22"/>
          <w:szCs w:val="22"/>
        </w:rPr>
        <w:t xml:space="preserve">properties on human lightness discrimination thresholds. We studied </w:t>
      </w:r>
      <w:r w:rsidR="000234BB">
        <w:rPr>
          <w:rFonts w:ascii="Times New Roman" w:eastAsia="Times New Roman" w:hAnsi="Times New Roman" w:cs="Times New Roman"/>
          <w:sz w:val="22"/>
          <w:szCs w:val="22"/>
        </w:rPr>
        <w:t xml:space="preserve">two types of </w:t>
      </w:r>
      <w:r w:rsidR="00C56F21">
        <w:rPr>
          <w:rFonts w:ascii="Times New Roman" w:eastAsia="Times New Roman" w:hAnsi="Times New Roman" w:cs="Times New Roman"/>
          <w:sz w:val="22"/>
          <w:szCs w:val="22"/>
        </w:rPr>
        <w:t>variations</w:t>
      </w:r>
      <w:r w:rsidR="000234BB">
        <w:rPr>
          <w:rFonts w:ascii="Times New Roman" w:eastAsia="Times New Roman" w:hAnsi="Times New Roman" w:cs="Times New Roman"/>
          <w:sz w:val="22"/>
          <w:szCs w:val="22"/>
        </w:rPr>
        <w:t xml:space="preserve">: </w:t>
      </w:r>
      <w:r w:rsidR="0003379D">
        <w:rPr>
          <w:rFonts w:ascii="Times New Roman" w:eastAsia="Times New Roman" w:hAnsi="Times New Roman" w:cs="Times New Roman"/>
          <w:sz w:val="22"/>
          <w:szCs w:val="22"/>
        </w:rPr>
        <w:t xml:space="preserve">variation in </w:t>
      </w:r>
      <w:r w:rsidR="000234BB">
        <w:rPr>
          <w:rFonts w:ascii="Times New Roman" w:eastAsia="Times New Roman" w:hAnsi="Times New Roman" w:cs="Times New Roman"/>
          <w:sz w:val="22"/>
          <w:szCs w:val="22"/>
        </w:rPr>
        <w:t xml:space="preserve">the reflectance spectra of the background objects </w:t>
      </w:r>
      <w:r w:rsidR="00FF7E7D">
        <w:rPr>
          <w:rFonts w:ascii="Times New Roman" w:eastAsia="Times New Roman" w:hAnsi="Times New Roman" w:cs="Times New Roman"/>
          <w:sz w:val="22"/>
          <w:szCs w:val="22"/>
        </w:rPr>
        <w:t xml:space="preserve">in the scene </w:t>
      </w:r>
      <w:r w:rsidR="000234BB">
        <w:rPr>
          <w:rFonts w:ascii="Times New Roman" w:eastAsia="Times New Roman" w:hAnsi="Times New Roman" w:cs="Times New Roman"/>
          <w:sz w:val="22"/>
          <w:szCs w:val="22"/>
        </w:rPr>
        <w:t xml:space="preserve">and </w:t>
      </w:r>
      <w:r w:rsidR="00C96A1B">
        <w:rPr>
          <w:rFonts w:ascii="Times New Roman" w:eastAsia="Times New Roman" w:hAnsi="Times New Roman" w:cs="Times New Roman"/>
          <w:sz w:val="22"/>
          <w:szCs w:val="22"/>
        </w:rPr>
        <w:t xml:space="preserve">variation </w:t>
      </w:r>
      <w:r w:rsidR="000E7AA0">
        <w:rPr>
          <w:rFonts w:ascii="Times New Roman" w:eastAsia="Times New Roman" w:hAnsi="Times New Roman" w:cs="Times New Roman"/>
          <w:sz w:val="22"/>
          <w:szCs w:val="22"/>
        </w:rPr>
        <w:t xml:space="preserve">in </w:t>
      </w:r>
      <w:r w:rsidR="000234BB">
        <w:rPr>
          <w:rFonts w:ascii="Times New Roman" w:eastAsia="Times New Roman" w:hAnsi="Times New Roman" w:cs="Times New Roman"/>
          <w:sz w:val="22"/>
          <w:szCs w:val="22"/>
        </w:rPr>
        <w:t>the intensity of the light source</w:t>
      </w:r>
      <w:r w:rsidR="00CA280E">
        <w:rPr>
          <w:rFonts w:ascii="Times New Roman" w:eastAsia="Times New Roman" w:hAnsi="Times New Roman" w:cs="Times New Roman"/>
          <w:sz w:val="22"/>
          <w:szCs w:val="22"/>
        </w:rPr>
        <w:t>s in the scene</w:t>
      </w:r>
      <w:r w:rsidR="000234BB">
        <w:rPr>
          <w:rFonts w:ascii="Times New Roman" w:eastAsia="Times New Roman" w:hAnsi="Times New Roman" w:cs="Times New Roman"/>
          <w:sz w:val="22"/>
          <w:szCs w:val="22"/>
        </w:rPr>
        <w:t xml:space="preserve">. </w:t>
      </w:r>
      <w:r w:rsidR="00A96929">
        <w:rPr>
          <w:rFonts w:ascii="Times New Roman" w:eastAsia="Times New Roman" w:hAnsi="Times New Roman" w:cs="Times New Roman"/>
          <w:sz w:val="22"/>
          <w:szCs w:val="22"/>
        </w:rPr>
        <w:t>W</w:t>
      </w:r>
      <w:r w:rsidR="000234BB">
        <w:rPr>
          <w:rFonts w:ascii="Times New Roman" w:eastAsia="Times New Roman" w:hAnsi="Times New Roman" w:cs="Times New Roman"/>
          <w:sz w:val="22"/>
          <w:szCs w:val="22"/>
        </w:rPr>
        <w:t>e performed three experiments</w:t>
      </w:r>
      <w:r w:rsidR="002328CD">
        <w:rPr>
          <w:rFonts w:ascii="Times New Roman" w:eastAsia="Times New Roman" w:hAnsi="Times New Roman" w:cs="Times New Roman"/>
          <w:sz w:val="22"/>
          <w:szCs w:val="22"/>
        </w:rPr>
        <w:t>:</w:t>
      </w:r>
    </w:p>
    <w:p w14:paraId="5C08E8BA" w14:textId="77777777" w:rsidR="00635A39" w:rsidRDefault="00182351" w:rsidP="000234BB">
      <w:pPr>
        <w:pStyle w:val="Default"/>
        <w:spacing w:before="0"/>
        <w:rPr>
          <w:rFonts w:ascii="Times New Roman" w:eastAsia="Times New Roman" w:hAnsi="Times New Roman" w:cs="Times New Roman"/>
          <w:sz w:val="22"/>
          <w:szCs w:val="22"/>
        </w:rPr>
      </w:pPr>
      <w:r w:rsidRPr="00191963">
        <w:rPr>
          <w:rFonts w:ascii="Times New Roman" w:eastAsia="Times New Roman" w:hAnsi="Times New Roman" w:cs="Times New Roman"/>
          <w:sz w:val="22"/>
          <w:szCs w:val="22"/>
        </w:rPr>
        <w:t>(1)</w:t>
      </w:r>
      <w:r w:rsidR="000234BB" w:rsidRPr="00191963">
        <w:rPr>
          <w:rFonts w:ascii="Times New Roman" w:eastAsia="Times New Roman" w:hAnsi="Times New Roman" w:cs="Times New Roman"/>
          <w:sz w:val="22"/>
          <w:szCs w:val="22"/>
        </w:rPr>
        <w:t xml:space="preserve"> </w:t>
      </w:r>
      <w:r w:rsidRPr="002328CD">
        <w:rPr>
          <w:rFonts w:ascii="Times New Roman" w:eastAsia="Times New Roman" w:hAnsi="Times New Roman" w:cs="Times New Roman"/>
          <w:sz w:val="22"/>
          <w:szCs w:val="22"/>
          <w:u w:val="single"/>
        </w:rPr>
        <w:t>B</w:t>
      </w:r>
      <w:r w:rsidR="00AE7374" w:rsidRPr="002328CD">
        <w:rPr>
          <w:rFonts w:ascii="Times New Roman" w:eastAsia="Times New Roman" w:hAnsi="Times New Roman" w:cs="Times New Roman"/>
          <w:sz w:val="22"/>
          <w:szCs w:val="22"/>
          <w:u w:val="single"/>
        </w:rPr>
        <w:t>ackground reflectance</w:t>
      </w:r>
      <w:r w:rsidR="004D57F9" w:rsidRPr="002328CD">
        <w:rPr>
          <w:rFonts w:ascii="Times New Roman" w:eastAsia="Times New Roman" w:hAnsi="Times New Roman" w:cs="Times New Roman"/>
          <w:sz w:val="22"/>
          <w:szCs w:val="22"/>
          <w:u w:val="single"/>
        </w:rPr>
        <w:t xml:space="preserve"> spectra</w:t>
      </w:r>
      <w:r w:rsidR="00AE7374" w:rsidRPr="002328CD">
        <w:rPr>
          <w:rFonts w:ascii="Times New Roman" w:eastAsia="Times New Roman" w:hAnsi="Times New Roman" w:cs="Times New Roman"/>
          <w:sz w:val="22"/>
          <w:szCs w:val="22"/>
          <w:u w:val="single"/>
        </w:rPr>
        <w:t xml:space="preserve"> variation </w:t>
      </w:r>
      <w:r w:rsidR="00FE33BF" w:rsidRPr="002328CD">
        <w:rPr>
          <w:rFonts w:ascii="Times New Roman" w:eastAsia="Times New Roman" w:hAnsi="Times New Roman" w:cs="Times New Roman"/>
          <w:sz w:val="22"/>
          <w:szCs w:val="22"/>
          <w:u w:val="single"/>
        </w:rPr>
        <w:t>(</w:t>
      </w:r>
      <w:r w:rsidR="000234BB" w:rsidRPr="002328CD">
        <w:rPr>
          <w:rFonts w:ascii="Times New Roman" w:eastAsia="Times New Roman" w:hAnsi="Times New Roman" w:cs="Times New Roman"/>
          <w:sz w:val="22"/>
          <w:szCs w:val="22"/>
          <w:u w:val="single"/>
        </w:rPr>
        <w:t xml:space="preserve">preregistered </w:t>
      </w:r>
      <w:r w:rsidR="00EC4F65" w:rsidRPr="002328CD">
        <w:rPr>
          <w:rFonts w:ascii="Times New Roman" w:eastAsia="Times New Roman" w:hAnsi="Times New Roman" w:cs="Times New Roman"/>
          <w:sz w:val="22"/>
          <w:szCs w:val="22"/>
          <w:u w:val="single"/>
        </w:rPr>
        <w:t>E</w:t>
      </w:r>
      <w:r w:rsidR="000234BB" w:rsidRPr="002328CD">
        <w:rPr>
          <w:rFonts w:ascii="Times New Roman" w:eastAsia="Times New Roman" w:hAnsi="Times New Roman" w:cs="Times New Roman"/>
          <w:sz w:val="22"/>
          <w:szCs w:val="22"/>
          <w:u w:val="single"/>
        </w:rPr>
        <w:t>xperiment 6)</w:t>
      </w:r>
      <w:r w:rsidR="00236963" w:rsidRPr="002328CD">
        <w:rPr>
          <w:rFonts w:ascii="Times New Roman" w:eastAsia="Times New Roman" w:hAnsi="Times New Roman" w:cs="Times New Roman"/>
          <w:sz w:val="22"/>
          <w:szCs w:val="22"/>
          <w:u w:val="single"/>
        </w:rPr>
        <w:t>:</w:t>
      </w:r>
      <w:r w:rsidR="000234BB">
        <w:rPr>
          <w:rFonts w:ascii="Times New Roman" w:eastAsia="Times New Roman" w:hAnsi="Times New Roman" w:cs="Times New Roman"/>
          <w:sz w:val="22"/>
          <w:szCs w:val="22"/>
        </w:rPr>
        <w:t xml:space="preserve"> </w:t>
      </w:r>
      <w:r w:rsidR="00865A7D">
        <w:rPr>
          <w:rFonts w:ascii="Times New Roman" w:eastAsia="Times New Roman" w:hAnsi="Times New Roman" w:cs="Times New Roman"/>
          <w:sz w:val="22"/>
          <w:szCs w:val="22"/>
        </w:rPr>
        <w:t xml:space="preserve">In this experiment, </w:t>
      </w:r>
      <w:r w:rsidR="000234BB">
        <w:rPr>
          <w:rFonts w:ascii="Times New Roman" w:eastAsia="Times New Roman" w:hAnsi="Times New Roman" w:cs="Times New Roman"/>
          <w:sz w:val="22"/>
          <w:szCs w:val="22"/>
        </w:rPr>
        <w:t xml:space="preserve">we measured human lightness discrimination thresholds as a function of the amount of variation in the background objects </w:t>
      </w:r>
      <w:r w:rsidR="007A2E84">
        <w:rPr>
          <w:rFonts w:ascii="Times New Roman" w:eastAsia="Times New Roman" w:hAnsi="Times New Roman" w:cs="Times New Roman"/>
          <w:sz w:val="22"/>
          <w:szCs w:val="22"/>
        </w:rPr>
        <w:t>while</w:t>
      </w:r>
      <w:r w:rsidR="00E10671">
        <w:rPr>
          <w:rFonts w:ascii="Times New Roman" w:eastAsia="Times New Roman" w:hAnsi="Times New Roman" w:cs="Times New Roman"/>
          <w:sz w:val="22"/>
          <w:szCs w:val="22"/>
        </w:rPr>
        <w:t xml:space="preserve"> the spectra of the </w:t>
      </w:r>
      <w:r w:rsidR="000234BB">
        <w:rPr>
          <w:rFonts w:ascii="Times New Roman" w:eastAsia="Times New Roman" w:hAnsi="Times New Roman" w:cs="Times New Roman"/>
          <w:sz w:val="22"/>
          <w:szCs w:val="22"/>
        </w:rPr>
        <w:t>light source</w:t>
      </w:r>
      <w:r w:rsidR="00E10671">
        <w:rPr>
          <w:rFonts w:ascii="Times New Roman" w:eastAsia="Times New Roman" w:hAnsi="Times New Roman" w:cs="Times New Roman"/>
          <w:sz w:val="22"/>
          <w:szCs w:val="22"/>
        </w:rPr>
        <w:t xml:space="preserve">s </w:t>
      </w:r>
      <w:r w:rsidR="0024713A">
        <w:rPr>
          <w:rFonts w:ascii="Times New Roman" w:eastAsia="Times New Roman" w:hAnsi="Times New Roman" w:cs="Times New Roman"/>
          <w:sz w:val="22"/>
          <w:szCs w:val="22"/>
        </w:rPr>
        <w:t>were</w:t>
      </w:r>
      <w:r w:rsidR="00E10671">
        <w:rPr>
          <w:rFonts w:ascii="Times New Roman" w:eastAsia="Times New Roman" w:hAnsi="Times New Roman" w:cs="Times New Roman"/>
          <w:sz w:val="22"/>
          <w:szCs w:val="22"/>
        </w:rPr>
        <w:t xml:space="preserve"> kept fixed</w:t>
      </w:r>
      <w:r w:rsidR="000234BB">
        <w:rPr>
          <w:rFonts w:ascii="Times New Roman" w:eastAsia="Times New Roman" w:hAnsi="Times New Roman" w:cs="Times New Roman"/>
          <w:sz w:val="22"/>
          <w:szCs w:val="22"/>
        </w:rPr>
        <w:t xml:space="preserve">. </w:t>
      </w:r>
    </w:p>
    <w:p w14:paraId="6DFFBBA7" w14:textId="2BF88A29" w:rsidR="00761176" w:rsidRDefault="002328CD" w:rsidP="000234BB">
      <w:pPr>
        <w:pStyle w:val="Default"/>
        <w:spacing w:before="0"/>
        <w:rPr>
          <w:rFonts w:ascii="Times New Roman" w:eastAsia="Times New Roman" w:hAnsi="Times New Roman" w:cs="Times New Roman"/>
          <w:sz w:val="22"/>
          <w:szCs w:val="22"/>
        </w:rPr>
      </w:pPr>
      <w:r>
        <w:rPr>
          <w:rFonts w:ascii="Times New Roman" w:eastAsia="Times New Roman" w:hAnsi="Times New Roman" w:cs="Times New Roman"/>
          <w:sz w:val="22"/>
          <w:szCs w:val="22"/>
        </w:rPr>
        <w:t>(2)</w:t>
      </w:r>
      <w:r w:rsidR="00635A39">
        <w:rPr>
          <w:rFonts w:ascii="Times New Roman" w:eastAsia="Times New Roman" w:hAnsi="Times New Roman" w:cs="Times New Roman"/>
          <w:sz w:val="22"/>
          <w:szCs w:val="22"/>
        </w:rPr>
        <w:t xml:space="preserve"> </w:t>
      </w:r>
      <w:r w:rsidR="00635A39" w:rsidRPr="00191963">
        <w:rPr>
          <w:rFonts w:ascii="Times New Roman" w:eastAsia="Times New Roman" w:hAnsi="Times New Roman" w:cs="Times New Roman"/>
          <w:sz w:val="22"/>
          <w:szCs w:val="22"/>
          <w:u w:val="single"/>
        </w:rPr>
        <w:t>L</w:t>
      </w:r>
      <w:r w:rsidR="00C6223B" w:rsidRPr="00191963">
        <w:rPr>
          <w:rFonts w:ascii="Times New Roman" w:eastAsia="Times New Roman" w:hAnsi="Times New Roman" w:cs="Times New Roman"/>
          <w:sz w:val="22"/>
          <w:szCs w:val="22"/>
          <w:u w:val="single"/>
        </w:rPr>
        <w:t xml:space="preserve">ight </w:t>
      </w:r>
      <w:r w:rsidR="00117799" w:rsidRPr="00191963">
        <w:rPr>
          <w:rFonts w:ascii="Times New Roman" w:eastAsia="Times New Roman" w:hAnsi="Times New Roman" w:cs="Times New Roman"/>
          <w:sz w:val="22"/>
          <w:szCs w:val="22"/>
          <w:u w:val="single"/>
        </w:rPr>
        <w:t xml:space="preserve">source </w:t>
      </w:r>
      <w:r w:rsidR="00C6223B" w:rsidRPr="00191963">
        <w:rPr>
          <w:rFonts w:ascii="Times New Roman" w:eastAsia="Times New Roman" w:hAnsi="Times New Roman" w:cs="Times New Roman"/>
          <w:sz w:val="22"/>
          <w:szCs w:val="22"/>
          <w:u w:val="single"/>
        </w:rPr>
        <w:t xml:space="preserve">intensity </w:t>
      </w:r>
      <w:r w:rsidR="00DA49FA" w:rsidRPr="00191963">
        <w:rPr>
          <w:rFonts w:ascii="Times New Roman" w:eastAsia="Times New Roman" w:hAnsi="Times New Roman" w:cs="Times New Roman"/>
          <w:sz w:val="22"/>
          <w:szCs w:val="22"/>
          <w:u w:val="single"/>
        </w:rPr>
        <w:t xml:space="preserve">variation </w:t>
      </w:r>
      <w:r w:rsidR="000234BB" w:rsidRPr="00191963">
        <w:rPr>
          <w:rFonts w:ascii="Times New Roman" w:eastAsia="Times New Roman" w:hAnsi="Times New Roman" w:cs="Times New Roman"/>
          <w:sz w:val="22"/>
          <w:szCs w:val="22"/>
          <w:u w:val="single"/>
        </w:rPr>
        <w:t xml:space="preserve">(preregistered </w:t>
      </w:r>
      <w:r w:rsidR="008C727F" w:rsidRPr="00191963">
        <w:rPr>
          <w:rFonts w:ascii="Times New Roman" w:eastAsia="Times New Roman" w:hAnsi="Times New Roman" w:cs="Times New Roman"/>
          <w:sz w:val="22"/>
          <w:szCs w:val="22"/>
          <w:u w:val="single"/>
        </w:rPr>
        <w:t>E</w:t>
      </w:r>
      <w:r w:rsidR="000234BB" w:rsidRPr="00191963">
        <w:rPr>
          <w:rFonts w:ascii="Times New Roman" w:eastAsia="Times New Roman" w:hAnsi="Times New Roman" w:cs="Times New Roman"/>
          <w:sz w:val="22"/>
          <w:szCs w:val="22"/>
          <w:u w:val="single"/>
        </w:rPr>
        <w:t>xperiment 7)</w:t>
      </w:r>
      <w:r w:rsidR="007A3A8A" w:rsidRPr="00191963">
        <w:rPr>
          <w:rFonts w:ascii="Times New Roman" w:eastAsia="Times New Roman" w:hAnsi="Times New Roman" w:cs="Times New Roman"/>
          <w:sz w:val="22"/>
          <w:szCs w:val="22"/>
          <w:u w:val="single"/>
        </w:rPr>
        <w:t>:</w:t>
      </w:r>
      <w:r w:rsidR="007A3A8A">
        <w:rPr>
          <w:rFonts w:ascii="Times New Roman" w:eastAsia="Times New Roman" w:hAnsi="Times New Roman" w:cs="Times New Roman"/>
          <w:sz w:val="22"/>
          <w:szCs w:val="22"/>
        </w:rPr>
        <w:t xml:space="preserve"> In this experiment,</w:t>
      </w:r>
      <w:r w:rsidR="000234BB">
        <w:rPr>
          <w:rFonts w:ascii="Times New Roman" w:eastAsia="Times New Roman" w:hAnsi="Times New Roman" w:cs="Times New Roman"/>
          <w:sz w:val="22"/>
          <w:szCs w:val="22"/>
        </w:rPr>
        <w:t xml:space="preserve"> we measured lightness discrimination thresholds as a function of the amount of variation in the intensity of the light source</w:t>
      </w:r>
      <w:r w:rsidR="00E675BC">
        <w:rPr>
          <w:rFonts w:ascii="Times New Roman" w:eastAsia="Times New Roman" w:hAnsi="Times New Roman" w:cs="Times New Roman"/>
          <w:sz w:val="22"/>
          <w:szCs w:val="22"/>
        </w:rPr>
        <w:t>s</w:t>
      </w:r>
      <w:r w:rsidR="000234BB">
        <w:rPr>
          <w:rFonts w:ascii="Times New Roman" w:eastAsia="Times New Roman" w:hAnsi="Times New Roman" w:cs="Times New Roman"/>
          <w:sz w:val="22"/>
          <w:szCs w:val="22"/>
        </w:rPr>
        <w:t xml:space="preserve"> </w:t>
      </w:r>
      <w:r w:rsidR="007754D8">
        <w:rPr>
          <w:rFonts w:ascii="Times New Roman" w:eastAsia="Times New Roman" w:hAnsi="Times New Roman" w:cs="Times New Roman"/>
          <w:sz w:val="22"/>
          <w:szCs w:val="22"/>
        </w:rPr>
        <w:t xml:space="preserve">while the </w:t>
      </w:r>
      <w:r w:rsidR="000234BB">
        <w:rPr>
          <w:rFonts w:ascii="Times New Roman" w:eastAsia="Times New Roman" w:hAnsi="Times New Roman" w:cs="Times New Roman"/>
          <w:sz w:val="22"/>
          <w:szCs w:val="22"/>
        </w:rPr>
        <w:t>background</w:t>
      </w:r>
      <w:r w:rsidR="007754D8">
        <w:rPr>
          <w:rFonts w:ascii="Times New Roman" w:eastAsia="Times New Roman" w:hAnsi="Times New Roman" w:cs="Times New Roman"/>
          <w:sz w:val="22"/>
          <w:szCs w:val="22"/>
        </w:rPr>
        <w:t xml:space="preserve"> was fixed</w:t>
      </w:r>
      <w:r w:rsidR="000234BB">
        <w:rPr>
          <w:rFonts w:ascii="Times New Roman" w:eastAsia="Times New Roman" w:hAnsi="Times New Roman" w:cs="Times New Roman"/>
          <w:sz w:val="22"/>
          <w:szCs w:val="22"/>
        </w:rPr>
        <w:t xml:space="preserve">. </w:t>
      </w:r>
    </w:p>
    <w:p w14:paraId="6DB297E0" w14:textId="5A737275" w:rsidR="000234BB" w:rsidRDefault="00761176" w:rsidP="000234BB">
      <w:pPr>
        <w:pStyle w:val="Default"/>
        <w:spacing w:before="0"/>
        <w:rPr>
          <w:rFonts w:ascii="Times New Roman" w:eastAsia="Times New Roman" w:hAnsi="Times New Roman" w:cs="Times New Roman"/>
          <w:sz w:val="22"/>
          <w:szCs w:val="22"/>
        </w:rPr>
      </w:pPr>
      <w:r>
        <w:rPr>
          <w:rFonts w:ascii="Times New Roman" w:eastAsia="Times New Roman" w:hAnsi="Times New Roman" w:cs="Times New Roman"/>
          <w:sz w:val="22"/>
          <w:szCs w:val="22"/>
        </w:rPr>
        <w:t>(3)</w:t>
      </w:r>
      <w:r w:rsidR="000234BB">
        <w:rPr>
          <w:rFonts w:ascii="Times New Roman" w:eastAsia="Times New Roman" w:hAnsi="Times New Roman" w:cs="Times New Roman"/>
          <w:sz w:val="22"/>
          <w:szCs w:val="22"/>
        </w:rPr>
        <w:t xml:space="preserve"> </w:t>
      </w:r>
      <w:r w:rsidRPr="00191963">
        <w:rPr>
          <w:rFonts w:ascii="Times New Roman" w:eastAsia="Times New Roman" w:hAnsi="Times New Roman" w:cs="Times New Roman"/>
          <w:sz w:val="22"/>
          <w:szCs w:val="22"/>
          <w:u w:val="single"/>
        </w:rPr>
        <w:t>S</w:t>
      </w:r>
      <w:r w:rsidR="00126864" w:rsidRPr="00191963">
        <w:rPr>
          <w:rFonts w:ascii="Times New Roman" w:eastAsia="Times New Roman" w:hAnsi="Times New Roman" w:cs="Times New Roman"/>
          <w:sz w:val="22"/>
          <w:szCs w:val="22"/>
          <w:u w:val="single"/>
        </w:rPr>
        <w:t xml:space="preserve">imultaneous variation </w:t>
      </w:r>
      <w:r w:rsidR="000234BB" w:rsidRPr="00191963">
        <w:rPr>
          <w:rFonts w:ascii="Times New Roman" w:eastAsia="Times New Roman" w:hAnsi="Times New Roman" w:cs="Times New Roman"/>
          <w:sz w:val="22"/>
          <w:szCs w:val="22"/>
          <w:u w:val="single"/>
        </w:rPr>
        <w:t xml:space="preserve">(preregistered </w:t>
      </w:r>
      <w:r w:rsidR="0002691B" w:rsidRPr="00191963">
        <w:rPr>
          <w:rFonts w:ascii="Times New Roman" w:eastAsia="Times New Roman" w:hAnsi="Times New Roman" w:cs="Times New Roman"/>
          <w:sz w:val="22"/>
          <w:szCs w:val="22"/>
          <w:u w:val="single"/>
        </w:rPr>
        <w:t>E</w:t>
      </w:r>
      <w:r w:rsidR="000234BB" w:rsidRPr="00191963">
        <w:rPr>
          <w:rFonts w:ascii="Times New Roman" w:eastAsia="Times New Roman" w:hAnsi="Times New Roman" w:cs="Times New Roman"/>
          <w:sz w:val="22"/>
          <w:szCs w:val="22"/>
          <w:u w:val="single"/>
        </w:rPr>
        <w:t>xperiment 8)</w:t>
      </w:r>
      <w:r w:rsidRPr="00191963">
        <w:rPr>
          <w:rFonts w:ascii="Times New Roman" w:eastAsia="Times New Roman" w:hAnsi="Times New Roman" w:cs="Times New Roman"/>
          <w:sz w:val="22"/>
          <w:szCs w:val="22"/>
          <w:u w:val="single"/>
        </w:rPr>
        <w:t>:</w:t>
      </w:r>
      <w:r w:rsidR="000234BB">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 xml:space="preserve">In this experiment, </w:t>
      </w:r>
      <w:r w:rsidR="000234BB">
        <w:rPr>
          <w:rFonts w:ascii="Times New Roman" w:eastAsia="Times New Roman" w:hAnsi="Times New Roman" w:cs="Times New Roman"/>
          <w:sz w:val="22"/>
          <w:szCs w:val="22"/>
        </w:rPr>
        <w:t xml:space="preserve">we measured lightness discrimination thresholds </w:t>
      </w:r>
      <w:r w:rsidR="00B07D39">
        <w:rPr>
          <w:rFonts w:ascii="Times New Roman" w:eastAsia="Times New Roman" w:hAnsi="Times New Roman" w:cs="Times New Roman"/>
          <w:sz w:val="22"/>
          <w:szCs w:val="22"/>
        </w:rPr>
        <w:t xml:space="preserve">as </w:t>
      </w:r>
      <w:r w:rsidR="000234BB">
        <w:rPr>
          <w:rFonts w:ascii="Times New Roman" w:eastAsia="Times New Roman" w:hAnsi="Times New Roman" w:cs="Times New Roman"/>
          <w:sz w:val="22"/>
          <w:szCs w:val="22"/>
        </w:rPr>
        <w:t>both the background object reflectance spectra and the light source intensity</w:t>
      </w:r>
      <w:r w:rsidR="000138E3">
        <w:rPr>
          <w:rFonts w:ascii="Times New Roman" w:eastAsia="Times New Roman" w:hAnsi="Times New Roman" w:cs="Times New Roman"/>
          <w:sz w:val="22"/>
          <w:szCs w:val="22"/>
        </w:rPr>
        <w:t xml:space="preserve"> varied simultaneously</w:t>
      </w:r>
      <w:r w:rsidR="000234BB">
        <w:rPr>
          <w:rFonts w:ascii="Times New Roman" w:eastAsia="Times New Roman" w:hAnsi="Times New Roman" w:cs="Times New Roman"/>
          <w:sz w:val="22"/>
          <w:szCs w:val="22"/>
        </w:rPr>
        <w:t>.</w:t>
      </w:r>
    </w:p>
    <w:p w14:paraId="02A0CB1E" w14:textId="77777777" w:rsidR="00885663" w:rsidRDefault="00885663" w:rsidP="000234BB">
      <w:pPr>
        <w:pStyle w:val="Default"/>
        <w:spacing w:before="0"/>
        <w:rPr>
          <w:rFonts w:ascii="Times New Roman" w:eastAsia="Times New Roman" w:hAnsi="Times New Roman" w:cs="Times New Roman"/>
          <w:sz w:val="22"/>
          <w:szCs w:val="22"/>
        </w:rPr>
      </w:pPr>
    </w:p>
    <w:p w14:paraId="32047DE9" w14:textId="55BD98C0" w:rsidR="00B5529F" w:rsidRDefault="00B5529F" w:rsidP="00B5529F">
      <w:pPr>
        <w:pStyle w:val="Default"/>
        <w:spacing w:before="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reflectance spectra of the background objects were sampled from a multivariate normal distribution. The amount of variation in the spectra was controlled by multiplying the covariance matrix of the multivariate normal distribution by a scalar. By varying the </w:t>
      </w:r>
      <w:r w:rsidR="005819D7" w:rsidRPr="009D782D">
        <w:rPr>
          <w:rStyle w:val="None"/>
          <w:rFonts w:ascii="Times New Roman" w:hAnsi="Times New Roman"/>
          <w:sz w:val="22"/>
          <w:szCs w:val="22"/>
        </w:rPr>
        <w:t xml:space="preserve">covariance </w:t>
      </w:r>
      <w:r>
        <w:rPr>
          <w:rFonts w:ascii="Times New Roman" w:eastAsia="Times New Roman" w:hAnsi="Times New Roman" w:cs="Times New Roman"/>
          <w:sz w:val="22"/>
          <w:szCs w:val="22"/>
        </w:rPr>
        <w:t xml:space="preserve">scalar from 0 (no variation) to 1 (natural scene variation), we studied how background reflectance affected lightness discrimination thresholds. We measured discrimination thresholds for both chromatic and achromatic variations. In chromatic variation, the reflectance spectra could take any shape and the objects varied in their luminance and chromaticity. In achromatic variation, the reflectance spectra were </w:t>
      </w:r>
      <w:r w:rsidR="00D92979">
        <w:rPr>
          <w:rFonts w:ascii="Times New Roman" w:eastAsia="Times New Roman" w:hAnsi="Times New Roman" w:cs="Times New Roman"/>
          <w:sz w:val="22"/>
          <w:szCs w:val="22"/>
        </w:rPr>
        <w:t xml:space="preserve">spectrally </w:t>
      </w:r>
      <w:r>
        <w:rPr>
          <w:rFonts w:ascii="Times New Roman" w:eastAsia="Times New Roman" w:hAnsi="Times New Roman" w:cs="Times New Roman"/>
          <w:sz w:val="22"/>
          <w:szCs w:val="22"/>
        </w:rPr>
        <w:t xml:space="preserve">flat, and the objects were gray. </w:t>
      </w:r>
    </w:p>
    <w:p w14:paraId="42BC37BE" w14:textId="77777777" w:rsidR="00B5529F" w:rsidRDefault="00B5529F" w:rsidP="00B5529F">
      <w:pPr>
        <w:pStyle w:val="Default"/>
        <w:spacing w:before="0"/>
        <w:rPr>
          <w:rFonts w:ascii="Times New Roman" w:eastAsia="Times New Roman" w:hAnsi="Times New Roman" w:cs="Times New Roman"/>
          <w:sz w:val="22"/>
          <w:szCs w:val="22"/>
        </w:rPr>
      </w:pPr>
    </w:p>
    <w:p w14:paraId="061CC8FC" w14:textId="6F52D33D" w:rsidR="00B5529F" w:rsidRDefault="00C9467B" w:rsidP="00B5529F">
      <w:pPr>
        <w:pStyle w:val="Default"/>
        <w:spacing w:before="0"/>
        <w:rPr>
          <w:rFonts w:ascii="Times New Roman" w:eastAsia="Times New Roman" w:hAnsi="Times New Roman" w:cs="Times New Roman"/>
          <w:sz w:val="22"/>
          <w:szCs w:val="22"/>
        </w:rPr>
      </w:pPr>
      <w:r>
        <w:rPr>
          <w:rFonts w:ascii="Times New Roman" w:eastAsia="Times New Roman" w:hAnsi="Times New Roman" w:cs="Times New Roman"/>
          <w:sz w:val="22"/>
          <w:szCs w:val="22"/>
        </w:rPr>
        <w:t>T</w:t>
      </w:r>
      <w:r w:rsidR="00B5529F">
        <w:rPr>
          <w:rFonts w:ascii="Times New Roman" w:eastAsia="Times New Roman" w:hAnsi="Times New Roman" w:cs="Times New Roman"/>
          <w:sz w:val="22"/>
          <w:szCs w:val="22"/>
        </w:rPr>
        <w:t xml:space="preserve">he shape of the </w:t>
      </w:r>
      <w:r w:rsidR="00983164">
        <w:rPr>
          <w:rFonts w:ascii="Times New Roman" w:eastAsia="Times New Roman" w:hAnsi="Times New Roman" w:cs="Times New Roman"/>
          <w:sz w:val="22"/>
          <w:szCs w:val="22"/>
        </w:rPr>
        <w:t xml:space="preserve">spectral power distribution function </w:t>
      </w:r>
      <w:r>
        <w:rPr>
          <w:rFonts w:ascii="Times New Roman" w:eastAsia="Times New Roman" w:hAnsi="Times New Roman" w:cs="Times New Roman"/>
          <w:sz w:val="22"/>
          <w:szCs w:val="22"/>
        </w:rPr>
        <w:t xml:space="preserve">of the light source </w:t>
      </w:r>
      <w:r w:rsidR="00B5529F">
        <w:rPr>
          <w:rFonts w:ascii="Times New Roman" w:eastAsia="Times New Roman" w:hAnsi="Times New Roman" w:cs="Times New Roman"/>
          <w:sz w:val="22"/>
          <w:szCs w:val="22"/>
        </w:rPr>
        <w:t xml:space="preserve">was chosen as </w:t>
      </w:r>
      <w:r w:rsidR="00F57822">
        <w:rPr>
          <w:rFonts w:ascii="Times New Roman" w:eastAsia="Times New Roman" w:hAnsi="Times New Roman" w:cs="Times New Roman"/>
          <w:sz w:val="22"/>
          <w:szCs w:val="22"/>
        </w:rPr>
        <w:t xml:space="preserve">CIE D65 reference illuminant. </w:t>
      </w:r>
      <w:r w:rsidR="00983164">
        <w:rPr>
          <w:rFonts w:ascii="Times New Roman" w:eastAsia="Times New Roman" w:hAnsi="Times New Roman" w:cs="Times New Roman"/>
          <w:sz w:val="22"/>
          <w:szCs w:val="22"/>
        </w:rPr>
        <w:t>The intensity was varied by multiplying the spectral power distribution function by a scalar</w:t>
      </w:r>
      <w:r w:rsidR="00A141BC">
        <w:rPr>
          <w:rFonts w:ascii="Times New Roman" w:eastAsia="Times New Roman" w:hAnsi="Times New Roman" w:cs="Times New Roman"/>
          <w:sz w:val="22"/>
          <w:szCs w:val="22"/>
        </w:rPr>
        <w:t xml:space="preserve"> sampled from a log uniform distribution</w:t>
      </w:r>
      <w:r w:rsidR="00983164">
        <w:rPr>
          <w:rFonts w:ascii="Times New Roman" w:eastAsia="Times New Roman" w:hAnsi="Times New Roman" w:cs="Times New Roman"/>
          <w:sz w:val="22"/>
          <w:szCs w:val="22"/>
        </w:rPr>
        <w:t>.</w:t>
      </w:r>
      <w:r w:rsidR="00A141BC">
        <w:rPr>
          <w:rFonts w:ascii="Times New Roman" w:eastAsia="Times New Roman" w:hAnsi="Times New Roman" w:cs="Times New Roman"/>
          <w:sz w:val="22"/>
          <w:szCs w:val="22"/>
        </w:rPr>
        <w:t xml:space="preserve"> The</w:t>
      </w:r>
      <w:r w:rsidR="00C829FC">
        <w:rPr>
          <w:rFonts w:ascii="Times New Roman" w:eastAsia="Times New Roman" w:hAnsi="Times New Roman" w:cs="Times New Roman"/>
          <w:sz w:val="22"/>
          <w:szCs w:val="22"/>
        </w:rPr>
        <w:t xml:space="preserve"> amount of variation was controlled by changing the range of the log uniform distribution.</w:t>
      </w:r>
    </w:p>
    <w:p w14:paraId="12A511CC" w14:textId="77777777" w:rsidR="00B5529F" w:rsidRDefault="00B5529F" w:rsidP="000234BB">
      <w:pPr>
        <w:pStyle w:val="Default"/>
        <w:spacing w:before="0"/>
        <w:rPr>
          <w:rFonts w:ascii="Times New Roman" w:eastAsia="Times New Roman" w:hAnsi="Times New Roman" w:cs="Times New Roman"/>
          <w:sz w:val="22"/>
          <w:szCs w:val="22"/>
        </w:rPr>
      </w:pPr>
    </w:p>
    <w:p w14:paraId="60BA7DB7" w14:textId="205071A6" w:rsidR="00E60540" w:rsidRPr="0082302B" w:rsidRDefault="00E60540" w:rsidP="00482247">
      <w:pPr>
        <w:pStyle w:val="Default"/>
        <w:spacing w:before="0" w:after="270"/>
        <w:rPr>
          <w:rFonts w:ascii="Times New Roman" w:hAnsi="Times New Roman"/>
          <w:sz w:val="22"/>
          <w:szCs w:val="22"/>
        </w:rPr>
      </w:pPr>
      <w:r w:rsidRPr="0082302B">
        <w:rPr>
          <w:rFonts w:ascii="Times New Roman" w:hAnsi="Times New Roman"/>
          <w:sz w:val="22"/>
          <w:szCs w:val="22"/>
        </w:rPr>
        <w:t>The subsections below provide additional methodological detail.</w:t>
      </w:r>
    </w:p>
    <w:p w14:paraId="3CC87C18" w14:textId="77777777" w:rsidR="004C6046" w:rsidRDefault="004C6046" w:rsidP="004C6046">
      <w:pPr>
        <w:pStyle w:val="Default"/>
        <w:spacing w:before="0" w:after="270"/>
        <w:rPr>
          <w:rFonts w:ascii="Times New Roman" w:hAnsi="Times New Roman"/>
          <w:sz w:val="22"/>
          <w:szCs w:val="22"/>
        </w:rPr>
      </w:pPr>
      <w:proofErr w:type="spellStart"/>
      <w:r>
        <w:rPr>
          <w:rFonts w:ascii="Times New Roman" w:hAnsi="Times New Roman"/>
          <w:b/>
          <w:bCs/>
          <w:sz w:val="22"/>
          <w:szCs w:val="22"/>
          <w:lang w:val="de-DE"/>
        </w:rPr>
        <w:t>Preregistration</w:t>
      </w:r>
      <w:proofErr w:type="spellEnd"/>
    </w:p>
    <w:p w14:paraId="724D83CD" w14:textId="3DAA6EAE" w:rsidR="004C6046" w:rsidRDefault="004C6046" w:rsidP="004C6046">
      <w:pPr>
        <w:pStyle w:val="Default"/>
        <w:spacing w:before="0" w:after="270"/>
        <w:rPr>
          <w:rFonts w:ascii="Times New Roman" w:hAnsi="Times New Roman"/>
          <w:sz w:val="22"/>
          <w:szCs w:val="22"/>
        </w:rPr>
      </w:pPr>
      <w:r>
        <w:rPr>
          <w:rFonts w:ascii="Times New Roman" w:hAnsi="Times New Roman"/>
          <w:sz w:val="22"/>
          <w:szCs w:val="22"/>
        </w:rPr>
        <w:lastRenderedPageBreak/>
        <w:t>The experimental design and the method for extracting threshold</w:t>
      </w:r>
      <w:r w:rsidR="007047AA">
        <w:rPr>
          <w:rFonts w:ascii="Times New Roman" w:hAnsi="Times New Roman"/>
          <w:sz w:val="22"/>
          <w:szCs w:val="22"/>
        </w:rPr>
        <w:t>s</w:t>
      </w:r>
      <w:r>
        <w:rPr>
          <w:rFonts w:ascii="Times New Roman" w:hAnsi="Times New Roman"/>
          <w:sz w:val="22"/>
          <w:szCs w:val="22"/>
        </w:rPr>
        <w:t xml:space="preserve"> from the data were preregistered before the start of the experiment</w:t>
      </w:r>
      <w:r w:rsidR="007E5746">
        <w:rPr>
          <w:rFonts w:ascii="Times New Roman" w:hAnsi="Times New Roman"/>
          <w:sz w:val="22"/>
          <w:szCs w:val="22"/>
        </w:rPr>
        <w:t>s</w:t>
      </w:r>
      <w:r>
        <w:rPr>
          <w:rFonts w:ascii="Times New Roman" w:hAnsi="Times New Roman"/>
          <w:sz w:val="22"/>
          <w:szCs w:val="22"/>
        </w:rPr>
        <w:t>. The</w:t>
      </w:r>
      <w:r w:rsidR="009E4803">
        <w:rPr>
          <w:rFonts w:ascii="Times New Roman" w:hAnsi="Times New Roman"/>
          <w:sz w:val="22"/>
          <w:szCs w:val="22"/>
        </w:rPr>
        <w:t xml:space="preserve"> preregistration documents</w:t>
      </w:r>
      <w:r>
        <w:rPr>
          <w:rFonts w:ascii="Times New Roman" w:hAnsi="Times New Roman"/>
          <w:sz w:val="22"/>
          <w:szCs w:val="22"/>
        </w:rPr>
        <w:t xml:space="preserve"> are publicly available at: </w:t>
      </w:r>
      <w:hyperlink r:id="rId8" w:history="1">
        <w:r w:rsidR="009E4803" w:rsidRPr="00434754">
          <w:rPr>
            <w:rStyle w:val="Hyperlink"/>
            <w:rFonts w:ascii="Times New Roman" w:hAnsi="Times New Roman"/>
            <w:sz w:val="22"/>
            <w:szCs w:val="22"/>
          </w:rPr>
          <w:t>https://osf.io/7tgy8/</w:t>
        </w:r>
      </w:hyperlink>
      <w:r w:rsidR="00757B30">
        <w:rPr>
          <w:rFonts w:ascii="Times New Roman" w:hAnsi="Times New Roman"/>
          <w:sz w:val="22"/>
          <w:szCs w:val="22"/>
        </w:rPr>
        <w:t>.</w:t>
      </w:r>
      <w:r w:rsidR="00757B30">
        <w:rPr>
          <w:rStyle w:val="FootnoteReference"/>
          <w:rFonts w:ascii="Times New Roman" w:hAnsi="Times New Roman"/>
          <w:sz w:val="22"/>
          <w:szCs w:val="22"/>
        </w:rPr>
        <w:footnoteReference w:id="1"/>
      </w:r>
    </w:p>
    <w:p w14:paraId="62C7F290" w14:textId="05C9D01C" w:rsidR="00C42194" w:rsidRDefault="004C6046" w:rsidP="004C6046">
      <w:pPr>
        <w:pStyle w:val="Default"/>
        <w:spacing w:before="0" w:after="27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We preregistered three experiments. </w:t>
      </w:r>
      <w:r w:rsidR="00A44D66">
        <w:rPr>
          <w:rFonts w:ascii="Times New Roman" w:eastAsia="Times New Roman" w:hAnsi="Times New Roman" w:cs="Times New Roman"/>
          <w:sz w:val="22"/>
          <w:szCs w:val="22"/>
        </w:rPr>
        <w:t xml:space="preserve">These were preregistered as Experiment 6 (referred here as </w:t>
      </w:r>
      <w:r w:rsidR="00A44D66" w:rsidRPr="00A44D66">
        <w:rPr>
          <w:rFonts w:ascii="Times New Roman" w:eastAsia="Times New Roman" w:hAnsi="Times New Roman" w:cs="Times New Roman"/>
          <w:sz w:val="22"/>
          <w:szCs w:val="22"/>
        </w:rPr>
        <w:t>Background reflectance spectra variation</w:t>
      </w:r>
      <w:r w:rsidR="00A44D66">
        <w:rPr>
          <w:rFonts w:ascii="Times New Roman" w:eastAsia="Times New Roman" w:hAnsi="Times New Roman" w:cs="Times New Roman"/>
          <w:sz w:val="22"/>
          <w:szCs w:val="22"/>
        </w:rPr>
        <w:t xml:space="preserve">), Experiment 7 (referred here as </w:t>
      </w:r>
      <w:r w:rsidR="00A44D66" w:rsidRPr="00A44D66">
        <w:rPr>
          <w:rFonts w:ascii="Times New Roman" w:eastAsia="Times New Roman" w:hAnsi="Times New Roman" w:cs="Times New Roman"/>
          <w:sz w:val="22"/>
          <w:szCs w:val="22"/>
        </w:rPr>
        <w:t>Light source intensity variation</w:t>
      </w:r>
      <w:r w:rsidR="00A44D66">
        <w:rPr>
          <w:rFonts w:ascii="Times New Roman" w:eastAsia="Times New Roman" w:hAnsi="Times New Roman" w:cs="Times New Roman"/>
          <w:sz w:val="22"/>
          <w:szCs w:val="22"/>
        </w:rPr>
        <w:t xml:space="preserve">), and Experiment 8 (referred here as </w:t>
      </w:r>
      <w:r w:rsidR="00A44D66" w:rsidRPr="00A44D66">
        <w:rPr>
          <w:rFonts w:ascii="Times New Roman" w:eastAsia="Times New Roman" w:hAnsi="Times New Roman" w:cs="Times New Roman"/>
          <w:sz w:val="22"/>
          <w:szCs w:val="22"/>
        </w:rPr>
        <w:t>Simultaneous variation</w:t>
      </w:r>
      <w:r w:rsidR="00A44D66">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 xml:space="preserve">Experiment </w:t>
      </w:r>
      <w:r w:rsidR="00E57861">
        <w:rPr>
          <w:rFonts w:ascii="Times New Roman" w:eastAsia="Times New Roman" w:hAnsi="Times New Roman" w:cs="Times New Roman"/>
          <w:sz w:val="22"/>
          <w:szCs w:val="22"/>
        </w:rPr>
        <w:t>6</w:t>
      </w:r>
      <w:r w:rsidR="0093797D">
        <w:rPr>
          <w:rFonts w:ascii="Times New Roman" w:eastAsia="Times New Roman" w:hAnsi="Times New Roman" w:cs="Times New Roman"/>
          <w:sz w:val="22"/>
          <w:szCs w:val="22"/>
        </w:rPr>
        <w:t xml:space="preserve"> was a replication of </w:t>
      </w:r>
      <w:r w:rsidR="000B474E">
        <w:rPr>
          <w:rFonts w:ascii="Times New Roman" w:eastAsia="Times New Roman" w:hAnsi="Times New Roman" w:cs="Times New Roman"/>
          <w:sz w:val="22"/>
          <w:szCs w:val="22"/>
        </w:rPr>
        <w:t xml:space="preserve">previous work (preregistered as </w:t>
      </w:r>
      <w:r w:rsidR="0093797D">
        <w:rPr>
          <w:rFonts w:ascii="Times New Roman" w:eastAsia="Times New Roman" w:hAnsi="Times New Roman" w:cs="Times New Roman"/>
          <w:sz w:val="22"/>
          <w:szCs w:val="22"/>
        </w:rPr>
        <w:t>Experiment 3</w:t>
      </w:r>
      <w:r w:rsidR="00C51E16">
        <w:rPr>
          <w:rFonts w:ascii="Times New Roman" w:eastAsia="Times New Roman" w:hAnsi="Times New Roman" w:cs="Times New Roman"/>
          <w:sz w:val="22"/>
          <w:szCs w:val="22"/>
        </w:rPr>
        <w:t>;</w:t>
      </w:r>
      <w:r w:rsidR="00BC1C65">
        <w:rPr>
          <w:rFonts w:ascii="Times New Roman" w:eastAsia="Times New Roman" w:hAnsi="Times New Roman" w:cs="Times New Roman"/>
          <w:sz w:val="22"/>
          <w:szCs w:val="22"/>
        </w:rPr>
        <w:t xml:space="preserve"> </w:t>
      </w:r>
      <w:r w:rsidR="00BC1C65" w:rsidRPr="00BC1C65">
        <w:rPr>
          <w:rFonts w:ascii="Times New Roman" w:eastAsia="Times New Roman" w:hAnsi="Times New Roman" w:cs="Times New Roman"/>
          <w:noProof/>
          <w:sz w:val="22"/>
          <w:szCs w:val="22"/>
        </w:rPr>
        <w:t>Singh, Burge, &amp; Brainard, 2022</w:t>
      </w:r>
      <w:r w:rsidR="000B474E">
        <w:rPr>
          <w:rFonts w:ascii="Times New Roman" w:eastAsia="Times New Roman" w:hAnsi="Times New Roman" w:cs="Times New Roman"/>
          <w:sz w:val="22"/>
          <w:szCs w:val="22"/>
        </w:rPr>
        <w:t>)</w:t>
      </w:r>
      <w:r w:rsidR="0093797D">
        <w:rPr>
          <w:rFonts w:ascii="Times New Roman" w:eastAsia="Times New Roman" w:hAnsi="Times New Roman" w:cs="Times New Roman"/>
          <w:sz w:val="22"/>
          <w:szCs w:val="22"/>
        </w:rPr>
        <w:t xml:space="preserve"> with three additional </w:t>
      </w:r>
      <w:r w:rsidR="000C5FD2">
        <w:rPr>
          <w:rFonts w:ascii="Times New Roman" w:eastAsia="Times New Roman" w:hAnsi="Times New Roman" w:cs="Times New Roman"/>
          <w:sz w:val="22"/>
          <w:szCs w:val="22"/>
        </w:rPr>
        <w:t xml:space="preserve">conditions </w:t>
      </w:r>
      <w:r w:rsidR="006142CF">
        <w:rPr>
          <w:rFonts w:ascii="Times New Roman" w:eastAsia="Times New Roman" w:hAnsi="Times New Roman" w:cs="Times New Roman"/>
          <w:sz w:val="22"/>
          <w:szCs w:val="22"/>
        </w:rPr>
        <w:t>in which</w:t>
      </w:r>
      <w:r w:rsidR="000C5FD2">
        <w:rPr>
          <w:rFonts w:ascii="Times New Roman" w:eastAsia="Times New Roman" w:hAnsi="Times New Roman" w:cs="Times New Roman"/>
          <w:sz w:val="22"/>
          <w:szCs w:val="22"/>
        </w:rPr>
        <w:t xml:space="preserve"> the background objects were achromatic and varied only in their lightness</w:t>
      </w:r>
      <w:r w:rsidR="0093797D">
        <w:rPr>
          <w:rFonts w:ascii="Times New Roman" w:eastAsia="Times New Roman" w:hAnsi="Times New Roman" w:cs="Times New Roman"/>
          <w:sz w:val="22"/>
          <w:szCs w:val="22"/>
        </w:rPr>
        <w:t>.</w:t>
      </w:r>
      <w:r w:rsidR="0040706B">
        <w:rPr>
          <w:rFonts w:ascii="Times New Roman" w:eastAsia="Times New Roman" w:hAnsi="Times New Roman" w:cs="Times New Roman"/>
          <w:sz w:val="22"/>
          <w:szCs w:val="22"/>
        </w:rPr>
        <w:t xml:space="preserve"> </w:t>
      </w:r>
      <w:r w:rsidR="00D22EEE">
        <w:rPr>
          <w:rFonts w:ascii="Times New Roman" w:eastAsia="Times New Roman" w:hAnsi="Times New Roman" w:cs="Times New Roman"/>
          <w:sz w:val="22"/>
          <w:szCs w:val="22"/>
        </w:rPr>
        <w:t xml:space="preserve">The </w:t>
      </w:r>
      <w:r w:rsidR="00BC155E">
        <w:rPr>
          <w:rFonts w:ascii="Times New Roman" w:eastAsia="Times New Roman" w:hAnsi="Times New Roman" w:cs="Times New Roman"/>
          <w:sz w:val="22"/>
          <w:szCs w:val="22"/>
        </w:rPr>
        <w:t xml:space="preserve">experimental </w:t>
      </w:r>
      <w:r w:rsidR="00D22EEE">
        <w:rPr>
          <w:rFonts w:ascii="Times New Roman" w:eastAsia="Times New Roman" w:hAnsi="Times New Roman" w:cs="Times New Roman"/>
          <w:sz w:val="22"/>
          <w:szCs w:val="22"/>
        </w:rPr>
        <w:t xml:space="preserve">methods of </w:t>
      </w:r>
      <w:r w:rsidR="00F94D5B">
        <w:rPr>
          <w:rFonts w:ascii="Times New Roman" w:eastAsia="Times New Roman" w:hAnsi="Times New Roman" w:cs="Times New Roman"/>
          <w:sz w:val="22"/>
          <w:szCs w:val="22"/>
        </w:rPr>
        <w:t>the</w:t>
      </w:r>
      <w:r w:rsidR="00D22EEE">
        <w:rPr>
          <w:rFonts w:ascii="Times New Roman" w:eastAsia="Times New Roman" w:hAnsi="Times New Roman" w:cs="Times New Roman"/>
          <w:sz w:val="22"/>
          <w:szCs w:val="22"/>
        </w:rPr>
        <w:t xml:space="preserve"> three experiments were </w:t>
      </w:r>
      <w:r w:rsidR="002C46C4">
        <w:rPr>
          <w:rFonts w:ascii="Times New Roman" w:eastAsia="Times New Roman" w:hAnsi="Times New Roman" w:cs="Times New Roman"/>
          <w:sz w:val="22"/>
          <w:szCs w:val="22"/>
        </w:rPr>
        <w:t xml:space="preserve">the </w:t>
      </w:r>
      <w:r w:rsidR="00D22EEE">
        <w:rPr>
          <w:rFonts w:ascii="Times New Roman" w:eastAsia="Times New Roman" w:hAnsi="Times New Roman" w:cs="Times New Roman"/>
          <w:sz w:val="22"/>
          <w:szCs w:val="22"/>
        </w:rPr>
        <w:t>same.</w:t>
      </w:r>
    </w:p>
    <w:p w14:paraId="074B5A97" w14:textId="4C65756C" w:rsidR="004C6046" w:rsidRPr="001D0525" w:rsidRDefault="004C6046" w:rsidP="004C6046">
      <w:pPr>
        <w:pStyle w:val="Default"/>
        <w:spacing w:after="270"/>
        <w:rPr>
          <w:rStyle w:val="None"/>
          <w:sz w:val="22"/>
          <w:szCs w:val="22"/>
        </w:rPr>
      </w:pPr>
      <w:r>
        <w:rPr>
          <w:rFonts w:ascii="Times New Roman" w:hAnsi="Times New Roman"/>
          <w:sz w:val="22"/>
          <w:szCs w:val="22"/>
        </w:rPr>
        <w:t>We followed the procedure described in the preregistration document to extract threshold</w:t>
      </w:r>
      <w:r w:rsidR="00A057A3">
        <w:rPr>
          <w:rFonts w:ascii="Times New Roman" w:hAnsi="Times New Roman"/>
          <w:sz w:val="22"/>
          <w:szCs w:val="22"/>
        </w:rPr>
        <w:t>s</w:t>
      </w:r>
      <w:r>
        <w:rPr>
          <w:rFonts w:ascii="Times New Roman" w:hAnsi="Times New Roman"/>
          <w:sz w:val="22"/>
          <w:szCs w:val="22"/>
        </w:rPr>
        <w:t xml:space="preserve"> from the data. The </w:t>
      </w:r>
      <w:r w:rsidR="000774D1">
        <w:rPr>
          <w:rFonts w:ascii="Times New Roman" w:hAnsi="Times New Roman"/>
          <w:sz w:val="22"/>
          <w:szCs w:val="22"/>
        </w:rPr>
        <w:t xml:space="preserve">preregistration </w:t>
      </w:r>
      <w:r>
        <w:rPr>
          <w:rFonts w:ascii="Times New Roman" w:hAnsi="Times New Roman"/>
          <w:sz w:val="22"/>
          <w:szCs w:val="22"/>
        </w:rPr>
        <w:t xml:space="preserve">document also </w:t>
      </w:r>
      <w:r>
        <w:rPr>
          <w:rFonts w:ascii="Times New Roman" w:hAnsi="Times New Roman" w:cs="Times New Roman"/>
          <w:sz w:val="22"/>
          <w:szCs w:val="22"/>
        </w:rPr>
        <w:t xml:space="preserve">indicated that the primary data feature of interest was the dependence of threshold on the </w:t>
      </w:r>
      <w:r w:rsidR="002A7529">
        <w:rPr>
          <w:rFonts w:ascii="Times New Roman" w:hAnsi="Times New Roman" w:cs="Times New Roman"/>
          <w:sz w:val="22"/>
          <w:szCs w:val="22"/>
        </w:rPr>
        <w:t xml:space="preserve">amount of variation in the </w:t>
      </w:r>
      <w:r>
        <w:rPr>
          <w:rFonts w:ascii="Times New Roman" w:hAnsi="Times New Roman" w:cs="Times New Roman"/>
          <w:sz w:val="22"/>
          <w:szCs w:val="22"/>
        </w:rPr>
        <w:t xml:space="preserve">background </w:t>
      </w:r>
      <w:r w:rsidR="002A7529">
        <w:rPr>
          <w:rFonts w:ascii="Times New Roman" w:hAnsi="Times New Roman" w:cs="Times New Roman"/>
          <w:sz w:val="22"/>
          <w:szCs w:val="22"/>
        </w:rPr>
        <w:t>and the intensity of the light source</w:t>
      </w:r>
      <w:r>
        <w:rPr>
          <w:rFonts w:ascii="Times New Roman" w:hAnsi="Times New Roman" w:cs="Times New Roman"/>
          <w:sz w:val="22"/>
          <w:szCs w:val="22"/>
        </w:rPr>
        <w:t xml:space="preserve">. </w:t>
      </w:r>
      <w:r w:rsidR="00795D36">
        <w:rPr>
          <w:rFonts w:ascii="Times New Roman" w:hAnsi="Times New Roman" w:cs="Times New Roman"/>
          <w:sz w:val="22"/>
          <w:szCs w:val="22"/>
        </w:rPr>
        <w:t xml:space="preserve">We predicted that the thresholds would increase with increase in </w:t>
      </w:r>
      <w:r w:rsidR="00080ED7">
        <w:rPr>
          <w:rFonts w:ascii="Times New Roman" w:hAnsi="Times New Roman" w:cs="Times New Roman"/>
          <w:sz w:val="22"/>
          <w:szCs w:val="22"/>
        </w:rPr>
        <w:t xml:space="preserve">the </w:t>
      </w:r>
      <w:r w:rsidR="00795D36">
        <w:rPr>
          <w:rFonts w:ascii="Times New Roman" w:hAnsi="Times New Roman" w:cs="Times New Roman"/>
          <w:sz w:val="22"/>
          <w:szCs w:val="22"/>
        </w:rPr>
        <w:t xml:space="preserve">amount of variation. </w:t>
      </w:r>
      <w:r w:rsidR="0041106B">
        <w:rPr>
          <w:rFonts w:ascii="Times New Roman" w:hAnsi="Times New Roman" w:cs="Times New Roman"/>
          <w:sz w:val="22"/>
          <w:szCs w:val="22"/>
        </w:rPr>
        <w:t xml:space="preserve">For </w:t>
      </w:r>
      <w:r w:rsidR="00795D36">
        <w:rPr>
          <w:rFonts w:ascii="Times New Roman" w:hAnsi="Times New Roman" w:cs="Times New Roman"/>
          <w:sz w:val="22"/>
          <w:szCs w:val="22"/>
        </w:rPr>
        <w:t xml:space="preserve">background variation, </w:t>
      </w:r>
      <w:r w:rsidR="003D3258">
        <w:rPr>
          <w:rFonts w:ascii="Times New Roman" w:hAnsi="Times New Roman" w:cs="Times New Roman"/>
          <w:sz w:val="22"/>
          <w:szCs w:val="22"/>
        </w:rPr>
        <w:t xml:space="preserve">we predicted that the </w:t>
      </w:r>
      <w:r w:rsidR="00795D36">
        <w:rPr>
          <w:rFonts w:ascii="Times New Roman" w:hAnsi="Times New Roman" w:cs="Times New Roman"/>
          <w:sz w:val="22"/>
          <w:szCs w:val="22"/>
        </w:rPr>
        <w:t xml:space="preserve">thresholds of achromatic variation would be lower than chromatic variation. </w:t>
      </w:r>
      <w:r w:rsidR="003649C9">
        <w:rPr>
          <w:rFonts w:ascii="Times New Roman" w:hAnsi="Times New Roman" w:cs="Times New Roman"/>
          <w:sz w:val="22"/>
          <w:szCs w:val="22"/>
        </w:rPr>
        <w:t xml:space="preserve">We </w:t>
      </w:r>
      <w:r w:rsidR="009521AF">
        <w:rPr>
          <w:rFonts w:ascii="Times New Roman" w:hAnsi="Times New Roman" w:cs="Times New Roman"/>
          <w:sz w:val="22"/>
          <w:szCs w:val="22"/>
        </w:rPr>
        <w:t xml:space="preserve">also </w:t>
      </w:r>
      <w:r w:rsidR="003649C9">
        <w:rPr>
          <w:rFonts w:ascii="Times New Roman" w:hAnsi="Times New Roman" w:cs="Times New Roman"/>
          <w:sz w:val="22"/>
          <w:szCs w:val="22"/>
        </w:rPr>
        <w:t xml:space="preserve">predicted that increase in thresholds could be captured by </w:t>
      </w:r>
      <w:r w:rsidR="00BB2F80">
        <w:rPr>
          <w:rFonts w:ascii="Times New Roman" w:hAnsi="Times New Roman" w:cs="Times New Roman"/>
          <w:sz w:val="22"/>
          <w:szCs w:val="22"/>
        </w:rPr>
        <w:t>a</w:t>
      </w:r>
      <w:r w:rsidR="00E92D9B">
        <w:rPr>
          <w:rFonts w:ascii="Times New Roman" w:hAnsi="Times New Roman" w:cs="Times New Roman"/>
          <w:sz w:val="22"/>
          <w:szCs w:val="22"/>
        </w:rPr>
        <w:t>n</w:t>
      </w:r>
      <w:r w:rsidR="003649C9">
        <w:rPr>
          <w:rFonts w:ascii="Times New Roman" w:hAnsi="Times New Roman" w:cs="Times New Roman"/>
          <w:sz w:val="22"/>
          <w:szCs w:val="22"/>
        </w:rPr>
        <w:t xml:space="preserve"> equivalent noise model</w:t>
      </w:r>
      <w:sdt>
        <w:sdtPr>
          <w:rPr>
            <w:rFonts w:ascii="Times New Roman" w:hAnsi="Times New Roman" w:cs="Times New Roman"/>
            <w:sz w:val="22"/>
            <w:szCs w:val="22"/>
          </w:rPr>
          <w:id w:val="-1602869264"/>
          <w:citation/>
        </w:sdtPr>
        <w:sdtContent>
          <w:r w:rsidR="001F4E40">
            <w:rPr>
              <w:rFonts w:ascii="Times New Roman" w:hAnsi="Times New Roman" w:cs="Times New Roman"/>
              <w:sz w:val="22"/>
              <w:szCs w:val="22"/>
            </w:rPr>
            <w:fldChar w:fldCharType="begin"/>
          </w:r>
          <w:r w:rsidR="001F4E40">
            <w:rPr>
              <w:rFonts w:ascii="Times New Roman" w:hAnsi="Times New Roman" w:cs="Times New Roman"/>
              <w:sz w:val="22"/>
              <w:szCs w:val="22"/>
            </w:rPr>
            <w:instrText xml:space="preserve"> CITATION Sin22 \l 1033 </w:instrText>
          </w:r>
          <w:r w:rsidR="001F4E40">
            <w:rPr>
              <w:rFonts w:ascii="Times New Roman" w:hAnsi="Times New Roman" w:cs="Times New Roman"/>
              <w:sz w:val="22"/>
              <w:szCs w:val="22"/>
            </w:rPr>
            <w:fldChar w:fldCharType="separate"/>
          </w:r>
          <w:r w:rsidR="00352534">
            <w:rPr>
              <w:rFonts w:ascii="Times New Roman" w:hAnsi="Times New Roman" w:cs="Times New Roman"/>
              <w:noProof/>
              <w:sz w:val="22"/>
              <w:szCs w:val="22"/>
            </w:rPr>
            <w:t xml:space="preserve"> </w:t>
          </w:r>
          <w:r w:rsidR="00352534" w:rsidRPr="00352534">
            <w:rPr>
              <w:rFonts w:ascii="Times New Roman" w:hAnsi="Times New Roman" w:cs="Times New Roman"/>
              <w:noProof/>
              <w:sz w:val="22"/>
              <w:szCs w:val="22"/>
            </w:rPr>
            <w:t>(Singh, Burge, &amp; Brainard, Equivalent noise characterization of human lightness constancy., 2022)</w:t>
          </w:r>
          <w:r w:rsidR="001F4E40">
            <w:rPr>
              <w:rFonts w:ascii="Times New Roman" w:hAnsi="Times New Roman" w:cs="Times New Roman"/>
              <w:sz w:val="22"/>
              <w:szCs w:val="22"/>
            </w:rPr>
            <w:fldChar w:fldCharType="end"/>
          </w:r>
        </w:sdtContent>
      </w:sdt>
      <w:r w:rsidR="00D04FC1">
        <w:rPr>
          <w:rFonts w:ascii="Times New Roman" w:hAnsi="Times New Roman" w:cs="Times New Roman"/>
          <w:sz w:val="22"/>
          <w:szCs w:val="22"/>
        </w:rPr>
        <w:t>.</w:t>
      </w:r>
      <w:r w:rsidR="003649C9">
        <w:rPr>
          <w:rFonts w:ascii="Times New Roman" w:hAnsi="Times New Roman" w:cs="Times New Roman"/>
          <w:sz w:val="22"/>
          <w:szCs w:val="22"/>
        </w:rPr>
        <w:t xml:space="preserve"> </w:t>
      </w:r>
      <w:r w:rsidR="00E82BA8">
        <w:rPr>
          <w:rFonts w:ascii="Times New Roman" w:hAnsi="Times New Roman" w:cs="Times New Roman"/>
          <w:sz w:val="22"/>
          <w:szCs w:val="22"/>
        </w:rPr>
        <w:t>Addit</w:t>
      </w:r>
      <w:r w:rsidR="00E364E5">
        <w:rPr>
          <w:rFonts w:ascii="Times New Roman" w:hAnsi="Times New Roman" w:cs="Times New Roman"/>
          <w:sz w:val="22"/>
          <w:szCs w:val="22"/>
        </w:rPr>
        <w:t>i</w:t>
      </w:r>
      <w:r w:rsidR="00E82BA8">
        <w:rPr>
          <w:rFonts w:ascii="Times New Roman" w:hAnsi="Times New Roman" w:cs="Times New Roman"/>
          <w:sz w:val="22"/>
          <w:szCs w:val="22"/>
        </w:rPr>
        <w:t>onally</w:t>
      </w:r>
      <w:r w:rsidR="00CB4B38">
        <w:rPr>
          <w:rFonts w:ascii="Times New Roman" w:hAnsi="Times New Roman" w:cs="Times New Roman"/>
          <w:sz w:val="22"/>
          <w:szCs w:val="22"/>
        </w:rPr>
        <w:t xml:space="preserve">, </w:t>
      </w:r>
      <w:r w:rsidR="00610389">
        <w:rPr>
          <w:rFonts w:ascii="Times New Roman" w:hAnsi="Times New Roman" w:cs="Times New Roman"/>
          <w:sz w:val="22"/>
          <w:szCs w:val="22"/>
        </w:rPr>
        <w:t>w</w:t>
      </w:r>
      <w:r w:rsidR="00795D36">
        <w:rPr>
          <w:rFonts w:ascii="Times New Roman" w:hAnsi="Times New Roman" w:cs="Times New Roman"/>
          <w:sz w:val="22"/>
          <w:szCs w:val="22"/>
        </w:rPr>
        <w:t xml:space="preserve">e </w:t>
      </w:r>
      <w:r w:rsidR="003A7A88">
        <w:rPr>
          <w:rFonts w:ascii="Times New Roman" w:hAnsi="Times New Roman" w:cs="Times New Roman"/>
          <w:sz w:val="22"/>
          <w:szCs w:val="22"/>
        </w:rPr>
        <w:t xml:space="preserve">predicted that the threshold for </w:t>
      </w:r>
      <w:r w:rsidR="00DE672C">
        <w:rPr>
          <w:rFonts w:ascii="Times New Roman" w:hAnsi="Times New Roman" w:cs="Times New Roman"/>
          <w:sz w:val="22"/>
          <w:szCs w:val="22"/>
        </w:rPr>
        <w:t>simultaneous</w:t>
      </w:r>
      <w:r w:rsidR="003A7A88">
        <w:rPr>
          <w:rFonts w:ascii="Times New Roman" w:hAnsi="Times New Roman" w:cs="Times New Roman"/>
          <w:sz w:val="22"/>
          <w:szCs w:val="22"/>
        </w:rPr>
        <w:t xml:space="preserve"> </w:t>
      </w:r>
      <w:r w:rsidR="00DE672C">
        <w:rPr>
          <w:rFonts w:ascii="Times New Roman" w:hAnsi="Times New Roman" w:cs="Times New Roman"/>
          <w:sz w:val="22"/>
          <w:szCs w:val="22"/>
        </w:rPr>
        <w:t xml:space="preserve">variation would be higher than </w:t>
      </w:r>
      <w:r w:rsidR="00D0286B">
        <w:rPr>
          <w:rFonts w:ascii="Times New Roman" w:hAnsi="Times New Roman" w:cs="Times New Roman"/>
          <w:sz w:val="22"/>
          <w:szCs w:val="22"/>
        </w:rPr>
        <w:t xml:space="preserve">the thresholds for </w:t>
      </w:r>
      <w:r w:rsidR="00DE672C">
        <w:rPr>
          <w:rFonts w:ascii="Times New Roman" w:hAnsi="Times New Roman" w:cs="Times New Roman"/>
          <w:sz w:val="22"/>
          <w:szCs w:val="22"/>
        </w:rPr>
        <w:t>individual variations</w:t>
      </w:r>
      <w:r w:rsidR="00E364E5">
        <w:rPr>
          <w:rFonts w:ascii="Times New Roman" w:hAnsi="Times New Roman" w:cs="Times New Roman"/>
          <w:sz w:val="22"/>
          <w:szCs w:val="22"/>
        </w:rPr>
        <w:t>.</w:t>
      </w:r>
    </w:p>
    <w:p w14:paraId="496E30A5" w14:textId="0EABE439" w:rsidR="00751458" w:rsidRDefault="00751458" w:rsidP="00751458">
      <w:pPr>
        <w:pStyle w:val="Default"/>
        <w:spacing w:before="0" w:after="270"/>
        <w:rPr>
          <w:rStyle w:val="None"/>
          <w:rFonts w:ascii="Times New Roman" w:hAnsi="Times New Roman"/>
          <w:sz w:val="22"/>
          <w:szCs w:val="22"/>
        </w:rPr>
      </w:pPr>
      <w:r>
        <w:rPr>
          <w:rStyle w:val="None"/>
          <w:rFonts w:ascii="Times New Roman" w:hAnsi="Times New Roman"/>
          <w:b/>
          <w:bCs/>
          <w:sz w:val="22"/>
          <w:szCs w:val="22"/>
        </w:rPr>
        <w:t>Reflectance and Illumination Spectra</w:t>
      </w:r>
    </w:p>
    <w:p w14:paraId="4EB9BE16" w14:textId="2E48F37E" w:rsidR="00F23A9F" w:rsidRDefault="00412181" w:rsidP="00133D59">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The reflectance spectra of background objects in the scene were generated using a model of </w:t>
      </w:r>
      <w:r w:rsidR="00790EB8">
        <w:rPr>
          <w:rStyle w:val="None"/>
          <w:rFonts w:ascii="Times New Roman" w:hAnsi="Times New Roman"/>
          <w:sz w:val="22"/>
          <w:szCs w:val="22"/>
        </w:rPr>
        <w:t xml:space="preserve">naturally occurring surface reflectance spectra, as described in </w:t>
      </w:r>
      <w:r w:rsidR="002E7137">
        <w:rPr>
          <w:rStyle w:val="None"/>
          <w:rFonts w:ascii="Times New Roman" w:hAnsi="Times New Roman"/>
          <w:sz w:val="22"/>
          <w:szCs w:val="22"/>
        </w:rPr>
        <w:t xml:space="preserve">the </w:t>
      </w:r>
      <w:r w:rsidR="00790EB8">
        <w:rPr>
          <w:rStyle w:val="None"/>
          <w:rFonts w:ascii="Times New Roman" w:hAnsi="Times New Roman"/>
          <w:sz w:val="22"/>
          <w:szCs w:val="22"/>
        </w:rPr>
        <w:t>previous work</w:t>
      </w:r>
      <w:r w:rsidR="006456E4">
        <w:rPr>
          <w:rStyle w:val="None"/>
          <w:rFonts w:ascii="Times New Roman" w:hAnsi="Times New Roman"/>
          <w:color w:val="FF0000"/>
          <w:sz w:val="22"/>
          <w:szCs w:val="22"/>
        </w:rPr>
        <w:t xml:space="preserve"> </w:t>
      </w:r>
      <w:r w:rsidR="00C91CDF" w:rsidRPr="003D0F7F">
        <w:rPr>
          <w:rFonts w:ascii="Times New Roman" w:hAnsi="Times New Roman"/>
          <w:noProof/>
          <w:color w:val="000000" w:themeColor="text1"/>
          <w:sz w:val="22"/>
          <w:szCs w:val="22"/>
        </w:rPr>
        <w:t>(Singh, Cottaris, Heasly, Brainard, &amp; Burge, 2018; Singh, Burge, &amp; Brainard, 2022)</w:t>
      </w:r>
      <w:r w:rsidR="00790EB8">
        <w:rPr>
          <w:rStyle w:val="None"/>
          <w:rFonts w:ascii="Times New Roman" w:hAnsi="Times New Roman"/>
          <w:sz w:val="22"/>
          <w:szCs w:val="22"/>
        </w:rPr>
        <w:t>.</w:t>
      </w:r>
      <w:r w:rsidR="000F17CE">
        <w:rPr>
          <w:rStyle w:val="None"/>
          <w:rFonts w:ascii="Times New Roman" w:hAnsi="Times New Roman"/>
          <w:sz w:val="22"/>
          <w:szCs w:val="22"/>
        </w:rPr>
        <w:t xml:space="preserve"> </w:t>
      </w:r>
      <w:r w:rsidR="001210B2">
        <w:rPr>
          <w:rStyle w:val="None"/>
          <w:rFonts w:ascii="Times New Roman" w:hAnsi="Times New Roman"/>
          <w:sz w:val="22"/>
          <w:szCs w:val="22"/>
        </w:rPr>
        <w:t>Briefly, we combine t</w:t>
      </w:r>
      <w:r w:rsidR="00143671">
        <w:rPr>
          <w:rStyle w:val="None"/>
          <w:rFonts w:ascii="Times New Roman" w:hAnsi="Times New Roman"/>
          <w:sz w:val="22"/>
          <w:szCs w:val="22"/>
        </w:rPr>
        <w:t>w</w:t>
      </w:r>
      <w:r w:rsidR="001210B2">
        <w:rPr>
          <w:rStyle w:val="None"/>
          <w:rFonts w:ascii="Times New Roman" w:hAnsi="Times New Roman"/>
          <w:sz w:val="22"/>
          <w:szCs w:val="22"/>
        </w:rPr>
        <w:t>o datasets of surface reflectance functions containing 632 surface reflectance measurements</w:t>
      </w:r>
      <w:r w:rsidR="00A13BF5">
        <w:rPr>
          <w:rStyle w:val="None"/>
          <w:rFonts w:ascii="Times New Roman" w:hAnsi="Times New Roman"/>
          <w:sz w:val="22"/>
          <w:szCs w:val="22"/>
        </w:rPr>
        <w:t xml:space="preserve"> </w:t>
      </w:r>
      <w:sdt>
        <w:sdtPr>
          <w:rPr>
            <w:rStyle w:val="None"/>
            <w:rFonts w:ascii="Times New Roman" w:hAnsi="Times New Roman"/>
            <w:sz w:val="22"/>
            <w:szCs w:val="22"/>
          </w:rPr>
          <w:id w:val="-62343748"/>
          <w:citation/>
        </w:sdtPr>
        <w:sdtContent>
          <w:r w:rsidR="00E96C75">
            <w:rPr>
              <w:rStyle w:val="None"/>
              <w:rFonts w:ascii="Times New Roman" w:hAnsi="Times New Roman"/>
              <w:sz w:val="22"/>
              <w:szCs w:val="22"/>
            </w:rPr>
            <w:fldChar w:fldCharType="begin"/>
          </w:r>
          <w:r w:rsidR="00E96C75">
            <w:rPr>
              <w:rStyle w:val="None"/>
              <w:rFonts w:ascii="Times New Roman" w:hAnsi="Times New Roman"/>
              <w:sz w:val="22"/>
              <w:szCs w:val="22"/>
            </w:rPr>
            <w:instrText xml:space="preserve"> CITATION Vrh94 \l 1033  \m Kel43</w:instrText>
          </w:r>
          <w:r w:rsidR="00E96C75">
            <w:rPr>
              <w:rStyle w:val="None"/>
              <w:rFonts w:ascii="Times New Roman" w:hAnsi="Times New Roman"/>
              <w:sz w:val="22"/>
              <w:szCs w:val="22"/>
            </w:rPr>
            <w:fldChar w:fldCharType="separate"/>
          </w:r>
          <w:r w:rsidR="00352534" w:rsidRPr="00352534">
            <w:rPr>
              <w:rFonts w:ascii="Times New Roman" w:hAnsi="Times New Roman"/>
              <w:noProof/>
              <w:sz w:val="22"/>
              <w:szCs w:val="22"/>
            </w:rPr>
            <w:t>(Vrhel, Gershon, &amp; Iwan, 1994; Kelly, Gibson, &amp; Nickerson, 1943)</w:t>
          </w:r>
          <w:r w:rsidR="00E96C75">
            <w:rPr>
              <w:rStyle w:val="None"/>
              <w:rFonts w:ascii="Times New Roman" w:hAnsi="Times New Roman"/>
              <w:sz w:val="22"/>
              <w:szCs w:val="22"/>
            </w:rPr>
            <w:fldChar w:fldCharType="end"/>
          </w:r>
        </w:sdtContent>
      </w:sdt>
      <w:r w:rsidR="001210B2">
        <w:rPr>
          <w:rStyle w:val="None"/>
          <w:rFonts w:ascii="Times New Roman" w:hAnsi="Times New Roman"/>
          <w:sz w:val="22"/>
          <w:szCs w:val="22"/>
        </w:rPr>
        <w:t xml:space="preserve">. </w:t>
      </w:r>
      <w:r w:rsidR="008B35C6">
        <w:rPr>
          <w:rStyle w:val="None"/>
          <w:rFonts w:ascii="Times New Roman" w:hAnsi="Times New Roman"/>
          <w:sz w:val="22"/>
          <w:szCs w:val="22"/>
        </w:rPr>
        <w:t xml:space="preserve">We then use principal component analysis (PCA) to </w:t>
      </w:r>
      <w:r w:rsidR="00F52AC3">
        <w:rPr>
          <w:rStyle w:val="None"/>
          <w:rFonts w:ascii="Times New Roman" w:hAnsi="Times New Roman"/>
          <w:sz w:val="22"/>
          <w:szCs w:val="22"/>
        </w:rPr>
        <w:t xml:space="preserve">obtain the projection of the </w:t>
      </w:r>
      <w:r w:rsidR="002A58D6">
        <w:rPr>
          <w:rStyle w:val="None"/>
          <w:rFonts w:ascii="Times New Roman" w:hAnsi="Times New Roman"/>
          <w:sz w:val="22"/>
          <w:szCs w:val="22"/>
        </w:rPr>
        <w:t xml:space="preserve">mean centered </w:t>
      </w:r>
      <w:r w:rsidR="00F52AC3">
        <w:rPr>
          <w:rStyle w:val="None"/>
          <w:rFonts w:ascii="Times New Roman" w:hAnsi="Times New Roman"/>
          <w:sz w:val="22"/>
          <w:szCs w:val="22"/>
        </w:rPr>
        <w:t xml:space="preserve">dataset </w:t>
      </w:r>
      <w:r w:rsidR="009B3E3A">
        <w:rPr>
          <w:rStyle w:val="None"/>
          <w:rFonts w:ascii="Times New Roman" w:hAnsi="Times New Roman"/>
          <w:sz w:val="22"/>
          <w:szCs w:val="22"/>
        </w:rPr>
        <w:t xml:space="preserve">along the eigenvectors associated with the six largest eigenvalues. </w:t>
      </w:r>
      <w:r w:rsidR="00192EDB">
        <w:rPr>
          <w:rStyle w:val="None"/>
          <w:rFonts w:ascii="Times New Roman" w:hAnsi="Times New Roman"/>
          <w:sz w:val="22"/>
          <w:szCs w:val="22"/>
        </w:rPr>
        <w:t>These eigenvalues captured more than 99.5% of the variance</w:t>
      </w:r>
      <w:r w:rsidR="000E2290">
        <w:rPr>
          <w:rStyle w:val="None"/>
          <w:rFonts w:ascii="Times New Roman" w:hAnsi="Times New Roman"/>
          <w:sz w:val="22"/>
          <w:szCs w:val="22"/>
        </w:rPr>
        <w:t xml:space="preserve"> </w:t>
      </w:r>
      <w:sdt>
        <w:sdtPr>
          <w:rPr>
            <w:rStyle w:val="None"/>
            <w:rFonts w:ascii="Times New Roman" w:hAnsi="Times New Roman"/>
            <w:sz w:val="22"/>
            <w:szCs w:val="22"/>
          </w:rPr>
          <w:id w:val="-702862520"/>
          <w:citation/>
        </w:sdtPr>
        <w:sdtContent>
          <w:r w:rsidR="000E2290">
            <w:rPr>
              <w:rStyle w:val="None"/>
              <w:rFonts w:ascii="Times New Roman" w:hAnsi="Times New Roman"/>
              <w:sz w:val="22"/>
              <w:szCs w:val="22"/>
            </w:rPr>
            <w:fldChar w:fldCharType="begin"/>
          </w:r>
          <w:r w:rsidR="000E2290">
            <w:rPr>
              <w:rStyle w:val="None"/>
              <w:rFonts w:ascii="Times New Roman" w:hAnsi="Times New Roman"/>
              <w:sz w:val="22"/>
              <w:szCs w:val="22"/>
            </w:rPr>
            <w:instrText xml:space="preserve"> CITATION Sin18 \l 1033 </w:instrText>
          </w:r>
          <w:r w:rsidR="000E2290">
            <w:rPr>
              <w:rStyle w:val="None"/>
              <w:rFonts w:ascii="Times New Roman" w:hAnsi="Times New Roman"/>
              <w:sz w:val="22"/>
              <w:szCs w:val="22"/>
            </w:rPr>
            <w:fldChar w:fldCharType="separate"/>
          </w:r>
          <w:r w:rsidR="00352534" w:rsidRPr="00352534">
            <w:rPr>
              <w:rFonts w:ascii="Times New Roman" w:hAnsi="Times New Roman"/>
              <w:noProof/>
              <w:sz w:val="22"/>
              <w:szCs w:val="22"/>
            </w:rPr>
            <w:t>(Singh, Cottaris, Heasly, Brainard, &amp; Burge, 2018)</w:t>
          </w:r>
          <w:r w:rsidR="000E2290">
            <w:rPr>
              <w:rStyle w:val="None"/>
              <w:rFonts w:ascii="Times New Roman" w:hAnsi="Times New Roman"/>
              <w:sz w:val="22"/>
              <w:szCs w:val="22"/>
            </w:rPr>
            <w:fldChar w:fldCharType="end"/>
          </w:r>
        </w:sdtContent>
      </w:sdt>
      <w:r w:rsidR="00192EDB">
        <w:rPr>
          <w:rStyle w:val="None"/>
          <w:rFonts w:ascii="Times New Roman" w:hAnsi="Times New Roman"/>
          <w:sz w:val="22"/>
          <w:szCs w:val="22"/>
        </w:rPr>
        <w:t xml:space="preserve">. </w:t>
      </w:r>
      <w:r w:rsidR="00380DFB">
        <w:rPr>
          <w:rStyle w:val="None"/>
          <w:rFonts w:ascii="Times New Roman" w:hAnsi="Times New Roman"/>
          <w:sz w:val="22"/>
          <w:szCs w:val="22"/>
        </w:rPr>
        <w:t xml:space="preserve">We </w:t>
      </w:r>
      <w:r w:rsidR="005D5BFD">
        <w:rPr>
          <w:rStyle w:val="None"/>
          <w:rFonts w:ascii="Times New Roman" w:hAnsi="Times New Roman"/>
          <w:sz w:val="22"/>
          <w:szCs w:val="22"/>
        </w:rPr>
        <w:t xml:space="preserve">approximate the </w:t>
      </w:r>
      <w:r w:rsidR="001631DC">
        <w:rPr>
          <w:rStyle w:val="None"/>
          <w:rFonts w:ascii="Times New Roman" w:hAnsi="Times New Roman"/>
          <w:sz w:val="22"/>
          <w:szCs w:val="22"/>
        </w:rPr>
        <w:t xml:space="preserve">empirical </w:t>
      </w:r>
      <w:r w:rsidR="005D5BFD">
        <w:rPr>
          <w:rStyle w:val="None"/>
          <w:rFonts w:ascii="Times New Roman" w:hAnsi="Times New Roman"/>
          <w:sz w:val="22"/>
          <w:szCs w:val="22"/>
        </w:rPr>
        <w:t xml:space="preserve">distribution of the projection weights with </w:t>
      </w:r>
      <w:r w:rsidR="008C4DAA">
        <w:rPr>
          <w:rStyle w:val="None"/>
          <w:rFonts w:ascii="Times New Roman" w:hAnsi="Times New Roman"/>
          <w:sz w:val="22"/>
          <w:szCs w:val="22"/>
        </w:rPr>
        <w:t>a multivariate normal distribution</w:t>
      </w:r>
      <w:r w:rsidR="00D05CA5">
        <w:rPr>
          <w:rStyle w:val="None"/>
          <w:rFonts w:ascii="Times New Roman" w:hAnsi="Times New Roman"/>
          <w:sz w:val="22"/>
          <w:szCs w:val="22"/>
        </w:rPr>
        <w:t xml:space="preserve">. </w:t>
      </w:r>
      <w:r w:rsidR="008F4A06">
        <w:rPr>
          <w:rStyle w:val="None"/>
          <w:rFonts w:ascii="Times New Roman" w:hAnsi="Times New Roman"/>
          <w:sz w:val="22"/>
          <w:szCs w:val="22"/>
        </w:rPr>
        <w:t xml:space="preserve">We </w:t>
      </w:r>
      <w:r w:rsidR="00C91C23">
        <w:rPr>
          <w:rStyle w:val="None"/>
          <w:rFonts w:ascii="Times New Roman" w:hAnsi="Times New Roman"/>
          <w:sz w:val="22"/>
          <w:szCs w:val="22"/>
        </w:rPr>
        <w:t xml:space="preserve">generate pseudorandom </w:t>
      </w:r>
      <w:r w:rsidR="008F4A06">
        <w:rPr>
          <w:rStyle w:val="None"/>
          <w:rFonts w:ascii="Times New Roman" w:hAnsi="Times New Roman"/>
          <w:sz w:val="22"/>
          <w:szCs w:val="22"/>
        </w:rPr>
        <w:t>sample</w:t>
      </w:r>
      <w:r w:rsidR="00C91C23">
        <w:rPr>
          <w:rStyle w:val="None"/>
          <w:rFonts w:ascii="Times New Roman" w:hAnsi="Times New Roman"/>
          <w:sz w:val="22"/>
          <w:szCs w:val="22"/>
        </w:rPr>
        <w:t>s</w:t>
      </w:r>
      <w:r w:rsidR="008F4A06">
        <w:rPr>
          <w:rStyle w:val="None"/>
          <w:rFonts w:ascii="Times New Roman" w:hAnsi="Times New Roman"/>
          <w:sz w:val="22"/>
          <w:szCs w:val="22"/>
        </w:rPr>
        <w:t xml:space="preserve"> from this multivariate normal distribution to </w:t>
      </w:r>
      <w:r w:rsidR="00344A77">
        <w:rPr>
          <w:rStyle w:val="None"/>
          <w:rFonts w:ascii="Times New Roman" w:hAnsi="Times New Roman"/>
          <w:sz w:val="22"/>
          <w:szCs w:val="22"/>
        </w:rPr>
        <w:t xml:space="preserve">get the projection weights of random samples of reflectance spectra. </w:t>
      </w:r>
      <w:r w:rsidR="00272D2D">
        <w:rPr>
          <w:rStyle w:val="None"/>
          <w:rFonts w:ascii="Times New Roman" w:hAnsi="Times New Roman"/>
          <w:sz w:val="22"/>
          <w:szCs w:val="22"/>
        </w:rPr>
        <w:t xml:space="preserve">Reflectance spectra were constructed by using these </w:t>
      </w:r>
      <w:r w:rsidR="00830CF2">
        <w:rPr>
          <w:rStyle w:val="None"/>
          <w:rFonts w:ascii="Times New Roman" w:hAnsi="Times New Roman"/>
          <w:sz w:val="22"/>
          <w:szCs w:val="22"/>
        </w:rPr>
        <w:t>projection weight</w:t>
      </w:r>
      <w:r w:rsidR="002E7137">
        <w:rPr>
          <w:rStyle w:val="None"/>
          <w:rFonts w:ascii="Times New Roman" w:hAnsi="Times New Roman"/>
          <w:sz w:val="22"/>
          <w:szCs w:val="22"/>
        </w:rPr>
        <w:t>s</w:t>
      </w:r>
      <w:r w:rsidR="00830CF2">
        <w:rPr>
          <w:rStyle w:val="None"/>
          <w:rFonts w:ascii="Times New Roman" w:hAnsi="Times New Roman"/>
          <w:sz w:val="22"/>
          <w:szCs w:val="22"/>
        </w:rPr>
        <w:t xml:space="preserve"> along</w:t>
      </w:r>
      <w:r w:rsidR="00272D2D">
        <w:rPr>
          <w:rStyle w:val="None"/>
          <w:rFonts w:ascii="Times New Roman" w:hAnsi="Times New Roman"/>
          <w:sz w:val="22"/>
          <w:szCs w:val="22"/>
        </w:rPr>
        <w:t xml:space="preserve"> with </w:t>
      </w:r>
      <w:r w:rsidR="00830CF2">
        <w:rPr>
          <w:rStyle w:val="None"/>
          <w:rFonts w:ascii="Times New Roman" w:hAnsi="Times New Roman"/>
          <w:sz w:val="22"/>
          <w:szCs w:val="22"/>
        </w:rPr>
        <w:t xml:space="preserve">the </w:t>
      </w:r>
      <w:r w:rsidR="00171FD9">
        <w:rPr>
          <w:rStyle w:val="None"/>
          <w:rFonts w:ascii="Times New Roman" w:hAnsi="Times New Roman"/>
          <w:sz w:val="22"/>
          <w:szCs w:val="22"/>
        </w:rPr>
        <w:t xml:space="preserve">eigenvectors and </w:t>
      </w:r>
      <w:r w:rsidR="005634BD">
        <w:rPr>
          <w:rStyle w:val="None"/>
          <w:rFonts w:ascii="Times New Roman" w:hAnsi="Times New Roman"/>
          <w:sz w:val="22"/>
          <w:szCs w:val="22"/>
        </w:rPr>
        <w:t xml:space="preserve">adding the mean of the surface reflectance dataset. </w:t>
      </w:r>
      <w:r w:rsidR="00B77E81">
        <w:rPr>
          <w:rStyle w:val="None"/>
          <w:rFonts w:ascii="Times New Roman" w:hAnsi="Times New Roman"/>
          <w:sz w:val="22"/>
          <w:szCs w:val="22"/>
        </w:rPr>
        <w:t>A physical realizability condition was imposed o</w:t>
      </w:r>
      <w:r w:rsidR="00CE60F3">
        <w:rPr>
          <w:rStyle w:val="None"/>
          <w:rFonts w:ascii="Times New Roman" w:hAnsi="Times New Roman"/>
          <w:sz w:val="22"/>
          <w:szCs w:val="22"/>
        </w:rPr>
        <w:t>n</w:t>
      </w:r>
      <w:r w:rsidR="00B77E81">
        <w:rPr>
          <w:rStyle w:val="None"/>
          <w:rFonts w:ascii="Times New Roman" w:hAnsi="Times New Roman"/>
          <w:sz w:val="22"/>
          <w:szCs w:val="22"/>
        </w:rPr>
        <w:t xml:space="preserve"> these spectra by ensuring that the reflectance at each wavelength was between 0 and 1.</w:t>
      </w:r>
      <w:r w:rsidR="0097415A">
        <w:rPr>
          <w:rStyle w:val="None"/>
          <w:rFonts w:ascii="Times New Roman" w:hAnsi="Times New Roman"/>
          <w:sz w:val="22"/>
          <w:szCs w:val="22"/>
        </w:rPr>
        <w:t xml:space="preserve"> If </w:t>
      </w:r>
      <w:r w:rsidR="002340C1">
        <w:rPr>
          <w:rStyle w:val="None"/>
          <w:rFonts w:ascii="Times New Roman" w:hAnsi="Times New Roman"/>
          <w:sz w:val="22"/>
          <w:szCs w:val="22"/>
        </w:rPr>
        <w:t xml:space="preserve">a reflectance spectrum did not meet </w:t>
      </w:r>
      <w:r w:rsidR="00912581">
        <w:rPr>
          <w:rStyle w:val="None"/>
          <w:rFonts w:ascii="Times New Roman" w:hAnsi="Times New Roman"/>
          <w:sz w:val="22"/>
          <w:szCs w:val="22"/>
        </w:rPr>
        <w:t>this criterion</w:t>
      </w:r>
      <w:r w:rsidR="0097415A">
        <w:rPr>
          <w:rStyle w:val="None"/>
          <w:rFonts w:ascii="Times New Roman" w:hAnsi="Times New Roman"/>
          <w:sz w:val="22"/>
          <w:szCs w:val="22"/>
        </w:rPr>
        <w:t xml:space="preserve">, </w:t>
      </w:r>
      <w:r w:rsidR="002340C1">
        <w:rPr>
          <w:rStyle w:val="None"/>
          <w:rFonts w:ascii="Times New Roman" w:hAnsi="Times New Roman"/>
          <w:sz w:val="22"/>
          <w:szCs w:val="22"/>
        </w:rPr>
        <w:t xml:space="preserve">it </w:t>
      </w:r>
      <w:r w:rsidR="0097415A">
        <w:rPr>
          <w:rStyle w:val="None"/>
          <w:rFonts w:ascii="Times New Roman" w:hAnsi="Times New Roman"/>
          <w:sz w:val="22"/>
          <w:szCs w:val="22"/>
        </w:rPr>
        <w:t>was discarded.</w:t>
      </w:r>
    </w:p>
    <w:p w14:paraId="6628E20D" w14:textId="5892DF13" w:rsidR="00710E65" w:rsidRDefault="00133D59" w:rsidP="0099663C">
      <w:pPr>
        <w:pStyle w:val="Default"/>
        <w:spacing w:before="0" w:after="270"/>
        <w:rPr>
          <w:rStyle w:val="None"/>
          <w:rFonts w:ascii="Times New Roman" w:hAnsi="Times New Roman"/>
          <w:sz w:val="22"/>
          <w:szCs w:val="22"/>
        </w:rPr>
      </w:pPr>
      <w:r>
        <w:rPr>
          <w:rStyle w:val="None"/>
          <w:rFonts w:ascii="Times New Roman" w:hAnsi="Times New Roman"/>
          <w:sz w:val="22"/>
          <w:szCs w:val="22"/>
        </w:rPr>
        <w:t>To generate achromatic surface reflectance</w:t>
      </w:r>
      <w:r w:rsidR="00B6379C">
        <w:rPr>
          <w:rStyle w:val="None"/>
          <w:rFonts w:ascii="Times New Roman" w:hAnsi="Times New Roman"/>
          <w:sz w:val="22"/>
          <w:szCs w:val="22"/>
        </w:rPr>
        <w:t xml:space="preserve"> spectra</w:t>
      </w:r>
      <w:r w:rsidR="00AC34D8">
        <w:rPr>
          <w:rStyle w:val="None"/>
          <w:rFonts w:ascii="Times New Roman" w:hAnsi="Times New Roman"/>
          <w:sz w:val="22"/>
          <w:szCs w:val="22"/>
        </w:rPr>
        <w:t>,</w:t>
      </w:r>
      <w:r>
        <w:rPr>
          <w:rStyle w:val="None"/>
          <w:rFonts w:ascii="Times New Roman" w:hAnsi="Times New Roman"/>
          <w:sz w:val="22"/>
          <w:szCs w:val="22"/>
        </w:rPr>
        <w:t xml:space="preserve"> </w:t>
      </w:r>
      <w:r w:rsidR="003C1663">
        <w:rPr>
          <w:rStyle w:val="None"/>
          <w:rFonts w:ascii="Times New Roman" w:hAnsi="Times New Roman"/>
          <w:sz w:val="22"/>
          <w:szCs w:val="22"/>
        </w:rPr>
        <w:t>after generating a physically realizable reflectance spectr</w:t>
      </w:r>
      <w:r w:rsidR="003B0306">
        <w:rPr>
          <w:rStyle w:val="None"/>
          <w:rFonts w:ascii="Times New Roman" w:hAnsi="Times New Roman"/>
          <w:sz w:val="22"/>
          <w:szCs w:val="22"/>
        </w:rPr>
        <w:t>um</w:t>
      </w:r>
      <w:r w:rsidR="003C1663">
        <w:rPr>
          <w:rStyle w:val="None"/>
          <w:rFonts w:ascii="Times New Roman" w:hAnsi="Times New Roman"/>
          <w:sz w:val="22"/>
          <w:szCs w:val="22"/>
        </w:rPr>
        <w:t>, it</w:t>
      </w:r>
      <w:r w:rsidR="00E51645">
        <w:rPr>
          <w:rStyle w:val="None"/>
          <w:rFonts w:ascii="Times New Roman" w:hAnsi="Times New Roman"/>
          <w:sz w:val="22"/>
          <w:szCs w:val="22"/>
        </w:rPr>
        <w:t>s average reflectance over all wavelengths</w:t>
      </w:r>
      <w:r w:rsidR="003C1663">
        <w:rPr>
          <w:rStyle w:val="None"/>
          <w:rFonts w:ascii="Times New Roman" w:hAnsi="Times New Roman"/>
          <w:sz w:val="22"/>
          <w:szCs w:val="22"/>
        </w:rPr>
        <w:t xml:space="preserve"> </w:t>
      </w:r>
      <w:r w:rsidR="00E51645">
        <w:rPr>
          <w:rStyle w:val="None"/>
          <w:rFonts w:ascii="Times New Roman" w:hAnsi="Times New Roman"/>
          <w:sz w:val="22"/>
          <w:szCs w:val="22"/>
        </w:rPr>
        <w:t xml:space="preserve">was calculated and it </w:t>
      </w:r>
      <w:r w:rsidR="003C1663">
        <w:rPr>
          <w:rStyle w:val="None"/>
          <w:rFonts w:ascii="Times New Roman" w:hAnsi="Times New Roman"/>
          <w:sz w:val="22"/>
          <w:szCs w:val="22"/>
        </w:rPr>
        <w:t xml:space="preserve">was replaced by a </w:t>
      </w:r>
      <w:r w:rsidR="002862AA">
        <w:rPr>
          <w:rStyle w:val="None"/>
          <w:rFonts w:ascii="Times New Roman" w:hAnsi="Times New Roman"/>
          <w:sz w:val="22"/>
          <w:szCs w:val="22"/>
        </w:rPr>
        <w:t>spectr</w:t>
      </w:r>
      <w:r w:rsidR="00D36435">
        <w:rPr>
          <w:rStyle w:val="None"/>
          <w:rFonts w:ascii="Times New Roman" w:hAnsi="Times New Roman"/>
          <w:sz w:val="22"/>
          <w:szCs w:val="22"/>
        </w:rPr>
        <w:t>um</w:t>
      </w:r>
      <w:r w:rsidR="002862AA">
        <w:rPr>
          <w:rStyle w:val="None"/>
          <w:rFonts w:ascii="Times New Roman" w:hAnsi="Times New Roman"/>
          <w:sz w:val="22"/>
          <w:szCs w:val="22"/>
        </w:rPr>
        <w:t xml:space="preserve"> which had </w:t>
      </w:r>
      <w:r w:rsidR="0006779F">
        <w:rPr>
          <w:rStyle w:val="None"/>
          <w:rFonts w:ascii="Times New Roman" w:hAnsi="Times New Roman"/>
          <w:sz w:val="22"/>
          <w:szCs w:val="22"/>
        </w:rPr>
        <w:t xml:space="preserve">this </w:t>
      </w:r>
      <w:r w:rsidR="002862AA">
        <w:rPr>
          <w:rStyle w:val="None"/>
          <w:rFonts w:ascii="Times New Roman" w:hAnsi="Times New Roman"/>
          <w:sz w:val="22"/>
          <w:szCs w:val="22"/>
        </w:rPr>
        <w:t>average reflectance</w:t>
      </w:r>
      <w:r w:rsidR="008668E9">
        <w:rPr>
          <w:rStyle w:val="None"/>
          <w:rFonts w:ascii="Times New Roman" w:hAnsi="Times New Roman"/>
          <w:sz w:val="22"/>
          <w:szCs w:val="22"/>
        </w:rPr>
        <w:t xml:space="preserve"> at</w:t>
      </w:r>
      <w:r w:rsidR="002862AA">
        <w:rPr>
          <w:rStyle w:val="None"/>
          <w:rFonts w:ascii="Times New Roman" w:hAnsi="Times New Roman"/>
          <w:sz w:val="22"/>
          <w:szCs w:val="22"/>
        </w:rPr>
        <w:t xml:space="preserve"> </w:t>
      </w:r>
      <w:r w:rsidR="009E5372">
        <w:rPr>
          <w:rStyle w:val="None"/>
          <w:rFonts w:ascii="Times New Roman" w:hAnsi="Times New Roman"/>
          <w:sz w:val="22"/>
          <w:szCs w:val="22"/>
        </w:rPr>
        <w:t>all wavelengths</w:t>
      </w:r>
      <w:r w:rsidR="00CA1515">
        <w:rPr>
          <w:rStyle w:val="None"/>
          <w:rFonts w:ascii="Times New Roman" w:hAnsi="Times New Roman"/>
          <w:sz w:val="22"/>
          <w:szCs w:val="22"/>
        </w:rPr>
        <w:t>.</w:t>
      </w:r>
    </w:p>
    <w:p w14:paraId="2131BD4C" w14:textId="52637FFA" w:rsidR="003F2E27" w:rsidRDefault="00294B6C" w:rsidP="009F6D81">
      <w:pPr>
        <w:pStyle w:val="Default"/>
        <w:spacing w:after="270"/>
        <w:rPr>
          <w:rStyle w:val="None"/>
          <w:rFonts w:ascii="Times New Roman" w:hAnsi="Times New Roman"/>
          <w:sz w:val="22"/>
          <w:szCs w:val="22"/>
        </w:rPr>
      </w:pPr>
      <w:r>
        <w:rPr>
          <w:rStyle w:val="None"/>
          <w:rFonts w:ascii="Times New Roman" w:hAnsi="Times New Roman"/>
          <w:sz w:val="22"/>
          <w:szCs w:val="22"/>
        </w:rPr>
        <w:t xml:space="preserve">To control the amount of variation in the reflectance spectra, the </w:t>
      </w:r>
      <w:r w:rsidR="000179C3">
        <w:rPr>
          <w:rStyle w:val="None"/>
          <w:rFonts w:ascii="Times New Roman" w:hAnsi="Times New Roman"/>
          <w:sz w:val="22"/>
          <w:szCs w:val="22"/>
        </w:rPr>
        <w:t>covariance matrix of the multivariate normal distribution was multiplied by a cova</w:t>
      </w:r>
      <w:r w:rsidR="000179C3" w:rsidRPr="008355BC">
        <w:rPr>
          <w:rStyle w:val="None"/>
          <w:rFonts w:ascii="Times New Roman" w:hAnsi="Times New Roman"/>
          <w:sz w:val="22"/>
          <w:szCs w:val="22"/>
        </w:rPr>
        <w:t>riance scalar</w:t>
      </w:r>
      <w:r w:rsidR="009059F9">
        <w:rPr>
          <w:rStyle w:val="None"/>
          <w:rFonts w:ascii="Times New Roman" w:hAnsi="Times New Roman"/>
          <w:sz w:val="22"/>
          <w:szCs w:val="22"/>
        </w:rPr>
        <w:t xml:space="preserve">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9059F9">
        <w:rPr>
          <w:rStyle w:val="None"/>
          <w:rFonts w:ascii="Times New Roman" w:hAnsi="Times New Roman"/>
          <w:sz w:val="22"/>
          <w:szCs w:val="22"/>
        </w:rPr>
        <w:t>)</w:t>
      </w:r>
      <w:r w:rsidR="000179C3" w:rsidRPr="008355BC">
        <w:rPr>
          <w:rStyle w:val="None"/>
          <w:rFonts w:ascii="Times New Roman" w:hAnsi="Times New Roman"/>
          <w:sz w:val="22"/>
          <w:szCs w:val="22"/>
        </w:rPr>
        <w:t xml:space="preserve">. </w:t>
      </w:r>
      <w:r w:rsidR="008355BC" w:rsidRPr="008355BC">
        <w:rPr>
          <w:rFonts w:ascii="Times New Roman" w:eastAsia="Times New Roman" w:hAnsi="Times New Roman" w:cs="Times New Roman"/>
          <w:color w:val="000000" w:themeColor="text1"/>
          <w:sz w:val="22"/>
          <w:szCs w:val="22"/>
          <w:shd w:val="clear" w:color="auto" w:fill="FFFFFF"/>
        </w:rPr>
        <w:t>A covariance scalar of 0 corresponds to no variation</w:t>
      </w:r>
      <w:r w:rsidR="00FA7407">
        <w:rPr>
          <w:rFonts w:ascii="Times New Roman" w:eastAsia="Times New Roman" w:hAnsi="Times New Roman" w:cs="Times New Roman"/>
          <w:color w:val="000000" w:themeColor="text1"/>
          <w:sz w:val="22"/>
          <w:szCs w:val="22"/>
          <w:shd w:val="clear" w:color="auto" w:fill="FFFFFF"/>
        </w:rPr>
        <w:t xml:space="preserve"> in </w:t>
      </w:r>
      <w:r w:rsidR="00FA7407">
        <w:rPr>
          <w:rFonts w:ascii="Times New Roman" w:eastAsia="Times New Roman" w:hAnsi="Times New Roman" w:cs="Times New Roman"/>
          <w:sz w:val="22"/>
          <w:szCs w:val="22"/>
        </w:rPr>
        <w:t xml:space="preserve">background </w:t>
      </w:r>
      <w:r w:rsidR="00FE5CC1">
        <w:rPr>
          <w:rFonts w:ascii="Times New Roman" w:eastAsia="Times New Roman" w:hAnsi="Times New Roman" w:cs="Times New Roman"/>
          <w:sz w:val="22"/>
          <w:szCs w:val="22"/>
        </w:rPr>
        <w:t xml:space="preserve">object </w:t>
      </w:r>
      <w:r w:rsidR="00FA7407">
        <w:rPr>
          <w:rFonts w:ascii="Times New Roman" w:eastAsia="Times New Roman" w:hAnsi="Times New Roman" w:cs="Times New Roman"/>
          <w:sz w:val="22"/>
          <w:szCs w:val="22"/>
        </w:rPr>
        <w:t>reflectance spectra</w:t>
      </w:r>
      <w:r w:rsidR="008355BC" w:rsidRPr="008355BC">
        <w:rPr>
          <w:rFonts w:ascii="Times New Roman" w:eastAsia="Times New Roman" w:hAnsi="Times New Roman" w:cs="Times New Roman"/>
          <w:color w:val="000000" w:themeColor="text1"/>
          <w:sz w:val="22"/>
          <w:szCs w:val="22"/>
          <w:shd w:val="clear" w:color="auto" w:fill="FFFFFF"/>
        </w:rPr>
        <w:t>. A covariance scalar of 1 corresponds to the full reflectance variation of the model of natural reflectance</w:t>
      </w:r>
      <w:r w:rsidR="008355BC">
        <w:rPr>
          <w:rFonts w:ascii="Times New Roman" w:eastAsia="Times New Roman" w:hAnsi="Times New Roman" w:cs="Times New Roman"/>
          <w:color w:val="000000" w:themeColor="text1"/>
          <w:sz w:val="22"/>
          <w:szCs w:val="22"/>
          <w:shd w:val="clear" w:color="auto" w:fill="FFFFFF"/>
        </w:rPr>
        <w:t xml:space="preserve">. </w:t>
      </w:r>
    </w:p>
    <w:p w14:paraId="36735CFD" w14:textId="7513A3A4" w:rsidR="00455307" w:rsidRDefault="00751458" w:rsidP="00A368D6">
      <w:pPr>
        <w:pStyle w:val="Default"/>
        <w:spacing w:before="0" w:after="270"/>
        <w:rPr>
          <w:rStyle w:val="None"/>
          <w:rFonts w:ascii="Times New Roman" w:hAnsi="Times New Roman"/>
          <w:sz w:val="22"/>
          <w:szCs w:val="22"/>
        </w:rPr>
      </w:pPr>
      <w:r w:rsidRPr="003F2E27">
        <w:rPr>
          <w:rStyle w:val="None"/>
          <w:rFonts w:ascii="Times New Roman" w:hAnsi="Times New Roman"/>
          <w:sz w:val="22"/>
          <w:szCs w:val="22"/>
        </w:rPr>
        <w:lastRenderedPageBreak/>
        <w:t xml:space="preserve">The power spectrum of the light source was chosen as </w:t>
      </w:r>
      <w:r w:rsidR="00700017">
        <w:rPr>
          <w:rStyle w:val="None"/>
          <w:rFonts w:ascii="Times New Roman" w:hAnsi="Times New Roman"/>
          <w:sz w:val="22"/>
          <w:szCs w:val="22"/>
        </w:rPr>
        <w:t xml:space="preserve">CIE </w:t>
      </w:r>
      <w:r w:rsidRPr="003F2E27">
        <w:rPr>
          <w:rStyle w:val="None"/>
          <w:rFonts w:ascii="Times New Roman" w:hAnsi="Times New Roman"/>
          <w:sz w:val="22"/>
          <w:szCs w:val="22"/>
        </w:rPr>
        <w:t>D65</w:t>
      </w:r>
      <w:r w:rsidR="00782497">
        <w:rPr>
          <w:rStyle w:val="None"/>
          <w:rFonts w:ascii="Times New Roman" w:hAnsi="Times New Roman"/>
          <w:sz w:val="22"/>
          <w:szCs w:val="22"/>
        </w:rPr>
        <w:t xml:space="preserve"> </w:t>
      </w:r>
      <w:r w:rsidR="00782497">
        <w:rPr>
          <w:rFonts w:ascii="Times New Roman" w:eastAsia="Times New Roman" w:hAnsi="Times New Roman" w:cs="Times New Roman"/>
          <w:sz w:val="22"/>
          <w:szCs w:val="22"/>
        </w:rPr>
        <w:t>reference illuminant</w:t>
      </w:r>
      <w:r w:rsidRPr="003F2E27">
        <w:rPr>
          <w:rStyle w:val="None"/>
          <w:rFonts w:ascii="Times New Roman" w:hAnsi="Times New Roman"/>
          <w:sz w:val="22"/>
          <w:szCs w:val="22"/>
        </w:rPr>
        <w:t xml:space="preserve">. We normalized the D65 spectrum by its mean power to </w:t>
      </w:r>
      <w:r w:rsidR="002E0122" w:rsidRPr="003F2E27">
        <w:rPr>
          <w:rStyle w:val="None"/>
          <w:rFonts w:ascii="Times New Roman" w:hAnsi="Times New Roman"/>
          <w:sz w:val="22"/>
          <w:szCs w:val="22"/>
        </w:rPr>
        <w:t xml:space="preserve">obtain its </w:t>
      </w:r>
      <w:r w:rsidRPr="003F2E27">
        <w:rPr>
          <w:rStyle w:val="None"/>
          <w:rFonts w:ascii="Times New Roman" w:hAnsi="Times New Roman"/>
          <w:sz w:val="22"/>
          <w:szCs w:val="22"/>
        </w:rPr>
        <w:t>relative spectral shape.</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The</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variation</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in</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the</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light</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source</w:t>
      </w:r>
      <w:r w:rsidR="00B337A7">
        <w:rPr>
          <w:rStyle w:val="None"/>
          <w:rFonts w:ascii="Times New Roman" w:hAnsi="Times New Roman"/>
          <w:sz w:val="22"/>
          <w:szCs w:val="22"/>
        </w:rPr>
        <w:t xml:space="preserve"> intensity was introduced by multiplying the normalized D65 spectrum by a random sample generated from a log-uniform distribution in the range </w:t>
      </w:r>
      <w:r w:rsidR="00455307" w:rsidRPr="00455307">
        <w:rPr>
          <w:rStyle w:val="None"/>
          <w:rFonts w:ascii="Times New Roman" w:hAnsi="Times New Roman"/>
          <w:sz w:val="22"/>
          <w:szCs w:val="22"/>
        </w:rPr>
        <w:t>[1−</w:t>
      </w:r>
      <w:r w:rsidR="001F0E32" w:rsidRPr="001F0E32">
        <w:rPr>
          <w:rStyle w:val="None"/>
          <w:rFonts w:ascii="Cambria Math" w:hAnsi="Cambria Math"/>
          <w:i/>
          <w:sz w:val="22"/>
          <w:szCs w:val="22"/>
        </w:rPr>
        <w:t xml:space="preserve"> </w:t>
      </w:r>
      <m:oMath>
        <m:r>
          <w:rPr>
            <w:rStyle w:val="None"/>
            <w:rFonts w:ascii="Cambria Math" w:hAnsi="Cambria Math"/>
            <w:sz w:val="22"/>
            <w:szCs w:val="22"/>
          </w:rPr>
          <m:t>δ</m:t>
        </m:r>
      </m:oMath>
      <w:r w:rsidR="00455307" w:rsidRPr="00455307">
        <w:rPr>
          <w:rStyle w:val="None"/>
          <w:rFonts w:ascii="Times New Roman" w:hAnsi="Times New Roman"/>
          <w:sz w:val="22"/>
          <w:szCs w:val="22"/>
        </w:rPr>
        <w:t>,</w:t>
      </w:r>
      <w:r w:rsidR="00262FD1">
        <w:rPr>
          <w:rStyle w:val="None"/>
          <w:rFonts w:ascii="Times New Roman" w:hAnsi="Times New Roman"/>
          <w:sz w:val="22"/>
          <w:szCs w:val="22"/>
        </w:rPr>
        <w:t xml:space="preserve"> </w:t>
      </w:r>
      <w:r w:rsidR="00455307" w:rsidRPr="00455307">
        <w:rPr>
          <w:rStyle w:val="None"/>
          <w:rFonts w:ascii="Times New Roman" w:hAnsi="Times New Roman"/>
          <w:sz w:val="22"/>
          <w:szCs w:val="22"/>
        </w:rPr>
        <w:t>1+</w:t>
      </w:r>
      <w:r w:rsidR="001F0E32" w:rsidRPr="001F0E32">
        <w:rPr>
          <w:rStyle w:val="None"/>
          <w:rFonts w:ascii="Cambria Math" w:hAnsi="Cambria Math"/>
          <w:i/>
          <w:sz w:val="22"/>
          <w:szCs w:val="22"/>
        </w:rPr>
        <w:t xml:space="preserve"> </w:t>
      </w:r>
      <m:oMath>
        <m:r>
          <w:rPr>
            <w:rStyle w:val="None"/>
            <w:rFonts w:ascii="Cambria Math" w:hAnsi="Cambria Math"/>
            <w:sz w:val="22"/>
            <w:szCs w:val="22"/>
          </w:rPr>
          <m:t>δ</m:t>
        </m:r>
      </m:oMath>
      <w:r w:rsidR="00455307" w:rsidRPr="00455307">
        <w:rPr>
          <w:rStyle w:val="None"/>
          <w:rFonts w:ascii="Times New Roman" w:hAnsi="Times New Roman"/>
          <w:sz w:val="22"/>
          <w:szCs w:val="22"/>
        </w:rPr>
        <w:t>],</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where</w:t>
      </w:r>
      <w:r w:rsidR="00B337A7">
        <w:rPr>
          <w:rStyle w:val="None"/>
          <w:rFonts w:ascii="Times New Roman" w:hAnsi="Times New Roman"/>
          <w:sz w:val="22"/>
          <w:szCs w:val="22"/>
        </w:rPr>
        <w:t xml:space="preserve"> </w:t>
      </w:r>
      <m:oMath>
        <m:r>
          <w:rPr>
            <w:rStyle w:val="None"/>
            <w:rFonts w:ascii="Cambria Math" w:hAnsi="Cambria Math"/>
            <w:sz w:val="22"/>
            <w:szCs w:val="22"/>
          </w:rPr>
          <m:t>δ</m:t>
        </m:r>
      </m:oMath>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determines</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the</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range</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of</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the</w:t>
      </w:r>
      <w:r w:rsidR="00B337A7">
        <w:rPr>
          <w:rStyle w:val="None"/>
          <w:rFonts w:ascii="Times New Roman" w:hAnsi="Times New Roman"/>
          <w:sz w:val="22"/>
          <w:szCs w:val="22"/>
        </w:rPr>
        <w:t xml:space="preserve"> </w:t>
      </w:r>
      <w:r w:rsidR="00455307" w:rsidRPr="00455307">
        <w:rPr>
          <w:rStyle w:val="None"/>
          <w:rFonts w:ascii="Times New Roman" w:hAnsi="Times New Roman"/>
          <w:sz w:val="22"/>
          <w:szCs w:val="22"/>
        </w:rPr>
        <w:t>distribution.</w:t>
      </w:r>
      <w:r w:rsidR="003602A7">
        <w:rPr>
          <w:rStyle w:val="None"/>
          <w:rFonts w:ascii="Times New Roman" w:hAnsi="Times New Roman"/>
          <w:sz w:val="22"/>
          <w:szCs w:val="22"/>
        </w:rPr>
        <w:t xml:space="preserve"> </w:t>
      </w:r>
      <w:r w:rsidR="00984BEC">
        <w:rPr>
          <w:rStyle w:val="None"/>
          <w:rFonts w:ascii="Times New Roman" w:hAnsi="Times New Roman"/>
          <w:sz w:val="22"/>
          <w:szCs w:val="22"/>
        </w:rPr>
        <w:t xml:space="preserve">We chose log-uniform distribution for the multiplication parameter because the spectral power distribution function of natural daylight spectra </w:t>
      </w:r>
      <w:r w:rsidR="00344119">
        <w:rPr>
          <w:rStyle w:val="None"/>
          <w:rFonts w:ascii="Times New Roman" w:hAnsi="Times New Roman"/>
          <w:sz w:val="22"/>
          <w:szCs w:val="22"/>
        </w:rPr>
        <w:t>varies</w:t>
      </w:r>
      <w:r w:rsidR="00984BEC">
        <w:rPr>
          <w:rStyle w:val="None"/>
          <w:rFonts w:ascii="Times New Roman" w:hAnsi="Times New Roman"/>
          <w:sz w:val="22"/>
          <w:szCs w:val="22"/>
        </w:rPr>
        <w:t xml:space="preserve"> over three orders of magnitude and their mean over wavelength can be roughly approximated by a log-uniform distribution</w:t>
      </w:r>
      <w:r w:rsidR="00177A4B">
        <w:rPr>
          <w:rStyle w:val="None"/>
          <w:rFonts w:ascii="Times New Roman" w:hAnsi="Times New Roman"/>
          <w:sz w:val="22"/>
          <w:szCs w:val="22"/>
        </w:rPr>
        <w:t xml:space="preserve"> </w:t>
      </w:r>
      <w:sdt>
        <w:sdtPr>
          <w:rPr>
            <w:rStyle w:val="None"/>
            <w:rFonts w:ascii="Times New Roman" w:hAnsi="Times New Roman"/>
            <w:sz w:val="22"/>
            <w:szCs w:val="22"/>
          </w:rPr>
          <w:id w:val="-1850482226"/>
          <w:citation/>
        </w:sdtPr>
        <w:sdtContent>
          <w:r w:rsidR="00177A4B">
            <w:rPr>
              <w:rStyle w:val="None"/>
              <w:rFonts w:ascii="Times New Roman" w:hAnsi="Times New Roman"/>
              <w:sz w:val="22"/>
              <w:szCs w:val="22"/>
            </w:rPr>
            <w:fldChar w:fldCharType="begin"/>
          </w:r>
          <w:r w:rsidR="00177A4B">
            <w:rPr>
              <w:rStyle w:val="None"/>
              <w:rFonts w:ascii="Times New Roman" w:hAnsi="Times New Roman"/>
              <w:sz w:val="22"/>
              <w:szCs w:val="22"/>
            </w:rPr>
            <w:instrText xml:space="preserve"> CITATION Sin18 \l 1033 </w:instrText>
          </w:r>
          <w:r w:rsidR="00177A4B">
            <w:rPr>
              <w:rStyle w:val="None"/>
              <w:rFonts w:ascii="Times New Roman" w:hAnsi="Times New Roman"/>
              <w:sz w:val="22"/>
              <w:szCs w:val="22"/>
            </w:rPr>
            <w:fldChar w:fldCharType="separate"/>
          </w:r>
          <w:r w:rsidR="00352534" w:rsidRPr="00352534">
            <w:rPr>
              <w:rFonts w:ascii="Times New Roman" w:hAnsi="Times New Roman"/>
              <w:noProof/>
              <w:sz w:val="22"/>
              <w:szCs w:val="22"/>
            </w:rPr>
            <w:t>(Singh, Cottaris, Heasly, Brainard, &amp; Burge, 2018)</w:t>
          </w:r>
          <w:r w:rsidR="00177A4B">
            <w:rPr>
              <w:rStyle w:val="None"/>
              <w:rFonts w:ascii="Times New Roman" w:hAnsi="Times New Roman"/>
              <w:sz w:val="22"/>
              <w:szCs w:val="22"/>
            </w:rPr>
            <w:fldChar w:fldCharType="end"/>
          </w:r>
        </w:sdtContent>
      </w:sdt>
      <w:r w:rsidR="00984BEC">
        <w:rPr>
          <w:rStyle w:val="None"/>
          <w:rFonts w:ascii="Times New Roman" w:hAnsi="Times New Roman"/>
          <w:sz w:val="22"/>
          <w:szCs w:val="22"/>
        </w:rPr>
        <w:t>.</w:t>
      </w:r>
      <w:r w:rsidR="00ED3610">
        <w:rPr>
          <w:rStyle w:val="None"/>
          <w:rFonts w:ascii="Times New Roman" w:hAnsi="Times New Roman"/>
          <w:sz w:val="22"/>
          <w:szCs w:val="22"/>
        </w:rPr>
        <w:t xml:space="preserve"> </w:t>
      </w:r>
      <w:r w:rsidR="00344119" w:rsidRPr="00455307">
        <w:rPr>
          <w:rStyle w:val="None"/>
          <w:rFonts w:ascii="Times New Roman" w:hAnsi="Times New Roman"/>
          <w:sz w:val="22"/>
          <w:szCs w:val="22"/>
        </w:rPr>
        <w:t>All</w:t>
      </w:r>
      <w:r w:rsidR="00344119">
        <w:rPr>
          <w:rStyle w:val="None"/>
          <w:rFonts w:ascii="Times New Roman" w:hAnsi="Times New Roman"/>
          <w:sz w:val="22"/>
          <w:szCs w:val="22"/>
        </w:rPr>
        <w:t xml:space="preserve"> </w:t>
      </w:r>
      <w:r w:rsidR="00344119" w:rsidRPr="00455307">
        <w:rPr>
          <w:rStyle w:val="None"/>
          <w:rFonts w:ascii="Times New Roman" w:hAnsi="Times New Roman"/>
          <w:sz w:val="22"/>
          <w:szCs w:val="22"/>
        </w:rPr>
        <w:t>light</w:t>
      </w:r>
      <w:r w:rsidR="00344119">
        <w:rPr>
          <w:rStyle w:val="None"/>
          <w:rFonts w:ascii="Times New Roman" w:hAnsi="Times New Roman"/>
          <w:sz w:val="22"/>
          <w:szCs w:val="22"/>
        </w:rPr>
        <w:t xml:space="preserve"> </w:t>
      </w:r>
      <w:r w:rsidR="00344119" w:rsidRPr="00455307">
        <w:rPr>
          <w:rStyle w:val="None"/>
          <w:rFonts w:ascii="Times New Roman" w:hAnsi="Times New Roman"/>
          <w:sz w:val="22"/>
          <w:szCs w:val="22"/>
        </w:rPr>
        <w:t>sources</w:t>
      </w:r>
      <w:r w:rsidR="00344119">
        <w:rPr>
          <w:rStyle w:val="None"/>
          <w:rFonts w:ascii="Times New Roman" w:hAnsi="Times New Roman"/>
          <w:sz w:val="22"/>
          <w:szCs w:val="22"/>
        </w:rPr>
        <w:t xml:space="preserve"> </w:t>
      </w:r>
      <w:r w:rsidR="00344119" w:rsidRPr="00455307">
        <w:rPr>
          <w:rStyle w:val="None"/>
          <w:rFonts w:ascii="Times New Roman" w:hAnsi="Times New Roman"/>
          <w:sz w:val="22"/>
          <w:szCs w:val="22"/>
        </w:rPr>
        <w:t>in</w:t>
      </w:r>
      <w:r w:rsidR="00344119">
        <w:rPr>
          <w:rStyle w:val="None"/>
          <w:rFonts w:ascii="Times New Roman" w:hAnsi="Times New Roman"/>
          <w:sz w:val="22"/>
          <w:szCs w:val="22"/>
        </w:rPr>
        <w:t xml:space="preserve"> </w:t>
      </w:r>
      <w:r w:rsidR="00344119" w:rsidRPr="00455307">
        <w:rPr>
          <w:rStyle w:val="None"/>
          <w:rFonts w:ascii="Times New Roman" w:hAnsi="Times New Roman"/>
          <w:sz w:val="22"/>
          <w:szCs w:val="22"/>
        </w:rPr>
        <w:t>a</w:t>
      </w:r>
      <w:r w:rsidR="00344119">
        <w:rPr>
          <w:rStyle w:val="None"/>
          <w:rFonts w:ascii="Times New Roman" w:hAnsi="Times New Roman"/>
          <w:sz w:val="22"/>
          <w:szCs w:val="22"/>
        </w:rPr>
        <w:t xml:space="preserve"> </w:t>
      </w:r>
      <w:r w:rsidR="00344119" w:rsidRPr="00455307">
        <w:rPr>
          <w:rStyle w:val="None"/>
          <w:rFonts w:ascii="Times New Roman" w:hAnsi="Times New Roman"/>
          <w:sz w:val="22"/>
          <w:szCs w:val="22"/>
        </w:rPr>
        <w:t>scene</w:t>
      </w:r>
      <w:r w:rsidR="00344119">
        <w:rPr>
          <w:rStyle w:val="None"/>
          <w:rFonts w:ascii="Times New Roman" w:hAnsi="Times New Roman"/>
          <w:sz w:val="22"/>
          <w:szCs w:val="22"/>
        </w:rPr>
        <w:t xml:space="preserve"> were assigned the same power spectrum.</w:t>
      </w:r>
    </w:p>
    <w:p w14:paraId="488DC414" w14:textId="09D1C01A" w:rsidR="00990061" w:rsidRDefault="00990061" w:rsidP="00A368D6">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The values of the two parameters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2D0AE4">
        <w:rPr>
          <w:rStyle w:val="None"/>
          <w:rFonts w:ascii="Times New Roman" w:hAnsi="Times New Roman"/>
          <w:sz w:val="22"/>
          <w:szCs w:val="22"/>
        </w:rPr>
        <w:t xml:space="preserve"> and </w:t>
      </w:r>
      <m:oMath>
        <m:r>
          <w:rPr>
            <w:rStyle w:val="None"/>
            <w:rFonts w:ascii="Cambria Math" w:hAnsi="Cambria Math"/>
            <w:sz w:val="22"/>
            <w:szCs w:val="22"/>
          </w:rPr>
          <m:t>δ</m:t>
        </m:r>
      </m:oMath>
      <w:r w:rsidR="002D0AE4">
        <w:rPr>
          <w:rStyle w:val="None"/>
          <w:rFonts w:ascii="Times New Roman" w:hAnsi="Times New Roman"/>
          <w:sz w:val="22"/>
          <w:szCs w:val="22"/>
        </w:rPr>
        <w:t xml:space="preserve"> </w:t>
      </w:r>
      <w:r>
        <w:rPr>
          <w:rStyle w:val="None"/>
          <w:rFonts w:ascii="Times New Roman" w:hAnsi="Times New Roman"/>
          <w:sz w:val="22"/>
          <w:szCs w:val="22"/>
        </w:rPr>
        <w:t>for the three experiments were as follows:</w:t>
      </w:r>
    </w:p>
    <w:p w14:paraId="752450D7" w14:textId="429629DC" w:rsidR="00A81435" w:rsidRPr="00A81435" w:rsidRDefault="00701283" w:rsidP="00C15B84">
      <w:pPr>
        <w:pStyle w:val="Default"/>
        <w:spacing w:after="270"/>
        <w:rPr>
          <w:rStyle w:val="None"/>
          <w:rFonts w:ascii="Times New Roman" w:hAnsi="Times New Roman"/>
          <w:sz w:val="22"/>
          <w:szCs w:val="22"/>
        </w:rPr>
      </w:pPr>
      <w:r w:rsidRPr="00701283">
        <w:rPr>
          <w:rFonts w:ascii="Times New Roman" w:eastAsia="Times New Roman" w:hAnsi="Times New Roman" w:cs="Times New Roman"/>
          <w:color w:val="000000" w:themeColor="text1"/>
          <w:sz w:val="22"/>
          <w:szCs w:val="22"/>
          <w:u w:val="single"/>
          <w:shd w:val="clear" w:color="auto" w:fill="FFFFFF"/>
        </w:rPr>
        <w:t xml:space="preserve">Background </w:t>
      </w:r>
      <w:r w:rsidR="007103AC">
        <w:rPr>
          <w:rFonts w:ascii="Times New Roman" w:eastAsia="Times New Roman" w:hAnsi="Times New Roman" w:cs="Times New Roman"/>
          <w:color w:val="000000" w:themeColor="text1"/>
          <w:sz w:val="22"/>
          <w:szCs w:val="22"/>
          <w:u w:val="single"/>
          <w:shd w:val="clear" w:color="auto" w:fill="FFFFFF"/>
        </w:rPr>
        <w:t xml:space="preserve">object </w:t>
      </w:r>
      <w:r w:rsidR="00422E18">
        <w:rPr>
          <w:rFonts w:ascii="Times New Roman" w:eastAsia="Times New Roman" w:hAnsi="Times New Roman" w:cs="Times New Roman"/>
          <w:color w:val="000000" w:themeColor="text1"/>
          <w:sz w:val="22"/>
          <w:szCs w:val="22"/>
          <w:u w:val="single"/>
          <w:shd w:val="clear" w:color="auto" w:fill="FFFFFF"/>
        </w:rPr>
        <w:t>reflectance va</w:t>
      </w:r>
      <w:r w:rsidRPr="00701283">
        <w:rPr>
          <w:rFonts w:ascii="Times New Roman" w:eastAsia="Times New Roman" w:hAnsi="Times New Roman" w:cs="Times New Roman"/>
          <w:color w:val="000000" w:themeColor="text1"/>
          <w:sz w:val="22"/>
          <w:szCs w:val="22"/>
          <w:u w:val="single"/>
          <w:shd w:val="clear" w:color="auto" w:fill="FFFFFF"/>
        </w:rPr>
        <w:t>riation</w:t>
      </w:r>
      <w:r w:rsidR="00422E18">
        <w:rPr>
          <w:rFonts w:ascii="Times New Roman" w:eastAsia="Times New Roman" w:hAnsi="Times New Roman" w:cs="Times New Roman"/>
          <w:color w:val="000000" w:themeColor="text1"/>
          <w:sz w:val="22"/>
          <w:szCs w:val="22"/>
          <w:u w:val="single"/>
          <w:shd w:val="clear" w:color="auto" w:fill="FFFFFF"/>
        </w:rPr>
        <w:t xml:space="preserve"> (Experiment 6)</w:t>
      </w:r>
      <w:r w:rsidRPr="00701283">
        <w:rPr>
          <w:rFonts w:ascii="Times New Roman" w:eastAsia="Times New Roman" w:hAnsi="Times New Roman" w:cs="Times New Roman"/>
          <w:color w:val="000000" w:themeColor="text1"/>
          <w:sz w:val="22"/>
          <w:szCs w:val="22"/>
          <w:u w:val="single"/>
          <w:shd w:val="clear" w:color="auto" w:fill="FFFFFF"/>
        </w:rPr>
        <w:t>:</w:t>
      </w:r>
      <w:r>
        <w:rPr>
          <w:rFonts w:ascii="Times New Roman" w:eastAsia="Times New Roman" w:hAnsi="Times New Roman" w:cs="Times New Roman"/>
          <w:color w:val="000000" w:themeColor="text1"/>
          <w:sz w:val="22"/>
          <w:szCs w:val="22"/>
          <w:shd w:val="clear" w:color="auto" w:fill="FFFFFF"/>
        </w:rPr>
        <w:t xml:space="preserve"> </w:t>
      </w:r>
      <w:r w:rsidR="00F56F51">
        <w:rPr>
          <w:rFonts w:ascii="Times New Roman" w:eastAsia="Times New Roman" w:hAnsi="Times New Roman" w:cs="Times New Roman"/>
          <w:color w:val="000000" w:themeColor="text1"/>
          <w:sz w:val="22"/>
          <w:szCs w:val="22"/>
          <w:shd w:val="clear" w:color="auto" w:fill="FFFFFF"/>
        </w:rPr>
        <w:t>In this experiment, w</w:t>
      </w:r>
      <w:r w:rsidRPr="009D782D">
        <w:rPr>
          <w:rStyle w:val="None"/>
          <w:rFonts w:ascii="Times New Roman" w:hAnsi="Times New Roman"/>
          <w:sz w:val="22"/>
          <w:szCs w:val="22"/>
        </w:rPr>
        <w:t xml:space="preserve">e generated images for </w:t>
      </w:r>
      <w:r w:rsidR="00191089">
        <w:rPr>
          <w:rStyle w:val="None"/>
          <w:rFonts w:ascii="Times New Roman" w:hAnsi="Times New Roman"/>
          <w:sz w:val="22"/>
          <w:szCs w:val="22"/>
        </w:rPr>
        <w:t>nine conditions. S</w:t>
      </w:r>
      <w:r w:rsidRPr="009D782D">
        <w:rPr>
          <w:rStyle w:val="None"/>
          <w:rFonts w:ascii="Times New Roman" w:hAnsi="Times New Roman"/>
          <w:sz w:val="22"/>
          <w:szCs w:val="22"/>
        </w:rPr>
        <w:t xml:space="preserve">ix </w:t>
      </w:r>
      <w:r w:rsidR="00200A37">
        <w:rPr>
          <w:rStyle w:val="None"/>
          <w:rFonts w:ascii="Times New Roman" w:hAnsi="Times New Roman"/>
          <w:sz w:val="22"/>
          <w:szCs w:val="22"/>
        </w:rPr>
        <w:t>of th</w:t>
      </w:r>
      <w:r w:rsidR="004B2441">
        <w:rPr>
          <w:rStyle w:val="None"/>
          <w:rFonts w:ascii="Times New Roman" w:hAnsi="Times New Roman"/>
          <w:sz w:val="22"/>
          <w:szCs w:val="22"/>
        </w:rPr>
        <w:t>ese</w:t>
      </w:r>
      <w:r w:rsidR="00200A37">
        <w:rPr>
          <w:rStyle w:val="None"/>
          <w:rFonts w:ascii="Times New Roman" w:hAnsi="Times New Roman"/>
          <w:sz w:val="22"/>
          <w:szCs w:val="22"/>
        </w:rPr>
        <w:t xml:space="preserve"> conditions were for chromatic variation at </w:t>
      </w:r>
      <w:r w:rsidR="00D747C9">
        <w:rPr>
          <w:rStyle w:val="None"/>
          <w:rFonts w:ascii="Times New Roman" w:hAnsi="Times New Roman"/>
          <w:sz w:val="22"/>
          <w:szCs w:val="22"/>
        </w:rPr>
        <w:t xml:space="preserve">six </w:t>
      </w:r>
      <w:r w:rsidRPr="009D782D">
        <w:rPr>
          <w:rStyle w:val="None"/>
          <w:rFonts w:ascii="Times New Roman" w:hAnsi="Times New Roman"/>
          <w:sz w:val="22"/>
          <w:szCs w:val="22"/>
        </w:rPr>
        <w:t xml:space="preserve">logarithmically spaced values of </w:t>
      </w:r>
      <w:r w:rsidR="008114F2">
        <w:rPr>
          <w:rStyle w:val="None"/>
          <w:rFonts w:ascii="Times New Roman" w:hAnsi="Times New Roman"/>
          <w:sz w:val="22"/>
          <w:szCs w:val="22"/>
        </w:rPr>
        <w:t xml:space="preserve">the </w:t>
      </w:r>
      <w:r w:rsidRPr="009D782D">
        <w:rPr>
          <w:rStyle w:val="None"/>
          <w:rFonts w:ascii="Times New Roman" w:hAnsi="Times New Roman"/>
          <w:sz w:val="22"/>
          <w:szCs w:val="22"/>
        </w:rPr>
        <w:t>covariance scalar</w:t>
      </w:r>
      <w:r w:rsidR="00B4176F">
        <w:rPr>
          <w:rStyle w:val="None"/>
          <w:rFonts w:ascii="Times New Roman" w:hAnsi="Times New Roman"/>
          <w:sz w:val="22"/>
          <w:szCs w:val="22"/>
        </w:rPr>
        <w:t xml:space="preserve">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B4176F">
        <w:rPr>
          <w:rStyle w:val="None"/>
          <w:rFonts w:ascii="Times New Roman" w:hAnsi="Times New Roman"/>
          <w:sz w:val="22"/>
          <w:szCs w:val="22"/>
        </w:rPr>
        <w:t>)</w:t>
      </w:r>
      <w:r w:rsidRPr="009D782D">
        <w:rPr>
          <w:rStyle w:val="None"/>
          <w:rFonts w:ascii="Times New Roman" w:hAnsi="Times New Roman"/>
          <w:sz w:val="22"/>
          <w:szCs w:val="22"/>
        </w:rPr>
        <w:t>: [0, 0.01, 0.03, 0.1, 0.3, 1.0].</w:t>
      </w:r>
      <w:r>
        <w:rPr>
          <w:rStyle w:val="None"/>
          <w:rFonts w:ascii="Times New Roman" w:hAnsi="Times New Roman"/>
          <w:sz w:val="22"/>
          <w:szCs w:val="22"/>
        </w:rPr>
        <w:t xml:space="preserve"> </w:t>
      </w:r>
      <w:r w:rsidR="00B76797">
        <w:rPr>
          <w:rStyle w:val="None"/>
          <w:rFonts w:ascii="Times New Roman" w:hAnsi="Times New Roman"/>
          <w:sz w:val="22"/>
          <w:szCs w:val="22"/>
        </w:rPr>
        <w:t xml:space="preserve">Three conditions were </w:t>
      </w:r>
      <w:r w:rsidR="00D72D20">
        <w:rPr>
          <w:rStyle w:val="None"/>
          <w:rFonts w:ascii="Times New Roman" w:hAnsi="Times New Roman"/>
          <w:sz w:val="22"/>
          <w:szCs w:val="22"/>
        </w:rPr>
        <w:t xml:space="preserve">for </w:t>
      </w:r>
      <w:r>
        <w:rPr>
          <w:rStyle w:val="None"/>
          <w:rFonts w:ascii="Times New Roman" w:hAnsi="Times New Roman"/>
          <w:sz w:val="22"/>
          <w:szCs w:val="22"/>
        </w:rPr>
        <w:t>achromatic variation</w:t>
      </w:r>
      <w:r w:rsidR="00593AD2">
        <w:rPr>
          <w:rStyle w:val="None"/>
          <w:rFonts w:ascii="Times New Roman" w:hAnsi="Times New Roman"/>
          <w:sz w:val="22"/>
          <w:szCs w:val="22"/>
        </w:rPr>
        <w:t xml:space="preserve"> at </w:t>
      </w:r>
      <w:r w:rsidRPr="009D782D">
        <w:rPr>
          <w:rStyle w:val="None"/>
          <w:rFonts w:ascii="Times New Roman" w:hAnsi="Times New Roman"/>
          <w:sz w:val="22"/>
          <w:szCs w:val="22"/>
        </w:rPr>
        <w:t>covariance scalar</w:t>
      </w:r>
      <w:r w:rsidR="00031CF1">
        <w:rPr>
          <w:rStyle w:val="None"/>
          <w:rFonts w:ascii="Times New Roman" w:hAnsi="Times New Roman"/>
          <w:sz w:val="22"/>
          <w:szCs w:val="22"/>
        </w:rPr>
        <w:t xml:space="preserve">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031CF1">
        <w:rPr>
          <w:rStyle w:val="None"/>
          <w:rFonts w:ascii="Times New Roman" w:hAnsi="Times New Roman"/>
          <w:sz w:val="22"/>
          <w:szCs w:val="22"/>
        </w:rPr>
        <w:t>)</w:t>
      </w:r>
      <w:r w:rsidRPr="009D782D">
        <w:rPr>
          <w:rStyle w:val="None"/>
          <w:rFonts w:ascii="Times New Roman" w:hAnsi="Times New Roman"/>
          <w:sz w:val="22"/>
          <w:szCs w:val="22"/>
        </w:rPr>
        <w:t>:</w:t>
      </w:r>
      <w:r>
        <w:rPr>
          <w:rStyle w:val="None"/>
          <w:rFonts w:ascii="Times New Roman" w:hAnsi="Times New Roman"/>
          <w:sz w:val="22"/>
          <w:szCs w:val="22"/>
        </w:rPr>
        <w:t xml:space="preserve"> 0.03, 0.3 and 1.0.</w:t>
      </w:r>
      <w:r w:rsidR="00971C74">
        <w:rPr>
          <w:rStyle w:val="None"/>
          <w:rFonts w:ascii="Times New Roman" w:hAnsi="Times New Roman"/>
          <w:sz w:val="22"/>
          <w:szCs w:val="22"/>
        </w:rPr>
        <w:t xml:space="preserve"> The </w:t>
      </w:r>
      <w:r w:rsidR="003E659D">
        <w:rPr>
          <w:rStyle w:val="None"/>
          <w:rFonts w:ascii="Times New Roman" w:hAnsi="Times New Roman"/>
          <w:sz w:val="22"/>
          <w:szCs w:val="22"/>
        </w:rPr>
        <w:t xml:space="preserve">power spectrum of the light source was </w:t>
      </w:r>
      <w:r w:rsidR="000C2143">
        <w:rPr>
          <w:rStyle w:val="None"/>
          <w:rFonts w:ascii="Times New Roman" w:hAnsi="Times New Roman"/>
          <w:sz w:val="22"/>
          <w:szCs w:val="22"/>
        </w:rPr>
        <w:t xml:space="preserve">the same for all images. </w:t>
      </w:r>
      <w:r w:rsidR="00612031">
        <w:rPr>
          <w:rStyle w:val="None"/>
          <w:rFonts w:ascii="Times New Roman" w:hAnsi="Times New Roman"/>
          <w:sz w:val="22"/>
          <w:szCs w:val="22"/>
        </w:rPr>
        <w:t xml:space="preserve">The </w:t>
      </w:r>
      <w:r w:rsidR="006B6694">
        <w:rPr>
          <w:rStyle w:val="None"/>
          <w:rFonts w:ascii="Times New Roman" w:hAnsi="Times New Roman"/>
          <w:sz w:val="22"/>
          <w:szCs w:val="22"/>
        </w:rPr>
        <w:t xml:space="preserve">power spectrum </w:t>
      </w:r>
      <w:r w:rsidR="00612031">
        <w:rPr>
          <w:rStyle w:val="None"/>
          <w:rFonts w:ascii="Times New Roman" w:hAnsi="Times New Roman"/>
          <w:sz w:val="22"/>
          <w:szCs w:val="22"/>
        </w:rPr>
        <w:t>multiplication scalar was assigned an arbitrary value of 5.</w:t>
      </w:r>
      <w:r w:rsidR="00884423">
        <w:rPr>
          <w:rStyle w:val="None"/>
          <w:rFonts w:ascii="Times New Roman" w:hAnsi="Times New Roman"/>
          <w:sz w:val="22"/>
          <w:szCs w:val="22"/>
        </w:rPr>
        <w:t xml:space="preserve"> </w:t>
      </w:r>
      <w:r w:rsidR="00884423" w:rsidRPr="00583048">
        <w:rPr>
          <w:rStyle w:val="None"/>
          <w:rFonts w:ascii="Times New Roman" w:hAnsi="Times New Roman"/>
          <w:color w:val="000000" w:themeColor="text1"/>
          <w:sz w:val="22"/>
          <w:szCs w:val="22"/>
        </w:rPr>
        <w:t xml:space="preserve">Figure </w:t>
      </w:r>
      <w:r w:rsidR="002E17F4" w:rsidRPr="00583048">
        <w:rPr>
          <w:rStyle w:val="None"/>
          <w:rFonts w:ascii="Times New Roman" w:hAnsi="Times New Roman"/>
          <w:color w:val="000000" w:themeColor="text1"/>
          <w:sz w:val="22"/>
          <w:szCs w:val="22"/>
        </w:rPr>
        <w:t>3</w:t>
      </w:r>
      <w:r w:rsidR="00884423" w:rsidRPr="00583048">
        <w:rPr>
          <w:rStyle w:val="None"/>
          <w:rFonts w:ascii="Times New Roman" w:hAnsi="Times New Roman"/>
          <w:color w:val="000000" w:themeColor="text1"/>
          <w:sz w:val="22"/>
          <w:szCs w:val="22"/>
        </w:rPr>
        <w:t xml:space="preserve"> </w:t>
      </w:r>
      <w:r w:rsidR="00884423">
        <w:rPr>
          <w:rStyle w:val="None"/>
          <w:rFonts w:ascii="Times New Roman" w:hAnsi="Times New Roman"/>
          <w:sz w:val="22"/>
          <w:szCs w:val="22"/>
        </w:rPr>
        <w:t xml:space="preserve">shows </w:t>
      </w:r>
      <w:r w:rsidR="004C4756">
        <w:rPr>
          <w:rStyle w:val="None"/>
          <w:rFonts w:ascii="Times New Roman" w:hAnsi="Times New Roman"/>
          <w:sz w:val="22"/>
          <w:szCs w:val="22"/>
        </w:rPr>
        <w:t>five</w:t>
      </w:r>
      <w:r w:rsidR="00884423">
        <w:rPr>
          <w:rStyle w:val="None"/>
          <w:rFonts w:ascii="Times New Roman" w:hAnsi="Times New Roman"/>
          <w:sz w:val="22"/>
          <w:szCs w:val="22"/>
        </w:rPr>
        <w:t xml:space="preserve"> typical images for the nine conditions.</w:t>
      </w:r>
    </w:p>
    <w:p w14:paraId="24E0D609" w14:textId="2BE9C7D5" w:rsidR="00AD0F77" w:rsidRPr="00A81435" w:rsidRDefault="00F662C4" w:rsidP="00A81435">
      <w:pPr>
        <w:pStyle w:val="Default"/>
        <w:spacing w:before="0" w:after="270"/>
        <w:rPr>
          <w:rStyle w:val="None"/>
          <w:rFonts w:ascii="Times New Roman" w:hAnsi="Times New Roman"/>
          <w:sz w:val="22"/>
          <w:szCs w:val="22"/>
        </w:rPr>
      </w:pPr>
      <w:r>
        <w:rPr>
          <w:rFonts w:ascii="Times New Roman" w:eastAsia="Times New Roman" w:hAnsi="Times New Roman" w:cs="Times New Roman"/>
          <w:color w:val="000000" w:themeColor="text1"/>
          <w:sz w:val="22"/>
          <w:szCs w:val="22"/>
          <w:u w:val="single"/>
          <w:shd w:val="clear" w:color="auto" w:fill="FFFFFF"/>
        </w:rPr>
        <w:t xml:space="preserve">Light source intensity </w:t>
      </w:r>
      <w:r w:rsidR="009C623A">
        <w:rPr>
          <w:rFonts w:ascii="Times New Roman" w:eastAsia="Times New Roman" w:hAnsi="Times New Roman" w:cs="Times New Roman"/>
          <w:color w:val="000000" w:themeColor="text1"/>
          <w:sz w:val="22"/>
          <w:szCs w:val="22"/>
          <w:u w:val="single"/>
          <w:shd w:val="clear" w:color="auto" w:fill="FFFFFF"/>
        </w:rPr>
        <w:t>va</w:t>
      </w:r>
      <w:r w:rsidR="009C623A" w:rsidRPr="00701283">
        <w:rPr>
          <w:rFonts w:ascii="Times New Roman" w:eastAsia="Times New Roman" w:hAnsi="Times New Roman" w:cs="Times New Roman"/>
          <w:color w:val="000000" w:themeColor="text1"/>
          <w:sz w:val="22"/>
          <w:szCs w:val="22"/>
          <w:u w:val="single"/>
          <w:shd w:val="clear" w:color="auto" w:fill="FFFFFF"/>
        </w:rPr>
        <w:t>riation</w:t>
      </w:r>
      <w:r w:rsidR="009C623A">
        <w:rPr>
          <w:rFonts w:ascii="Times New Roman" w:eastAsia="Times New Roman" w:hAnsi="Times New Roman" w:cs="Times New Roman"/>
          <w:color w:val="000000" w:themeColor="text1"/>
          <w:sz w:val="22"/>
          <w:szCs w:val="22"/>
          <w:u w:val="single"/>
          <w:shd w:val="clear" w:color="auto" w:fill="FFFFFF"/>
        </w:rPr>
        <w:t xml:space="preserve"> (Experiment </w:t>
      </w:r>
      <w:r w:rsidR="00955A2A">
        <w:rPr>
          <w:rFonts w:ascii="Times New Roman" w:eastAsia="Times New Roman" w:hAnsi="Times New Roman" w:cs="Times New Roman"/>
          <w:color w:val="000000" w:themeColor="text1"/>
          <w:sz w:val="22"/>
          <w:szCs w:val="22"/>
          <w:u w:val="single"/>
          <w:shd w:val="clear" w:color="auto" w:fill="FFFFFF"/>
        </w:rPr>
        <w:t>7</w:t>
      </w:r>
      <w:r w:rsidR="009C623A">
        <w:rPr>
          <w:rFonts w:ascii="Times New Roman" w:eastAsia="Times New Roman" w:hAnsi="Times New Roman" w:cs="Times New Roman"/>
          <w:color w:val="000000" w:themeColor="text1"/>
          <w:sz w:val="22"/>
          <w:szCs w:val="22"/>
          <w:u w:val="single"/>
          <w:shd w:val="clear" w:color="auto" w:fill="FFFFFF"/>
        </w:rPr>
        <w:t>)</w:t>
      </w:r>
      <w:r w:rsidR="009C623A" w:rsidRPr="00701283">
        <w:rPr>
          <w:rFonts w:ascii="Times New Roman" w:eastAsia="Times New Roman" w:hAnsi="Times New Roman" w:cs="Times New Roman"/>
          <w:color w:val="000000" w:themeColor="text1"/>
          <w:sz w:val="22"/>
          <w:szCs w:val="22"/>
          <w:u w:val="single"/>
          <w:shd w:val="clear" w:color="auto" w:fill="FFFFFF"/>
        </w:rPr>
        <w:t>:</w:t>
      </w:r>
      <w:r w:rsidR="00955A2A" w:rsidRPr="00533B4F">
        <w:rPr>
          <w:rFonts w:ascii="Times New Roman" w:eastAsia="Times New Roman" w:hAnsi="Times New Roman" w:cs="Times New Roman"/>
          <w:color w:val="000000" w:themeColor="text1"/>
          <w:sz w:val="22"/>
          <w:szCs w:val="22"/>
          <w:shd w:val="clear" w:color="auto" w:fill="FFFFFF"/>
        </w:rPr>
        <w:t xml:space="preserve"> </w:t>
      </w:r>
      <w:r w:rsidR="008A2C4F">
        <w:rPr>
          <w:rFonts w:ascii="Times New Roman" w:eastAsia="Times New Roman" w:hAnsi="Times New Roman" w:cs="Times New Roman"/>
          <w:color w:val="000000" w:themeColor="text1"/>
          <w:sz w:val="22"/>
          <w:szCs w:val="22"/>
          <w:shd w:val="clear" w:color="auto" w:fill="FFFFFF"/>
        </w:rPr>
        <w:t>In this experiment, w</w:t>
      </w:r>
      <w:r w:rsidR="008A2C4F" w:rsidRPr="009D782D">
        <w:rPr>
          <w:rStyle w:val="None"/>
          <w:rFonts w:ascii="Times New Roman" w:hAnsi="Times New Roman"/>
          <w:sz w:val="22"/>
          <w:szCs w:val="22"/>
        </w:rPr>
        <w:t xml:space="preserve">e </w:t>
      </w:r>
      <w:r w:rsidR="00533B4F">
        <w:rPr>
          <w:rFonts w:ascii="Times New Roman" w:eastAsia="Times New Roman" w:hAnsi="Times New Roman" w:cs="Times New Roman"/>
          <w:color w:val="000000" w:themeColor="text1"/>
          <w:sz w:val="22"/>
          <w:szCs w:val="22"/>
          <w:shd w:val="clear" w:color="auto" w:fill="FFFFFF"/>
        </w:rPr>
        <w:t xml:space="preserve">generated </w:t>
      </w:r>
      <w:r w:rsidR="00533B4F">
        <w:rPr>
          <w:rStyle w:val="None"/>
          <w:rFonts w:ascii="Times New Roman" w:hAnsi="Times New Roman"/>
          <w:sz w:val="22"/>
          <w:szCs w:val="22"/>
        </w:rPr>
        <w:t xml:space="preserve">images for seven </w:t>
      </w:r>
      <w:r w:rsidR="00F1756D">
        <w:rPr>
          <w:rStyle w:val="None"/>
          <w:rFonts w:ascii="Times New Roman" w:hAnsi="Times New Roman"/>
          <w:sz w:val="22"/>
          <w:szCs w:val="22"/>
        </w:rPr>
        <w:t xml:space="preserve">linearly </w:t>
      </w:r>
      <w:r w:rsidR="002730C7">
        <w:rPr>
          <w:rStyle w:val="None"/>
          <w:rFonts w:ascii="Times New Roman" w:hAnsi="Times New Roman"/>
          <w:sz w:val="22"/>
          <w:szCs w:val="22"/>
        </w:rPr>
        <w:t xml:space="preserve">spaced </w:t>
      </w:r>
      <w:r w:rsidR="00533B4F">
        <w:rPr>
          <w:rStyle w:val="None"/>
          <w:rFonts w:ascii="Times New Roman" w:hAnsi="Times New Roman"/>
          <w:sz w:val="22"/>
          <w:szCs w:val="22"/>
        </w:rPr>
        <w:t>values of the range parameter</w:t>
      </w:r>
      <w:r w:rsidR="00734439">
        <w:rPr>
          <w:rStyle w:val="None"/>
          <w:rFonts w:ascii="Times New Roman" w:hAnsi="Times New Roman"/>
          <w:sz w:val="22"/>
          <w:szCs w:val="22"/>
        </w:rPr>
        <w:t xml:space="preserve"> (</w:t>
      </w:r>
      <m:oMath>
        <m:r>
          <w:rPr>
            <w:rStyle w:val="None"/>
            <w:rFonts w:ascii="Cambria Math" w:hAnsi="Cambria Math"/>
            <w:sz w:val="22"/>
            <w:szCs w:val="22"/>
          </w:rPr>
          <m:t>δ</m:t>
        </m:r>
      </m:oMath>
      <w:r w:rsidR="00734439">
        <w:rPr>
          <w:rStyle w:val="None"/>
          <w:rFonts w:ascii="Times New Roman" w:hAnsi="Times New Roman"/>
          <w:sz w:val="22"/>
          <w:szCs w:val="22"/>
        </w:rPr>
        <w:t>)</w:t>
      </w:r>
      <w:r w:rsidR="00533B4F">
        <w:rPr>
          <w:rStyle w:val="None"/>
          <w:rFonts w:ascii="Times New Roman" w:hAnsi="Times New Roman"/>
          <w:sz w:val="22"/>
          <w:szCs w:val="22"/>
        </w:rPr>
        <w:t>: [0</w:t>
      </w:r>
      <w:r w:rsidR="004D0F68">
        <w:rPr>
          <w:rStyle w:val="None"/>
          <w:rFonts w:ascii="Times New Roman" w:hAnsi="Times New Roman"/>
          <w:sz w:val="22"/>
          <w:szCs w:val="22"/>
        </w:rPr>
        <w:t>.00</w:t>
      </w:r>
      <w:r w:rsidR="00533B4F">
        <w:rPr>
          <w:rStyle w:val="None"/>
          <w:rFonts w:ascii="Times New Roman" w:hAnsi="Times New Roman"/>
          <w:sz w:val="22"/>
          <w:szCs w:val="22"/>
        </w:rPr>
        <w:t>, 0.05, 0.1</w:t>
      </w:r>
      <w:r w:rsidR="004D0F68">
        <w:rPr>
          <w:rStyle w:val="None"/>
          <w:rFonts w:ascii="Times New Roman" w:hAnsi="Times New Roman"/>
          <w:sz w:val="22"/>
          <w:szCs w:val="22"/>
        </w:rPr>
        <w:t>0,</w:t>
      </w:r>
      <w:r w:rsidR="00533B4F">
        <w:rPr>
          <w:rStyle w:val="None"/>
          <w:rFonts w:ascii="Times New Roman" w:hAnsi="Times New Roman"/>
          <w:sz w:val="22"/>
          <w:szCs w:val="22"/>
        </w:rPr>
        <w:t xml:space="preserve"> 0.15, 0.2</w:t>
      </w:r>
      <w:r w:rsidR="004D0F68">
        <w:rPr>
          <w:rStyle w:val="None"/>
          <w:rFonts w:ascii="Times New Roman" w:hAnsi="Times New Roman"/>
          <w:sz w:val="22"/>
          <w:szCs w:val="22"/>
        </w:rPr>
        <w:t>0</w:t>
      </w:r>
      <w:r w:rsidR="00533B4F">
        <w:rPr>
          <w:rStyle w:val="None"/>
          <w:rFonts w:ascii="Times New Roman" w:hAnsi="Times New Roman"/>
          <w:sz w:val="22"/>
          <w:szCs w:val="22"/>
        </w:rPr>
        <w:t>, 0.25, 0.3</w:t>
      </w:r>
      <w:r w:rsidR="004D0F68">
        <w:rPr>
          <w:rStyle w:val="None"/>
          <w:rFonts w:ascii="Times New Roman" w:hAnsi="Times New Roman"/>
          <w:sz w:val="22"/>
          <w:szCs w:val="22"/>
        </w:rPr>
        <w:t>0</w:t>
      </w:r>
      <w:r w:rsidR="00533B4F">
        <w:rPr>
          <w:rStyle w:val="None"/>
          <w:rFonts w:ascii="Times New Roman" w:hAnsi="Times New Roman"/>
          <w:sz w:val="22"/>
          <w:szCs w:val="22"/>
        </w:rPr>
        <w:t xml:space="preserve">]. </w:t>
      </w:r>
      <w:r w:rsidR="0062403E">
        <w:rPr>
          <w:rStyle w:val="None"/>
          <w:rFonts w:ascii="Times New Roman" w:hAnsi="Times New Roman"/>
          <w:sz w:val="22"/>
          <w:szCs w:val="22"/>
        </w:rPr>
        <w:t>The reflectance spectra of all background objects were the same and w</w:t>
      </w:r>
      <w:r w:rsidR="00394CC6">
        <w:rPr>
          <w:rStyle w:val="None"/>
          <w:rFonts w:ascii="Times New Roman" w:hAnsi="Times New Roman"/>
          <w:sz w:val="22"/>
          <w:szCs w:val="22"/>
        </w:rPr>
        <w:t>ere</w:t>
      </w:r>
      <w:r w:rsidR="0062403E">
        <w:rPr>
          <w:rStyle w:val="None"/>
          <w:rFonts w:ascii="Times New Roman" w:hAnsi="Times New Roman"/>
          <w:sz w:val="22"/>
          <w:szCs w:val="22"/>
        </w:rPr>
        <w:t xml:space="preserve"> equal to the mean spectrum of the reflectance database. This corresponds to </w:t>
      </w:r>
      <w:r w:rsidR="00327ED2">
        <w:rPr>
          <w:rStyle w:val="None"/>
          <w:rFonts w:ascii="Times New Roman" w:hAnsi="Times New Roman"/>
          <w:sz w:val="22"/>
          <w:szCs w:val="22"/>
        </w:rPr>
        <w:t>covariance scalar of 0.</w:t>
      </w:r>
      <w:r w:rsidR="00A10D6C">
        <w:rPr>
          <w:rStyle w:val="None"/>
          <w:rFonts w:ascii="Times New Roman" w:hAnsi="Times New Roman"/>
          <w:sz w:val="22"/>
          <w:szCs w:val="22"/>
        </w:rPr>
        <w:t xml:space="preserve"> </w:t>
      </w:r>
      <w:r w:rsidR="00A10D6C" w:rsidRPr="00D43607">
        <w:rPr>
          <w:rStyle w:val="None"/>
          <w:rFonts w:ascii="Times New Roman" w:hAnsi="Times New Roman"/>
          <w:color w:val="000000" w:themeColor="text1"/>
          <w:sz w:val="22"/>
          <w:szCs w:val="22"/>
        </w:rPr>
        <w:t xml:space="preserve">Figure </w:t>
      </w:r>
      <w:r w:rsidR="00F036F2" w:rsidRPr="00D43607">
        <w:rPr>
          <w:rStyle w:val="None"/>
          <w:rFonts w:ascii="Times New Roman" w:hAnsi="Times New Roman"/>
          <w:color w:val="000000" w:themeColor="text1"/>
          <w:sz w:val="22"/>
          <w:szCs w:val="22"/>
        </w:rPr>
        <w:t>4</w:t>
      </w:r>
      <w:r w:rsidR="00A10D6C" w:rsidRPr="00D43607">
        <w:rPr>
          <w:rStyle w:val="None"/>
          <w:rFonts w:ascii="Times New Roman" w:hAnsi="Times New Roman"/>
          <w:color w:val="000000" w:themeColor="text1"/>
          <w:sz w:val="22"/>
          <w:szCs w:val="22"/>
        </w:rPr>
        <w:t xml:space="preserve"> </w:t>
      </w:r>
      <w:r w:rsidR="00A10D6C">
        <w:rPr>
          <w:rStyle w:val="None"/>
          <w:rFonts w:ascii="Times New Roman" w:hAnsi="Times New Roman"/>
          <w:sz w:val="22"/>
          <w:szCs w:val="22"/>
        </w:rPr>
        <w:t>shows five typical images for the seven conditions.</w:t>
      </w:r>
    </w:p>
    <w:p w14:paraId="5AAE48E9" w14:textId="085CE70B" w:rsidR="00394300" w:rsidRDefault="00394300" w:rsidP="00A368D6">
      <w:pPr>
        <w:pStyle w:val="Default"/>
        <w:spacing w:before="0" w:after="270"/>
        <w:rPr>
          <w:rStyle w:val="None"/>
          <w:rFonts w:ascii="Times New Roman" w:hAnsi="Times New Roman"/>
          <w:sz w:val="22"/>
          <w:szCs w:val="22"/>
        </w:rPr>
      </w:pPr>
      <w:r w:rsidRPr="00394300">
        <w:rPr>
          <w:rStyle w:val="None"/>
          <w:rFonts w:ascii="Times New Roman" w:hAnsi="Times New Roman"/>
          <w:sz w:val="22"/>
          <w:szCs w:val="22"/>
          <w:u w:val="single"/>
        </w:rPr>
        <w:t>Simultaneous variation (Experiment</w:t>
      </w:r>
      <w:r>
        <w:rPr>
          <w:rStyle w:val="None"/>
          <w:rFonts w:ascii="Times New Roman" w:hAnsi="Times New Roman"/>
          <w:sz w:val="22"/>
          <w:szCs w:val="22"/>
          <w:u w:val="single"/>
        </w:rPr>
        <w:t xml:space="preserve"> 8</w:t>
      </w:r>
      <w:r w:rsidRPr="00394300">
        <w:rPr>
          <w:rStyle w:val="None"/>
          <w:rFonts w:ascii="Times New Roman" w:hAnsi="Times New Roman"/>
          <w:sz w:val="22"/>
          <w:szCs w:val="22"/>
          <w:u w:val="single"/>
        </w:rPr>
        <w:t>)</w:t>
      </w:r>
      <w:r>
        <w:rPr>
          <w:rStyle w:val="None"/>
          <w:rFonts w:ascii="Times New Roman" w:hAnsi="Times New Roman"/>
          <w:sz w:val="22"/>
          <w:szCs w:val="22"/>
          <w:u w:val="single"/>
        </w:rPr>
        <w:t>:</w:t>
      </w:r>
      <w:r w:rsidRPr="00993270">
        <w:rPr>
          <w:rStyle w:val="None"/>
          <w:rFonts w:ascii="Times New Roman" w:hAnsi="Times New Roman"/>
          <w:sz w:val="22"/>
          <w:szCs w:val="22"/>
        </w:rPr>
        <w:t xml:space="preserve"> </w:t>
      </w:r>
      <w:r w:rsidR="00993270" w:rsidRPr="00993270">
        <w:rPr>
          <w:rStyle w:val="None"/>
          <w:rFonts w:ascii="Times New Roman" w:hAnsi="Times New Roman"/>
          <w:sz w:val="22"/>
          <w:szCs w:val="22"/>
        </w:rPr>
        <w:t>In t</w:t>
      </w:r>
      <w:r w:rsidR="00993270">
        <w:rPr>
          <w:rStyle w:val="None"/>
          <w:rFonts w:ascii="Times New Roman" w:hAnsi="Times New Roman"/>
          <w:sz w:val="22"/>
          <w:szCs w:val="22"/>
        </w:rPr>
        <w:t xml:space="preserve">his experiment we studied </w:t>
      </w:r>
      <w:r w:rsidR="00113750">
        <w:rPr>
          <w:rStyle w:val="None"/>
          <w:rFonts w:ascii="Times New Roman" w:hAnsi="Times New Roman"/>
          <w:sz w:val="22"/>
          <w:szCs w:val="22"/>
        </w:rPr>
        <w:t>six</w:t>
      </w:r>
      <w:r w:rsidR="00147520">
        <w:rPr>
          <w:rStyle w:val="None"/>
          <w:rFonts w:ascii="Times New Roman" w:hAnsi="Times New Roman"/>
          <w:sz w:val="22"/>
          <w:szCs w:val="22"/>
        </w:rPr>
        <w:t xml:space="preserve"> </w:t>
      </w:r>
      <w:r w:rsidR="00993270">
        <w:rPr>
          <w:rStyle w:val="None"/>
          <w:rFonts w:ascii="Times New Roman" w:hAnsi="Times New Roman"/>
          <w:sz w:val="22"/>
          <w:szCs w:val="22"/>
        </w:rPr>
        <w:t>conditions. These were: no variation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993270">
        <w:rPr>
          <w:rStyle w:val="None"/>
          <w:rFonts w:ascii="Times New Roman" w:hAnsi="Times New Roman"/>
          <w:sz w:val="22"/>
          <w:szCs w:val="22"/>
        </w:rPr>
        <w:t xml:space="preserve"> = 0, </w:t>
      </w:r>
      <m:oMath>
        <m:r>
          <w:rPr>
            <w:rStyle w:val="None"/>
            <w:rFonts w:ascii="Cambria Math" w:hAnsi="Cambria Math"/>
            <w:sz w:val="22"/>
            <w:szCs w:val="22"/>
          </w:rPr>
          <m:t>δ</m:t>
        </m:r>
      </m:oMath>
      <w:r w:rsidR="00842D0A">
        <w:rPr>
          <w:rStyle w:val="None"/>
          <w:rFonts w:ascii="Times New Roman" w:hAnsi="Times New Roman"/>
          <w:sz w:val="22"/>
          <w:szCs w:val="22"/>
        </w:rPr>
        <w:t xml:space="preserve"> </w:t>
      </w:r>
      <w:r w:rsidR="00993270">
        <w:rPr>
          <w:rStyle w:val="None"/>
          <w:rFonts w:ascii="Times New Roman" w:hAnsi="Times New Roman"/>
          <w:sz w:val="22"/>
          <w:szCs w:val="22"/>
        </w:rPr>
        <w:t xml:space="preserve">= 0), </w:t>
      </w:r>
      <w:r w:rsidR="005F11D4">
        <w:rPr>
          <w:rStyle w:val="None"/>
          <w:rFonts w:ascii="Times New Roman" w:hAnsi="Times New Roman"/>
          <w:sz w:val="22"/>
          <w:szCs w:val="22"/>
        </w:rPr>
        <w:t xml:space="preserve">chromatic background variation (covariance scalar = 1, </w:t>
      </w:r>
      <m:oMath>
        <m:r>
          <w:rPr>
            <w:rStyle w:val="None"/>
            <w:rFonts w:ascii="Cambria Math" w:hAnsi="Cambria Math"/>
            <w:sz w:val="22"/>
            <w:szCs w:val="22"/>
          </w:rPr>
          <m:t>δ</m:t>
        </m:r>
      </m:oMath>
      <w:r w:rsidR="005F11D4">
        <w:rPr>
          <w:rStyle w:val="None"/>
          <w:rFonts w:ascii="Times New Roman" w:hAnsi="Times New Roman"/>
          <w:sz w:val="22"/>
          <w:szCs w:val="22"/>
        </w:rPr>
        <w:t xml:space="preserve"> = 0)</w:t>
      </w:r>
      <w:r w:rsidR="00393E18">
        <w:rPr>
          <w:rStyle w:val="None"/>
          <w:rFonts w:ascii="Times New Roman" w:hAnsi="Times New Roman"/>
          <w:sz w:val="22"/>
          <w:szCs w:val="22"/>
        </w:rPr>
        <w:t xml:space="preserve">, </w:t>
      </w:r>
      <w:r w:rsidR="00E27AE0">
        <w:rPr>
          <w:rStyle w:val="None"/>
          <w:rFonts w:ascii="Times New Roman" w:hAnsi="Times New Roman"/>
          <w:sz w:val="22"/>
          <w:szCs w:val="22"/>
        </w:rPr>
        <w:t>achromatic</w:t>
      </w:r>
      <w:r w:rsidR="00E27AE0" w:rsidRPr="00E27AE0">
        <w:rPr>
          <w:rStyle w:val="None"/>
          <w:rFonts w:ascii="Times New Roman" w:hAnsi="Times New Roman"/>
          <w:sz w:val="22"/>
          <w:szCs w:val="22"/>
        </w:rPr>
        <w:t xml:space="preserve"> </w:t>
      </w:r>
      <w:r w:rsidR="00E27AE0">
        <w:rPr>
          <w:rStyle w:val="None"/>
          <w:rFonts w:ascii="Times New Roman" w:hAnsi="Times New Roman"/>
          <w:sz w:val="22"/>
          <w:szCs w:val="22"/>
        </w:rPr>
        <w:t>background variation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E27AE0">
        <w:rPr>
          <w:rStyle w:val="None"/>
          <w:rFonts w:ascii="Times New Roman" w:hAnsi="Times New Roman"/>
          <w:sz w:val="22"/>
          <w:szCs w:val="22"/>
        </w:rPr>
        <w:t xml:space="preserve"> = 1, </w:t>
      </w:r>
      <m:oMath>
        <m:r>
          <w:rPr>
            <w:rStyle w:val="None"/>
            <w:rFonts w:ascii="Cambria Math" w:hAnsi="Cambria Math"/>
            <w:sz w:val="22"/>
            <w:szCs w:val="22"/>
          </w:rPr>
          <m:t>δ</m:t>
        </m:r>
      </m:oMath>
      <w:r w:rsidR="00842D0A">
        <w:rPr>
          <w:rStyle w:val="None"/>
          <w:rFonts w:ascii="Times New Roman" w:hAnsi="Times New Roman"/>
          <w:sz w:val="22"/>
          <w:szCs w:val="22"/>
        </w:rPr>
        <w:t xml:space="preserve"> </w:t>
      </w:r>
      <w:r w:rsidR="00E27AE0">
        <w:rPr>
          <w:rStyle w:val="None"/>
          <w:rFonts w:ascii="Times New Roman" w:hAnsi="Times New Roman"/>
          <w:sz w:val="22"/>
          <w:szCs w:val="22"/>
        </w:rPr>
        <w:t>= 0),</w:t>
      </w:r>
      <w:r w:rsidR="00E27AE0" w:rsidRPr="000F027F">
        <w:rPr>
          <w:rStyle w:val="None"/>
          <w:rFonts w:ascii="Times New Roman" w:hAnsi="Times New Roman"/>
          <w:sz w:val="22"/>
          <w:szCs w:val="22"/>
        </w:rPr>
        <w:t xml:space="preserve"> </w:t>
      </w:r>
      <w:r w:rsidR="00740C53">
        <w:rPr>
          <w:rStyle w:val="None"/>
          <w:rFonts w:ascii="Times New Roman" w:hAnsi="Times New Roman"/>
          <w:sz w:val="22"/>
          <w:szCs w:val="22"/>
        </w:rPr>
        <w:t>light source intensity variation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740C53">
        <w:rPr>
          <w:rStyle w:val="None"/>
          <w:rFonts w:ascii="Times New Roman" w:hAnsi="Times New Roman"/>
          <w:sz w:val="22"/>
          <w:szCs w:val="22"/>
        </w:rPr>
        <w:t xml:space="preserve"> = 0, </w:t>
      </w:r>
      <m:oMath>
        <m:r>
          <w:rPr>
            <w:rStyle w:val="None"/>
            <w:rFonts w:ascii="Cambria Math" w:hAnsi="Cambria Math"/>
            <w:sz w:val="22"/>
            <w:szCs w:val="22"/>
          </w:rPr>
          <m:t>δ</m:t>
        </m:r>
      </m:oMath>
      <w:r w:rsidR="00740C53">
        <w:rPr>
          <w:rStyle w:val="None"/>
          <w:rFonts w:ascii="Times New Roman" w:hAnsi="Times New Roman"/>
          <w:sz w:val="22"/>
          <w:szCs w:val="22"/>
        </w:rPr>
        <w:t xml:space="preserve"> = 0.3), simultaneous variation chromatic </w:t>
      </w:r>
      <w:r w:rsidR="00D0279B">
        <w:rPr>
          <w:rStyle w:val="None"/>
          <w:rFonts w:ascii="Times New Roman" w:hAnsi="Times New Roman"/>
          <w:sz w:val="22"/>
          <w:szCs w:val="22"/>
        </w:rPr>
        <w:t xml:space="preserve">background </w:t>
      </w:r>
      <w:r w:rsidR="00E27AE0">
        <w:rPr>
          <w:rStyle w:val="None"/>
          <w:rFonts w:ascii="Times New Roman" w:hAnsi="Times New Roman"/>
          <w:sz w:val="22"/>
          <w:szCs w:val="22"/>
        </w:rPr>
        <w:t>(</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E27AE0">
        <w:rPr>
          <w:rStyle w:val="None"/>
          <w:rFonts w:ascii="Times New Roman" w:hAnsi="Times New Roman"/>
          <w:sz w:val="22"/>
          <w:szCs w:val="22"/>
        </w:rPr>
        <w:t xml:space="preserve"> = </w:t>
      </w:r>
      <w:r w:rsidR="009B5E43">
        <w:rPr>
          <w:rStyle w:val="None"/>
          <w:rFonts w:ascii="Times New Roman" w:hAnsi="Times New Roman"/>
          <w:sz w:val="22"/>
          <w:szCs w:val="22"/>
        </w:rPr>
        <w:t>1</w:t>
      </w:r>
      <w:r w:rsidR="00E27AE0">
        <w:rPr>
          <w:rStyle w:val="None"/>
          <w:rFonts w:ascii="Times New Roman" w:hAnsi="Times New Roman"/>
          <w:sz w:val="22"/>
          <w:szCs w:val="22"/>
        </w:rPr>
        <w:t xml:space="preserve">, </w:t>
      </w:r>
      <m:oMath>
        <m:r>
          <w:rPr>
            <w:rStyle w:val="None"/>
            <w:rFonts w:ascii="Cambria Math" w:hAnsi="Cambria Math"/>
            <w:sz w:val="22"/>
            <w:szCs w:val="22"/>
          </w:rPr>
          <m:t>δ</m:t>
        </m:r>
      </m:oMath>
      <w:r w:rsidR="00E27AE0">
        <w:rPr>
          <w:rStyle w:val="None"/>
          <w:rFonts w:ascii="Times New Roman" w:hAnsi="Times New Roman"/>
          <w:sz w:val="22"/>
          <w:szCs w:val="22"/>
        </w:rPr>
        <w:t xml:space="preserve"> = </w:t>
      </w:r>
      <w:r w:rsidR="00D55FDC">
        <w:rPr>
          <w:rStyle w:val="None"/>
          <w:rFonts w:ascii="Times New Roman" w:hAnsi="Times New Roman"/>
          <w:sz w:val="22"/>
          <w:szCs w:val="22"/>
        </w:rPr>
        <w:t>0.3</w:t>
      </w:r>
      <w:r w:rsidR="00E27AE0">
        <w:rPr>
          <w:rStyle w:val="None"/>
          <w:rFonts w:ascii="Times New Roman" w:hAnsi="Times New Roman"/>
          <w:sz w:val="22"/>
          <w:szCs w:val="22"/>
        </w:rPr>
        <w:t xml:space="preserve">) and </w:t>
      </w:r>
      <w:r w:rsidR="00D367E8">
        <w:rPr>
          <w:rStyle w:val="None"/>
          <w:rFonts w:ascii="Times New Roman" w:hAnsi="Times New Roman"/>
          <w:sz w:val="22"/>
          <w:szCs w:val="22"/>
        </w:rPr>
        <w:t>simultaneous variation achromatic background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D367E8">
        <w:rPr>
          <w:rStyle w:val="None"/>
          <w:rFonts w:ascii="Times New Roman" w:hAnsi="Times New Roman"/>
          <w:sz w:val="22"/>
          <w:szCs w:val="22"/>
        </w:rPr>
        <w:t xml:space="preserve"> = </w:t>
      </w:r>
      <w:r w:rsidR="009B5E43">
        <w:rPr>
          <w:rStyle w:val="None"/>
          <w:rFonts w:ascii="Times New Roman" w:hAnsi="Times New Roman"/>
          <w:sz w:val="22"/>
          <w:szCs w:val="22"/>
        </w:rPr>
        <w:t>1</w:t>
      </w:r>
      <w:r w:rsidR="00D367E8">
        <w:rPr>
          <w:rStyle w:val="None"/>
          <w:rFonts w:ascii="Times New Roman" w:hAnsi="Times New Roman"/>
          <w:sz w:val="22"/>
          <w:szCs w:val="22"/>
        </w:rPr>
        <w:t xml:space="preserve">, </w:t>
      </w:r>
      <m:oMath>
        <m:r>
          <w:rPr>
            <w:rStyle w:val="None"/>
            <w:rFonts w:ascii="Cambria Math" w:hAnsi="Cambria Math"/>
            <w:sz w:val="22"/>
            <w:szCs w:val="22"/>
          </w:rPr>
          <m:t>δ</m:t>
        </m:r>
      </m:oMath>
      <w:r w:rsidR="00842D0A">
        <w:rPr>
          <w:rStyle w:val="None"/>
          <w:rFonts w:ascii="Times New Roman" w:hAnsi="Times New Roman"/>
          <w:sz w:val="22"/>
          <w:szCs w:val="22"/>
        </w:rPr>
        <w:t xml:space="preserve"> </w:t>
      </w:r>
      <w:r w:rsidR="00D367E8">
        <w:rPr>
          <w:rStyle w:val="None"/>
          <w:rFonts w:ascii="Times New Roman" w:hAnsi="Times New Roman"/>
          <w:sz w:val="22"/>
          <w:szCs w:val="22"/>
        </w:rPr>
        <w:t xml:space="preserve">= </w:t>
      </w:r>
      <w:r w:rsidR="00D55FDC">
        <w:rPr>
          <w:rStyle w:val="None"/>
          <w:rFonts w:ascii="Times New Roman" w:hAnsi="Times New Roman"/>
          <w:sz w:val="22"/>
          <w:szCs w:val="22"/>
        </w:rPr>
        <w:t>0.3</w:t>
      </w:r>
      <w:r w:rsidR="00D367E8">
        <w:rPr>
          <w:rStyle w:val="None"/>
          <w:rFonts w:ascii="Times New Roman" w:hAnsi="Times New Roman"/>
          <w:sz w:val="22"/>
          <w:szCs w:val="22"/>
        </w:rPr>
        <w:t>).</w:t>
      </w:r>
      <w:r w:rsidR="00A86EE2">
        <w:rPr>
          <w:rStyle w:val="None"/>
          <w:rFonts w:ascii="Times New Roman" w:hAnsi="Times New Roman"/>
          <w:sz w:val="22"/>
          <w:szCs w:val="22"/>
        </w:rPr>
        <w:t xml:space="preserve"> </w:t>
      </w:r>
      <w:r w:rsidR="00A86EE2" w:rsidRPr="002C257C">
        <w:rPr>
          <w:rStyle w:val="None"/>
          <w:rFonts w:ascii="Times New Roman" w:hAnsi="Times New Roman"/>
          <w:color w:val="000000" w:themeColor="text1"/>
          <w:sz w:val="22"/>
          <w:szCs w:val="22"/>
        </w:rPr>
        <w:t xml:space="preserve">Figure </w:t>
      </w:r>
      <w:r w:rsidR="002476A8" w:rsidRPr="002C257C">
        <w:rPr>
          <w:rStyle w:val="None"/>
          <w:rFonts w:ascii="Times New Roman" w:hAnsi="Times New Roman"/>
          <w:color w:val="000000" w:themeColor="text1"/>
          <w:sz w:val="22"/>
          <w:szCs w:val="22"/>
        </w:rPr>
        <w:t>5</w:t>
      </w:r>
      <w:r w:rsidR="00A86EE2">
        <w:rPr>
          <w:rStyle w:val="None"/>
          <w:rFonts w:ascii="Times New Roman" w:hAnsi="Times New Roman"/>
          <w:sz w:val="22"/>
          <w:szCs w:val="22"/>
        </w:rPr>
        <w:t xml:space="preserve"> shows five typical images for these six conditions.</w:t>
      </w:r>
    </w:p>
    <w:p w14:paraId="4E584C77" w14:textId="44ADCD6D" w:rsidR="009E018D" w:rsidRDefault="009E018D" w:rsidP="009E018D">
      <w:pPr>
        <w:pStyle w:val="Default"/>
        <w:spacing w:before="0" w:after="270"/>
        <w:rPr>
          <w:rFonts w:ascii="Times New Roman" w:hAnsi="Times New Roman"/>
          <w:b/>
          <w:bCs/>
          <w:sz w:val="22"/>
          <w:szCs w:val="22"/>
          <w:shd w:val="clear" w:color="auto" w:fill="FFFFFF"/>
        </w:rPr>
      </w:pPr>
      <w:r>
        <w:rPr>
          <w:rFonts w:ascii="Times New Roman" w:hAnsi="Times New Roman"/>
          <w:b/>
          <w:bCs/>
          <w:sz w:val="22"/>
          <w:szCs w:val="22"/>
          <w:shd w:val="clear" w:color="auto" w:fill="FFFFFF"/>
        </w:rPr>
        <w:t>Stimulus Design</w:t>
      </w:r>
    </w:p>
    <w:p w14:paraId="28B2F7A9" w14:textId="0230B760" w:rsidR="00356B81" w:rsidRDefault="009E018D" w:rsidP="009E018D">
      <w:pPr>
        <w:pStyle w:val="Default"/>
        <w:spacing w:before="0" w:after="270"/>
        <w:rPr>
          <w:rFonts w:ascii="Times New Roman" w:hAnsi="Times New Roman"/>
          <w:sz w:val="22"/>
          <w:szCs w:val="22"/>
          <w:shd w:val="clear" w:color="auto" w:fill="FFFFFF"/>
        </w:rPr>
      </w:pPr>
      <w:r>
        <w:rPr>
          <w:rFonts w:ascii="Times New Roman" w:hAnsi="Times New Roman"/>
          <w:sz w:val="22"/>
          <w:szCs w:val="22"/>
          <w:shd w:val="clear" w:color="auto" w:fill="FFFFFF"/>
        </w:rPr>
        <w:t xml:space="preserve">Images were generated using the software referred to as Virtual World Color Constancy (VWCC) </w:t>
      </w:r>
      <w:r w:rsidRPr="009E018D">
        <w:rPr>
          <w:rFonts w:ascii="Times New Roman" w:hAnsi="Times New Roman"/>
          <w:sz w:val="22"/>
          <w:szCs w:val="22"/>
          <w:shd w:val="clear" w:color="auto" w:fill="FFFFFF"/>
        </w:rPr>
        <w:t>(github.com/</w:t>
      </w:r>
      <w:proofErr w:type="spellStart"/>
      <w:r w:rsidRPr="009E018D">
        <w:rPr>
          <w:rFonts w:ascii="Times New Roman" w:hAnsi="Times New Roman"/>
          <w:sz w:val="22"/>
          <w:szCs w:val="22"/>
          <w:shd w:val="clear" w:color="auto" w:fill="FFFFFF"/>
        </w:rPr>
        <w:t>BrainardLab</w:t>
      </w:r>
      <w:proofErr w:type="spellEnd"/>
      <w:r w:rsidRPr="009E018D">
        <w:rPr>
          <w:rFonts w:ascii="Times New Roman" w:hAnsi="Times New Roman"/>
          <w:sz w:val="22"/>
          <w:szCs w:val="22"/>
          <w:shd w:val="clear" w:color="auto" w:fill="FFFFFF"/>
        </w:rPr>
        <w:t>/</w:t>
      </w:r>
      <w:proofErr w:type="spellStart"/>
      <w:r w:rsidRPr="009E018D">
        <w:rPr>
          <w:rFonts w:ascii="Times New Roman" w:hAnsi="Times New Roman"/>
          <w:sz w:val="22"/>
          <w:szCs w:val="22"/>
          <w:shd w:val="clear" w:color="auto" w:fill="FFFFFF"/>
        </w:rPr>
        <w:t>VirtualWorldColorConstancy</w:t>
      </w:r>
      <w:proofErr w:type="spellEnd"/>
      <w:r w:rsidRPr="009E018D">
        <w:rPr>
          <w:rFonts w:ascii="Times New Roman" w:hAnsi="Times New Roman"/>
          <w:sz w:val="22"/>
          <w:szCs w:val="22"/>
          <w:shd w:val="clear" w:color="auto" w:fill="FFFFFF"/>
        </w:rPr>
        <w:t>)</w:t>
      </w:r>
      <w:r>
        <w:rPr>
          <w:rFonts w:ascii="Times New Roman" w:hAnsi="Times New Roman"/>
          <w:sz w:val="22"/>
          <w:szCs w:val="22"/>
          <w:shd w:val="clear" w:color="auto" w:fill="FFFFFF"/>
        </w:rPr>
        <w:t xml:space="preserve"> as described in </w:t>
      </w:r>
      <w:sdt>
        <w:sdtPr>
          <w:rPr>
            <w:rFonts w:ascii="Times New Roman" w:hAnsi="Times New Roman"/>
            <w:sz w:val="22"/>
            <w:szCs w:val="22"/>
            <w:shd w:val="clear" w:color="auto" w:fill="FFFFFF"/>
          </w:rPr>
          <w:id w:val="-1962567635"/>
          <w:citation/>
        </w:sdtPr>
        <w:sdtContent>
          <w:r w:rsidR="005453B3">
            <w:rPr>
              <w:rFonts w:ascii="Times New Roman" w:hAnsi="Times New Roman"/>
              <w:sz w:val="22"/>
              <w:szCs w:val="22"/>
              <w:shd w:val="clear" w:color="auto" w:fill="FFFFFF"/>
            </w:rPr>
            <w:fldChar w:fldCharType="begin"/>
          </w:r>
          <w:r w:rsidR="005453B3">
            <w:rPr>
              <w:rFonts w:ascii="Times New Roman" w:hAnsi="Times New Roman"/>
              <w:sz w:val="22"/>
              <w:szCs w:val="22"/>
              <w:shd w:val="clear" w:color="auto" w:fill="FFFFFF"/>
            </w:rPr>
            <w:instrText xml:space="preserve">CITATION Sin22 \t  \l 1033 </w:instrText>
          </w:r>
          <w:r w:rsidR="005453B3">
            <w:rPr>
              <w:rFonts w:ascii="Times New Roman" w:hAnsi="Times New Roman"/>
              <w:sz w:val="22"/>
              <w:szCs w:val="22"/>
              <w:shd w:val="clear" w:color="auto" w:fill="FFFFFF"/>
            </w:rPr>
            <w:fldChar w:fldCharType="separate"/>
          </w:r>
          <w:r w:rsidR="00352534" w:rsidRPr="00352534">
            <w:rPr>
              <w:rFonts w:ascii="Times New Roman" w:hAnsi="Times New Roman"/>
              <w:noProof/>
              <w:sz w:val="22"/>
              <w:szCs w:val="22"/>
              <w:shd w:val="clear" w:color="auto" w:fill="FFFFFF"/>
            </w:rPr>
            <w:t>(Singh, Burge, &amp; Brainard, 2022)</w:t>
          </w:r>
          <w:r w:rsidR="005453B3">
            <w:rPr>
              <w:rFonts w:ascii="Times New Roman" w:hAnsi="Times New Roman"/>
              <w:sz w:val="22"/>
              <w:szCs w:val="22"/>
              <w:shd w:val="clear" w:color="auto" w:fill="FFFFFF"/>
            </w:rPr>
            <w:fldChar w:fldCharType="end"/>
          </w:r>
        </w:sdtContent>
      </w:sdt>
      <w:r w:rsidR="005453B3">
        <w:rPr>
          <w:rFonts w:ascii="Times New Roman" w:hAnsi="Times New Roman"/>
          <w:sz w:val="22"/>
          <w:szCs w:val="22"/>
          <w:shd w:val="clear" w:color="auto" w:fill="FFFFFF"/>
        </w:rPr>
        <w:t>.</w:t>
      </w:r>
      <w:r w:rsidR="002F1AE0">
        <w:rPr>
          <w:rFonts w:ascii="Times New Roman" w:hAnsi="Times New Roman"/>
          <w:sz w:val="22"/>
          <w:szCs w:val="22"/>
          <w:shd w:val="clear" w:color="auto" w:fill="FFFFFF"/>
        </w:rPr>
        <w:t xml:space="preserve"> </w:t>
      </w:r>
      <w:r w:rsidR="000900BD">
        <w:rPr>
          <w:rFonts w:ascii="Times New Roman" w:hAnsi="Times New Roman"/>
          <w:sz w:val="22"/>
          <w:szCs w:val="22"/>
          <w:shd w:val="clear" w:color="auto" w:fill="FFFFFF"/>
        </w:rPr>
        <w:t xml:space="preserve">To render an image, we first create a 3D model </w:t>
      </w:r>
      <w:r w:rsidR="00B53A45">
        <w:rPr>
          <w:rFonts w:ascii="Times New Roman" w:hAnsi="Times New Roman"/>
          <w:sz w:val="22"/>
          <w:szCs w:val="22"/>
          <w:shd w:val="clear" w:color="auto" w:fill="FFFFFF"/>
        </w:rPr>
        <w:t xml:space="preserve">as </w:t>
      </w:r>
      <w:r w:rsidR="000900BD">
        <w:rPr>
          <w:rFonts w:ascii="Times New Roman" w:hAnsi="Times New Roman"/>
          <w:sz w:val="22"/>
          <w:szCs w:val="22"/>
          <w:shd w:val="clear" w:color="auto" w:fill="FFFFFF"/>
        </w:rPr>
        <w:t xml:space="preserve">a base scene. Next, we assign reflectance spectra and spectral power distribution function </w:t>
      </w:r>
      <w:r w:rsidR="00986CE2">
        <w:rPr>
          <w:rFonts w:ascii="Times New Roman" w:hAnsi="Times New Roman"/>
          <w:sz w:val="22"/>
          <w:szCs w:val="22"/>
          <w:shd w:val="clear" w:color="auto" w:fill="FFFFFF"/>
        </w:rPr>
        <w:t xml:space="preserve">to the objects and </w:t>
      </w:r>
      <w:r w:rsidR="000900BD">
        <w:rPr>
          <w:rFonts w:ascii="Times New Roman" w:hAnsi="Times New Roman"/>
          <w:sz w:val="22"/>
          <w:szCs w:val="22"/>
          <w:shd w:val="clear" w:color="auto" w:fill="FFFFFF"/>
        </w:rPr>
        <w:t>light sources in the scene</w:t>
      </w:r>
      <w:r w:rsidR="00986CE2">
        <w:rPr>
          <w:rFonts w:ascii="Times New Roman" w:hAnsi="Times New Roman"/>
          <w:sz w:val="22"/>
          <w:szCs w:val="22"/>
          <w:shd w:val="clear" w:color="auto" w:fill="FFFFFF"/>
        </w:rPr>
        <w:t>,</w:t>
      </w:r>
      <w:r w:rsidR="000900BD">
        <w:rPr>
          <w:rFonts w:ascii="Times New Roman" w:hAnsi="Times New Roman"/>
          <w:sz w:val="22"/>
          <w:szCs w:val="22"/>
          <w:shd w:val="clear" w:color="auto" w:fill="FFFFFF"/>
        </w:rPr>
        <w:t xml:space="preserve"> as per the experimental condition. </w:t>
      </w:r>
      <w:r w:rsidR="008872F4">
        <w:rPr>
          <w:rFonts w:ascii="Times New Roman" w:hAnsi="Times New Roman"/>
          <w:sz w:val="22"/>
          <w:szCs w:val="22"/>
          <w:shd w:val="clear" w:color="auto" w:fill="FFFFFF"/>
        </w:rPr>
        <w:t>A</w:t>
      </w:r>
      <w:r w:rsidR="007E6003">
        <w:rPr>
          <w:rFonts w:ascii="Times New Roman" w:hAnsi="Times New Roman"/>
          <w:sz w:val="22"/>
          <w:szCs w:val="22"/>
          <w:shd w:val="clear" w:color="auto" w:fill="FFFFFF"/>
        </w:rPr>
        <w:t xml:space="preserve">ll light sources in a scene are assigned the same spectral power distribution function. </w:t>
      </w:r>
      <w:r w:rsidR="00BE32EE">
        <w:rPr>
          <w:rFonts w:ascii="Times New Roman" w:hAnsi="Times New Roman"/>
          <w:sz w:val="22"/>
          <w:szCs w:val="22"/>
          <w:shd w:val="clear" w:color="auto" w:fill="FFFFFF"/>
        </w:rPr>
        <w:t>Then we render a 2D multispectral image of the scene using Mitsuba</w:t>
      </w:r>
      <w:r w:rsidR="00BE32EE" w:rsidRPr="00BE32EE">
        <w:rPr>
          <w:rFonts w:ascii="Times New Roman" w:hAnsi="Times New Roman"/>
          <w:sz w:val="22"/>
          <w:szCs w:val="22"/>
          <w:shd w:val="clear" w:color="auto" w:fill="FFFFFF"/>
        </w:rPr>
        <w:t>, a physically-realistic open-source rendering system (</w:t>
      </w:r>
      <w:proofErr w:type="gramStart"/>
      <w:r w:rsidR="00BE32EE" w:rsidRPr="00BE32EE">
        <w:rPr>
          <w:rFonts w:ascii="Times New Roman" w:hAnsi="Times New Roman"/>
          <w:sz w:val="22"/>
          <w:szCs w:val="22"/>
          <w:shd w:val="clear" w:color="auto" w:fill="FFFFFF"/>
        </w:rPr>
        <w:t>mitsuba-renderer.org</w:t>
      </w:r>
      <w:r w:rsidR="00421DE9">
        <w:rPr>
          <w:rFonts w:ascii="Times New Roman" w:hAnsi="Times New Roman"/>
          <w:sz w:val="22"/>
          <w:szCs w:val="22"/>
          <w:shd w:val="clear" w:color="auto" w:fill="FFFFFF"/>
        </w:rPr>
        <w:t xml:space="preserve">;  </w:t>
      </w:r>
      <w:r w:rsidR="00421DE9" w:rsidRPr="00421DE9">
        <w:rPr>
          <w:rFonts w:ascii="Times New Roman" w:hAnsi="Times New Roman"/>
          <w:noProof/>
          <w:sz w:val="22"/>
          <w:szCs w:val="22"/>
          <w:shd w:val="clear" w:color="auto" w:fill="FFFFFF"/>
        </w:rPr>
        <w:t>Jakob</w:t>
      </w:r>
      <w:proofErr w:type="gramEnd"/>
      <w:r w:rsidR="00421DE9" w:rsidRPr="00421DE9">
        <w:rPr>
          <w:rFonts w:ascii="Times New Roman" w:hAnsi="Times New Roman"/>
          <w:noProof/>
          <w:sz w:val="22"/>
          <w:szCs w:val="22"/>
          <w:shd w:val="clear" w:color="auto" w:fill="FFFFFF"/>
        </w:rPr>
        <w:t>, 2010</w:t>
      </w:r>
      <w:r w:rsidR="00BE32EE" w:rsidRPr="00BE32EE">
        <w:rPr>
          <w:rFonts w:ascii="Times New Roman" w:hAnsi="Times New Roman"/>
          <w:sz w:val="22"/>
          <w:szCs w:val="22"/>
          <w:shd w:val="clear" w:color="auto" w:fill="FFFFFF"/>
        </w:rPr>
        <w:t>).</w:t>
      </w:r>
      <w:r w:rsidR="00A602FE">
        <w:rPr>
          <w:rFonts w:ascii="Times New Roman" w:hAnsi="Times New Roman"/>
          <w:sz w:val="22"/>
          <w:szCs w:val="22"/>
          <w:shd w:val="clear" w:color="auto" w:fill="FFFFFF"/>
        </w:rPr>
        <w:t xml:space="preserve"> </w:t>
      </w:r>
      <w:r w:rsidR="00A602FE" w:rsidRPr="00A602FE">
        <w:rPr>
          <w:rFonts w:ascii="Times New Roman" w:hAnsi="Times New Roman"/>
          <w:sz w:val="22"/>
          <w:szCs w:val="22"/>
          <w:shd w:val="clear" w:color="auto" w:fill="FFFFFF"/>
        </w:rPr>
        <w:t>The images were rendered at 31 wavelengths equally spaced between 400nm and 700nm. The images were rendered with the camera field of view of 17° with an image resolution of 320-pixel by 240-pixels with the target object at the center. A 201-pixel by 201-pixel area, centered around the spherical target object, was cropped for display on the monitor.</w:t>
      </w:r>
      <w:r w:rsidR="00A24C82">
        <w:rPr>
          <w:rFonts w:ascii="Times New Roman" w:hAnsi="Times New Roman"/>
          <w:sz w:val="22"/>
          <w:szCs w:val="22"/>
          <w:shd w:val="clear" w:color="auto" w:fill="FFFFFF"/>
        </w:rPr>
        <w:t xml:space="preserve"> </w:t>
      </w:r>
      <w:r w:rsidR="00A24C82">
        <w:rPr>
          <w:rStyle w:val="None"/>
          <w:rFonts w:ascii="Times New Roman" w:hAnsi="Times New Roman"/>
          <w:sz w:val="22"/>
          <w:szCs w:val="22"/>
        </w:rPr>
        <w:t>The</w:t>
      </w:r>
      <w:r w:rsidR="00356B81">
        <w:rPr>
          <w:rStyle w:val="None"/>
          <w:rFonts w:ascii="Times New Roman" w:hAnsi="Times New Roman"/>
          <w:sz w:val="22"/>
          <w:szCs w:val="22"/>
        </w:rPr>
        <w:t xml:space="preserve"> </w:t>
      </w:r>
      <w:r w:rsidR="006B0CAE">
        <w:rPr>
          <w:rStyle w:val="None"/>
          <w:rFonts w:ascii="Times New Roman" w:hAnsi="Times New Roman"/>
          <w:sz w:val="22"/>
          <w:szCs w:val="22"/>
        </w:rPr>
        <w:t xml:space="preserve">cropped </w:t>
      </w:r>
      <w:r w:rsidR="00A24C82">
        <w:rPr>
          <w:rStyle w:val="None"/>
          <w:rFonts w:ascii="Times New Roman" w:hAnsi="Times New Roman"/>
          <w:sz w:val="22"/>
          <w:szCs w:val="22"/>
        </w:rPr>
        <w:t xml:space="preserve">images </w:t>
      </w:r>
      <w:r w:rsidR="00182D85">
        <w:rPr>
          <w:rStyle w:val="None"/>
          <w:rFonts w:ascii="Times New Roman" w:hAnsi="Times New Roman"/>
          <w:sz w:val="22"/>
          <w:szCs w:val="22"/>
        </w:rPr>
        <w:t xml:space="preserve">were </w:t>
      </w:r>
      <w:r w:rsidR="00356B81">
        <w:rPr>
          <w:rStyle w:val="None"/>
          <w:rFonts w:ascii="Times New Roman" w:hAnsi="Times New Roman"/>
          <w:sz w:val="22"/>
          <w:szCs w:val="22"/>
        </w:rPr>
        <w:t xml:space="preserve">converted to LMS images using the </w:t>
      </w:r>
      <w:proofErr w:type="spellStart"/>
      <w:r w:rsidR="00356B81">
        <w:rPr>
          <w:rStyle w:val="None"/>
          <w:rFonts w:ascii="Times New Roman" w:hAnsi="Times New Roman"/>
          <w:sz w:val="22"/>
          <w:szCs w:val="22"/>
          <w:lang w:val="de-DE"/>
        </w:rPr>
        <w:t>Stockman</w:t>
      </w:r>
      <w:proofErr w:type="spellEnd"/>
      <w:r w:rsidR="00356B81">
        <w:rPr>
          <w:rStyle w:val="None"/>
          <w:rFonts w:ascii="Times New Roman" w:hAnsi="Times New Roman"/>
          <w:sz w:val="22"/>
          <w:szCs w:val="22"/>
          <w:lang w:val="de-DE"/>
        </w:rPr>
        <w:t xml:space="preserve">-Sharpe </w:t>
      </w:r>
      <w:r w:rsidR="00356B81">
        <w:rPr>
          <w:rStyle w:val="None"/>
          <w:rFonts w:ascii="Times New Roman" w:hAnsi="Times New Roman"/>
          <w:sz w:val="22"/>
          <w:szCs w:val="22"/>
        </w:rPr>
        <w:t xml:space="preserve">2° cone fundamentals (T_cones_ss2 in the Psychophysics Toolbox). Then the monitor calibration data and standard methods </w:t>
      </w:r>
      <w:r w:rsidR="003508EB" w:rsidRPr="003508EB">
        <w:rPr>
          <w:rFonts w:ascii="Times New Roman" w:hAnsi="Times New Roman"/>
          <w:noProof/>
          <w:sz w:val="22"/>
          <w:szCs w:val="22"/>
        </w:rPr>
        <w:t>(Brainard D. H., 1989; Brainard, Pelli, &amp; Robson, 2002)</w:t>
      </w:r>
      <w:r w:rsidR="00356B81">
        <w:rPr>
          <w:rStyle w:val="None"/>
          <w:rFonts w:ascii="Times New Roman" w:hAnsi="Times New Roman"/>
          <w:sz w:val="22"/>
          <w:szCs w:val="22"/>
        </w:rPr>
        <w:t xml:space="preserve"> were used to convert the LMS images to gamma corrected RGB images. A common scaling was applied to all images before rendering to ensure that they were within </w:t>
      </w:r>
      <w:r w:rsidR="006C4503">
        <w:rPr>
          <w:rStyle w:val="None"/>
          <w:rFonts w:ascii="Times New Roman" w:hAnsi="Times New Roman"/>
          <w:sz w:val="22"/>
          <w:szCs w:val="22"/>
        </w:rPr>
        <w:t xml:space="preserve">the </w:t>
      </w:r>
      <w:r w:rsidR="00356B81">
        <w:rPr>
          <w:rStyle w:val="None"/>
          <w:rFonts w:ascii="Times New Roman" w:hAnsi="Times New Roman"/>
          <w:sz w:val="22"/>
          <w:szCs w:val="22"/>
        </w:rPr>
        <w:t>monitor</w:t>
      </w:r>
      <w:r w:rsidR="006C4503">
        <w:rPr>
          <w:rStyle w:val="None"/>
          <w:rFonts w:ascii="Times New Roman" w:hAnsi="Times New Roman"/>
          <w:sz w:val="22"/>
          <w:szCs w:val="22"/>
        </w:rPr>
        <w:t>’s</w:t>
      </w:r>
      <w:r w:rsidR="00356B81">
        <w:rPr>
          <w:rStyle w:val="None"/>
          <w:rFonts w:ascii="Times New Roman" w:hAnsi="Times New Roman"/>
          <w:sz w:val="22"/>
          <w:szCs w:val="22"/>
        </w:rPr>
        <w:t xml:space="preserve"> gamut, so that the maximum linear channel RGB channel input was 0.9. The gamma corrected RGB images w</w:t>
      </w:r>
      <w:r w:rsidR="00304BEC">
        <w:rPr>
          <w:rStyle w:val="None"/>
          <w:rFonts w:ascii="Times New Roman" w:hAnsi="Times New Roman"/>
          <w:sz w:val="22"/>
          <w:szCs w:val="22"/>
        </w:rPr>
        <w:t>ere</w:t>
      </w:r>
      <w:r w:rsidR="00356B81">
        <w:rPr>
          <w:rStyle w:val="None"/>
          <w:rFonts w:ascii="Times New Roman" w:hAnsi="Times New Roman"/>
          <w:sz w:val="22"/>
          <w:szCs w:val="22"/>
        </w:rPr>
        <w:t xml:space="preserve"> presented on the monitor during the experiment.</w:t>
      </w:r>
    </w:p>
    <w:p w14:paraId="7B330926" w14:textId="0DC243D9" w:rsidR="009E018D" w:rsidRDefault="00007FF0" w:rsidP="009E018D">
      <w:pPr>
        <w:pStyle w:val="Default"/>
        <w:spacing w:before="0" w:after="270"/>
        <w:rPr>
          <w:rStyle w:val="None"/>
          <w:rFonts w:ascii="Times New Roman" w:hAnsi="Times New Roman"/>
          <w:sz w:val="22"/>
          <w:szCs w:val="22"/>
        </w:rPr>
      </w:pPr>
      <w:r>
        <w:rPr>
          <w:rFonts w:ascii="Times New Roman" w:hAnsi="Times New Roman"/>
          <w:sz w:val="22"/>
          <w:szCs w:val="22"/>
          <w:shd w:val="clear" w:color="auto" w:fill="FFFFFF"/>
        </w:rPr>
        <w:lastRenderedPageBreak/>
        <w:t>For each condition described above, we generated 1100 images</w:t>
      </w:r>
      <w:r w:rsidR="001334B8">
        <w:rPr>
          <w:rFonts w:ascii="Times New Roman" w:hAnsi="Times New Roman"/>
          <w:sz w:val="22"/>
          <w:szCs w:val="22"/>
          <w:shd w:val="clear" w:color="auto" w:fill="FFFFFF"/>
        </w:rPr>
        <w:t>,</w:t>
      </w:r>
      <w:r>
        <w:rPr>
          <w:rFonts w:ascii="Times New Roman" w:hAnsi="Times New Roman"/>
          <w:sz w:val="22"/>
          <w:szCs w:val="22"/>
          <w:shd w:val="clear" w:color="auto" w:fill="FFFFFF"/>
        </w:rPr>
        <w:t xml:space="preserve"> 100 images each at </w:t>
      </w:r>
      <w:r w:rsidR="00BC7C95">
        <w:rPr>
          <w:rFonts w:ascii="Times New Roman" w:hAnsi="Times New Roman"/>
          <w:sz w:val="22"/>
          <w:szCs w:val="22"/>
          <w:shd w:val="clear" w:color="auto" w:fill="FFFFFF"/>
        </w:rPr>
        <w:t xml:space="preserve">each of the </w:t>
      </w:r>
      <w:r>
        <w:rPr>
          <w:rFonts w:ascii="Times New Roman" w:hAnsi="Times New Roman"/>
          <w:sz w:val="22"/>
          <w:szCs w:val="22"/>
          <w:shd w:val="clear" w:color="auto" w:fill="FFFFFF"/>
        </w:rPr>
        <w:t>11 linearly spaced values of the target object LR</w:t>
      </w:r>
      <w:r w:rsidR="00E04B45">
        <w:rPr>
          <w:rFonts w:ascii="Times New Roman" w:hAnsi="Times New Roman"/>
          <w:sz w:val="22"/>
          <w:szCs w:val="22"/>
          <w:shd w:val="clear" w:color="auto" w:fill="FFFFFF"/>
        </w:rPr>
        <w:t>F</w:t>
      </w:r>
      <w:r>
        <w:rPr>
          <w:rFonts w:ascii="Times New Roman" w:hAnsi="Times New Roman"/>
          <w:sz w:val="22"/>
          <w:szCs w:val="22"/>
          <w:shd w:val="clear" w:color="auto" w:fill="FFFFFF"/>
        </w:rPr>
        <w:t xml:space="preserve"> in the range [0.35, 0.45]</w:t>
      </w:r>
      <w:r w:rsidR="00A16E40">
        <w:rPr>
          <w:rFonts w:ascii="Times New Roman" w:hAnsi="Times New Roman"/>
          <w:sz w:val="22"/>
          <w:szCs w:val="22"/>
          <w:shd w:val="clear" w:color="auto" w:fill="FFFFFF"/>
        </w:rPr>
        <w:t xml:space="preserve">. </w:t>
      </w:r>
      <w:r w:rsidR="00E04B45">
        <w:rPr>
          <w:rFonts w:ascii="Times New Roman" w:hAnsi="Times New Roman"/>
          <w:sz w:val="22"/>
          <w:szCs w:val="22"/>
          <w:shd w:val="clear" w:color="auto" w:fill="FFFFFF"/>
        </w:rPr>
        <w:t>The standard image target object LRF was 0.4. The comparison image target object LRF varied in the range [0.35, 0.45]. We generated 100 images at each comparison level</w:t>
      </w:r>
      <w:r w:rsidR="00042159">
        <w:rPr>
          <w:rFonts w:ascii="Times New Roman" w:hAnsi="Times New Roman"/>
          <w:sz w:val="22"/>
          <w:szCs w:val="22"/>
          <w:shd w:val="clear" w:color="auto" w:fill="FFFFFF"/>
        </w:rPr>
        <w:t xml:space="preserve"> t</w:t>
      </w:r>
      <w:r w:rsidR="00087EFC">
        <w:rPr>
          <w:rFonts w:ascii="Times New Roman" w:hAnsi="Times New Roman"/>
          <w:sz w:val="22"/>
          <w:szCs w:val="22"/>
          <w:shd w:val="clear" w:color="auto" w:fill="FFFFFF"/>
        </w:rPr>
        <w:t xml:space="preserve">o avoid excessive replication </w:t>
      </w:r>
      <w:r w:rsidR="00042159">
        <w:rPr>
          <w:rFonts w:ascii="Times New Roman" w:hAnsi="Times New Roman"/>
          <w:sz w:val="22"/>
          <w:szCs w:val="22"/>
          <w:shd w:val="clear" w:color="auto" w:fill="FFFFFF"/>
        </w:rPr>
        <w:t xml:space="preserve">of images in the experiment. </w:t>
      </w:r>
      <w:r w:rsidR="004A65B6">
        <w:rPr>
          <w:rFonts w:ascii="Times New Roman" w:hAnsi="Times New Roman"/>
          <w:sz w:val="22"/>
          <w:szCs w:val="22"/>
          <w:shd w:val="clear" w:color="auto" w:fill="FFFFFF"/>
        </w:rPr>
        <w:t xml:space="preserve">For the </w:t>
      </w:r>
      <w:r w:rsidR="004A65B6">
        <w:rPr>
          <w:rStyle w:val="None"/>
          <w:rFonts w:ascii="Times New Roman" w:hAnsi="Times New Roman"/>
          <w:sz w:val="22"/>
          <w:szCs w:val="22"/>
        </w:rPr>
        <w:t>no variation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oMath>
      <w:r w:rsidR="004A65B6">
        <w:rPr>
          <w:rStyle w:val="None"/>
          <w:rFonts w:ascii="Times New Roman" w:hAnsi="Times New Roman"/>
          <w:sz w:val="22"/>
          <w:szCs w:val="22"/>
        </w:rPr>
        <w:t xml:space="preserve"> = 0, </w:t>
      </w:r>
      <m:oMath>
        <m:r>
          <w:rPr>
            <w:rStyle w:val="None"/>
            <w:rFonts w:ascii="Cambria Math" w:hAnsi="Cambria Math"/>
            <w:sz w:val="22"/>
            <w:szCs w:val="22"/>
          </w:rPr>
          <m:t>δ</m:t>
        </m:r>
      </m:oMath>
      <w:r w:rsidR="004A65B6">
        <w:rPr>
          <w:rStyle w:val="None"/>
          <w:rFonts w:ascii="Times New Roman" w:hAnsi="Times New Roman"/>
          <w:sz w:val="22"/>
          <w:szCs w:val="22"/>
        </w:rPr>
        <w:t xml:space="preserve"> = 0) condition, we generated one image at each target object LRF level, as the background and light source intensity remained fixed in this case. </w:t>
      </w:r>
      <w:r w:rsidR="009C6FA4">
        <w:rPr>
          <w:rStyle w:val="None"/>
          <w:rFonts w:ascii="Times New Roman" w:hAnsi="Times New Roman"/>
          <w:sz w:val="22"/>
          <w:szCs w:val="22"/>
        </w:rPr>
        <w:t>The images were generated without secondary reflections. The geometry of the scene was also fixed.</w:t>
      </w:r>
    </w:p>
    <w:p w14:paraId="3B255826" w14:textId="77777777" w:rsidR="00C15B84" w:rsidRDefault="00C15B84" w:rsidP="00C15B84">
      <w:pPr>
        <w:rPr>
          <w:sz w:val="22"/>
          <w:szCs w:val="22"/>
        </w:rPr>
      </w:pPr>
      <w:r w:rsidRPr="0086778F">
        <w:rPr>
          <w:rStyle w:val="None"/>
          <w:color w:val="000000" w:themeColor="text1"/>
          <w:sz w:val="22"/>
          <w:szCs w:val="22"/>
        </w:rPr>
        <w:t xml:space="preserve">When displayed on the experimental monitor, the average luminance of the standard image for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r>
          <w:rPr>
            <w:rStyle w:val="None"/>
            <w:rFonts w:ascii="Cambria Math" w:hAnsi="Cambria Math"/>
            <w:sz w:val="22"/>
            <w:szCs w:val="22"/>
          </w:rPr>
          <m:t>=0.00</m:t>
        </m:r>
      </m:oMath>
      <w:r w:rsidRPr="0086778F">
        <w:rPr>
          <w:rStyle w:val="None"/>
          <w:color w:val="000000" w:themeColor="text1"/>
          <w:sz w:val="22"/>
          <w:szCs w:val="22"/>
        </w:rPr>
        <w:t xml:space="preserve"> </w:t>
      </w:r>
      <w:r>
        <w:rPr>
          <w:rStyle w:val="None"/>
          <w:color w:val="000000" w:themeColor="text1"/>
          <w:sz w:val="22"/>
          <w:szCs w:val="22"/>
        </w:rPr>
        <w:t xml:space="preserve">and </w:t>
      </w:r>
      <m:oMath>
        <m:r>
          <w:rPr>
            <w:rStyle w:val="None"/>
            <w:rFonts w:ascii="Cambria Math" w:hAnsi="Cambria Math"/>
            <w:sz w:val="22"/>
            <w:szCs w:val="22"/>
          </w:rPr>
          <m:t>δ=0.00</m:t>
        </m:r>
      </m:oMath>
      <w:r>
        <w:rPr>
          <w:rStyle w:val="None"/>
          <w:color w:val="000000" w:themeColor="text1"/>
          <w:sz w:val="22"/>
          <w:szCs w:val="22"/>
        </w:rPr>
        <w:t xml:space="preserve"> </w:t>
      </w:r>
      <w:r w:rsidRPr="0086778F">
        <w:rPr>
          <w:rStyle w:val="None"/>
          <w:color w:val="000000" w:themeColor="text1"/>
          <w:sz w:val="22"/>
          <w:szCs w:val="22"/>
        </w:rPr>
        <w:t xml:space="preserve">was </w:t>
      </w:r>
      <w:r>
        <w:rPr>
          <w:rStyle w:val="None"/>
          <w:color w:val="000000" w:themeColor="text1"/>
          <w:sz w:val="22"/>
          <w:szCs w:val="22"/>
        </w:rPr>
        <w:t>87.1</w:t>
      </w:r>
      <w:r w:rsidRPr="0086778F">
        <w:rPr>
          <w:rStyle w:val="None"/>
          <w:color w:val="000000" w:themeColor="text1"/>
          <w:sz w:val="22"/>
          <w:szCs w:val="22"/>
        </w:rPr>
        <w:t xml:space="preserve"> cd/m</w:t>
      </w:r>
      <w:r w:rsidRPr="0086778F">
        <w:rPr>
          <w:rStyle w:val="None"/>
          <w:color w:val="000000" w:themeColor="text1"/>
          <w:sz w:val="22"/>
          <w:szCs w:val="22"/>
          <w:vertAlign w:val="superscript"/>
        </w:rPr>
        <w:t>2</w:t>
      </w:r>
      <w:r w:rsidRPr="0086778F">
        <w:rPr>
          <w:rStyle w:val="None"/>
          <w:color w:val="000000" w:themeColor="text1"/>
          <w:sz w:val="22"/>
          <w:szCs w:val="22"/>
        </w:rPr>
        <w:t>. The average luminance of the target object for the 11 LRF levels were [</w:t>
      </w:r>
      <w:r w:rsidRPr="009A2315">
        <w:rPr>
          <w:rStyle w:val="None"/>
          <w:color w:val="000000" w:themeColor="text1"/>
          <w:sz w:val="22"/>
          <w:szCs w:val="22"/>
        </w:rPr>
        <w:t>120.9</w:t>
      </w:r>
      <w:r>
        <w:rPr>
          <w:rStyle w:val="None"/>
          <w:color w:val="000000" w:themeColor="text1"/>
          <w:sz w:val="22"/>
          <w:szCs w:val="22"/>
        </w:rPr>
        <w:t xml:space="preserve">, </w:t>
      </w:r>
      <w:r w:rsidRPr="009A2315">
        <w:rPr>
          <w:rStyle w:val="None"/>
          <w:color w:val="000000" w:themeColor="text1"/>
          <w:sz w:val="22"/>
          <w:szCs w:val="22"/>
        </w:rPr>
        <w:t>122.3</w:t>
      </w:r>
      <w:r>
        <w:rPr>
          <w:rStyle w:val="None"/>
          <w:color w:val="000000" w:themeColor="text1"/>
          <w:sz w:val="22"/>
          <w:szCs w:val="22"/>
        </w:rPr>
        <w:t xml:space="preserve">, </w:t>
      </w:r>
      <w:r w:rsidRPr="009A2315">
        <w:rPr>
          <w:rStyle w:val="None"/>
          <w:color w:val="000000" w:themeColor="text1"/>
          <w:sz w:val="22"/>
          <w:szCs w:val="22"/>
        </w:rPr>
        <w:t>123.8</w:t>
      </w:r>
      <w:r>
        <w:rPr>
          <w:rStyle w:val="None"/>
          <w:color w:val="000000" w:themeColor="text1"/>
          <w:sz w:val="22"/>
          <w:szCs w:val="22"/>
        </w:rPr>
        <w:t xml:space="preserve">, </w:t>
      </w:r>
      <w:r w:rsidRPr="009A2315">
        <w:rPr>
          <w:rStyle w:val="None"/>
          <w:color w:val="000000" w:themeColor="text1"/>
          <w:sz w:val="22"/>
          <w:szCs w:val="22"/>
        </w:rPr>
        <w:t>125.2</w:t>
      </w:r>
      <w:r>
        <w:rPr>
          <w:rStyle w:val="None"/>
          <w:color w:val="000000" w:themeColor="text1"/>
          <w:sz w:val="22"/>
          <w:szCs w:val="22"/>
        </w:rPr>
        <w:t xml:space="preserve">, </w:t>
      </w:r>
      <w:r w:rsidRPr="009A2315">
        <w:rPr>
          <w:rStyle w:val="None"/>
          <w:color w:val="000000" w:themeColor="text1"/>
          <w:sz w:val="22"/>
          <w:szCs w:val="22"/>
        </w:rPr>
        <w:t>126.5</w:t>
      </w:r>
      <w:r>
        <w:rPr>
          <w:rStyle w:val="None"/>
          <w:color w:val="000000" w:themeColor="text1"/>
          <w:sz w:val="22"/>
          <w:szCs w:val="22"/>
        </w:rPr>
        <w:t xml:space="preserve">, </w:t>
      </w:r>
      <w:r w:rsidRPr="009A2315">
        <w:rPr>
          <w:rStyle w:val="None"/>
          <w:color w:val="000000" w:themeColor="text1"/>
          <w:sz w:val="22"/>
          <w:szCs w:val="22"/>
        </w:rPr>
        <w:t>127.9</w:t>
      </w:r>
      <w:r>
        <w:rPr>
          <w:rStyle w:val="None"/>
          <w:color w:val="000000" w:themeColor="text1"/>
          <w:sz w:val="22"/>
          <w:szCs w:val="22"/>
        </w:rPr>
        <w:t xml:space="preserve">, </w:t>
      </w:r>
      <w:r w:rsidRPr="009A2315">
        <w:rPr>
          <w:rStyle w:val="None"/>
          <w:color w:val="000000" w:themeColor="text1"/>
          <w:sz w:val="22"/>
          <w:szCs w:val="22"/>
        </w:rPr>
        <w:t>129.2</w:t>
      </w:r>
      <w:r>
        <w:rPr>
          <w:rStyle w:val="None"/>
          <w:color w:val="000000" w:themeColor="text1"/>
          <w:sz w:val="22"/>
          <w:szCs w:val="22"/>
        </w:rPr>
        <w:t xml:space="preserve">, </w:t>
      </w:r>
      <w:r w:rsidRPr="009A2315">
        <w:rPr>
          <w:rStyle w:val="None"/>
          <w:color w:val="000000" w:themeColor="text1"/>
          <w:sz w:val="22"/>
          <w:szCs w:val="22"/>
        </w:rPr>
        <w:t>130.5</w:t>
      </w:r>
      <w:r>
        <w:rPr>
          <w:rStyle w:val="None"/>
          <w:color w:val="000000" w:themeColor="text1"/>
          <w:sz w:val="22"/>
          <w:szCs w:val="22"/>
        </w:rPr>
        <w:t xml:space="preserve">, </w:t>
      </w:r>
      <w:r w:rsidRPr="009A2315">
        <w:rPr>
          <w:rStyle w:val="None"/>
          <w:color w:val="000000" w:themeColor="text1"/>
          <w:sz w:val="22"/>
          <w:szCs w:val="22"/>
        </w:rPr>
        <w:t>131.9</w:t>
      </w:r>
      <w:r>
        <w:rPr>
          <w:rStyle w:val="None"/>
          <w:color w:val="000000" w:themeColor="text1"/>
          <w:sz w:val="22"/>
          <w:szCs w:val="22"/>
        </w:rPr>
        <w:t xml:space="preserve">, </w:t>
      </w:r>
      <w:r w:rsidRPr="009A2315">
        <w:rPr>
          <w:rStyle w:val="None"/>
          <w:color w:val="000000" w:themeColor="text1"/>
          <w:sz w:val="22"/>
          <w:szCs w:val="22"/>
        </w:rPr>
        <w:t>133.1</w:t>
      </w:r>
      <w:r>
        <w:rPr>
          <w:rStyle w:val="None"/>
          <w:color w:val="000000" w:themeColor="text1"/>
          <w:sz w:val="22"/>
          <w:szCs w:val="22"/>
        </w:rPr>
        <w:t xml:space="preserve">, </w:t>
      </w:r>
      <w:r w:rsidRPr="009A2315">
        <w:rPr>
          <w:rStyle w:val="None"/>
          <w:color w:val="000000" w:themeColor="text1"/>
          <w:sz w:val="22"/>
          <w:szCs w:val="22"/>
        </w:rPr>
        <w:t>134.4</w:t>
      </w:r>
      <w:r w:rsidRPr="0086778F">
        <w:rPr>
          <w:rStyle w:val="None"/>
          <w:color w:val="000000" w:themeColor="text1"/>
          <w:sz w:val="22"/>
          <w:szCs w:val="22"/>
        </w:rPr>
        <w:t>] cd/m</w:t>
      </w:r>
      <w:r w:rsidRPr="0086778F">
        <w:rPr>
          <w:sz w:val="22"/>
          <w:szCs w:val="22"/>
          <w:vertAlign w:val="superscript"/>
        </w:rPr>
        <w:t>2</w:t>
      </w:r>
      <w:r w:rsidRPr="0086778F">
        <w:rPr>
          <w:sz w:val="22"/>
          <w:szCs w:val="22"/>
        </w:rPr>
        <w:t>.</w:t>
      </w:r>
      <w:r>
        <w:rPr>
          <w:sz w:val="22"/>
          <w:szCs w:val="22"/>
        </w:rPr>
        <w:t xml:space="preserve"> </w:t>
      </w:r>
    </w:p>
    <w:p w14:paraId="22B36BF8" w14:textId="77777777" w:rsidR="00C15B84" w:rsidRDefault="00C15B84" w:rsidP="00C15B84">
      <w:pPr>
        <w:rPr>
          <w:sz w:val="22"/>
          <w:szCs w:val="22"/>
        </w:rPr>
      </w:pPr>
    </w:p>
    <w:p w14:paraId="17BBD45B" w14:textId="3AAA1BCE" w:rsidR="009C6FA4" w:rsidRDefault="00C15B84" w:rsidP="001947C3">
      <w:pPr>
        <w:rPr>
          <w:sz w:val="22"/>
          <w:szCs w:val="22"/>
        </w:rPr>
      </w:pPr>
      <w:r w:rsidRPr="0086778F">
        <w:rPr>
          <w:rStyle w:val="None"/>
          <w:color w:val="000000" w:themeColor="text1"/>
          <w:sz w:val="22"/>
          <w:szCs w:val="22"/>
        </w:rPr>
        <w:t xml:space="preserve">When displayed on the experimental monitor, the average luminance of the standard image for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r>
          <w:rPr>
            <w:rStyle w:val="None"/>
            <w:rFonts w:ascii="Cambria Math" w:hAnsi="Cambria Math"/>
            <w:sz w:val="22"/>
            <w:szCs w:val="22"/>
          </w:rPr>
          <m:t>=1.0</m:t>
        </m:r>
      </m:oMath>
      <w:r w:rsidRPr="0086778F">
        <w:rPr>
          <w:rStyle w:val="None"/>
          <w:color w:val="000000" w:themeColor="text1"/>
          <w:sz w:val="22"/>
          <w:szCs w:val="22"/>
        </w:rPr>
        <w:t xml:space="preserve"> </w:t>
      </w:r>
      <w:r>
        <w:rPr>
          <w:rStyle w:val="None"/>
          <w:color w:val="000000" w:themeColor="text1"/>
          <w:sz w:val="22"/>
          <w:szCs w:val="22"/>
        </w:rPr>
        <w:t xml:space="preserve">and </w:t>
      </w:r>
      <m:oMath>
        <m:r>
          <w:rPr>
            <w:rStyle w:val="None"/>
            <w:rFonts w:ascii="Cambria Math" w:hAnsi="Cambria Math"/>
            <w:sz w:val="22"/>
            <w:szCs w:val="22"/>
          </w:rPr>
          <m:t>δ=0.30</m:t>
        </m:r>
      </m:oMath>
      <w:r>
        <w:rPr>
          <w:rStyle w:val="None"/>
          <w:color w:val="000000" w:themeColor="text1"/>
          <w:sz w:val="22"/>
          <w:szCs w:val="22"/>
        </w:rPr>
        <w:t xml:space="preserve"> </w:t>
      </w:r>
      <w:r w:rsidRPr="0086778F">
        <w:rPr>
          <w:rStyle w:val="None"/>
          <w:color w:val="000000" w:themeColor="text1"/>
          <w:sz w:val="22"/>
          <w:szCs w:val="22"/>
        </w:rPr>
        <w:t xml:space="preserve">was </w:t>
      </w:r>
      <w:r w:rsidRPr="00F97B91">
        <w:rPr>
          <w:rStyle w:val="None"/>
          <w:color w:val="000000" w:themeColor="text1"/>
          <w:sz w:val="22"/>
          <w:szCs w:val="22"/>
        </w:rPr>
        <w:t>87.8</w:t>
      </w:r>
      <w:r w:rsidRPr="0086778F">
        <w:rPr>
          <w:rStyle w:val="None"/>
          <w:color w:val="000000" w:themeColor="text1"/>
          <w:sz w:val="22"/>
          <w:szCs w:val="22"/>
        </w:rPr>
        <w:t xml:space="preserve"> cd/m</w:t>
      </w:r>
      <w:r w:rsidRPr="0086778F">
        <w:rPr>
          <w:rStyle w:val="None"/>
          <w:color w:val="000000" w:themeColor="text1"/>
          <w:sz w:val="22"/>
          <w:szCs w:val="22"/>
          <w:vertAlign w:val="superscript"/>
        </w:rPr>
        <w:t>2</w:t>
      </w:r>
      <w:r w:rsidRPr="0086778F">
        <w:rPr>
          <w:rStyle w:val="None"/>
          <w:color w:val="000000" w:themeColor="text1"/>
          <w:sz w:val="22"/>
          <w:szCs w:val="22"/>
        </w:rPr>
        <w:t>. The average luminance of the target object for the 11 LRF levels were [</w:t>
      </w:r>
      <w:r w:rsidRPr="00DB77EC">
        <w:rPr>
          <w:rStyle w:val="None"/>
          <w:color w:val="000000" w:themeColor="text1"/>
          <w:sz w:val="22"/>
          <w:szCs w:val="22"/>
        </w:rPr>
        <w:t>117.7</w:t>
      </w:r>
      <w:r>
        <w:rPr>
          <w:rStyle w:val="None"/>
          <w:color w:val="000000" w:themeColor="text1"/>
          <w:sz w:val="22"/>
          <w:szCs w:val="22"/>
        </w:rPr>
        <w:t xml:space="preserve">, </w:t>
      </w:r>
      <w:r w:rsidRPr="00DB77EC">
        <w:rPr>
          <w:rStyle w:val="None"/>
          <w:color w:val="000000" w:themeColor="text1"/>
          <w:sz w:val="22"/>
          <w:szCs w:val="22"/>
        </w:rPr>
        <w:t>119.4</w:t>
      </w:r>
      <w:r>
        <w:rPr>
          <w:rStyle w:val="None"/>
          <w:color w:val="000000" w:themeColor="text1"/>
          <w:sz w:val="22"/>
          <w:szCs w:val="22"/>
        </w:rPr>
        <w:t xml:space="preserve">, </w:t>
      </w:r>
      <w:r w:rsidRPr="00DB77EC">
        <w:rPr>
          <w:rStyle w:val="None"/>
          <w:color w:val="000000" w:themeColor="text1"/>
          <w:sz w:val="22"/>
          <w:szCs w:val="22"/>
        </w:rPr>
        <w:t>119.4</w:t>
      </w:r>
      <w:r>
        <w:rPr>
          <w:rStyle w:val="None"/>
          <w:color w:val="000000" w:themeColor="text1"/>
          <w:sz w:val="22"/>
          <w:szCs w:val="22"/>
        </w:rPr>
        <w:t xml:space="preserve">, </w:t>
      </w:r>
      <w:r w:rsidRPr="00DB77EC">
        <w:rPr>
          <w:rStyle w:val="None"/>
          <w:color w:val="000000" w:themeColor="text1"/>
          <w:sz w:val="22"/>
          <w:szCs w:val="22"/>
        </w:rPr>
        <w:t>122.3</w:t>
      </w:r>
      <w:r>
        <w:rPr>
          <w:rStyle w:val="None"/>
          <w:color w:val="000000" w:themeColor="text1"/>
          <w:sz w:val="22"/>
          <w:szCs w:val="22"/>
        </w:rPr>
        <w:t xml:space="preserve">, </w:t>
      </w:r>
      <w:r w:rsidRPr="00DB77EC">
        <w:rPr>
          <w:rStyle w:val="None"/>
          <w:color w:val="000000" w:themeColor="text1"/>
          <w:sz w:val="22"/>
          <w:szCs w:val="22"/>
        </w:rPr>
        <w:t>123.7</w:t>
      </w:r>
      <w:r>
        <w:rPr>
          <w:rStyle w:val="None"/>
          <w:color w:val="000000" w:themeColor="text1"/>
          <w:sz w:val="22"/>
          <w:szCs w:val="22"/>
        </w:rPr>
        <w:t xml:space="preserve">, </w:t>
      </w:r>
      <w:r w:rsidRPr="00DB77EC">
        <w:rPr>
          <w:rStyle w:val="None"/>
          <w:color w:val="000000" w:themeColor="text1"/>
          <w:sz w:val="22"/>
          <w:szCs w:val="22"/>
        </w:rPr>
        <w:t>123.8</w:t>
      </w:r>
      <w:r>
        <w:rPr>
          <w:rStyle w:val="None"/>
          <w:color w:val="000000" w:themeColor="text1"/>
          <w:sz w:val="22"/>
          <w:szCs w:val="22"/>
        </w:rPr>
        <w:t xml:space="preserve">, </w:t>
      </w:r>
      <w:r w:rsidRPr="00DB77EC">
        <w:rPr>
          <w:rStyle w:val="None"/>
          <w:color w:val="000000" w:themeColor="text1"/>
          <w:sz w:val="22"/>
          <w:szCs w:val="22"/>
        </w:rPr>
        <w:t>127.8</w:t>
      </w:r>
      <w:r>
        <w:rPr>
          <w:rStyle w:val="None"/>
          <w:color w:val="000000" w:themeColor="text1"/>
          <w:sz w:val="22"/>
          <w:szCs w:val="22"/>
        </w:rPr>
        <w:t xml:space="preserve">, </w:t>
      </w:r>
      <w:r w:rsidRPr="00DB77EC">
        <w:rPr>
          <w:rStyle w:val="None"/>
          <w:color w:val="000000" w:themeColor="text1"/>
          <w:sz w:val="22"/>
          <w:szCs w:val="22"/>
        </w:rPr>
        <w:t>126.9</w:t>
      </w:r>
      <w:r>
        <w:rPr>
          <w:rStyle w:val="None"/>
          <w:color w:val="000000" w:themeColor="text1"/>
          <w:sz w:val="22"/>
          <w:szCs w:val="22"/>
        </w:rPr>
        <w:t xml:space="preserve">, </w:t>
      </w:r>
      <w:r w:rsidRPr="00DB77EC">
        <w:rPr>
          <w:rStyle w:val="None"/>
          <w:color w:val="000000" w:themeColor="text1"/>
          <w:sz w:val="22"/>
          <w:szCs w:val="22"/>
        </w:rPr>
        <w:t>127.7</w:t>
      </w:r>
      <w:r>
        <w:rPr>
          <w:rStyle w:val="None"/>
          <w:color w:val="000000" w:themeColor="text1"/>
          <w:sz w:val="22"/>
          <w:szCs w:val="22"/>
        </w:rPr>
        <w:t xml:space="preserve">, </w:t>
      </w:r>
      <w:r w:rsidRPr="00DB77EC">
        <w:rPr>
          <w:rStyle w:val="None"/>
          <w:color w:val="000000" w:themeColor="text1"/>
          <w:sz w:val="22"/>
          <w:szCs w:val="22"/>
        </w:rPr>
        <w:t>129.1</w:t>
      </w:r>
      <w:r>
        <w:rPr>
          <w:rStyle w:val="None"/>
          <w:color w:val="000000" w:themeColor="text1"/>
          <w:sz w:val="22"/>
          <w:szCs w:val="22"/>
        </w:rPr>
        <w:t xml:space="preserve">, </w:t>
      </w:r>
      <w:r w:rsidRPr="00DB77EC">
        <w:rPr>
          <w:rStyle w:val="None"/>
          <w:color w:val="000000" w:themeColor="text1"/>
          <w:sz w:val="22"/>
          <w:szCs w:val="22"/>
        </w:rPr>
        <w:t>129</w:t>
      </w:r>
      <w:r>
        <w:rPr>
          <w:rStyle w:val="None"/>
          <w:color w:val="000000" w:themeColor="text1"/>
          <w:sz w:val="22"/>
          <w:szCs w:val="22"/>
        </w:rPr>
        <w:t>.0</w:t>
      </w:r>
      <w:r w:rsidRPr="0086778F">
        <w:rPr>
          <w:rStyle w:val="None"/>
          <w:color w:val="000000" w:themeColor="text1"/>
          <w:sz w:val="22"/>
          <w:szCs w:val="22"/>
        </w:rPr>
        <w:t>] cd/m</w:t>
      </w:r>
      <w:r w:rsidRPr="0086778F">
        <w:rPr>
          <w:sz w:val="22"/>
          <w:szCs w:val="22"/>
          <w:vertAlign w:val="superscript"/>
        </w:rPr>
        <w:t>2</w:t>
      </w:r>
      <w:r w:rsidRPr="0086778F">
        <w:rPr>
          <w:sz w:val="22"/>
          <w:szCs w:val="22"/>
        </w:rPr>
        <w:t>.</w:t>
      </w:r>
    </w:p>
    <w:p w14:paraId="0BF6233E" w14:textId="77777777" w:rsidR="001947C3" w:rsidRDefault="001947C3" w:rsidP="001947C3">
      <w:pPr>
        <w:rPr>
          <w:rStyle w:val="None"/>
          <w:sz w:val="22"/>
          <w:szCs w:val="22"/>
        </w:rPr>
      </w:pPr>
    </w:p>
    <w:p w14:paraId="34FE1212" w14:textId="09512E93" w:rsidR="000B438A" w:rsidRPr="000B438A" w:rsidRDefault="000B438A" w:rsidP="001947C3">
      <w:pPr>
        <w:rPr>
          <w:rStyle w:val="None"/>
          <w:b/>
          <w:bCs/>
          <w:sz w:val="22"/>
          <w:szCs w:val="22"/>
        </w:rPr>
      </w:pPr>
      <w:r w:rsidRPr="000B438A">
        <w:rPr>
          <w:rStyle w:val="None"/>
          <w:b/>
          <w:bCs/>
          <w:sz w:val="22"/>
          <w:szCs w:val="22"/>
        </w:rPr>
        <w:t>Experimental Structure:</w:t>
      </w:r>
    </w:p>
    <w:p w14:paraId="2352DB53" w14:textId="47C7606A" w:rsidR="00017D2A" w:rsidRDefault="00E0230B" w:rsidP="00E240F0">
      <w:pPr>
        <w:rPr>
          <w:rStyle w:val="None"/>
          <w:sz w:val="22"/>
          <w:szCs w:val="22"/>
        </w:rPr>
      </w:pPr>
      <w:r>
        <w:rPr>
          <w:rStyle w:val="None"/>
          <w:sz w:val="22"/>
          <w:szCs w:val="22"/>
        </w:rPr>
        <w:t xml:space="preserve">We define a trial as the </w:t>
      </w:r>
      <w:r w:rsidR="00676E6A">
        <w:rPr>
          <w:rStyle w:val="None"/>
          <w:sz w:val="22"/>
          <w:szCs w:val="22"/>
        </w:rPr>
        <w:t xml:space="preserve">presentation of a standard and a comparison image and the recording of the response. We define an interval as the presentation </w:t>
      </w:r>
      <w:r w:rsidR="00A56187">
        <w:rPr>
          <w:rStyle w:val="None"/>
          <w:sz w:val="22"/>
          <w:szCs w:val="22"/>
        </w:rPr>
        <w:t xml:space="preserve">of one of the images, standard or comparison, in a trial. A block consists of recording </w:t>
      </w:r>
      <w:r w:rsidR="009B5952">
        <w:rPr>
          <w:rStyle w:val="None"/>
          <w:sz w:val="22"/>
          <w:szCs w:val="22"/>
        </w:rPr>
        <w:t>330 trials</w:t>
      </w:r>
      <w:r w:rsidR="00A064A0">
        <w:rPr>
          <w:rStyle w:val="None"/>
          <w:sz w:val="22"/>
          <w:szCs w:val="22"/>
        </w:rPr>
        <w:t xml:space="preserve"> for one condition</w:t>
      </w:r>
      <w:r w:rsidR="009B5952">
        <w:rPr>
          <w:rStyle w:val="None"/>
          <w:sz w:val="22"/>
          <w:szCs w:val="22"/>
        </w:rPr>
        <w:t xml:space="preserve">, </w:t>
      </w:r>
      <w:r w:rsidR="00A56187">
        <w:rPr>
          <w:rStyle w:val="None"/>
          <w:sz w:val="22"/>
          <w:szCs w:val="22"/>
        </w:rPr>
        <w:t xml:space="preserve">30 trials each </w:t>
      </w:r>
      <w:r w:rsidR="00025318">
        <w:rPr>
          <w:rStyle w:val="None"/>
          <w:sz w:val="22"/>
          <w:szCs w:val="22"/>
        </w:rPr>
        <w:t xml:space="preserve">at </w:t>
      </w:r>
      <w:r w:rsidR="00A56187">
        <w:rPr>
          <w:rStyle w:val="None"/>
          <w:sz w:val="22"/>
          <w:szCs w:val="22"/>
        </w:rPr>
        <w:t xml:space="preserve">11 comparison image target LRF level. </w:t>
      </w:r>
      <w:r w:rsidR="00017D2A">
        <w:rPr>
          <w:rStyle w:val="None"/>
          <w:sz w:val="22"/>
          <w:szCs w:val="22"/>
        </w:rPr>
        <w:t>A permutation consists of recording one block of data for each condition in an experiment. We recorded three permutations for each observer in each experiment. Each permutation had a random order of the conditions.</w:t>
      </w:r>
    </w:p>
    <w:p w14:paraId="4D38D18D" w14:textId="77777777" w:rsidR="006D401A" w:rsidRDefault="006D401A" w:rsidP="00E240F0">
      <w:pPr>
        <w:rPr>
          <w:rStyle w:val="None"/>
          <w:sz w:val="22"/>
          <w:szCs w:val="22"/>
        </w:rPr>
      </w:pPr>
    </w:p>
    <w:p w14:paraId="0A0ED65A" w14:textId="6958284D" w:rsidR="00401DD9" w:rsidRDefault="00401DD9" w:rsidP="00401DD9">
      <w:pPr>
        <w:rPr>
          <w:rStyle w:val="None"/>
          <w:sz w:val="22"/>
          <w:szCs w:val="22"/>
        </w:rPr>
      </w:pPr>
      <w:r>
        <w:rPr>
          <w:rStyle w:val="None"/>
          <w:sz w:val="22"/>
          <w:szCs w:val="22"/>
        </w:rPr>
        <w:t>The order of the blocks in a permutation, the LRF level</w:t>
      </w:r>
      <w:r w:rsidR="00D00E7E">
        <w:rPr>
          <w:rStyle w:val="None"/>
          <w:sz w:val="22"/>
          <w:szCs w:val="22"/>
        </w:rPr>
        <w:t>s</w:t>
      </w:r>
      <w:r>
        <w:rPr>
          <w:rStyle w:val="None"/>
          <w:sz w:val="22"/>
          <w:szCs w:val="22"/>
        </w:rPr>
        <w:t xml:space="preserve"> of the comparison image in trials of a block, and the </w:t>
      </w:r>
      <w:r w:rsidR="00A65240">
        <w:rPr>
          <w:rStyle w:val="None"/>
          <w:sz w:val="22"/>
          <w:szCs w:val="22"/>
        </w:rPr>
        <w:t xml:space="preserve">order of </w:t>
      </w:r>
      <w:r>
        <w:rPr>
          <w:rStyle w:val="None"/>
          <w:sz w:val="22"/>
          <w:szCs w:val="22"/>
        </w:rPr>
        <w:t xml:space="preserve">standard and comparison in a trial, was generated pseudo randomly and stored at the beginning of the experiment for each observer. </w:t>
      </w:r>
      <w:r w:rsidR="00EE2934">
        <w:rPr>
          <w:rStyle w:val="None"/>
          <w:sz w:val="22"/>
          <w:szCs w:val="22"/>
        </w:rPr>
        <w:t>Before starting a new permutation for an observer, t</w:t>
      </w:r>
      <w:r>
        <w:rPr>
          <w:rStyle w:val="None"/>
          <w:sz w:val="22"/>
          <w:szCs w:val="22"/>
        </w:rPr>
        <w:t>he data for all conditions in a permutation was collected.</w:t>
      </w:r>
    </w:p>
    <w:p w14:paraId="749D4E00" w14:textId="77777777" w:rsidR="00401DD9" w:rsidRDefault="00401DD9" w:rsidP="00E240F0">
      <w:pPr>
        <w:rPr>
          <w:rStyle w:val="None"/>
          <w:sz w:val="22"/>
          <w:szCs w:val="22"/>
        </w:rPr>
      </w:pPr>
    </w:p>
    <w:p w14:paraId="63EFDF6A" w14:textId="00C25256" w:rsidR="00DE7792" w:rsidRDefault="00DE7792" w:rsidP="00E240F0">
      <w:pPr>
        <w:rPr>
          <w:rStyle w:val="None"/>
          <w:sz w:val="22"/>
          <w:szCs w:val="22"/>
        </w:rPr>
      </w:pPr>
      <w:r>
        <w:rPr>
          <w:rStyle w:val="None"/>
          <w:sz w:val="22"/>
          <w:szCs w:val="22"/>
        </w:rPr>
        <w:t>A session consisted of recording three blocks on a single day. An observer performed no more than one session on a day. Each block in a session was divided into three sub-blocks of 110 trials. Between these sub-blocks</w:t>
      </w:r>
      <w:r w:rsidR="004968B6">
        <w:rPr>
          <w:rStyle w:val="None"/>
          <w:sz w:val="22"/>
          <w:szCs w:val="22"/>
        </w:rPr>
        <w:t>,</w:t>
      </w:r>
      <w:r>
        <w:rPr>
          <w:rStyle w:val="None"/>
          <w:sz w:val="22"/>
          <w:szCs w:val="22"/>
        </w:rPr>
        <w:t xml:space="preserve"> the observers took a break of minimum one minute.</w:t>
      </w:r>
      <w:r w:rsidR="004101CD">
        <w:rPr>
          <w:rStyle w:val="None"/>
          <w:sz w:val="22"/>
          <w:szCs w:val="22"/>
        </w:rPr>
        <w:t xml:space="preserve"> </w:t>
      </w:r>
      <w:r w:rsidR="00321770">
        <w:rPr>
          <w:rStyle w:val="None"/>
          <w:sz w:val="22"/>
          <w:szCs w:val="22"/>
        </w:rPr>
        <w:t xml:space="preserve">The observers also took </w:t>
      </w:r>
      <w:r w:rsidR="0036356E">
        <w:rPr>
          <w:rStyle w:val="None"/>
          <w:sz w:val="22"/>
          <w:szCs w:val="22"/>
        </w:rPr>
        <w:t xml:space="preserve">a small </w:t>
      </w:r>
      <w:r w:rsidR="00321770">
        <w:rPr>
          <w:rStyle w:val="None"/>
          <w:sz w:val="22"/>
          <w:szCs w:val="22"/>
        </w:rPr>
        <w:t xml:space="preserve">break </w:t>
      </w:r>
      <w:r w:rsidR="0036356E">
        <w:rPr>
          <w:rStyle w:val="None"/>
          <w:sz w:val="22"/>
          <w:szCs w:val="22"/>
        </w:rPr>
        <w:t xml:space="preserve">(two to five minutes) </w:t>
      </w:r>
      <w:r w:rsidR="00321770">
        <w:rPr>
          <w:rStyle w:val="None"/>
          <w:sz w:val="22"/>
          <w:szCs w:val="22"/>
        </w:rPr>
        <w:t xml:space="preserve">between blocks. </w:t>
      </w:r>
      <w:r w:rsidR="004101CD">
        <w:rPr>
          <w:rStyle w:val="None"/>
          <w:sz w:val="22"/>
          <w:szCs w:val="22"/>
        </w:rPr>
        <w:t xml:space="preserve">The observers could terminate the experiment at time during the block. If the observer terminated a block, the data was not recorded. No observer terminated </w:t>
      </w:r>
      <w:r w:rsidR="00386A92">
        <w:rPr>
          <w:rStyle w:val="None"/>
          <w:sz w:val="22"/>
          <w:szCs w:val="22"/>
        </w:rPr>
        <w:t xml:space="preserve">a block of the </w:t>
      </w:r>
      <w:r w:rsidR="004101CD">
        <w:rPr>
          <w:rStyle w:val="None"/>
          <w:sz w:val="22"/>
          <w:szCs w:val="22"/>
        </w:rPr>
        <w:t>experiment.</w:t>
      </w:r>
    </w:p>
    <w:p w14:paraId="36683307" w14:textId="77777777" w:rsidR="00DE7792" w:rsidRDefault="00DE7792" w:rsidP="00E240F0">
      <w:pPr>
        <w:rPr>
          <w:rStyle w:val="None"/>
          <w:sz w:val="22"/>
          <w:szCs w:val="22"/>
        </w:rPr>
      </w:pPr>
    </w:p>
    <w:p w14:paraId="263EEAB3" w14:textId="2DE2D294" w:rsidR="005F5D08" w:rsidRDefault="005E11DE" w:rsidP="00E240F0">
      <w:pPr>
        <w:rPr>
          <w:rStyle w:val="None"/>
          <w:sz w:val="22"/>
          <w:szCs w:val="22"/>
        </w:rPr>
      </w:pPr>
      <w:r>
        <w:rPr>
          <w:rStyle w:val="None"/>
          <w:sz w:val="22"/>
          <w:szCs w:val="22"/>
        </w:rPr>
        <w:t>E</w:t>
      </w:r>
      <w:r w:rsidR="006D401A">
        <w:rPr>
          <w:rStyle w:val="None"/>
          <w:sz w:val="22"/>
          <w:szCs w:val="22"/>
        </w:rPr>
        <w:t xml:space="preserve">ach observer first performed a practice session </w:t>
      </w:r>
      <w:r w:rsidR="008C2A10">
        <w:rPr>
          <w:rStyle w:val="None"/>
          <w:sz w:val="22"/>
          <w:szCs w:val="22"/>
        </w:rPr>
        <w:t xml:space="preserve">where three blocks </w:t>
      </w:r>
      <w:r>
        <w:rPr>
          <w:rStyle w:val="None"/>
          <w:sz w:val="22"/>
          <w:szCs w:val="22"/>
        </w:rPr>
        <w:t xml:space="preserve">of data was recorded for </w:t>
      </w:r>
      <w:r w:rsidR="008C2A10">
        <w:rPr>
          <w:rStyle w:val="None"/>
          <w:sz w:val="22"/>
          <w:szCs w:val="22"/>
        </w:rPr>
        <w:t xml:space="preserve">the no variation </w:t>
      </w:r>
      <w:r w:rsidR="00E65FAD">
        <w:rPr>
          <w:rStyle w:val="None"/>
          <w:sz w:val="22"/>
          <w:szCs w:val="22"/>
        </w:rPr>
        <w:t>(</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r>
          <w:rPr>
            <w:rStyle w:val="None"/>
            <w:rFonts w:ascii="Cambria Math" w:hAnsi="Cambria Math"/>
            <w:sz w:val="22"/>
            <w:szCs w:val="22"/>
          </w:rPr>
          <m:t>=0</m:t>
        </m:r>
      </m:oMath>
      <w:r w:rsidR="00E65FAD">
        <w:rPr>
          <w:rStyle w:val="None"/>
          <w:color w:val="000000" w:themeColor="text1"/>
          <w:sz w:val="22"/>
          <w:szCs w:val="22"/>
        </w:rPr>
        <w:t xml:space="preserve">, </w:t>
      </w:r>
      <m:oMath>
        <m:r>
          <w:rPr>
            <w:rStyle w:val="None"/>
            <w:rFonts w:ascii="Cambria Math" w:hAnsi="Cambria Math"/>
            <w:sz w:val="22"/>
            <w:szCs w:val="22"/>
          </w:rPr>
          <m:t>δ=0</m:t>
        </m:r>
      </m:oMath>
      <w:r w:rsidR="00E65FAD">
        <w:rPr>
          <w:rStyle w:val="None"/>
          <w:sz w:val="22"/>
          <w:szCs w:val="22"/>
        </w:rPr>
        <w:t xml:space="preserve">) </w:t>
      </w:r>
      <w:r w:rsidR="008C2A10">
        <w:rPr>
          <w:rStyle w:val="None"/>
          <w:sz w:val="22"/>
          <w:szCs w:val="22"/>
        </w:rPr>
        <w:t>condition. The observers were excluded from the experiment if the</w:t>
      </w:r>
      <w:r w:rsidR="007E1628">
        <w:rPr>
          <w:rStyle w:val="None"/>
          <w:sz w:val="22"/>
          <w:szCs w:val="22"/>
        </w:rPr>
        <w:t>ir</w:t>
      </w:r>
      <w:r w:rsidR="008C2A10">
        <w:rPr>
          <w:rStyle w:val="None"/>
          <w:sz w:val="22"/>
          <w:szCs w:val="22"/>
        </w:rPr>
        <w:t xml:space="preserve"> mean threshold for the last two blocks was higher than 0.03. If the observer passed </w:t>
      </w:r>
      <w:r w:rsidR="007B4308">
        <w:rPr>
          <w:rStyle w:val="None"/>
          <w:sz w:val="22"/>
          <w:szCs w:val="22"/>
        </w:rPr>
        <w:t>this criterion</w:t>
      </w:r>
      <w:r w:rsidR="008C2A10">
        <w:rPr>
          <w:rStyle w:val="None"/>
          <w:sz w:val="22"/>
          <w:szCs w:val="22"/>
        </w:rPr>
        <w:t xml:space="preserve">, </w:t>
      </w:r>
      <w:r w:rsidR="00983EA9">
        <w:rPr>
          <w:rStyle w:val="None"/>
          <w:sz w:val="22"/>
          <w:szCs w:val="22"/>
        </w:rPr>
        <w:t>then the rest of the data was collected over several days.</w:t>
      </w:r>
    </w:p>
    <w:p w14:paraId="70F93DC9" w14:textId="77777777" w:rsidR="001C445E" w:rsidRDefault="001C445E" w:rsidP="00E240F0">
      <w:pPr>
        <w:rPr>
          <w:rStyle w:val="None"/>
          <w:sz w:val="22"/>
          <w:szCs w:val="22"/>
        </w:rPr>
      </w:pPr>
    </w:p>
    <w:p w14:paraId="68CC99AF" w14:textId="128DB0C5" w:rsidR="001C445E" w:rsidRDefault="001C445E" w:rsidP="00E240F0">
      <w:pPr>
        <w:rPr>
          <w:rStyle w:val="None"/>
          <w:sz w:val="22"/>
          <w:szCs w:val="22"/>
        </w:rPr>
      </w:pPr>
      <w:r>
        <w:rPr>
          <w:rStyle w:val="None"/>
          <w:sz w:val="22"/>
          <w:szCs w:val="22"/>
        </w:rPr>
        <w:t>At the beginning of the practice session for each observer, the experimenter explained the experimental procedure and obtained consent for the experiment. Then the observer was tested for normal visual acuity and color vision. After this, the observer went to the experimental room where they were familiarized with the experimental set-up by performing a familiarization block of 40 trials. Then the observers were dark adapted by sitting in the dark for about 5 minutes. The</w:t>
      </w:r>
      <w:r w:rsidR="004101CD">
        <w:rPr>
          <w:rStyle w:val="None"/>
          <w:sz w:val="22"/>
          <w:szCs w:val="22"/>
        </w:rPr>
        <w:t xml:space="preserve">n the data for the </w:t>
      </w:r>
      <w:r>
        <w:rPr>
          <w:rStyle w:val="None"/>
          <w:sz w:val="22"/>
          <w:szCs w:val="22"/>
        </w:rPr>
        <w:t xml:space="preserve">three blocks </w:t>
      </w:r>
      <w:r w:rsidR="004101CD">
        <w:rPr>
          <w:rStyle w:val="None"/>
          <w:sz w:val="22"/>
          <w:szCs w:val="22"/>
        </w:rPr>
        <w:t xml:space="preserve">of the practice session was </w:t>
      </w:r>
      <w:r>
        <w:rPr>
          <w:rStyle w:val="None"/>
          <w:sz w:val="22"/>
          <w:szCs w:val="22"/>
        </w:rPr>
        <w:t>recorded.</w:t>
      </w:r>
      <w:r w:rsidR="004101CD">
        <w:rPr>
          <w:rStyle w:val="None"/>
          <w:sz w:val="22"/>
          <w:szCs w:val="22"/>
        </w:rPr>
        <w:t xml:space="preserve"> </w:t>
      </w:r>
      <w:r w:rsidR="00E07E06">
        <w:rPr>
          <w:rStyle w:val="None"/>
          <w:sz w:val="22"/>
          <w:szCs w:val="22"/>
        </w:rPr>
        <w:t>At the end of the practice session, t</w:t>
      </w:r>
      <w:r w:rsidR="004101CD">
        <w:rPr>
          <w:rStyle w:val="None"/>
          <w:sz w:val="22"/>
          <w:szCs w:val="22"/>
        </w:rPr>
        <w:t xml:space="preserve">he observers were </w:t>
      </w:r>
      <w:r w:rsidR="00E07E06">
        <w:rPr>
          <w:rStyle w:val="None"/>
          <w:sz w:val="22"/>
          <w:szCs w:val="22"/>
        </w:rPr>
        <w:t>informed if they could continue the experiment.</w:t>
      </w:r>
    </w:p>
    <w:p w14:paraId="680E2F49" w14:textId="77777777" w:rsidR="001C445E" w:rsidRDefault="001C445E" w:rsidP="00E240F0">
      <w:pPr>
        <w:rPr>
          <w:rStyle w:val="None"/>
          <w:sz w:val="22"/>
          <w:szCs w:val="22"/>
        </w:rPr>
      </w:pPr>
    </w:p>
    <w:p w14:paraId="3B304C8C" w14:textId="475ED450" w:rsidR="008D39D1" w:rsidRDefault="00E07E06" w:rsidP="00E240F0">
      <w:pPr>
        <w:rPr>
          <w:rStyle w:val="None"/>
          <w:sz w:val="22"/>
          <w:szCs w:val="22"/>
        </w:rPr>
      </w:pPr>
      <w:r>
        <w:rPr>
          <w:rStyle w:val="None"/>
          <w:sz w:val="22"/>
          <w:szCs w:val="22"/>
        </w:rPr>
        <w:lastRenderedPageBreak/>
        <w:t xml:space="preserve">If the observer was continued, their data was collected over several sessions. </w:t>
      </w:r>
      <w:r w:rsidR="003D7B08">
        <w:rPr>
          <w:rStyle w:val="None"/>
          <w:sz w:val="22"/>
          <w:szCs w:val="22"/>
        </w:rPr>
        <w:t>The data for all six observers of an experiment was collected over several weeks. The data of all six observers for preregistered Experiment 6</w:t>
      </w:r>
      <w:r w:rsidR="00243522">
        <w:rPr>
          <w:rStyle w:val="None"/>
          <w:sz w:val="22"/>
          <w:szCs w:val="22"/>
        </w:rPr>
        <w:t xml:space="preserve"> was collected before starting preregistered Experiment 7</w:t>
      </w:r>
      <w:r w:rsidR="00DE2D6A">
        <w:rPr>
          <w:rStyle w:val="None"/>
          <w:sz w:val="22"/>
          <w:szCs w:val="22"/>
        </w:rPr>
        <w:t>.</w:t>
      </w:r>
      <w:r w:rsidR="00243522">
        <w:rPr>
          <w:rStyle w:val="None"/>
          <w:sz w:val="22"/>
          <w:szCs w:val="22"/>
        </w:rPr>
        <w:t xml:space="preserve"> </w:t>
      </w:r>
      <w:r w:rsidR="00DE2D6A">
        <w:rPr>
          <w:rStyle w:val="None"/>
          <w:sz w:val="22"/>
          <w:szCs w:val="22"/>
        </w:rPr>
        <w:t xml:space="preserve">The </w:t>
      </w:r>
      <w:r w:rsidR="00243522">
        <w:rPr>
          <w:rStyle w:val="None"/>
          <w:sz w:val="22"/>
          <w:szCs w:val="22"/>
        </w:rPr>
        <w:t>data of all six observers for preregistered Experiment 7 was collected before starting preregistered Experiment 8.</w:t>
      </w:r>
    </w:p>
    <w:p w14:paraId="3A751560" w14:textId="77777777" w:rsidR="00772DF6" w:rsidRPr="001947C3" w:rsidRDefault="00772DF6" w:rsidP="001947C3">
      <w:pPr>
        <w:rPr>
          <w:rStyle w:val="None"/>
          <w:sz w:val="22"/>
          <w:szCs w:val="22"/>
        </w:rPr>
      </w:pPr>
    </w:p>
    <w:p w14:paraId="2C520F42" w14:textId="78B5E67B" w:rsidR="00F516FB" w:rsidRDefault="00F516FB" w:rsidP="00F516FB">
      <w:pPr>
        <w:pStyle w:val="Default"/>
        <w:spacing w:before="0"/>
        <w:rPr>
          <w:rFonts w:ascii="Times New Roman" w:hAnsi="Times New Roman"/>
          <w:sz w:val="22"/>
          <w:szCs w:val="22"/>
          <w:shd w:val="clear" w:color="auto" w:fill="FFFFFF"/>
        </w:rPr>
      </w:pPr>
      <w:r>
        <w:rPr>
          <w:rStyle w:val="None"/>
          <w:rFonts w:ascii="Times New Roman" w:hAnsi="Times New Roman"/>
          <w:b/>
          <w:bCs/>
          <w:sz w:val="22"/>
          <w:szCs w:val="22"/>
          <w:shd w:val="clear" w:color="auto" w:fill="FFFFFF"/>
        </w:rPr>
        <w:t>Observer</w:t>
      </w:r>
      <w:r>
        <w:rPr>
          <w:rStyle w:val="None"/>
          <w:rFonts w:ascii="Times New Roman" w:hAnsi="Times New Roman"/>
          <w:b/>
          <w:bCs/>
          <w:sz w:val="22"/>
          <w:szCs w:val="22"/>
          <w:shd w:val="clear" w:color="auto" w:fill="FFFFFF"/>
          <w:lang w:val="de-DE"/>
        </w:rPr>
        <w:t xml:space="preserve"> </w:t>
      </w:r>
      <w:proofErr w:type="spellStart"/>
      <w:r>
        <w:rPr>
          <w:rStyle w:val="None"/>
          <w:rFonts w:ascii="Times New Roman" w:hAnsi="Times New Roman"/>
          <w:b/>
          <w:bCs/>
          <w:sz w:val="22"/>
          <w:szCs w:val="22"/>
          <w:shd w:val="clear" w:color="auto" w:fill="FFFFFF"/>
          <w:lang w:val="de-DE"/>
        </w:rPr>
        <w:t>Recruitment</w:t>
      </w:r>
      <w:proofErr w:type="spellEnd"/>
      <w:r>
        <w:rPr>
          <w:rStyle w:val="None"/>
          <w:rFonts w:ascii="Times New Roman" w:hAnsi="Times New Roman"/>
          <w:b/>
          <w:bCs/>
          <w:sz w:val="22"/>
          <w:szCs w:val="22"/>
          <w:shd w:val="clear" w:color="auto" w:fill="FFFFFF"/>
          <w:lang w:val="de-DE"/>
        </w:rPr>
        <w:t xml:space="preserve"> and </w:t>
      </w:r>
      <w:proofErr w:type="spellStart"/>
      <w:r>
        <w:rPr>
          <w:rStyle w:val="None"/>
          <w:rFonts w:ascii="Times New Roman" w:hAnsi="Times New Roman"/>
          <w:b/>
          <w:bCs/>
          <w:sz w:val="22"/>
          <w:szCs w:val="22"/>
          <w:shd w:val="clear" w:color="auto" w:fill="FFFFFF"/>
          <w:lang w:val="de-DE"/>
        </w:rPr>
        <w:t>Exclusion</w:t>
      </w:r>
      <w:proofErr w:type="spellEnd"/>
    </w:p>
    <w:p w14:paraId="63201B76" w14:textId="77777777" w:rsidR="00F516FB" w:rsidRDefault="00F516FB" w:rsidP="00F516FB">
      <w:pPr>
        <w:pStyle w:val="Default"/>
        <w:spacing w:before="0"/>
        <w:rPr>
          <w:rFonts w:ascii="Times New Roman" w:hAnsi="Times New Roman"/>
          <w:sz w:val="22"/>
          <w:szCs w:val="22"/>
          <w:shd w:val="clear" w:color="auto" w:fill="FFFFFF"/>
        </w:rPr>
      </w:pPr>
    </w:p>
    <w:p w14:paraId="61CA5874" w14:textId="4ED70F92" w:rsidR="00F516FB" w:rsidRDefault="00F516FB" w:rsidP="00F516FB">
      <w:pPr>
        <w:pStyle w:val="Default"/>
        <w:spacing w:before="0"/>
        <w:rPr>
          <w:rFonts w:ascii="Times New Roman" w:hAnsi="Times New Roman"/>
          <w:sz w:val="22"/>
          <w:szCs w:val="22"/>
          <w:shd w:val="clear" w:color="auto" w:fill="FFFFFF"/>
        </w:rPr>
      </w:pPr>
      <w:proofErr w:type="spellStart"/>
      <w:r>
        <w:rPr>
          <w:rFonts w:ascii="Times New Roman" w:hAnsi="Times New Roman"/>
          <w:sz w:val="22"/>
          <w:szCs w:val="22"/>
          <w:shd w:val="clear" w:color="auto" w:fill="FFFFFF"/>
          <w:lang w:val="pt-PT"/>
        </w:rPr>
        <w:t>Observers</w:t>
      </w:r>
      <w:proofErr w:type="spellEnd"/>
      <w:r>
        <w:rPr>
          <w:rFonts w:ascii="Times New Roman" w:hAnsi="Times New Roman"/>
          <w:sz w:val="22"/>
          <w:szCs w:val="22"/>
          <w:shd w:val="clear" w:color="auto" w:fill="FFFFFF"/>
        </w:rPr>
        <w:t xml:space="preserve"> were recruited from </w:t>
      </w:r>
      <w:r w:rsidR="0030631E">
        <w:rPr>
          <w:rFonts w:ascii="Times New Roman" w:hAnsi="Times New Roman"/>
          <w:sz w:val="22"/>
          <w:szCs w:val="22"/>
          <w:shd w:val="clear" w:color="auto" w:fill="FFFFFF"/>
        </w:rPr>
        <w:t>North Carolina Agricultural and Technical State Univers</w:t>
      </w:r>
      <w:r w:rsidR="00D91B18">
        <w:rPr>
          <w:rFonts w:ascii="Times New Roman" w:hAnsi="Times New Roman"/>
          <w:sz w:val="22"/>
          <w:szCs w:val="22"/>
          <w:shd w:val="clear" w:color="auto" w:fill="FFFFFF"/>
        </w:rPr>
        <w:t>i</w:t>
      </w:r>
      <w:r w:rsidR="0030631E">
        <w:rPr>
          <w:rFonts w:ascii="Times New Roman" w:hAnsi="Times New Roman"/>
          <w:sz w:val="22"/>
          <w:szCs w:val="22"/>
          <w:shd w:val="clear" w:color="auto" w:fill="FFFFFF"/>
        </w:rPr>
        <w:t xml:space="preserve">ty </w:t>
      </w:r>
      <w:r>
        <w:rPr>
          <w:rFonts w:ascii="Times New Roman" w:hAnsi="Times New Roman"/>
          <w:sz w:val="22"/>
          <w:szCs w:val="22"/>
          <w:shd w:val="clear" w:color="auto" w:fill="FFFFFF"/>
        </w:rPr>
        <w:t xml:space="preserve">and local </w:t>
      </w:r>
      <w:r w:rsidR="00D91B18">
        <w:rPr>
          <w:rFonts w:ascii="Times New Roman" w:hAnsi="Times New Roman"/>
          <w:sz w:val="22"/>
          <w:szCs w:val="22"/>
          <w:shd w:val="clear" w:color="auto" w:fill="FFFFFF"/>
        </w:rPr>
        <w:t xml:space="preserve">Greensboro </w:t>
      </w:r>
      <w:r>
        <w:rPr>
          <w:rFonts w:ascii="Times New Roman" w:hAnsi="Times New Roman"/>
          <w:sz w:val="22"/>
          <w:szCs w:val="22"/>
          <w:shd w:val="clear" w:color="auto" w:fill="FFFFFF"/>
        </w:rPr>
        <w:t>community and were compensated for their time. Observers were screened to have normal visual acuity (20/40 or better; with corrective eyewear, if applicable) and normal color vision, as assessed with pseudo-isochromatic plates</w:t>
      </w:r>
      <w:sdt>
        <w:sdtPr>
          <w:rPr>
            <w:rFonts w:ascii="Times New Roman" w:hAnsi="Times New Roman"/>
            <w:sz w:val="22"/>
            <w:szCs w:val="22"/>
            <w:shd w:val="clear" w:color="auto" w:fill="FFFFFF"/>
          </w:rPr>
          <w:id w:val="-360669783"/>
          <w:citation/>
        </w:sdtPr>
        <w:sdtContent>
          <w:r w:rsidR="00BC37E4">
            <w:rPr>
              <w:rFonts w:ascii="Times New Roman" w:hAnsi="Times New Roman"/>
              <w:sz w:val="22"/>
              <w:szCs w:val="22"/>
              <w:shd w:val="clear" w:color="auto" w:fill="FFFFFF"/>
            </w:rPr>
            <w:fldChar w:fldCharType="begin"/>
          </w:r>
          <w:r w:rsidR="00BC37E4">
            <w:rPr>
              <w:rFonts w:ascii="Times New Roman" w:hAnsi="Times New Roman"/>
              <w:sz w:val="22"/>
              <w:szCs w:val="22"/>
              <w:shd w:val="clear" w:color="auto" w:fill="FFFFFF"/>
            </w:rPr>
            <w:instrText xml:space="preserve"> CITATION Ish77 \l 1033 </w:instrText>
          </w:r>
          <w:r w:rsidR="00BC37E4">
            <w:rPr>
              <w:rFonts w:ascii="Times New Roman" w:hAnsi="Times New Roman"/>
              <w:sz w:val="22"/>
              <w:szCs w:val="22"/>
              <w:shd w:val="clear" w:color="auto" w:fill="FFFFFF"/>
            </w:rPr>
            <w:fldChar w:fldCharType="separate"/>
          </w:r>
          <w:r w:rsidR="00352534">
            <w:rPr>
              <w:rFonts w:ascii="Times New Roman" w:hAnsi="Times New Roman"/>
              <w:noProof/>
              <w:sz w:val="22"/>
              <w:szCs w:val="22"/>
              <w:shd w:val="clear" w:color="auto" w:fill="FFFFFF"/>
            </w:rPr>
            <w:t xml:space="preserve"> </w:t>
          </w:r>
          <w:r w:rsidR="00352534" w:rsidRPr="00352534">
            <w:rPr>
              <w:rFonts w:ascii="Times New Roman" w:hAnsi="Times New Roman"/>
              <w:noProof/>
              <w:sz w:val="22"/>
              <w:szCs w:val="22"/>
              <w:shd w:val="clear" w:color="auto" w:fill="FFFFFF"/>
            </w:rPr>
            <w:t>(Ishihara, 1977)</w:t>
          </w:r>
          <w:r w:rsidR="00BC37E4">
            <w:rPr>
              <w:rFonts w:ascii="Times New Roman" w:hAnsi="Times New Roman"/>
              <w:sz w:val="22"/>
              <w:szCs w:val="22"/>
              <w:shd w:val="clear" w:color="auto" w:fill="FFFFFF"/>
            </w:rPr>
            <w:fldChar w:fldCharType="end"/>
          </w:r>
        </w:sdtContent>
      </w:sdt>
      <w:r>
        <w:rPr>
          <w:rFonts w:ascii="Times New Roman" w:hAnsi="Times New Roman"/>
          <w:sz w:val="22"/>
          <w:szCs w:val="22"/>
          <w:shd w:val="clear" w:color="auto" w:fill="FFFFFF"/>
        </w:rPr>
        <w:t>. These exclusion criteria were specified in the preregistration document</w:t>
      </w:r>
      <w:r w:rsidR="003D593D">
        <w:rPr>
          <w:rFonts w:ascii="Times New Roman" w:hAnsi="Times New Roman"/>
          <w:sz w:val="22"/>
          <w:szCs w:val="22"/>
          <w:shd w:val="clear" w:color="auto" w:fill="FFFFFF"/>
        </w:rPr>
        <w:t xml:space="preserve"> (see </w:t>
      </w:r>
      <w:r w:rsidR="00A77877">
        <w:rPr>
          <w:rFonts w:ascii="Times New Roman" w:hAnsi="Times New Roman"/>
          <w:sz w:val="22"/>
          <w:szCs w:val="22"/>
          <w:shd w:val="clear" w:color="auto" w:fill="FFFFFF"/>
        </w:rPr>
        <w:t>Methods:</w:t>
      </w:r>
      <w:r w:rsidR="003D593D">
        <w:rPr>
          <w:rFonts w:ascii="Times New Roman" w:hAnsi="Times New Roman"/>
          <w:sz w:val="22"/>
          <w:szCs w:val="22"/>
          <w:shd w:val="clear" w:color="auto" w:fill="FFFFFF"/>
        </w:rPr>
        <w:t xml:space="preserve"> Preregistration)</w:t>
      </w:r>
      <w:r>
        <w:rPr>
          <w:rFonts w:ascii="Times New Roman" w:hAnsi="Times New Roman"/>
          <w:sz w:val="22"/>
          <w:szCs w:val="22"/>
          <w:shd w:val="clear" w:color="auto" w:fill="FFFFFF"/>
        </w:rPr>
        <w:t>.</w:t>
      </w:r>
    </w:p>
    <w:p w14:paraId="2AB04B22" w14:textId="77777777" w:rsidR="00F516FB" w:rsidRDefault="00F516FB" w:rsidP="00F516FB">
      <w:pPr>
        <w:pStyle w:val="Default"/>
        <w:spacing w:before="0"/>
        <w:rPr>
          <w:rFonts w:ascii="Times New Roman" w:hAnsi="Times New Roman"/>
          <w:sz w:val="22"/>
          <w:szCs w:val="22"/>
          <w:shd w:val="clear" w:color="auto" w:fill="FFFFFF"/>
        </w:rPr>
      </w:pPr>
    </w:p>
    <w:p w14:paraId="483F2DE5" w14:textId="558437B2" w:rsidR="00F516FB" w:rsidRPr="004A57B8" w:rsidRDefault="00F516FB" w:rsidP="00F516FB">
      <w:pPr>
        <w:pStyle w:val="Default"/>
        <w:spacing w:before="0"/>
        <w:rPr>
          <w:rFonts w:ascii="Times New Roman" w:hAnsi="Times New Roman"/>
          <w:sz w:val="22"/>
          <w:szCs w:val="22"/>
          <w:shd w:val="clear" w:color="auto" w:fill="FFFFFF"/>
        </w:rPr>
      </w:pPr>
      <w:r>
        <w:rPr>
          <w:rFonts w:ascii="Times New Roman" w:hAnsi="Times New Roman"/>
          <w:sz w:val="22"/>
          <w:szCs w:val="22"/>
          <w:shd w:val="clear" w:color="auto" w:fill="FFFFFF"/>
        </w:rPr>
        <w:t xml:space="preserve">Observers who passed the vision screening then participated in a practice session. This session also served to screen for observers’ ability to reliably perform the psychophysical task. </w:t>
      </w:r>
      <w:r w:rsidR="00A85533">
        <w:rPr>
          <w:rFonts w:ascii="Times New Roman" w:hAnsi="Times New Roman"/>
          <w:sz w:val="22"/>
          <w:szCs w:val="22"/>
          <w:shd w:val="clear" w:color="auto" w:fill="FFFFFF"/>
        </w:rPr>
        <w:t xml:space="preserve">In the practice session, the observers’ </w:t>
      </w:r>
      <w:r w:rsidR="00B43593">
        <w:rPr>
          <w:rFonts w:ascii="Times New Roman" w:hAnsi="Times New Roman"/>
          <w:sz w:val="22"/>
          <w:szCs w:val="22"/>
          <w:shd w:val="clear" w:color="auto" w:fill="FFFFFF"/>
        </w:rPr>
        <w:t xml:space="preserve">performed three blocks of the experiment </w:t>
      </w:r>
      <w:r w:rsidR="00A85533">
        <w:rPr>
          <w:rFonts w:ascii="Times New Roman" w:hAnsi="Times New Roman"/>
          <w:sz w:val="22"/>
          <w:szCs w:val="22"/>
          <w:shd w:val="clear" w:color="auto" w:fill="FFFFFF"/>
        </w:rPr>
        <w:t>for the no variation condition (</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r>
          <w:rPr>
            <w:rStyle w:val="None"/>
            <w:rFonts w:ascii="Cambria Math" w:hAnsi="Cambria Math"/>
            <w:sz w:val="22"/>
            <w:szCs w:val="22"/>
          </w:rPr>
          <m:t>=0.00</m:t>
        </m:r>
      </m:oMath>
      <w:r w:rsidR="00A85533">
        <w:rPr>
          <w:rStyle w:val="None"/>
          <w:color w:val="000000" w:themeColor="text1"/>
          <w:sz w:val="22"/>
          <w:szCs w:val="22"/>
        </w:rPr>
        <w:t xml:space="preserve">, </w:t>
      </w:r>
      <m:oMath>
        <m:r>
          <w:rPr>
            <w:rStyle w:val="None"/>
            <w:rFonts w:ascii="Cambria Math" w:hAnsi="Cambria Math"/>
            <w:sz w:val="22"/>
            <w:szCs w:val="22"/>
          </w:rPr>
          <m:t>δ=0.00</m:t>
        </m:r>
      </m:oMath>
      <w:r w:rsidR="00A85533">
        <w:rPr>
          <w:rFonts w:ascii="Times New Roman" w:hAnsi="Times New Roman"/>
          <w:sz w:val="22"/>
          <w:szCs w:val="22"/>
          <w:shd w:val="clear" w:color="auto" w:fill="FFFFFF"/>
        </w:rPr>
        <w:t>)</w:t>
      </w:r>
      <w:r w:rsidR="003F34D6">
        <w:rPr>
          <w:rFonts w:ascii="Times New Roman" w:hAnsi="Times New Roman"/>
          <w:sz w:val="22"/>
          <w:szCs w:val="22"/>
          <w:shd w:val="clear" w:color="auto" w:fill="FFFFFF"/>
        </w:rPr>
        <w:t xml:space="preserve"> and the </w:t>
      </w:r>
      <w:r w:rsidR="00B43593">
        <w:rPr>
          <w:rFonts w:ascii="Times New Roman" w:hAnsi="Times New Roman"/>
          <w:sz w:val="22"/>
          <w:szCs w:val="22"/>
          <w:shd w:val="clear" w:color="auto" w:fill="FFFFFF"/>
        </w:rPr>
        <w:t xml:space="preserve">threshold was </w:t>
      </w:r>
      <w:r w:rsidR="00396305">
        <w:rPr>
          <w:rFonts w:ascii="Times New Roman" w:hAnsi="Times New Roman"/>
          <w:sz w:val="22"/>
          <w:szCs w:val="22"/>
          <w:shd w:val="clear" w:color="auto" w:fill="FFFFFF"/>
        </w:rPr>
        <w:t xml:space="preserve">calculated </w:t>
      </w:r>
      <w:r w:rsidR="00B43593">
        <w:rPr>
          <w:rFonts w:ascii="Times New Roman" w:hAnsi="Times New Roman"/>
          <w:sz w:val="22"/>
          <w:szCs w:val="22"/>
          <w:shd w:val="clear" w:color="auto" w:fill="FFFFFF"/>
        </w:rPr>
        <w:t xml:space="preserve">for these three blocks. </w:t>
      </w:r>
      <w:r>
        <w:rPr>
          <w:rFonts w:ascii="Times New Roman" w:hAnsi="Times New Roman"/>
          <w:sz w:val="22"/>
          <w:szCs w:val="22"/>
          <w:shd w:val="clear" w:color="auto" w:fill="FFFFFF"/>
        </w:rPr>
        <w:t xml:space="preserve">The </w:t>
      </w:r>
      <w:proofErr w:type="spellStart"/>
      <w:r>
        <w:rPr>
          <w:rFonts w:ascii="Times New Roman" w:hAnsi="Times New Roman"/>
          <w:sz w:val="22"/>
          <w:szCs w:val="22"/>
          <w:shd w:val="clear" w:color="auto" w:fill="FFFFFF"/>
          <w:lang w:val="pt-PT"/>
        </w:rPr>
        <w:t>observer</w:t>
      </w:r>
      <w:proofErr w:type="spellEnd"/>
      <w:r>
        <w:rPr>
          <w:rFonts w:ascii="Times New Roman" w:hAnsi="Times New Roman"/>
          <w:sz w:val="22"/>
          <w:szCs w:val="22"/>
          <w:shd w:val="clear" w:color="auto" w:fill="FFFFFF"/>
        </w:rPr>
        <w:t xml:space="preserve"> was excluded from further participation if their mean threshold for the last two </w:t>
      </w:r>
      <w:r w:rsidR="005D115C">
        <w:rPr>
          <w:rFonts w:ascii="Times New Roman" w:hAnsi="Times New Roman"/>
          <w:sz w:val="22"/>
          <w:szCs w:val="22"/>
          <w:shd w:val="clear" w:color="auto" w:fill="FFFFFF"/>
        </w:rPr>
        <w:t>block</w:t>
      </w:r>
      <w:r>
        <w:rPr>
          <w:rFonts w:ascii="Times New Roman" w:hAnsi="Times New Roman"/>
          <w:sz w:val="22"/>
          <w:szCs w:val="22"/>
          <w:shd w:val="clear" w:color="auto" w:fill="FFFFFF"/>
        </w:rPr>
        <w:t>s in the practice session exceeded 0.0</w:t>
      </w:r>
      <w:r w:rsidR="00C76018">
        <w:rPr>
          <w:rFonts w:ascii="Times New Roman" w:hAnsi="Times New Roman"/>
          <w:sz w:val="22"/>
          <w:szCs w:val="22"/>
          <w:shd w:val="clear" w:color="auto" w:fill="FFFFFF"/>
        </w:rPr>
        <w:t>3</w:t>
      </w:r>
      <w:r w:rsidR="005D687F">
        <w:rPr>
          <w:rFonts w:ascii="Times New Roman" w:hAnsi="Times New Roman"/>
          <w:sz w:val="22"/>
          <w:szCs w:val="22"/>
          <w:shd w:val="clear" w:color="auto" w:fill="FFFFFF"/>
        </w:rPr>
        <w:t>0</w:t>
      </w:r>
      <w:r>
        <w:rPr>
          <w:rFonts w:ascii="Times New Roman" w:hAnsi="Times New Roman"/>
          <w:sz w:val="22"/>
          <w:szCs w:val="22"/>
          <w:shd w:val="clear" w:color="auto" w:fill="FFFFFF"/>
        </w:rPr>
        <w:t xml:space="preserve"> (log T</w:t>
      </w:r>
      <w:r w:rsidRPr="003F5C2B">
        <w:rPr>
          <w:rFonts w:ascii="Times New Roman" w:hAnsi="Times New Roman"/>
          <w:sz w:val="22"/>
          <w:szCs w:val="22"/>
          <w:shd w:val="clear" w:color="auto" w:fill="FFFFFF"/>
          <w:vertAlign w:val="superscript"/>
        </w:rPr>
        <w:t>2</w:t>
      </w:r>
      <w:r>
        <w:rPr>
          <w:rFonts w:ascii="Times New Roman" w:hAnsi="Times New Roman"/>
          <w:sz w:val="22"/>
          <w:szCs w:val="22"/>
          <w:shd w:val="clear" w:color="auto" w:fill="FFFFFF"/>
        </w:rPr>
        <w:t>, -3.2). This exclusion criterion was specified in our preregistered protocol</w:t>
      </w:r>
      <w:r w:rsidR="00813674">
        <w:rPr>
          <w:rFonts w:ascii="Times New Roman" w:hAnsi="Times New Roman"/>
          <w:sz w:val="22"/>
          <w:szCs w:val="22"/>
          <w:shd w:val="clear" w:color="auto" w:fill="FFFFFF"/>
        </w:rPr>
        <w:t xml:space="preserve"> (See </w:t>
      </w:r>
      <w:r w:rsidR="00A77877">
        <w:rPr>
          <w:rFonts w:ascii="Times New Roman" w:hAnsi="Times New Roman"/>
          <w:sz w:val="22"/>
          <w:szCs w:val="22"/>
          <w:shd w:val="clear" w:color="auto" w:fill="FFFFFF"/>
        </w:rPr>
        <w:t>Methods:</w:t>
      </w:r>
      <w:r w:rsidR="00813674">
        <w:rPr>
          <w:rFonts w:ascii="Times New Roman" w:hAnsi="Times New Roman"/>
          <w:sz w:val="22"/>
          <w:szCs w:val="22"/>
          <w:shd w:val="clear" w:color="auto" w:fill="FFFFFF"/>
        </w:rPr>
        <w:t xml:space="preserve"> Preregistration)</w:t>
      </w:r>
      <w:r>
        <w:rPr>
          <w:rFonts w:ascii="Times New Roman" w:hAnsi="Times New Roman"/>
          <w:sz w:val="22"/>
          <w:szCs w:val="22"/>
          <w:shd w:val="clear" w:color="auto" w:fill="FFFFFF"/>
        </w:rPr>
        <w:t>.</w:t>
      </w:r>
      <w:r w:rsidR="00FD5E4D">
        <w:rPr>
          <w:rFonts w:ascii="Times New Roman" w:hAnsi="Times New Roman"/>
          <w:sz w:val="22"/>
          <w:szCs w:val="22"/>
          <w:shd w:val="clear" w:color="auto" w:fill="FFFFFF"/>
        </w:rPr>
        <w:t xml:space="preserve"> </w:t>
      </w:r>
    </w:p>
    <w:p w14:paraId="3AD07C2A" w14:textId="77777777" w:rsidR="00F516FB" w:rsidRDefault="00F516FB" w:rsidP="00F516FB">
      <w:pPr>
        <w:pStyle w:val="Default"/>
        <w:spacing w:before="0"/>
        <w:rPr>
          <w:rFonts w:ascii="Times New Roman" w:eastAsia="Times New Roman" w:hAnsi="Times New Roman" w:cs="Times New Roman"/>
          <w:sz w:val="22"/>
          <w:szCs w:val="22"/>
          <w:shd w:val="clear" w:color="auto" w:fill="FFFFFF"/>
        </w:rPr>
      </w:pPr>
    </w:p>
    <w:p w14:paraId="799AA691" w14:textId="73FF1687" w:rsidR="003F0EAD" w:rsidRDefault="00F516FB" w:rsidP="00F516FB">
      <w:pPr>
        <w:pStyle w:val="Default"/>
        <w:spacing w:before="0"/>
        <w:rPr>
          <w:rFonts w:ascii="Times New Roman" w:hAnsi="Times New Roman"/>
          <w:sz w:val="22"/>
          <w:szCs w:val="22"/>
          <w:shd w:val="clear" w:color="auto" w:fill="FFFFFF"/>
        </w:rPr>
      </w:pPr>
      <w:r>
        <w:rPr>
          <w:rFonts w:ascii="Times New Roman" w:hAnsi="Times New Roman"/>
          <w:sz w:val="22"/>
          <w:szCs w:val="22"/>
          <w:shd w:val="clear" w:color="auto" w:fill="FFFFFF"/>
        </w:rPr>
        <w:t xml:space="preserve">Observers who met the performance criterion participated in the rest of the experiment. </w:t>
      </w:r>
    </w:p>
    <w:p w14:paraId="61AB3D3F" w14:textId="77777777" w:rsidR="00394843" w:rsidRDefault="00394843" w:rsidP="00394843">
      <w:pPr>
        <w:pStyle w:val="Default"/>
        <w:spacing w:before="0"/>
        <w:rPr>
          <w:rFonts w:ascii="Times New Roman" w:hAnsi="Times New Roman"/>
          <w:sz w:val="22"/>
          <w:szCs w:val="22"/>
          <w:shd w:val="clear" w:color="auto" w:fill="FFFFFF"/>
        </w:rPr>
      </w:pPr>
    </w:p>
    <w:p w14:paraId="564BC6D4" w14:textId="6250B75A" w:rsidR="00394843" w:rsidRDefault="00784D46" w:rsidP="00F516FB">
      <w:pPr>
        <w:pStyle w:val="Default"/>
        <w:spacing w:before="0"/>
        <w:rPr>
          <w:rFonts w:ascii="Times New Roman" w:hAnsi="Times New Roman"/>
          <w:sz w:val="22"/>
          <w:szCs w:val="22"/>
          <w:shd w:val="clear" w:color="auto" w:fill="FFFFFF"/>
        </w:rPr>
      </w:pPr>
      <w:r>
        <w:rPr>
          <w:rFonts w:ascii="Times New Roman" w:hAnsi="Times New Roman"/>
          <w:sz w:val="22"/>
          <w:szCs w:val="22"/>
          <w:shd w:val="clear" w:color="auto" w:fill="FFFFFF"/>
        </w:rPr>
        <w:t xml:space="preserve">For each observer, the </w:t>
      </w:r>
      <w:r w:rsidR="00394843">
        <w:rPr>
          <w:rFonts w:ascii="Times New Roman" w:hAnsi="Times New Roman"/>
          <w:sz w:val="22"/>
          <w:szCs w:val="22"/>
          <w:shd w:val="clear" w:color="auto" w:fill="FFFFFF"/>
        </w:rPr>
        <w:t>practice session was performed at the beginning of each of the three experiments (</w:t>
      </w:r>
      <w:r w:rsidR="00E607DD">
        <w:rPr>
          <w:rFonts w:ascii="Times New Roman" w:hAnsi="Times New Roman"/>
          <w:sz w:val="22"/>
          <w:szCs w:val="22"/>
          <w:shd w:val="clear" w:color="auto" w:fill="FFFFFF"/>
        </w:rPr>
        <w:t>E</w:t>
      </w:r>
      <w:r w:rsidR="00394843">
        <w:rPr>
          <w:rFonts w:ascii="Times New Roman" w:hAnsi="Times New Roman"/>
          <w:sz w:val="22"/>
          <w:szCs w:val="22"/>
          <w:shd w:val="clear" w:color="auto" w:fill="FFFFFF"/>
        </w:rPr>
        <w:t>xperiment 6, 7, 8), irrespective of whether the observer had participated in an earlier experiment.</w:t>
      </w:r>
    </w:p>
    <w:p w14:paraId="641CB0A2" w14:textId="77777777" w:rsidR="00F516FB" w:rsidRDefault="00F516FB" w:rsidP="00F516FB">
      <w:pPr>
        <w:pStyle w:val="Default"/>
        <w:spacing w:before="0"/>
        <w:rPr>
          <w:rFonts w:ascii="Times New Roman" w:hAnsi="Times New Roman"/>
          <w:sz w:val="22"/>
          <w:szCs w:val="22"/>
          <w:shd w:val="clear" w:color="auto" w:fill="FFFFFF"/>
        </w:rPr>
      </w:pPr>
    </w:p>
    <w:p w14:paraId="54D943A0" w14:textId="6C2BCE93" w:rsidR="003705A0" w:rsidRDefault="003705A0" w:rsidP="003705A0">
      <w:r>
        <w:rPr>
          <w:rStyle w:val="None"/>
          <w:b/>
          <w:bCs/>
          <w:sz w:val="22"/>
          <w:szCs w:val="22"/>
        </w:rPr>
        <w:t>Observer Information</w:t>
      </w:r>
    </w:p>
    <w:p w14:paraId="70AC1A81" w14:textId="77777777" w:rsidR="003705A0" w:rsidRDefault="003705A0" w:rsidP="00F516FB">
      <w:pPr>
        <w:pStyle w:val="Default"/>
        <w:spacing w:before="0"/>
        <w:rPr>
          <w:rFonts w:ascii="Times New Roman" w:hAnsi="Times New Roman"/>
          <w:sz w:val="22"/>
          <w:szCs w:val="22"/>
        </w:rPr>
      </w:pPr>
    </w:p>
    <w:p w14:paraId="3BB12A77" w14:textId="67313C73" w:rsidR="00F516FB" w:rsidRDefault="002C255F" w:rsidP="00F516FB">
      <w:pPr>
        <w:pStyle w:val="Default"/>
        <w:spacing w:before="0"/>
        <w:rPr>
          <w:rFonts w:ascii="Times New Roman" w:hAnsi="Times New Roman"/>
          <w:sz w:val="22"/>
          <w:szCs w:val="22"/>
        </w:rPr>
      </w:pPr>
      <w:r w:rsidRPr="00701283">
        <w:rPr>
          <w:rFonts w:ascii="Times New Roman" w:eastAsia="Times New Roman" w:hAnsi="Times New Roman" w:cs="Times New Roman"/>
          <w:color w:val="000000" w:themeColor="text1"/>
          <w:sz w:val="22"/>
          <w:szCs w:val="22"/>
          <w:u w:val="single"/>
          <w:shd w:val="clear" w:color="auto" w:fill="FFFFFF"/>
        </w:rPr>
        <w:t xml:space="preserve">Background </w:t>
      </w:r>
      <w:r>
        <w:rPr>
          <w:rFonts w:ascii="Times New Roman" w:eastAsia="Times New Roman" w:hAnsi="Times New Roman" w:cs="Times New Roman"/>
          <w:color w:val="000000" w:themeColor="text1"/>
          <w:sz w:val="22"/>
          <w:szCs w:val="22"/>
          <w:u w:val="single"/>
          <w:shd w:val="clear" w:color="auto" w:fill="FFFFFF"/>
        </w:rPr>
        <w:t>reflectance va</w:t>
      </w:r>
      <w:r w:rsidRPr="00701283">
        <w:rPr>
          <w:rFonts w:ascii="Times New Roman" w:eastAsia="Times New Roman" w:hAnsi="Times New Roman" w:cs="Times New Roman"/>
          <w:color w:val="000000" w:themeColor="text1"/>
          <w:sz w:val="22"/>
          <w:szCs w:val="22"/>
          <w:u w:val="single"/>
          <w:shd w:val="clear" w:color="auto" w:fill="FFFFFF"/>
        </w:rPr>
        <w:t>riation</w:t>
      </w:r>
      <w:r>
        <w:rPr>
          <w:rFonts w:ascii="Times New Roman" w:eastAsia="Times New Roman" w:hAnsi="Times New Roman" w:cs="Times New Roman"/>
          <w:color w:val="000000" w:themeColor="text1"/>
          <w:sz w:val="22"/>
          <w:szCs w:val="22"/>
          <w:u w:val="single"/>
          <w:shd w:val="clear" w:color="auto" w:fill="FFFFFF"/>
        </w:rPr>
        <w:t xml:space="preserve"> (</w:t>
      </w:r>
      <w:r w:rsidR="00C61469">
        <w:rPr>
          <w:rStyle w:val="None"/>
          <w:rFonts w:ascii="Times New Roman" w:hAnsi="Times New Roman"/>
          <w:sz w:val="22"/>
          <w:szCs w:val="22"/>
          <w:u w:val="single"/>
        </w:rPr>
        <w:t xml:space="preserve">preregistered </w:t>
      </w:r>
      <w:r>
        <w:rPr>
          <w:rFonts w:ascii="Times New Roman" w:eastAsia="Times New Roman" w:hAnsi="Times New Roman" w:cs="Times New Roman"/>
          <w:color w:val="000000" w:themeColor="text1"/>
          <w:sz w:val="22"/>
          <w:szCs w:val="22"/>
          <w:u w:val="single"/>
          <w:shd w:val="clear" w:color="auto" w:fill="FFFFFF"/>
        </w:rPr>
        <w:t>Experiment 6)</w:t>
      </w:r>
      <w:r w:rsidRPr="00701283">
        <w:rPr>
          <w:rFonts w:ascii="Times New Roman" w:eastAsia="Times New Roman" w:hAnsi="Times New Roman" w:cs="Times New Roman"/>
          <w:color w:val="000000" w:themeColor="text1"/>
          <w:sz w:val="22"/>
          <w:szCs w:val="22"/>
          <w:u w:val="single"/>
          <w:shd w:val="clear" w:color="auto" w:fill="FFFFFF"/>
        </w:rPr>
        <w:t>:</w:t>
      </w:r>
      <w:r w:rsidRPr="00E11C06">
        <w:rPr>
          <w:rFonts w:ascii="Times New Roman" w:eastAsia="Times New Roman" w:hAnsi="Times New Roman" w:cs="Times New Roman"/>
          <w:color w:val="000000" w:themeColor="text1"/>
          <w:sz w:val="22"/>
          <w:szCs w:val="22"/>
          <w:shd w:val="clear" w:color="auto" w:fill="FFFFFF"/>
        </w:rPr>
        <w:t xml:space="preserve"> </w:t>
      </w:r>
      <w:r w:rsidR="00F516FB">
        <w:rPr>
          <w:rFonts w:ascii="Times New Roman" w:hAnsi="Times New Roman"/>
          <w:sz w:val="22"/>
          <w:szCs w:val="22"/>
        </w:rPr>
        <w:t xml:space="preserve">A total of </w:t>
      </w:r>
      <w:r w:rsidR="00252A0D">
        <w:rPr>
          <w:rFonts w:ascii="Times New Roman" w:hAnsi="Times New Roman"/>
          <w:sz w:val="22"/>
          <w:szCs w:val="22"/>
        </w:rPr>
        <w:t>25</w:t>
      </w:r>
      <w:r w:rsidR="00F516FB">
        <w:rPr>
          <w:rFonts w:ascii="Times New Roman" w:hAnsi="Times New Roman"/>
          <w:sz w:val="22"/>
          <w:szCs w:val="22"/>
        </w:rPr>
        <w:t xml:space="preserve"> observers participated in the practice sessions for </w:t>
      </w:r>
      <w:r w:rsidR="00977D3C">
        <w:rPr>
          <w:rFonts w:ascii="Times New Roman" w:hAnsi="Times New Roman"/>
          <w:sz w:val="22"/>
          <w:szCs w:val="22"/>
        </w:rPr>
        <w:t xml:space="preserve">background variation </w:t>
      </w:r>
      <w:r w:rsidR="000C2CEF">
        <w:rPr>
          <w:rFonts w:ascii="Times New Roman" w:hAnsi="Times New Roman"/>
          <w:sz w:val="22"/>
          <w:szCs w:val="22"/>
        </w:rPr>
        <w:t xml:space="preserve">experiment </w:t>
      </w:r>
      <w:r w:rsidR="00174F37">
        <w:rPr>
          <w:rFonts w:ascii="Times New Roman" w:hAnsi="Times New Roman"/>
          <w:sz w:val="22"/>
          <w:szCs w:val="22"/>
        </w:rPr>
        <w:t>(10 Female, 15 Male; age 19-34; mean age 22.9)</w:t>
      </w:r>
      <w:r w:rsidR="00F516FB">
        <w:rPr>
          <w:rFonts w:ascii="Times New Roman" w:hAnsi="Times New Roman"/>
          <w:sz w:val="22"/>
          <w:szCs w:val="22"/>
        </w:rPr>
        <w:t xml:space="preserve">. To de-identify observer information in the data, observers were </w:t>
      </w:r>
      <w:r w:rsidR="008616E7">
        <w:rPr>
          <w:rFonts w:ascii="Times New Roman" w:hAnsi="Times New Roman"/>
          <w:sz w:val="22"/>
          <w:szCs w:val="22"/>
        </w:rPr>
        <w:t>given pseudo-names chosen by the experimenter</w:t>
      </w:r>
      <w:r w:rsidR="00F516FB">
        <w:rPr>
          <w:rFonts w:ascii="Times New Roman" w:hAnsi="Times New Roman"/>
          <w:sz w:val="22"/>
          <w:szCs w:val="22"/>
        </w:rPr>
        <w:t xml:space="preserve">. </w:t>
      </w:r>
      <w:r w:rsidR="00CB61C6">
        <w:rPr>
          <w:rFonts w:ascii="Times New Roman" w:hAnsi="Times New Roman"/>
          <w:sz w:val="22"/>
          <w:szCs w:val="22"/>
        </w:rPr>
        <w:t xml:space="preserve">Six </w:t>
      </w:r>
      <w:r w:rsidR="00F516FB">
        <w:rPr>
          <w:rFonts w:ascii="Times New Roman" w:hAnsi="Times New Roman"/>
          <w:sz w:val="22"/>
          <w:szCs w:val="22"/>
        </w:rPr>
        <w:t>of these observers (</w:t>
      </w:r>
      <w:r w:rsidR="00992738">
        <w:rPr>
          <w:rFonts w:ascii="Times New Roman" w:hAnsi="Times New Roman"/>
          <w:sz w:val="22"/>
          <w:szCs w:val="22"/>
        </w:rPr>
        <w:t>pseudo</w:t>
      </w:r>
      <w:r w:rsidR="004C4C3B">
        <w:rPr>
          <w:rFonts w:ascii="Times New Roman" w:hAnsi="Times New Roman"/>
          <w:sz w:val="22"/>
          <w:szCs w:val="22"/>
        </w:rPr>
        <w:t>-</w:t>
      </w:r>
      <w:r w:rsidR="00992738">
        <w:rPr>
          <w:rFonts w:ascii="Times New Roman" w:hAnsi="Times New Roman"/>
          <w:sz w:val="22"/>
          <w:szCs w:val="22"/>
        </w:rPr>
        <w:t>names</w:t>
      </w:r>
      <w:r w:rsidR="004C4C3B">
        <w:rPr>
          <w:rFonts w:ascii="Times New Roman" w:hAnsi="Times New Roman"/>
          <w:sz w:val="22"/>
          <w:szCs w:val="22"/>
        </w:rPr>
        <w:t>:</w:t>
      </w:r>
      <w:r w:rsidR="00F516FB">
        <w:rPr>
          <w:rFonts w:ascii="Times New Roman" w:hAnsi="Times New Roman"/>
          <w:sz w:val="22"/>
          <w:szCs w:val="22"/>
        </w:rPr>
        <w:t xml:space="preserve"> </w:t>
      </w:r>
      <w:r w:rsidR="00E11C06" w:rsidRPr="00857AE7">
        <w:rPr>
          <w:rFonts w:ascii="Times New Roman" w:hAnsi="Times New Roman"/>
          <w:i/>
          <w:iCs/>
          <w:sz w:val="22"/>
          <w:szCs w:val="22"/>
        </w:rPr>
        <w:t>0003</w:t>
      </w:r>
      <w:r w:rsidR="00F516FB" w:rsidRPr="00857AE7">
        <w:rPr>
          <w:rFonts w:ascii="Times New Roman" w:hAnsi="Times New Roman"/>
          <w:i/>
          <w:iCs/>
          <w:sz w:val="22"/>
          <w:szCs w:val="22"/>
        </w:rPr>
        <w:t xml:space="preserve">, </w:t>
      </w:r>
      <w:r w:rsidR="008432F4" w:rsidRPr="00857AE7">
        <w:rPr>
          <w:rFonts w:ascii="Times New Roman" w:hAnsi="Times New Roman"/>
          <w:i/>
          <w:iCs/>
          <w:sz w:val="22"/>
          <w:szCs w:val="22"/>
        </w:rPr>
        <w:t>bagel</w:t>
      </w:r>
      <w:r w:rsidR="00F516FB" w:rsidRPr="00857AE7">
        <w:rPr>
          <w:rFonts w:ascii="Times New Roman" w:hAnsi="Times New Roman"/>
          <w:i/>
          <w:iCs/>
          <w:sz w:val="22"/>
          <w:szCs w:val="22"/>
        </w:rPr>
        <w:t xml:space="preserve">, </w:t>
      </w:r>
      <w:r w:rsidR="008432F4" w:rsidRPr="00857AE7">
        <w:rPr>
          <w:rFonts w:ascii="Times New Roman" w:hAnsi="Times New Roman"/>
          <w:i/>
          <w:iCs/>
          <w:sz w:val="22"/>
          <w:szCs w:val="22"/>
        </w:rPr>
        <w:t>committee</w:t>
      </w:r>
      <w:r w:rsidR="00F516FB" w:rsidRPr="00857AE7">
        <w:rPr>
          <w:rFonts w:ascii="Times New Roman" w:hAnsi="Times New Roman"/>
          <w:i/>
          <w:iCs/>
          <w:sz w:val="22"/>
          <w:szCs w:val="22"/>
        </w:rPr>
        <w:t xml:space="preserve">, </w:t>
      </w:r>
      <w:r w:rsidR="008432F4" w:rsidRPr="00857AE7">
        <w:rPr>
          <w:rFonts w:ascii="Times New Roman" w:hAnsi="Times New Roman"/>
          <w:i/>
          <w:iCs/>
          <w:sz w:val="22"/>
          <w:szCs w:val="22"/>
        </w:rPr>
        <w:t>content, observer</w:t>
      </w:r>
      <w:r w:rsidR="008432F4">
        <w:rPr>
          <w:rFonts w:ascii="Times New Roman" w:hAnsi="Times New Roman"/>
          <w:sz w:val="22"/>
          <w:szCs w:val="22"/>
        </w:rPr>
        <w:t xml:space="preserve">, </w:t>
      </w:r>
      <w:r w:rsidR="00F516FB">
        <w:rPr>
          <w:rFonts w:ascii="Times New Roman" w:hAnsi="Times New Roman"/>
          <w:sz w:val="22"/>
          <w:szCs w:val="22"/>
        </w:rPr>
        <w:t xml:space="preserve">and </w:t>
      </w:r>
      <w:r w:rsidR="008432F4" w:rsidRPr="00857AE7">
        <w:rPr>
          <w:rFonts w:ascii="Times New Roman" w:hAnsi="Times New Roman"/>
          <w:i/>
          <w:iCs/>
          <w:sz w:val="22"/>
          <w:szCs w:val="22"/>
        </w:rPr>
        <w:t>revival</w:t>
      </w:r>
      <w:r w:rsidR="00F516FB">
        <w:rPr>
          <w:rFonts w:ascii="Times New Roman" w:hAnsi="Times New Roman"/>
          <w:sz w:val="22"/>
          <w:szCs w:val="22"/>
        </w:rPr>
        <w:t xml:space="preserve">) met the performance criterion set for screening (2 Female, </w:t>
      </w:r>
      <w:r w:rsidR="00A514BE">
        <w:rPr>
          <w:rFonts w:ascii="Times New Roman" w:hAnsi="Times New Roman"/>
          <w:sz w:val="22"/>
          <w:szCs w:val="22"/>
        </w:rPr>
        <w:t>4</w:t>
      </w:r>
      <w:r w:rsidR="00F516FB">
        <w:rPr>
          <w:rFonts w:ascii="Times New Roman" w:hAnsi="Times New Roman"/>
          <w:sz w:val="22"/>
          <w:szCs w:val="22"/>
        </w:rPr>
        <w:t xml:space="preserve"> Male; age </w:t>
      </w:r>
      <w:r w:rsidR="00EC7487">
        <w:rPr>
          <w:rFonts w:ascii="Times New Roman" w:hAnsi="Times New Roman"/>
          <w:sz w:val="22"/>
          <w:szCs w:val="22"/>
        </w:rPr>
        <w:t>19-28</w:t>
      </w:r>
      <w:r w:rsidR="00F516FB">
        <w:rPr>
          <w:rFonts w:ascii="Times New Roman" w:hAnsi="Times New Roman"/>
          <w:sz w:val="22"/>
          <w:szCs w:val="22"/>
        </w:rPr>
        <w:t xml:space="preserve">; mean age </w:t>
      </w:r>
      <w:r w:rsidR="000B290D">
        <w:rPr>
          <w:rFonts w:ascii="Times New Roman" w:hAnsi="Times New Roman"/>
          <w:sz w:val="22"/>
          <w:szCs w:val="22"/>
        </w:rPr>
        <w:t>23</w:t>
      </w:r>
      <w:r w:rsidR="00F516FB">
        <w:rPr>
          <w:rFonts w:ascii="Times New Roman" w:hAnsi="Times New Roman"/>
          <w:sz w:val="22"/>
          <w:szCs w:val="22"/>
        </w:rPr>
        <w:t>.</w:t>
      </w:r>
      <w:r w:rsidR="000B290D">
        <w:rPr>
          <w:rFonts w:ascii="Times New Roman" w:hAnsi="Times New Roman"/>
          <w:sz w:val="22"/>
          <w:szCs w:val="22"/>
        </w:rPr>
        <w:t>33</w:t>
      </w:r>
      <w:r w:rsidR="00F516FB">
        <w:rPr>
          <w:rFonts w:ascii="Times New Roman" w:hAnsi="Times New Roman"/>
          <w:sz w:val="22"/>
          <w:szCs w:val="22"/>
        </w:rPr>
        <w:t xml:space="preserve">). All observers </w:t>
      </w:r>
      <w:r w:rsidR="00BB4D26">
        <w:rPr>
          <w:rFonts w:ascii="Times New Roman" w:hAnsi="Times New Roman"/>
          <w:sz w:val="22"/>
          <w:szCs w:val="22"/>
        </w:rPr>
        <w:t xml:space="preserve">who advanced to the practice session </w:t>
      </w:r>
      <w:r w:rsidR="00F516FB">
        <w:rPr>
          <w:rFonts w:ascii="Times New Roman" w:hAnsi="Times New Roman"/>
          <w:sz w:val="22"/>
          <w:szCs w:val="22"/>
        </w:rPr>
        <w:t xml:space="preserve">had normal or corrected-to-normal vision (20/40 or better in both </w:t>
      </w:r>
      <w:r w:rsidR="00F516FB" w:rsidRPr="00B93F26">
        <w:rPr>
          <w:rFonts w:ascii="Times New Roman" w:hAnsi="Times New Roman"/>
          <w:sz w:val="22"/>
          <w:szCs w:val="22"/>
        </w:rPr>
        <w:t xml:space="preserve">eyes, assessed using Snellen chart) and normal color vision (0 Ishihara plates read incorrectly). </w:t>
      </w:r>
      <w:r w:rsidR="009828F1" w:rsidRPr="00B93F26">
        <w:rPr>
          <w:rFonts w:ascii="Times New Roman" w:hAnsi="Times New Roman"/>
          <w:sz w:val="22"/>
          <w:szCs w:val="22"/>
        </w:rPr>
        <w:t xml:space="preserve">The visual acuities of the observers </w:t>
      </w:r>
      <w:r w:rsidR="000C2CEF" w:rsidRPr="00B93F26">
        <w:rPr>
          <w:rFonts w:ascii="Times New Roman" w:hAnsi="Times New Roman"/>
          <w:sz w:val="22"/>
          <w:szCs w:val="22"/>
        </w:rPr>
        <w:t xml:space="preserve">in the </w:t>
      </w:r>
      <w:r w:rsidR="0010453B" w:rsidRPr="00B93F26">
        <w:rPr>
          <w:rFonts w:ascii="Times New Roman" w:hAnsi="Times New Roman"/>
          <w:sz w:val="22"/>
          <w:szCs w:val="22"/>
        </w:rPr>
        <w:t>main</w:t>
      </w:r>
      <w:r w:rsidR="000C2CEF" w:rsidRPr="00B93F26">
        <w:rPr>
          <w:rFonts w:ascii="Times New Roman" w:hAnsi="Times New Roman"/>
          <w:sz w:val="22"/>
          <w:szCs w:val="22"/>
        </w:rPr>
        <w:t xml:space="preserve"> experiment </w:t>
      </w:r>
      <w:r w:rsidR="009828F1" w:rsidRPr="00B93F26">
        <w:rPr>
          <w:rFonts w:ascii="Times New Roman" w:hAnsi="Times New Roman"/>
          <w:sz w:val="22"/>
          <w:szCs w:val="22"/>
        </w:rPr>
        <w:t xml:space="preserve">were: </w:t>
      </w:r>
      <w:r w:rsidR="00A81A0F" w:rsidRPr="00D95E62">
        <w:rPr>
          <w:rFonts w:ascii="Times New Roman" w:hAnsi="Times New Roman"/>
          <w:i/>
          <w:iCs/>
          <w:sz w:val="22"/>
          <w:szCs w:val="22"/>
        </w:rPr>
        <w:t>0003</w:t>
      </w:r>
      <w:r w:rsidR="009828F1" w:rsidRPr="00B93F26">
        <w:rPr>
          <w:rFonts w:ascii="Times New Roman" w:hAnsi="Times New Roman"/>
          <w:sz w:val="22"/>
          <w:szCs w:val="22"/>
        </w:rPr>
        <w:t>, L = 20/30, R = 20/</w:t>
      </w:r>
      <w:r w:rsidR="00A81A0F">
        <w:rPr>
          <w:rFonts w:ascii="Times New Roman" w:hAnsi="Times New Roman"/>
          <w:sz w:val="22"/>
          <w:szCs w:val="22"/>
        </w:rPr>
        <w:t>2</w:t>
      </w:r>
      <w:r w:rsidR="009828F1" w:rsidRPr="00B93F26">
        <w:rPr>
          <w:rFonts w:ascii="Times New Roman" w:hAnsi="Times New Roman"/>
          <w:sz w:val="22"/>
          <w:szCs w:val="22"/>
        </w:rPr>
        <w:t xml:space="preserve">0; </w:t>
      </w:r>
      <w:r w:rsidR="001873E3" w:rsidRPr="00D95E62">
        <w:rPr>
          <w:rFonts w:ascii="Times New Roman" w:hAnsi="Times New Roman"/>
          <w:i/>
          <w:iCs/>
          <w:sz w:val="22"/>
          <w:szCs w:val="22"/>
        </w:rPr>
        <w:t>bagel</w:t>
      </w:r>
      <w:r w:rsidR="009828F1" w:rsidRPr="00B93F26">
        <w:rPr>
          <w:rFonts w:ascii="Times New Roman" w:hAnsi="Times New Roman"/>
          <w:sz w:val="22"/>
          <w:szCs w:val="22"/>
        </w:rPr>
        <w:t>, L = 20/</w:t>
      </w:r>
      <w:r w:rsidR="00AB7610">
        <w:rPr>
          <w:rFonts w:ascii="Times New Roman" w:hAnsi="Times New Roman"/>
          <w:sz w:val="22"/>
          <w:szCs w:val="22"/>
        </w:rPr>
        <w:t>20</w:t>
      </w:r>
      <w:r w:rsidR="009828F1" w:rsidRPr="00B93F26">
        <w:rPr>
          <w:rFonts w:ascii="Times New Roman" w:hAnsi="Times New Roman"/>
          <w:sz w:val="22"/>
          <w:szCs w:val="22"/>
        </w:rPr>
        <w:t xml:space="preserve">, R = 20/20; </w:t>
      </w:r>
      <w:r w:rsidR="00445C6D" w:rsidRPr="00D95E62">
        <w:rPr>
          <w:rFonts w:ascii="Times New Roman" w:hAnsi="Times New Roman"/>
          <w:i/>
          <w:iCs/>
          <w:sz w:val="22"/>
          <w:szCs w:val="22"/>
        </w:rPr>
        <w:t>committee</w:t>
      </w:r>
      <w:r w:rsidR="009828F1" w:rsidRPr="00B93F26">
        <w:rPr>
          <w:rFonts w:ascii="Times New Roman" w:hAnsi="Times New Roman"/>
          <w:sz w:val="22"/>
          <w:szCs w:val="22"/>
        </w:rPr>
        <w:t>, L = 20/</w:t>
      </w:r>
      <w:r w:rsidR="00A06355">
        <w:rPr>
          <w:rFonts w:ascii="Times New Roman" w:hAnsi="Times New Roman"/>
          <w:sz w:val="22"/>
          <w:szCs w:val="22"/>
        </w:rPr>
        <w:t>25</w:t>
      </w:r>
      <w:r w:rsidR="009828F1" w:rsidRPr="00B93F26">
        <w:rPr>
          <w:rFonts w:ascii="Times New Roman" w:hAnsi="Times New Roman"/>
          <w:sz w:val="22"/>
          <w:szCs w:val="22"/>
        </w:rPr>
        <w:t>, R = 20/25;</w:t>
      </w:r>
      <w:r w:rsidR="00BB5AF6">
        <w:rPr>
          <w:rFonts w:ascii="Times New Roman" w:hAnsi="Times New Roman"/>
          <w:sz w:val="22"/>
          <w:szCs w:val="22"/>
        </w:rPr>
        <w:t xml:space="preserve"> </w:t>
      </w:r>
      <w:r w:rsidR="00BB5AF6" w:rsidRPr="00D95E62">
        <w:rPr>
          <w:rFonts w:ascii="Times New Roman" w:hAnsi="Times New Roman"/>
          <w:i/>
          <w:iCs/>
          <w:sz w:val="22"/>
          <w:szCs w:val="22"/>
        </w:rPr>
        <w:t>content</w:t>
      </w:r>
      <w:r w:rsidR="009828F1" w:rsidRPr="00B93F26">
        <w:rPr>
          <w:rFonts w:ascii="Times New Roman" w:hAnsi="Times New Roman"/>
          <w:sz w:val="22"/>
          <w:szCs w:val="22"/>
        </w:rPr>
        <w:t>, L = 20/20, R = 20/20</w:t>
      </w:r>
      <w:r w:rsidR="00980ECC">
        <w:rPr>
          <w:rFonts w:ascii="Times New Roman" w:hAnsi="Times New Roman"/>
          <w:sz w:val="22"/>
          <w:szCs w:val="22"/>
        </w:rPr>
        <w:t xml:space="preserve">; </w:t>
      </w:r>
      <w:r w:rsidR="00980ECC" w:rsidRPr="00D95E62">
        <w:rPr>
          <w:rFonts w:ascii="Times New Roman" w:hAnsi="Times New Roman"/>
          <w:i/>
          <w:iCs/>
          <w:sz w:val="22"/>
          <w:szCs w:val="22"/>
        </w:rPr>
        <w:t>observer</w:t>
      </w:r>
      <w:r w:rsidR="00980ECC" w:rsidRPr="00B93F26">
        <w:rPr>
          <w:rFonts w:ascii="Times New Roman" w:hAnsi="Times New Roman"/>
          <w:sz w:val="22"/>
          <w:szCs w:val="22"/>
        </w:rPr>
        <w:t>, L = 20/2</w:t>
      </w:r>
      <w:r w:rsidR="00E60082">
        <w:rPr>
          <w:rFonts w:ascii="Times New Roman" w:hAnsi="Times New Roman"/>
          <w:sz w:val="22"/>
          <w:szCs w:val="22"/>
        </w:rPr>
        <w:t>5</w:t>
      </w:r>
      <w:r w:rsidR="00980ECC" w:rsidRPr="00B93F26">
        <w:rPr>
          <w:rFonts w:ascii="Times New Roman" w:hAnsi="Times New Roman"/>
          <w:sz w:val="22"/>
          <w:szCs w:val="22"/>
        </w:rPr>
        <w:t>, R = 20/2</w:t>
      </w:r>
      <w:r w:rsidR="00E60082">
        <w:rPr>
          <w:rFonts w:ascii="Times New Roman" w:hAnsi="Times New Roman"/>
          <w:sz w:val="22"/>
          <w:szCs w:val="22"/>
        </w:rPr>
        <w:t>5</w:t>
      </w:r>
      <w:r w:rsidR="00980ECC">
        <w:rPr>
          <w:rFonts w:ascii="Times New Roman" w:hAnsi="Times New Roman"/>
          <w:sz w:val="22"/>
          <w:szCs w:val="22"/>
        </w:rPr>
        <w:t xml:space="preserve">; </w:t>
      </w:r>
      <w:r w:rsidR="00EB380A" w:rsidRPr="00D95E62">
        <w:rPr>
          <w:rFonts w:ascii="Times New Roman" w:hAnsi="Times New Roman"/>
          <w:i/>
          <w:iCs/>
          <w:sz w:val="22"/>
          <w:szCs w:val="22"/>
        </w:rPr>
        <w:t>revival</w:t>
      </w:r>
      <w:r w:rsidR="00980ECC" w:rsidRPr="00B93F26">
        <w:rPr>
          <w:rFonts w:ascii="Times New Roman" w:hAnsi="Times New Roman"/>
          <w:sz w:val="22"/>
          <w:szCs w:val="22"/>
        </w:rPr>
        <w:t>, L = 20/20, R = 20/20</w:t>
      </w:r>
      <w:r w:rsidR="009828F1" w:rsidRPr="00B93F26">
        <w:rPr>
          <w:rFonts w:ascii="Times New Roman" w:hAnsi="Times New Roman"/>
          <w:sz w:val="22"/>
          <w:szCs w:val="22"/>
        </w:rPr>
        <w:t xml:space="preserve">. </w:t>
      </w:r>
      <w:r w:rsidR="00EA4335" w:rsidRPr="0056430F">
        <w:rPr>
          <w:rFonts w:ascii="Times New Roman" w:hAnsi="Times New Roman"/>
          <w:i/>
          <w:iCs/>
          <w:sz w:val="22"/>
          <w:szCs w:val="22"/>
        </w:rPr>
        <w:t>Committee, content</w:t>
      </w:r>
      <w:r w:rsidR="00C77ADD">
        <w:rPr>
          <w:rFonts w:ascii="Times New Roman" w:hAnsi="Times New Roman"/>
          <w:i/>
          <w:iCs/>
          <w:sz w:val="22"/>
          <w:szCs w:val="22"/>
        </w:rPr>
        <w:t>,</w:t>
      </w:r>
      <w:r w:rsidR="00EA4335" w:rsidRPr="0056430F">
        <w:rPr>
          <w:rFonts w:ascii="Times New Roman" w:hAnsi="Times New Roman"/>
          <w:sz w:val="22"/>
          <w:szCs w:val="22"/>
        </w:rPr>
        <w:t xml:space="preserve"> and</w:t>
      </w:r>
      <w:r w:rsidR="00EA4335" w:rsidRPr="0056430F">
        <w:rPr>
          <w:rFonts w:ascii="Times New Roman" w:hAnsi="Times New Roman"/>
          <w:i/>
          <w:iCs/>
          <w:sz w:val="22"/>
          <w:szCs w:val="22"/>
        </w:rPr>
        <w:t xml:space="preserve"> observer</w:t>
      </w:r>
      <w:r w:rsidR="00EA4335">
        <w:rPr>
          <w:rFonts w:ascii="Times New Roman" w:hAnsi="Times New Roman"/>
          <w:sz w:val="22"/>
          <w:szCs w:val="22"/>
        </w:rPr>
        <w:t xml:space="preserve"> </w:t>
      </w:r>
      <w:r w:rsidR="009828F1" w:rsidRPr="00B93F26">
        <w:rPr>
          <w:rFonts w:ascii="Times New Roman" w:hAnsi="Times New Roman"/>
          <w:sz w:val="22"/>
          <w:szCs w:val="22"/>
        </w:rPr>
        <w:t xml:space="preserve">wore personal corrective </w:t>
      </w:r>
      <w:r w:rsidR="007A1D32" w:rsidRPr="00B93F26">
        <w:rPr>
          <w:rFonts w:ascii="Times New Roman" w:hAnsi="Times New Roman"/>
          <w:sz w:val="22"/>
          <w:szCs w:val="22"/>
        </w:rPr>
        <w:t>eyewear</w:t>
      </w:r>
      <w:r w:rsidR="009828F1" w:rsidRPr="00B93F26">
        <w:rPr>
          <w:rFonts w:ascii="Times New Roman" w:hAnsi="Times New Roman"/>
          <w:sz w:val="22"/>
          <w:szCs w:val="22"/>
        </w:rPr>
        <w:t xml:space="preserve"> both during vision testing and during the experiments. </w:t>
      </w:r>
      <w:r w:rsidR="005B6950" w:rsidRPr="00B93F26">
        <w:rPr>
          <w:rFonts w:ascii="Times New Roman" w:hAnsi="Times New Roman"/>
          <w:sz w:val="22"/>
          <w:szCs w:val="22"/>
        </w:rPr>
        <w:t xml:space="preserve">Observers </w:t>
      </w:r>
      <w:r w:rsidR="005B6950" w:rsidRPr="005C47ED">
        <w:rPr>
          <w:rFonts w:ascii="Times New Roman" w:hAnsi="Times New Roman"/>
          <w:i/>
          <w:iCs/>
          <w:sz w:val="22"/>
          <w:szCs w:val="22"/>
        </w:rPr>
        <w:t>0003, bagel</w:t>
      </w:r>
      <w:r w:rsidR="005B6950" w:rsidRPr="00B93F26">
        <w:rPr>
          <w:rFonts w:ascii="Times New Roman" w:hAnsi="Times New Roman"/>
          <w:sz w:val="22"/>
          <w:szCs w:val="22"/>
        </w:rPr>
        <w:t xml:space="preserve">, and </w:t>
      </w:r>
      <w:r w:rsidR="005B6950" w:rsidRPr="005C47ED">
        <w:rPr>
          <w:rFonts w:ascii="Times New Roman" w:hAnsi="Times New Roman"/>
          <w:i/>
          <w:iCs/>
          <w:sz w:val="22"/>
          <w:szCs w:val="22"/>
        </w:rPr>
        <w:t>revival</w:t>
      </w:r>
      <w:r w:rsidR="009828F1" w:rsidRPr="00B93F26">
        <w:rPr>
          <w:rFonts w:ascii="Times New Roman" w:hAnsi="Times New Roman"/>
          <w:sz w:val="22"/>
          <w:szCs w:val="22"/>
        </w:rPr>
        <w:t xml:space="preserve"> did not require or use corrective </w:t>
      </w:r>
      <w:r w:rsidR="007A1D32" w:rsidRPr="00B93F26">
        <w:rPr>
          <w:rFonts w:ascii="Times New Roman" w:hAnsi="Times New Roman"/>
          <w:sz w:val="22"/>
          <w:szCs w:val="22"/>
        </w:rPr>
        <w:t>eyewear</w:t>
      </w:r>
      <w:r w:rsidR="009828F1" w:rsidRPr="00B93F26">
        <w:rPr>
          <w:rFonts w:ascii="Times New Roman" w:hAnsi="Times New Roman"/>
          <w:sz w:val="22"/>
          <w:szCs w:val="22"/>
        </w:rPr>
        <w:t>.</w:t>
      </w:r>
    </w:p>
    <w:p w14:paraId="4F709265" w14:textId="77777777" w:rsidR="00F516FB" w:rsidRDefault="00F516FB" w:rsidP="00F60A64">
      <w:pPr>
        <w:pStyle w:val="Default"/>
        <w:spacing w:before="0"/>
        <w:rPr>
          <w:rStyle w:val="None"/>
          <w:rFonts w:ascii="Times New Roman" w:eastAsia="Times New Roman" w:hAnsi="Times New Roman" w:cs="Times New Roman"/>
          <w:sz w:val="22"/>
          <w:szCs w:val="22"/>
          <w:shd w:val="clear" w:color="auto" w:fill="FFFFFF"/>
        </w:rPr>
      </w:pPr>
    </w:p>
    <w:p w14:paraId="4F860A0E" w14:textId="532BE55E" w:rsidR="00CC6366" w:rsidRPr="00A976E0" w:rsidRDefault="00CC6366" w:rsidP="00F60A64">
      <w:pPr>
        <w:pStyle w:val="Default"/>
        <w:spacing w:before="0"/>
        <w:rPr>
          <w:rStyle w:val="None"/>
          <w:rFonts w:ascii="Times New Roman" w:eastAsia="Times New Roman" w:hAnsi="Times New Roman" w:cs="Times New Roman"/>
          <w:sz w:val="22"/>
          <w:szCs w:val="22"/>
          <w:shd w:val="clear" w:color="auto" w:fill="FFFFFF"/>
        </w:rPr>
      </w:pPr>
      <w:r>
        <w:rPr>
          <w:rFonts w:ascii="Times New Roman" w:eastAsia="Times New Roman" w:hAnsi="Times New Roman" w:cs="Times New Roman"/>
          <w:color w:val="000000" w:themeColor="text1"/>
          <w:sz w:val="22"/>
          <w:szCs w:val="22"/>
          <w:u w:val="single"/>
          <w:shd w:val="clear" w:color="auto" w:fill="FFFFFF"/>
        </w:rPr>
        <w:t>Light source intensity va</w:t>
      </w:r>
      <w:r w:rsidRPr="00701283">
        <w:rPr>
          <w:rFonts w:ascii="Times New Roman" w:eastAsia="Times New Roman" w:hAnsi="Times New Roman" w:cs="Times New Roman"/>
          <w:color w:val="000000" w:themeColor="text1"/>
          <w:sz w:val="22"/>
          <w:szCs w:val="22"/>
          <w:u w:val="single"/>
          <w:shd w:val="clear" w:color="auto" w:fill="FFFFFF"/>
        </w:rPr>
        <w:t>riation</w:t>
      </w:r>
      <w:r>
        <w:rPr>
          <w:rFonts w:ascii="Times New Roman" w:eastAsia="Times New Roman" w:hAnsi="Times New Roman" w:cs="Times New Roman"/>
          <w:color w:val="000000" w:themeColor="text1"/>
          <w:sz w:val="22"/>
          <w:szCs w:val="22"/>
          <w:u w:val="single"/>
          <w:shd w:val="clear" w:color="auto" w:fill="FFFFFF"/>
        </w:rPr>
        <w:t xml:space="preserve"> (</w:t>
      </w:r>
      <w:r w:rsidR="00C61469">
        <w:rPr>
          <w:rStyle w:val="None"/>
          <w:rFonts w:ascii="Times New Roman" w:hAnsi="Times New Roman"/>
          <w:sz w:val="22"/>
          <w:szCs w:val="22"/>
          <w:u w:val="single"/>
        </w:rPr>
        <w:t xml:space="preserve">preregistered </w:t>
      </w:r>
      <w:r>
        <w:rPr>
          <w:rFonts w:ascii="Times New Roman" w:eastAsia="Times New Roman" w:hAnsi="Times New Roman" w:cs="Times New Roman"/>
          <w:color w:val="000000" w:themeColor="text1"/>
          <w:sz w:val="22"/>
          <w:szCs w:val="22"/>
          <w:u w:val="single"/>
          <w:shd w:val="clear" w:color="auto" w:fill="FFFFFF"/>
        </w:rPr>
        <w:t>Experiment 7)</w:t>
      </w:r>
      <w:r w:rsidRPr="00701283">
        <w:rPr>
          <w:rFonts w:ascii="Times New Roman" w:eastAsia="Times New Roman" w:hAnsi="Times New Roman" w:cs="Times New Roman"/>
          <w:color w:val="000000" w:themeColor="text1"/>
          <w:sz w:val="22"/>
          <w:szCs w:val="22"/>
          <w:u w:val="single"/>
          <w:shd w:val="clear" w:color="auto" w:fill="FFFFFF"/>
        </w:rPr>
        <w:t>:</w:t>
      </w:r>
      <w:r w:rsidR="00660661" w:rsidRPr="00C47FC8">
        <w:rPr>
          <w:rFonts w:ascii="Times New Roman" w:eastAsia="Times New Roman" w:hAnsi="Times New Roman" w:cs="Times New Roman"/>
          <w:color w:val="000000" w:themeColor="text1"/>
          <w:sz w:val="22"/>
          <w:szCs w:val="22"/>
          <w:shd w:val="clear" w:color="auto" w:fill="FFFFFF"/>
        </w:rPr>
        <w:t xml:space="preserve"> </w:t>
      </w:r>
      <w:r w:rsidR="00C47FC8">
        <w:rPr>
          <w:rFonts w:ascii="Times New Roman" w:hAnsi="Times New Roman"/>
          <w:sz w:val="22"/>
          <w:szCs w:val="22"/>
        </w:rPr>
        <w:t xml:space="preserve">A total of </w:t>
      </w:r>
      <w:r w:rsidR="00D33E3C">
        <w:rPr>
          <w:rFonts w:ascii="Times New Roman" w:hAnsi="Times New Roman"/>
          <w:sz w:val="22"/>
          <w:szCs w:val="22"/>
        </w:rPr>
        <w:t>1</w:t>
      </w:r>
      <w:r w:rsidR="00C47FC8">
        <w:rPr>
          <w:rFonts w:ascii="Times New Roman" w:hAnsi="Times New Roman"/>
          <w:sz w:val="22"/>
          <w:szCs w:val="22"/>
        </w:rPr>
        <w:t xml:space="preserve">5 observers participated in the practice sessions for </w:t>
      </w:r>
      <w:r w:rsidR="00856FA6">
        <w:rPr>
          <w:rFonts w:ascii="Times New Roman" w:hAnsi="Times New Roman"/>
          <w:sz w:val="22"/>
          <w:szCs w:val="22"/>
        </w:rPr>
        <w:t xml:space="preserve">light source intensity variation </w:t>
      </w:r>
      <w:r w:rsidR="00C47FC8">
        <w:rPr>
          <w:rFonts w:ascii="Times New Roman" w:hAnsi="Times New Roman"/>
          <w:sz w:val="22"/>
          <w:szCs w:val="22"/>
        </w:rPr>
        <w:t>experiment (</w:t>
      </w:r>
      <w:r w:rsidR="001227C0">
        <w:rPr>
          <w:rFonts w:ascii="Times New Roman" w:hAnsi="Times New Roman"/>
          <w:sz w:val="22"/>
          <w:szCs w:val="22"/>
        </w:rPr>
        <w:t>9</w:t>
      </w:r>
      <w:r w:rsidR="00C47FC8">
        <w:rPr>
          <w:rFonts w:ascii="Times New Roman" w:hAnsi="Times New Roman"/>
          <w:sz w:val="22"/>
          <w:szCs w:val="22"/>
        </w:rPr>
        <w:t xml:space="preserve"> Female, </w:t>
      </w:r>
      <w:r w:rsidR="001227C0">
        <w:rPr>
          <w:rFonts w:ascii="Times New Roman" w:hAnsi="Times New Roman"/>
          <w:sz w:val="22"/>
          <w:szCs w:val="22"/>
        </w:rPr>
        <w:t>6</w:t>
      </w:r>
      <w:r w:rsidR="00C47FC8">
        <w:rPr>
          <w:rFonts w:ascii="Times New Roman" w:hAnsi="Times New Roman"/>
          <w:sz w:val="22"/>
          <w:szCs w:val="22"/>
        </w:rPr>
        <w:t xml:space="preserve"> Male; age 19-3</w:t>
      </w:r>
      <w:r w:rsidR="00E57A58">
        <w:rPr>
          <w:rFonts w:ascii="Times New Roman" w:hAnsi="Times New Roman"/>
          <w:sz w:val="22"/>
          <w:szCs w:val="22"/>
        </w:rPr>
        <w:t>3</w:t>
      </w:r>
      <w:r w:rsidR="00C47FC8">
        <w:rPr>
          <w:rFonts w:ascii="Times New Roman" w:hAnsi="Times New Roman"/>
          <w:sz w:val="22"/>
          <w:szCs w:val="22"/>
        </w:rPr>
        <w:t>; mean age 2</w:t>
      </w:r>
      <w:r w:rsidR="009022F1">
        <w:rPr>
          <w:rFonts w:ascii="Times New Roman" w:hAnsi="Times New Roman"/>
          <w:sz w:val="22"/>
          <w:szCs w:val="22"/>
        </w:rPr>
        <w:t>5</w:t>
      </w:r>
      <w:r w:rsidR="00C47FC8">
        <w:rPr>
          <w:rFonts w:ascii="Times New Roman" w:hAnsi="Times New Roman"/>
          <w:sz w:val="22"/>
          <w:szCs w:val="22"/>
        </w:rPr>
        <w:t xml:space="preserve">). Six of these observers (pseudo-names: </w:t>
      </w:r>
      <w:r w:rsidR="00C47FC8" w:rsidRPr="005949D3">
        <w:rPr>
          <w:rFonts w:ascii="Times New Roman" w:hAnsi="Times New Roman"/>
          <w:i/>
          <w:iCs/>
          <w:sz w:val="22"/>
          <w:szCs w:val="22"/>
        </w:rPr>
        <w:t>0003</w:t>
      </w:r>
      <w:r w:rsidR="00C47FC8">
        <w:rPr>
          <w:rFonts w:ascii="Times New Roman" w:hAnsi="Times New Roman"/>
          <w:sz w:val="22"/>
          <w:szCs w:val="22"/>
        </w:rPr>
        <w:t xml:space="preserve">, </w:t>
      </w:r>
      <w:r w:rsidR="00C47FC8" w:rsidRPr="005949D3">
        <w:rPr>
          <w:rFonts w:ascii="Times New Roman" w:hAnsi="Times New Roman"/>
          <w:i/>
          <w:iCs/>
          <w:sz w:val="22"/>
          <w:szCs w:val="22"/>
        </w:rPr>
        <w:t>bagel</w:t>
      </w:r>
      <w:r w:rsidR="00C47FC8">
        <w:rPr>
          <w:rFonts w:ascii="Times New Roman" w:hAnsi="Times New Roman"/>
          <w:sz w:val="22"/>
          <w:szCs w:val="22"/>
        </w:rPr>
        <w:t xml:space="preserve">, </w:t>
      </w:r>
      <w:r w:rsidR="00C47FC8" w:rsidRPr="005949D3">
        <w:rPr>
          <w:rFonts w:ascii="Times New Roman" w:hAnsi="Times New Roman"/>
          <w:i/>
          <w:iCs/>
          <w:sz w:val="22"/>
          <w:szCs w:val="22"/>
        </w:rPr>
        <w:t>content</w:t>
      </w:r>
      <w:r w:rsidR="00C47FC8">
        <w:rPr>
          <w:rFonts w:ascii="Times New Roman" w:hAnsi="Times New Roman"/>
          <w:sz w:val="22"/>
          <w:szCs w:val="22"/>
        </w:rPr>
        <w:t xml:space="preserve">, </w:t>
      </w:r>
      <w:r w:rsidR="00A437DB" w:rsidRPr="005949D3">
        <w:rPr>
          <w:rFonts w:ascii="Times New Roman" w:hAnsi="Times New Roman"/>
          <w:i/>
          <w:iCs/>
          <w:sz w:val="22"/>
          <w:szCs w:val="22"/>
        </w:rPr>
        <w:t>oven</w:t>
      </w:r>
      <w:r w:rsidR="00A437DB">
        <w:rPr>
          <w:rFonts w:ascii="Times New Roman" w:hAnsi="Times New Roman"/>
          <w:sz w:val="22"/>
          <w:szCs w:val="22"/>
        </w:rPr>
        <w:t xml:space="preserve">, </w:t>
      </w:r>
      <w:r w:rsidR="00A437DB" w:rsidRPr="005949D3">
        <w:rPr>
          <w:rFonts w:ascii="Times New Roman" w:hAnsi="Times New Roman"/>
          <w:i/>
          <w:iCs/>
          <w:sz w:val="22"/>
          <w:szCs w:val="22"/>
        </w:rPr>
        <w:t>primary</w:t>
      </w:r>
      <w:r w:rsidR="00C47FC8">
        <w:rPr>
          <w:rFonts w:ascii="Times New Roman" w:hAnsi="Times New Roman"/>
          <w:sz w:val="22"/>
          <w:szCs w:val="22"/>
        </w:rPr>
        <w:t xml:space="preserve">, and </w:t>
      </w:r>
      <w:r w:rsidR="00C47FC8" w:rsidRPr="005949D3">
        <w:rPr>
          <w:rFonts w:ascii="Times New Roman" w:hAnsi="Times New Roman"/>
          <w:i/>
          <w:iCs/>
          <w:sz w:val="22"/>
          <w:szCs w:val="22"/>
        </w:rPr>
        <w:t>revival</w:t>
      </w:r>
      <w:r w:rsidR="00C47FC8">
        <w:rPr>
          <w:rFonts w:ascii="Times New Roman" w:hAnsi="Times New Roman"/>
          <w:sz w:val="22"/>
          <w:szCs w:val="22"/>
        </w:rPr>
        <w:t>) met the performance criterion set for screening (</w:t>
      </w:r>
      <w:r w:rsidR="001946B0">
        <w:rPr>
          <w:rFonts w:ascii="Times New Roman" w:hAnsi="Times New Roman"/>
          <w:sz w:val="22"/>
          <w:szCs w:val="22"/>
        </w:rPr>
        <w:t>3</w:t>
      </w:r>
      <w:r w:rsidR="00C47FC8">
        <w:rPr>
          <w:rFonts w:ascii="Times New Roman" w:hAnsi="Times New Roman"/>
          <w:sz w:val="22"/>
          <w:szCs w:val="22"/>
        </w:rPr>
        <w:t xml:space="preserve"> Female, </w:t>
      </w:r>
      <w:r w:rsidR="001946B0">
        <w:rPr>
          <w:rFonts w:ascii="Times New Roman" w:hAnsi="Times New Roman"/>
          <w:sz w:val="22"/>
          <w:szCs w:val="22"/>
        </w:rPr>
        <w:t>3</w:t>
      </w:r>
      <w:r w:rsidR="00C47FC8">
        <w:rPr>
          <w:rFonts w:ascii="Times New Roman" w:hAnsi="Times New Roman"/>
          <w:sz w:val="22"/>
          <w:szCs w:val="22"/>
        </w:rPr>
        <w:t xml:space="preserve"> Male; age 19-28; mean age 23.</w:t>
      </w:r>
      <w:r w:rsidR="0045540B">
        <w:rPr>
          <w:rFonts w:ascii="Times New Roman" w:hAnsi="Times New Roman"/>
          <w:sz w:val="22"/>
          <w:szCs w:val="22"/>
        </w:rPr>
        <w:t>8</w:t>
      </w:r>
      <w:r w:rsidR="00C47FC8">
        <w:rPr>
          <w:rFonts w:ascii="Times New Roman" w:hAnsi="Times New Roman"/>
          <w:sz w:val="22"/>
          <w:szCs w:val="22"/>
        </w:rPr>
        <w:t xml:space="preserve">3). All observers who advanced to the practice session had normal or corrected-to-normal vision (20/40 or better in both </w:t>
      </w:r>
      <w:r w:rsidR="00C47FC8" w:rsidRPr="00B93F26">
        <w:rPr>
          <w:rFonts w:ascii="Times New Roman" w:hAnsi="Times New Roman"/>
          <w:sz w:val="22"/>
          <w:szCs w:val="22"/>
        </w:rPr>
        <w:t xml:space="preserve">eyes, assessed using Snellen chart) and normal color vision (0 Ishihara plates read incorrectly). The visual acuities of the observers in the main experiment were: </w:t>
      </w:r>
      <w:r w:rsidR="00C47FC8" w:rsidRPr="00EC6135">
        <w:rPr>
          <w:rFonts w:ascii="Times New Roman" w:hAnsi="Times New Roman"/>
          <w:i/>
          <w:iCs/>
          <w:sz w:val="22"/>
          <w:szCs w:val="22"/>
        </w:rPr>
        <w:t>0003</w:t>
      </w:r>
      <w:r w:rsidR="00C47FC8" w:rsidRPr="00B93F26">
        <w:rPr>
          <w:rFonts w:ascii="Times New Roman" w:hAnsi="Times New Roman"/>
          <w:sz w:val="22"/>
          <w:szCs w:val="22"/>
        </w:rPr>
        <w:t>, L = 20/30, R = 20</w:t>
      </w:r>
      <w:r w:rsidR="00994881">
        <w:rPr>
          <w:rFonts w:ascii="Times New Roman" w:hAnsi="Times New Roman"/>
          <w:sz w:val="22"/>
          <w:szCs w:val="22"/>
        </w:rPr>
        <w:t>/3</w:t>
      </w:r>
      <w:r w:rsidR="00C47FC8" w:rsidRPr="00B93F26">
        <w:rPr>
          <w:rFonts w:ascii="Times New Roman" w:hAnsi="Times New Roman"/>
          <w:sz w:val="22"/>
          <w:szCs w:val="22"/>
        </w:rPr>
        <w:t xml:space="preserve">0; </w:t>
      </w:r>
      <w:r w:rsidR="00C47FC8" w:rsidRPr="00EC6135">
        <w:rPr>
          <w:rFonts w:ascii="Times New Roman" w:hAnsi="Times New Roman"/>
          <w:i/>
          <w:iCs/>
          <w:sz w:val="22"/>
          <w:szCs w:val="22"/>
        </w:rPr>
        <w:t>bagel</w:t>
      </w:r>
      <w:r w:rsidR="00C47FC8" w:rsidRPr="00B93F26">
        <w:rPr>
          <w:rFonts w:ascii="Times New Roman" w:hAnsi="Times New Roman"/>
          <w:sz w:val="22"/>
          <w:szCs w:val="22"/>
        </w:rPr>
        <w:t>, L = 20/</w:t>
      </w:r>
      <w:r w:rsidR="00C47FC8">
        <w:rPr>
          <w:rFonts w:ascii="Times New Roman" w:hAnsi="Times New Roman"/>
          <w:sz w:val="22"/>
          <w:szCs w:val="22"/>
        </w:rPr>
        <w:t>20</w:t>
      </w:r>
      <w:r w:rsidR="00C47FC8" w:rsidRPr="00B93F26">
        <w:rPr>
          <w:rFonts w:ascii="Times New Roman" w:hAnsi="Times New Roman"/>
          <w:sz w:val="22"/>
          <w:szCs w:val="22"/>
        </w:rPr>
        <w:t xml:space="preserve">, R = 20/20; </w:t>
      </w:r>
      <w:r w:rsidR="006C6F83" w:rsidRPr="00EC6135">
        <w:rPr>
          <w:rFonts w:ascii="Times New Roman" w:hAnsi="Times New Roman"/>
          <w:i/>
          <w:iCs/>
          <w:sz w:val="22"/>
          <w:szCs w:val="22"/>
        </w:rPr>
        <w:t>content</w:t>
      </w:r>
      <w:r w:rsidR="00C47FC8" w:rsidRPr="00B93F26">
        <w:rPr>
          <w:rFonts w:ascii="Times New Roman" w:hAnsi="Times New Roman"/>
          <w:sz w:val="22"/>
          <w:szCs w:val="22"/>
        </w:rPr>
        <w:t>, L = 20/</w:t>
      </w:r>
      <w:r w:rsidR="00C47FC8">
        <w:rPr>
          <w:rFonts w:ascii="Times New Roman" w:hAnsi="Times New Roman"/>
          <w:sz w:val="22"/>
          <w:szCs w:val="22"/>
        </w:rPr>
        <w:t>2</w:t>
      </w:r>
      <w:r w:rsidR="009D0792">
        <w:rPr>
          <w:rFonts w:ascii="Times New Roman" w:hAnsi="Times New Roman"/>
          <w:sz w:val="22"/>
          <w:szCs w:val="22"/>
        </w:rPr>
        <w:t>0</w:t>
      </w:r>
      <w:r w:rsidR="00C47FC8" w:rsidRPr="00B93F26">
        <w:rPr>
          <w:rFonts w:ascii="Times New Roman" w:hAnsi="Times New Roman"/>
          <w:sz w:val="22"/>
          <w:szCs w:val="22"/>
        </w:rPr>
        <w:t>, R = 20/2</w:t>
      </w:r>
      <w:r w:rsidR="009D0792">
        <w:rPr>
          <w:rFonts w:ascii="Times New Roman" w:hAnsi="Times New Roman"/>
          <w:sz w:val="22"/>
          <w:szCs w:val="22"/>
        </w:rPr>
        <w:t>0</w:t>
      </w:r>
      <w:r w:rsidR="00C47FC8" w:rsidRPr="00B93F26">
        <w:rPr>
          <w:rFonts w:ascii="Times New Roman" w:hAnsi="Times New Roman"/>
          <w:sz w:val="22"/>
          <w:szCs w:val="22"/>
        </w:rPr>
        <w:t>;</w:t>
      </w:r>
      <w:r w:rsidR="00C47FC8">
        <w:rPr>
          <w:rFonts w:ascii="Times New Roman" w:hAnsi="Times New Roman"/>
          <w:sz w:val="22"/>
          <w:szCs w:val="22"/>
        </w:rPr>
        <w:t xml:space="preserve"> </w:t>
      </w:r>
      <w:r w:rsidR="006C6F83" w:rsidRPr="00EC6135">
        <w:rPr>
          <w:rFonts w:ascii="Times New Roman" w:hAnsi="Times New Roman"/>
          <w:i/>
          <w:iCs/>
          <w:sz w:val="22"/>
          <w:szCs w:val="22"/>
        </w:rPr>
        <w:t>oven</w:t>
      </w:r>
      <w:r w:rsidR="00C47FC8" w:rsidRPr="00B93F26">
        <w:rPr>
          <w:rFonts w:ascii="Times New Roman" w:hAnsi="Times New Roman"/>
          <w:sz w:val="22"/>
          <w:szCs w:val="22"/>
        </w:rPr>
        <w:t>, L = 20/20, R = 20/20</w:t>
      </w:r>
      <w:r w:rsidR="00C47FC8">
        <w:rPr>
          <w:rFonts w:ascii="Times New Roman" w:hAnsi="Times New Roman"/>
          <w:sz w:val="22"/>
          <w:szCs w:val="22"/>
        </w:rPr>
        <w:t xml:space="preserve">; </w:t>
      </w:r>
      <w:r w:rsidR="008161E8" w:rsidRPr="00EC6135">
        <w:rPr>
          <w:rFonts w:ascii="Times New Roman" w:hAnsi="Times New Roman"/>
          <w:i/>
          <w:iCs/>
          <w:sz w:val="22"/>
          <w:szCs w:val="22"/>
        </w:rPr>
        <w:t>primary</w:t>
      </w:r>
      <w:r w:rsidR="00C47FC8" w:rsidRPr="00B93F26">
        <w:rPr>
          <w:rFonts w:ascii="Times New Roman" w:hAnsi="Times New Roman"/>
          <w:sz w:val="22"/>
          <w:szCs w:val="22"/>
        </w:rPr>
        <w:t>, L = 20/2</w:t>
      </w:r>
      <w:r w:rsidR="00173A81">
        <w:rPr>
          <w:rFonts w:ascii="Times New Roman" w:hAnsi="Times New Roman"/>
          <w:sz w:val="22"/>
          <w:szCs w:val="22"/>
        </w:rPr>
        <w:t>0</w:t>
      </w:r>
      <w:r w:rsidR="00C47FC8" w:rsidRPr="00B93F26">
        <w:rPr>
          <w:rFonts w:ascii="Times New Roman" w:hAnsi="Times New Roman"/>
          <w:sz w:val="22"/>
          <w:szCs w:val="22"/>
        </w:rPr>
        <w:t>, R = 20/2</w:t>
      </w:r>
      <w:r w:rsidR="00173A81">
        <w:rPr>
          <w:rFonts w:ascii="Times New Roman" w:hAnsi="Times New Roman"/>
          <w:sz w:val="22"/>
          <w:szCs w:val="22"/>
        </w:rPr>
        <w:t>0</w:t>
      </w:r>
      <w:r w:rsidR="00C47FC8">
        <w:rPr>
          <w:rFonts w:ascii="Times New Roman" w:hAnsi="Times New Roman"/>
          <w:sz w:val="22"/>
          <w:szCs w:val="22"/>
        </w:rPr>
        <w:t xml:space="preserve">; </w:t>
      </w:r>
      <w:r w:rsidR="00C47FC8" w:rsidRPr="00EC6135">
        <w:rPr>
          <w:rFonts w:ascii="Times New Roman" w:hAnsi="Times New Roman"/>
          <w:i/>
          <w:iCs/>
          <w:sz w:val="22"/>
          <w:szCs w:val="22"/>
        </w:rPr>
        <w:t>revival</w:t>
      </w:r>
      <w:r w:rsidR="00C47FC8" w:rsidRPr="00B93F26">
        <w:rPr>
          <w:rFonts w:ascii="Times New Roman" w:hAnsi="Times New Roman"/>
          <w:sz w:val="22"/>
          <w:szCs w:val="22"/>
        </w:rPr>
        <w:t xml:space="preserve">, L = 20/20, R = 20/20. </w:t>
      </w:r>
      <w:r w:rsidR="002D0233">
        <w:rPr>
          <w:rFonts w:ascii="Times New Roman" w:hAnsi="Times New Roman"/>
          <w:sz w:val="22"/>
          <w:szCs w:val="22"/>
        </w:rPr>
        <w:t xml:space="preserve">Observer </w:t>
      </w:r>
      <w:r w:rsidR="00DE57A2">
        <w:rPr>
          <w:rFonts w:ascii="Times New Roman" w:hAnsi="Times New Roman"/>
          <w:i/>
          <w:iCs/>
          <w:sz w:val="22"/>
          <w:szCs w:val="22"/>
        </w:rPr>
        <w:t>c</w:t>
      </w:r>
      <w:r w:rsidR="002D0233" w:rsidRPr="002D0233">
        <w:rPr>
          <w:rFonts w:ascii="Times New Roman" w:hAnsi="Times New Roman"/>
          <w:i/>
          <w:iCs/>
          <w:sz w:val="22"/>
          <w:szCs w:val="22"/>
        </w:rPr>
        <w:t>ontent</w:t>
      </w:r>
      <w:r w:rsidR="002D0233">
        <w:rPr>
          <w:rFonts w:ascii="Times New Roman" w:hAnsi="Times New Roman"/>
          <w:sz w:val="22"/>
          <w:szCs w:val="22"/>
        </w:rPr>
        <w:t xml:space="preserve"> and </w:t>
      </w:r>
      <w:r w:rsidR="002D0233" w:rsidRPr="002D0233">
        <w:rPr>
          <w:rFonts w:ascii="Times New Roman" w:hAnsi="Times New Roman"/>
          <w:i/>
          <w:iCs/>
          <w:sz w:val="22"/>
          <w:szCs w:val="22"/>
        </w:rPr>
        <w:t>primary</w:t>
      </w:r>
      <w:r w:rsidR="0036073B">
        <w:rPr>
          <w:rFonts w:ascii="Times New Roman" w:hAnsi="Times New Roman"/>
          <w:i/>
          <w:iCs/>
          <w:sz w:val="22"/>
          <w:szCs w:val="22"/>
        </w:rPr>
        <w:t xml:space="preserve"> </w:t>
      </w:r>
      <w:r w:rsidR="00C47FC8" w:rsidRPr="00B93F26">
        <w:rPr>
          <w:rFonts w:ascii="Times New Roman" w:hAnsi="Times New Roman"/>
          <w:sz w:val="22"/>
          <w:szCs w:val="22"/>
        </w:rPr>
        <w:t xml:space="preserve">wore personal corrective eyewear both during vision testing and during the experiments. Observers </w:t>
      </w:r>
      <w:r w:rsidR="00C47FC8" w:rsidRPr="008F2539">
        <w:rPr>
          <w:rFonts w:ascii="Times New Roman" w:hAnsi="Times New Roman"/>
          <w:i/>
          <w:iCs/>
          <w:sz w:val="22"/>
          <w:szCs w:val="22"/>
        </w:rPr>
        <w:t>0003, bagel</w:t>
      </w:r>
      <w:r w:rsidR="00C47FC8" w:rsidRPr="008F2539">
        <w:rPr>
          <w:rFonts w:ascii="Times New Roman" w:hAnsi="Times New Roman"/>
          <w:sz w:val="22"/>
          <w:szCs w:val="22"/>
        </w:rPr>
        <w:t xml:space="preserve">, </w:t>
      </w:r>
      <w:r w:rsidR="00291028" w:rsidRPr="002816E7">
        <w:rPr>
          <w:rFonts w:ascii="Times New Roman" w:hAnsi="Times New Roman"/>
          <w:i/>
          <w:iCs/>
          <w:sz w:val="22"/>
          <w:szCs w:val="22"/>
        </w:rPr>
        <w:t>oven,</w:t>
      </w:r>
      <w:r w:rsidR="00291028">
        <w:rPr>
          <w:rFonts w:ascii="Times New Roman" w:hAnsi="Times New Roman"/>
          <w:sz w:val="22"/>
          <w:szCs w:val="22"/>
        </w:rPr>
        <w:t xml:space="preserve"> </w:t>
      </w:r>
      <w:r w:rsidR="00C47FC8" w:rsidRPr="008F2539">
        <w:rPr>
          <w:rFonts w:ascii="Times New Roman" w:hAnsi="Times New Roman"/>
          <w:sz w:val="22"/>
          <w:szCs w:val="22"/>
        </w:rPr>
        <w:t>and</w:t>
      </w:r>
      <w:r w:rsidR="00C47FC8" w:rsidRPr="008F2539">
        <w:rPr>
          <w:rFonts w:ascii="Times New Roman" w:hAnsi="Times New Roman"/>
          <w:i/>
          <w:iCs/>
          <w:sz w:val="22"/>
          <w:szCs w:val="22"/>
        </w:rPr>
        <w:t xml:space="preserve"> revival</w:t>
      </w:r>
      <w:r w:rsidR="00C47FC8" w:rsidRPr="00B93F26">
        <w:rPr>
          <w:rFonts w:ascii="Times New Roman" w:hAnsi="Times New Roman"/>
          <w:sz w:val="22"/>
          <w:szCs w:val="22"/>
        </w:rPr>
        <w:t xml:space="preserve"> did not require or use corrective eyewear.</w:t>
      </w:r>
      <w:r w:rsidR="004331B0">
        <w:rPr>
          <w:rFonts w:ascii="Times New Roman" w:hAnsi="Times New Roman"/>
          <w:sz w:val="22"/>
          <w:szCs w:val="22"/>
        </w:rPr>
        <w:t xml:space="preserve"> </w:t>
      </w:r>
      <w:r w:rsidR="00BD10A4">
        <w:rPr>
          <w:rFonts w:ascii="Times New Roman" w:hAnsi="Times New Roman"/>
          <w:sz w:val="22"/>
          <w:szCs w:val="22"/>
        </w:rPr>
        <w:t>O</w:t>
      </w:r>
      <w:r w:rsidR="00A976E0">
        <w:rPr>
          <w:rFonts w:ascii="Times New Roman" w:hAnsi="Times New Roman"/>
          <w:sz w:val="22"/>
          <w:szCs w:val="22"/>
        </w:rPr>
        <w:t xml:space="preserve">bserver </w:t>
      </w:r>
      <w:r w:rsidR="00A976E0" w:rsidRPr="00A976E0">
        <w:rPr>
          <w:rFonts w:ascii="Times New Roman" w:hAnsi="Times New Roman"/>
          <w:i/>
          <w:iCs/>
          <w:sz w:val="22"/>
          <w:szCs w:val="22"/>
        </w:rPr>
        <w:t>oven</w:t>
      </w:r>
      <w:r w:rsidR="00A976E0">
        <w:rPr>
          <w:rFonts w:ascii="Times New Roman" w:hAnsi="Times New Roman"/>
          <w:sz w:val="22"/>
          <w:szCs w:val="22"/>
        </w:rPr>
        <w:t xml:space="preserve"> </w:t>
      </w:r>
      <w:r w:rsidR="006D0103">
        <w:rPr>
          <w:rFonts w:ascii="Times New Roman" w:hAnsi="Times New Roman"/>
          <w:sz w:val="22"/>
          <w:szCs w:val="22"/>
        </w:rPr>
        <w:t xml:space="preserve">reported some difficulties </w:t>
      </w:r>
      <w:r w:rsidR="00541B36">
        <w:rPr>
          <w:rFonts w:ascii="Times New Roman" w:hAnsi="Times New Roman"/>
          <w:sz w:val="22"/>
          <w:szCs w:val="22"/>
        </w:rPr>
        <w:t xml:space="preserve">during </w:t>
      </w:r>
      <w:r w:rsidR="00407DC3">
        <w:rPr>
          <w:rFonts w:ascii="Times New Roman" w:hAnsi="Times New Roman"/>
          <w:sz w:val="22"/>
          <w:szCs w:val="22"/>
        </w:rPr>
        <w:t xml:space="preserve">a few sessions of </w:t>
      </w:r>
      <w:r w:rsidR="00541B36">
        <w:rPr>
          <w:rFonts w:ascii="Times New Roman" w:hAnsi="Times New Roman"/>
          <w:sz w:val="22"/>
          <w:szCs w:val="22"/>
        </w:rPr>
        <w:t>the experiment</w:t>
      </w:r>
      <w:r w:rsidR="00A059F1">
        <w:rPr>
          <w:rFonts w:ascii="Times New Roman" w:hAnsi="Times New Roman"/>
          <w:sz w:val="22"/>
          <w:szCs w:val="22"/>
        </w:rPr>
        <w:t xml:space="preserve"> and </w:t>
      </w:r>
      <w:r w:rsidR="00A059F1">
        <w:rPr>
          <w:rFonts w:ascii="Times New Roman" w:hAnsi="Times New Roman"/>
          <w:sz w:val="22"/>
          <w:szCs w:val="22"/>
        </w:rPr>
        <w:lastRenderedPageBreak/>
        <w:t>their thresholds for two conditions did not fit the expected pattern. We removed their data from the analysis presented in this work. The</w:t>
      </w:r>
      <w:r w:rsidR="00C22028">
        <w:rPr>
          <w:rFonts w:ascii="Times New Roman" w:hAnsi="Times New Roman"/>
          <w:sz w:val="22"/>
          <w:szCs w:val="22"/>
        </w:rPr>
        <w:t>ir</w:t>
      </w:r>
      <w:r w:rsidR="00A059F1">
        <w:rPr>
          <w:rFonts w:ascii="Times New Roman" w:hAnsi="Times New Roman"/>
          <w:sz w:val="22"/>
          <w:szCs w:val="22"/>
        </w:rPr>
        <w:t xml:space="preserve"> data </w:t>
      </w:r>
      <w:r w:rsidR="00F65EFE">
        <w:rPr>
          <w:rFonts w:ascii="Times New Roman" w:hAnsi="Times New Roman"/>
          <w:sz w:val="22"/>
          <w:szCs w:val="22"/>
        </w:rPr>
        <w:t xml:space="preserve">and thresholds are </w:t>
      </w:r>
      <w:r w:rsidR="00A059F1">
        <w:rPr>
          <w:rFonts w:ascii="Times New Roman" w:hAnsi="Times New Roman"/>
          <w:sz w:val="22"/>
          <w:szCs w:val="22"/>
        </w:rPr>
        <w:t xml:space="preserve">provided in </w:t>
      </w:r>
      <w:r w:rsidR="00E04327">
        <w:rPr>
          <w:rFonts w:ascii="Times New Roman" w:hAnsi="Times New Roman"/>
          <w:sz w:val="22"/>
          <w:szCs w:val="22"/>
        </w:rPr>
        <w:t>supplementary</w:t>
      </w:r>
      <w:r w:rsidR="00A059F1">
        <w:rPr>
          <w:rFonts w:ascii="Times New Roman" w:hAnsi="Times New Roman"/>
          <w:sz w:val="22"/>
          <w:szCs w:val="22"/>
        </w:rPr>
        <w:t xml:space="preserve"> materials.</w:t>
      </w:r>
    </w:p>
    <w:p w14:paraId="5A71BCDD" w14:textId="77777777" w:rsidR="00CC6366" w:rsidRDefault="00CC6366" w:rsidP="00F60A64">
      <w:pPr>
        <w:pStyle w:val="Default"/>
        <w:spacing w:before="0"/>
        <w:rPr>
          <w:rStyle w:val="None"/>
          <w:rFonts w:ascii="Times New Roman" w:eastAsia="Times New Roman" w:hAnsi="Times New Roman" w:cs="Times New Roman"/>
          <w:sz w:val="22"/>
          <w:szCs w:val="22"/>
          <w:shd w:val="clear" w:color="auto" w:fill="FFFFFF"/>
        </w:rPr>
      </w:pPr>
    </w:p>
    <w:p w14:paraId="0DE95900" w14:textId="010011BB" w:rsidR="00472A37" w:rsidRDefault="00172E03" w:rsidP="00472A37">
      <w:pPr>
        <w:pStyle w:val="Default"/>
        <w:spacing w:before="0"/>
        <w:rPr>
          <w:rStyle w:val="None"/>
          <w:rFonts w:ascii="Times New Roman" w:eastAsia="Times New Roman" w:hAnsi="Times New Roman" w:cs="Times New Roman"/>
          <w:sz w:val="22"/>
          <w:szCs w:val="22"/>
          <w:shd w:val="clear" w:color="auto" w:fill="FFFFFF"/>
        </w:rPr>
      </w:pPr>
      <w:r w:rsidRPr="00394300">
        <w:rPr>
          <w:rStyle w:val="None"/>
          <w:rFonts w:ascii="Times New Roman" w:hAnsi="Times New Roman"/>
          <w:sz w:val="22"/>
          <w:szCs w:val="22"/>
          <w:u w:val="single"/>
        </w:rPr>
        <w:t>Simultaneous variation (</w:t>
      </w:r>
      <w:r>
        <w:rPr>
          <w:rStyle w:val="None"/>
          <w:rFonts w:ascii="Times New Roman" w:hAnsi="Times New Roman"/>
          <w:sz w:val="22"/>
          <w:szCs w:val="22"/>
          <w:u w:val="single"/>
        </w:rPr>
        <w:t xml:space="preserve">preregistered </w:t>
      </w:r>
      <w:r w:rsidRPr="00394300">
        <w:rPr>
          <w:rStyle w:val="None"/>
          <w:rFonts w:ascii="Times New Roman" w:hAnsi="Times New Roman"/>
          <w:sz w:val="22"/>
          <w:szCs w:val="22"/>
          <w:u w:val="single"/>
        </w:rPr>
        <w:t>Experiment</w:t>
      </w:r>
      <w:r>
        <w:rPr>
          <w:rStyle w:val="None"/>
          <w:rFonts w:ascii="Times New Roman" w:hAnsi="Times New Roman"/>
          <w:sz w:val="22"/>
          <w:szCs w:val="22"/>
          <w:u w:val="single"/>
        </w:rPr>
        <w:t xml:space="preserve"> 8</w:t>
      </w:r>
      <w:r w:rsidRPr="00394300">
        <w:rPr>
          <w:rStyle w:val="None"/>
          <w:rFonts w:ascii="Times New Roman" w:hAnsi="Times New Roman"/>
          <w:sz w:val="22"/>
          <w:szCs w:val="22"/>
          <w:u w:val="single"/>
        </w:rPr>
        <w:t>)</w:t>
      </w:r>
      <w:r>
        <w:rPr>
          <w:rStyle w:val="None"/>
          <w:rFonts w:ascii="Times New Roman" w:hAnsi="Times New Roman"/>
          <w:sz w:val="22"/>
          <w:szCs w:val="22"/>
          <w:u w:val="single"/>
        </w:rPr>
        <w:t>:</w:t>
      </w:r>
      <w:r w:rsidR="00472A37" w:rsidRPr="00C47FC8">
        <w:rPr>
          <w:rFonts w:ascii="Times New Roman" w:eastAsia="Times New Roman" w:hAnsi="Times New Roman" w:cs="Times New Roman"/>
          <w:color w:val="000000" w:themeColor="text1"/>
          <w:sz w:val="22"/>
          <w:szCs w:val="22"/>
          <w:shd w:val="clear" w:color="auto" w:fill="FFFFFF"/>
        </w:rPr>
        <w:t xml:space="preserve"> </w:t>
      </w:r>
      <w:r w:rsidR="00472A37">
        <w:rPr>
          <w:rFonts w:ascii="Times New Roman" w:hAnsi="Times New Roman"/>
          <w:sz w:val="22"/>
          <w:szCs w:val="22"/>
        </w:rPr>
        <w:t xml:space="preserve">A total of </w:t>
      </w:r>
      <w:r w:rsidR="00F43E61">
        <w:rPr>
          <w:rFonts w:ascii="Times New Roman" w:hAnsi="Times New Roman"/>
          <w:sz w:val="22"/>
          <w:szCs w:val="22"/>
        </w:rPr>
        <w:t>20</w:t>
      </w:r>
      <w:r w:rsidR="00472A37">
        <w:rPr>
          <w:rFonts w:ascii="Times New Roman" w:hAnsi="Times New Roman"/>
          <w:sz w:val="22"/>
          <w:szCs w:val="22"/>
        </w:rPr>
        <w:t xml:space="preserve"> observers participated in the practice sessions for </w:t>
      </w:r>
      <w:r w:rsidR="00E97017">
        <w:rPr>
          <w:rFonts w:ascii="Times New Roman" w:hAnsi="Times New Roman"/>
          <w:sz w:val="22"/>
          <w:szCs w:val="22"/>
        </w:rPr>
        <w:t>simultaneous</w:t>
      </w:r>
      <w:r w:rsidR="00472A37">
        <w:rPr>
          <w:rFonts w:ascii="Times New Roman" w:hAnsi="Times New Roman"/>
          <w:sz w:val="22"/>
          <w:szCs w:val="22"/>
        </w:rPr>
        <w:t xml:space="preserve"> variation experiment (9 Female, </w:t>
      </w:r>
      <w:r w:rsidR="00D07D61">
        <w:rPr>
          <w:rFonts w:ascii="Times New Roman" w:hAnsi="Times New Roman"/>
          <w:sz w:val="22"/>
          <w:szCs w:val="22"/>
        </w:rPr>
        <w:t>11</w:t>
      </w:r>
      <w:r w:rsidR="00472A37">
        <w:rPr>
          <w:rFonts w:ascii="Times New Roman" w:hAnsi="Times New Roman"/>
          <w:sz w:val="22"/>
          <w:szCs w:val="22"/>
        </w:rPr>
        <w:t xml:space="preserve"> Male; age 19-</w:t>
      </w:r>
      <w:r w:rsidR="00533D38">
        <w:rPr>
          <w:rFonts w:ascii="Times New Roman" w:hAnsi="Times New Roman"/>
          <w:sz w:val="22"/>
          <w:szCs w:val="22"/>
        </w:rPr>
        <w:t>28</w:t>
      </w:r>
      <w:r w:rsidR="00472A37">
        <w:rPr>
          <w:rFonts w:ascii="Times New Roman" w:hAnsi="Times New Roman"/>
          <w:sz w:val="22"/>
          <w:szCs w:val="22"/>
        </w:rPr>
        <w:t xml:space="preserve">; mean age </w:t>
      </w:r>
      <w:r w:rsidR="00533D38">
        <w:rPr>
          <w:rFonts w:ascii="Times New Roman" w:hAnsi="Times New Roman"/>
          <w:sz w:val="22"/>
          <w:szCs w:val="22"/>
        </w:rPr>
        <w:t>20.8</w:t>
      </w:r>
      <w:r w:rsidR="00472A37">
        <w:rPr>
          <w:rFonts w:ascii="Times New Roman" w:hAnsi="Times New Roman"/>
          <w:sz w:val="22"/>
          <w:szCs w:val="22"/>
        </w:rPr>
        <w:t xml:space="preserve">). Six of these observers (pseudo-names: </w:t>
      </w:r>
      <w:r w:rsidR="00472A37" w:rsidRPr="00DC0210">
        <w:rPr>
          <w:rFonts w:ascii="Times New Roman" w:hAnsi="Times New Roman"/>
          <w:i/>
          <w:iCs/>
          <w:sz w:val="22"/>
          <w:szCs w:val="22"/>
        </w:rPr>
        <w:t xml:space="preserve">0003, bagel, oven, </w:t>
      </w:r>
      <w:r w:rsidR="00B32F13" w:rsidRPr="00DC0210">
        <w:rPr>
          <w:rFonts w:ascii="Times New Roman" w:hAnsi="Times New Roman"/>
          <w:i/>
          <w:iCs/>
          <w:sz w:val="22"/>
          <w:szCs w:val="22"/>
        </w:rPr>
        <w:t>fun, manos</w:t>
      </w:r>
      <w:r w:rsidR="00472A37" w:rsidRPr="00DC0210">
        <w:rPr>
          <w:rFonts w:ascii="Times New Roman" w:hAnsi="Times New Roman"/>
          <w:i/>
          <w:iCs/>
          <w:sz w:val="22"/>
          <w:szCs w:val="22"/>
        </w:rPr>
        <w:t xml:space="preserve">, </w:t>
      </w:r>
      <w:r w:rsidR="00472A37" w:rsidRPr="00DC0210">
        <w:rPr>
          <w:rFonts w:ascii="Times New Roman" w:hAnsi="Times New Roman"/>
          <w:sz w:val="22"/>
          <w:szCs w:val="22"/>
        </w:rPr>
        <w:t>and</w:t>
      </w:r>
      <w:r w:rsidR="00472A37" w:rsidRPr="00DC0210">
        <w:rPr>
          <w:rFonts w:ascii="Times New Roman" w:hAnsi="Times New Roman"/>
          <w:i/>
          <w:iCs/>
          <w:sz w:val="22"/>
          <w:szCs w:val="22"/>
        </w:rPr>
        <w:t xml:space="preserve"> revival</w:t>
      </w:r>
      <w:r w:rsidR="00472A37">
        <w:rPr>
          <w:rFonts w:ascii="Times New Roman" w:hAnsi="Times New Roman"/>
          <w:sz w:val="22"/>
          <w:szCs w:val="22"/>
        </w:rPr>
        <w:t xml:space="preserve">) </w:t>
      </w:r>
      <w:r w:rsidR="00191B94">
        <w:rPr>
          <w:rFonts w:ascii="Times New Roman" w:hAnsi="Times New Roman"/>
          <w:sz w:val="22"/>
          <w:szCs w:val="22"/>
        </w:rPr>
        <w:t xml:space="preserve">were retained for the experiment </w:t>
      </w:r>
      <w:r w:rsidR="00472A37">
        <w:rPr>
          <w:rFonts w:ascii="Times New Roman" w:hAnsi="Times New Roman"/>
          <w:sz w:val="22"/>
          <w:szCs w:val="22"/>
        </w:rPr>
        <w:t>(</w:t>
      </w:r>
      <w:r w:rsidR="007360D8">
        <w:rPr>
          <w:rFonts w:ascii="Times New Roman" w:hAnsi="Times New Roman"/>
          <w:sz w:val="22"/>
          <w:szCs w:val="22"/>
        </w:rPr>
        <w:t>2</w:t>
      </w:r>
      <w:r w:rsidR="00472A37">
        <w:rPr>
          <w:rFonts w:ascii="Times New Roman" w:hAnsi="Times New Roman"/>
          <w:sz w:val="22"/>
          <w:szCs w:val="22"/>
        </w:rPr>
        <w:t xml:space="preserve"> Female, </w:t>
      </w:r>
      <w:r w:rsidR="007360D8">
        <w:rPr>
          <w:rFonts w:ascii="Times New Roman" w:hAnsi="Times New Roman"/>
          <w:sz w:val="22"/>
          <w:szCs w:val="22"/>
        </w:rPr>
        <w:t>4</w:t>
      </w:r>
      <w:r w:rsidR="00472A37">
        <w:rPr>
          <w:rFonts w:ascii="Times New Roman" w:hAnsi="Times New Roman"/>
          <w:sz w:val="22"/>
          <w:szCs w:val="22"/>
        </w:rPr>
        <w:t xml:space="preserve"> Male; age 19-28; mean age 23.</w:t>
      </w:r>
      <w:r w:rsidR="004C1BC8">
        <w:rPr>
          <w:rFonts w:ascii="Times New Roman" w:hAnsi="Times New Roman"/>
          <w:sz w:val="22"/>
          <w:szCs w:val="22"/>
        </w:rPr>
        <w:t>3</w:t>
      </w:r>
      <w:r w:rsidR="00472A37">
        <w:rPr>
          <w:rFonts w:ascii="Times New Roman" w:hAnsi="Times New Roman"/>
          <w:sz w:val="22"/>
          <w:szCs w:val="22"/>
        </w:rPr>
        <w:t xml:space="preserve">3). </w:t>
      </w:r>
      <w:r w:rsidR="00C5687D">
        <w:rPr>
          <w:rFonts w:ascii="Times New Roman" w:hAnsi="Times New Roman"/>
          <w:sz w:val="22"/>
          <w:szCs w:val="22"/>
        </w:rPr>
        <w:t>Four observers (</w:t>
      </w:r>
      <w:r w:rsidR="00C5687D" w:rsidRPr="00DC0210">
        <w:rPr>
          <w:rFonts w:ascii="Times New Roman" w:hAnsi="Times New Roman"/>
          <w:i/>
          <w:iCs/>
          <w:sz w:val="22"/>
          <w:szCs w:val="22"/>
        </w:rPr>
        <w:t xml:space="preserve">0003, bagel, </w:t>
      </w:r>
      <w:proofErr w:type="gramStart"/>
      <w:r w:rsidR="00C5687D" w:rsidRPr="00DC0210">
        <w:rPr>
          <w:rFonts w:ascii="Times New Roman" w:hAnsi="Times New Roman"/>
          <w:i/>
          <w:iCs/>
          <w:sz w:val="22"/>
          <w:szCs w:val="22"/>
        </w:rPr>
        <w:t>oven</w:t>
      </w:r>
      <w:proofErr w:type="gramEnd"/>
      <w:r w:rsidR="00C5687D">
        <w:rPr>
          <w:rFonts w:ascii="Times New Roman" w:hAnsi="Times New Roman"/>
          <w:i/>
          <w:iCs/>
          <w:sz w:val="22"/>
          <w:szCs w:val="22"/>
        </w:rPr>
        <w:t xml:space="preserve"> </w:t>
      </w:r>
      <w:r w:rsidR="00C5687D" w:rsidRPr="00C5687D">
        <w:rPr>
          <w:rFonts w:ascii="Times New Roman" w:hAnsi="Times New Roman"/>
          <w:sz w:val="22"/>
          <w:szCs w:val="22"/>
        </w:rPr>
        <w:t>and</w:t>
      </w:r>
      <w:r w:rsidR="00C5687D" w:rsidRPr="00DC0210">
        <w:rPr>
          <w:rFonts w:ascii="Times New Roman" w:hAnsi="Times New Roman"/>
          <w:i/>
          <w:iCs/>
          <w:sz w:val="22"/>
          <w:szCs w:val="22"/>
        </w:rPr>
        <w:t xml:space="preserve"> fun</w:t>
      </w:r>
      <w:r w:rsidR="00C5687D">
        <w:rPr>
          <w:rFonts w:ascii="Times New Roman" w:hAnsi="Times New Roman"/>
          <w:sz w:val="22"/>
          <w:szCs w:val="22"/>
        </w:rPr>
        <w:t>) met the screening criteria</w:t>
      </w:r>
      <w:r w:rsidR="00991128">
        <w:rPr>
          <w:rFonts w:ascii="Times New Roman" w:hAnsi="Times New Roman"/>
          <w:sz w:val="22"/>
          <w:szCs w:val="22"/>
        </w:rPr>
        <w:t xml:space="preserve"> specified in the pre</w:t>
      </w:r>
      <w:r w:rsidR="00B37CD5">
        <w:rPr>
          <w:rFonts w:ascii="Times New Roman" w:hAnsi="Times New Roman"/>
          <w:sz w:val="22"/>
          <w:szCs w:val="22"/>
        </w:rPr>
        <w:t>re</w:t>
      </w:r>
      <w:r w:rsidR="00991128">
        <w:rPr>
          <w:rFonts w:ascii="Times New Roman" w:hAnsi="Times New Roman"/>
          <w:sz w:val="22"/>
          <w:szCs w:val="22"/>
        </w:rPr>
        <w:t>gistration</w:t>
      </w:r>
      <w:r w:rsidR="00C5687D">
        <w:rPr>
          <w:rFonts w:ascii="Times New Roman" w:hAnsi="Times New Roman"/>
          <w:sz w:val="22"/>
          <w:szCs w:val="22"/>
        </w:rPr>
        <w:t xml:space="preserve">. </w:t>
      </w:r>
      <w:r w:rsidR="00650A77">
        <w:rPr>
          <w:rFonts w:ascii="Times New Roman" w:hAnsi="Times New Roman"/>
          <w:sz w:val="22"/>
          <w:szCs w:val="22"/>
        </w:rPr>
        <w:t xml:space="preserve">Due to lack of observers who met the preregistration criteria, </w:t>
      </w:r>
      <w:r w:rsidR="00210A93">
        <w:rPr>
          <w:rFonts w:ascii="Times New Roman" w:hAnsi="Times New Roman"/>
          <w:sz w:val="22"/>
          <w:szCs w:val="22"/>
        </w:rPr>
        <w:t xml:space="preserve">two </w:t>
      </w:r>
      <w:r w:rsidR="00F1554A">
        <w:rPr>
          <w:rFonts w:ascii="Times New Roman" w:hAnsi="Times New Roman"/>
          <w:sz w:val="22"/>
          <w:szCs w:val="22"/>
        </w:rPr>
        <w:t>observers (</w:t>
      </w:r>
      <w:r w:rsidR="00F1554A" w:rsidRPr="00DC0210">
        <w:rPr>
          <w:rFonts w:ascii="Times New Roman" w:hAnsi="Times New Roman"/>
          <w:i/>
          <w:iCs/>
          <w:sz w:val="22"/>
          <w:szCs w:val="22"/>
        </w:rPr>
        <w:t xml:space="preserve">manos, </w:t>
      </w:r>
      <w:r w:rsidR="00F1554A" w:rsidRPr="00DC0210">
        <w:rPr>
          <w:rFonts w:ascii="Times New Roman" w:hAnsi="Times New Roman"/>
          <w:sz w:val="22"/>
          <w:szCs w:val="22"/>
        </w:rPr>
        <w:t>and</w:t>
      </w:r>
      <w:r w:rsidR="00F1554A" w:rsidRPr="00DC0210">
        <w:rPr>
          <w:rFonts w:ascii="Times New Roman" w:hAnsi="Times New Roman"/>
          <w:i/>
          <w:iCs/>
          <w:sz w:val="22"/>
          <w:szCs w:val="22"/>
        </w:rPr>
        <w:t xml:space="preserve"> revival</w:t>
      </w:r>
      <w:r w:rsidR="00F1554A">
        <w:rPr>
          <w:rFonts w:ascii="Times New Roman" w:hAnsi="Times New Roman"/>
          <w:sz w:val="22"/>
          <w:szCs w:val="22"/>
        </w:rPr>
        <w:t>)</w:t>
      </w:r>
      <w:r w:rsidR="005D783E">
        <w:rPr>
          <w:rFonts w:ascii="Times New Roman" w:hAnsi="Times New Roman"/>
          <w:sz w:val="22"/>
          <w:szCs w:val="22"/>
        </w:rPr>
        <w:t>,</w:t>
      </w:r>
      <w:r w:rsidR="00F1554A">
        <w:rPr>
          <w:rFonts w:ascii="Times New Roman" w:hAnsi="Times New Roman"/>
          <w:sz w:val="22"/>
          <w:szCs w:val="22"/>
        </w:rPr>
        <w:t xml:space="preserve"> </w:t>
      </w:r>
      <w:r w:rsidR="00A70431">
        <w:rPr>
          <w:rFonts w:ascii="Times New Roman" w:hAnsi="Times New Roman"/>
          <w:sz w:val="22"/>
          <w:szCs w:val="22"/>
        </w:rPr>
        <w:t xml:space="preserve">whose thresholds </w:t>
      </w:r>
      <w:r w:rsidR="0015126B">
        <w:rPr>
          <w:rFonts w:ascii="Times New Roman" w:hAnsi="Times New Roman"/>
          <w:sz w:val="22"/>
          <w:szCs w:val="22"/>
          <w:shd w:val="clear" w:color="auto" w:fill="FFFFFF"/>
        </w:rPr>
        <w:t xml:space="preserve">were </w:t>
      </w:r>
      <w:r w:rsidR="00A70431">
        <w:rPr>
          <w:rFonts w:ascii="Times New Roman" w:hAnsi="Times New Roman"/>
          <w:sz w:val="22"/>
          <w:szCs w:val="22"/>
          <w:shd w:val="clear" w:color="auto" w:fill="FFFFFF"/>
        </w:rPr>
        <w:t xml:space="preserve">close to the preregistration </w:t>
      </w:r>
      <w:r w:rsidR="00A70431">
        <w:rPr>
          <w:rFonts w:ascii="Times New Roman" w:hAnsi="Times New Roman"/>
          <w:sz w:val="22"/>
          <w:szCs w:val="22"/>
        </w:rPr>
        <w:t>criteria</w:t>
      </w:r>
      <w:r w:rsidR="005D783E">
        <w:rPr>
          <w:rFonts w:ascii="Times New Roman" w:hAnsi="Times New Roman"/>
          <w:sz w:val="22"/>
          <w:szCs w:val="22"/>
        </w:rPr>
        <w:t>,</w:t>
      </w:r>
      <w:r w:rsidR="00A70431">
        <w:rPr>
          <w:rFonts w:ascii="Times New Roman" w:hAnsi="Times New Roman"/>
          <w:sz w:val="22"/>
          <w:szCs w:val="22"/>
          <w:shd w:val="clear" w:color="auto" w:fill="FFFFFF"/>
        </w:rPr>
        <w:t xml:space="preserve"> were </w:t>
      </w:r>
      <w:r w:rsidR="0015126B">
        <w:rPr>
          <w:rFonts w:ascii="Times New Roman" w:hAnsi="Times New Roman"/>
          <w:sz w:val="22"/>
          <w:szCs w:val="22"/>
          <w:shd w:val="clear" w:color="auto" w:fill="FFFFFF"/>
        </w:rPr>
        <w:t>also retained for the experiment.</w:t>
      </w:r>
      <w:r w:rsidR="00450B85">
        <w:rPr>
          <w:rFonts w:ascii="Times New Roman" w:hAnsi="Times New Roman"/>
          <w:sz w:val="22"/>
          <w:szCs w:val="22"/>
          <w:shd w:val="clear" w:color="auto" w:fill="FFFFFF"/>
        </w:rPr>
        <w:t xml:space="preserve"> </w:t>
      </w:r>
      <w:r w:rsidR="00541A8C">
        <w:rPr>
          <w:rFonts w:ascii="Times New Roman" w:hAnsi="Times New Roman"/>
          <w:sz w:val="22"/>
          <w:szCs w:val="22"/>
          <w:shd w:val="clear" w:color="auto" w:fill="FFFFFF"/>
        </w:rPr>
        <w:t xml:space="preserve">Observer </w:t>
      </w:r>
      <w:r w:rsidR="00541A8C">
        <w:rPr>
          <w:rFonts w:ascii="Times New Roman" w:hAnsi="Times New Roman"/>
          <w:i/>
          <w:iCs/>
          <w:sz w:val="22"/>
          <w:szCs w:val="22"/>
          <w:shd w:val="clear" w:color="auto" w:fill="FFFFFF"/>
        </w:rPr>
        <w:t>r</w:t>
      </w:r>
      <w:r w:rsidR="00541A8C" w:rsidRPr="00541A8C">
        <w:rPr>
          <w:rFonts w:ascii="Times New Roman" w:hAnsi="Times New Roman"/>
          <w:i/>
          <w:iCs/>
          <w:sz w:val="22"/>
          <w:szCs w:val="22"/>
          <w:shd w:val="clear" w:color="auto" w:fill="FFFFFF"/>
        </w:rPr>
        <w:t>evival</w:t>
      </w:r>
      <w:r w:rsidR="00541A8C">
        <w:rPr>
          <w:rFonts w:ascii="Times New Roman" w:hAnsi="Times New Roman"/>
          <w:sz w:val="22"/>
          <w:szCs w:val="22"/>
          <w:shd w:val="clear" w:color="auto" w:fill="FFFFFF"/>
        </w:rPr>
        <w:t xml:space="preserve"> had participated in previous two experiments and had met the criteria both times. Observer </w:t>
      </w:r>
      <w:r w:rsidR="00541A8C" w:rsidRPr="00541A8C">
        <w:rPr>
          <w:rFonts w:ascii="Times New Roman" w:hAnsi="Times New Roman"/>
          <w:i/>
          <w:iCs/>
          <w:sz w:val="22"/>
          <w:szCs w:val="22"/>
          <w:shd w:val="clear" w:color="auto" w:fill="FFFFFF"/>
        </w:rPr>
        <w:t>manos</w:t>
      </w:r>
      <w:r w:rsidR="00541A8C">
        <w:rPr>
          <w:rFonts w:ascii="Times New Roman" w:hAnsi="Times New Roman"/>
          <w:sz w:val="22"/>
          <w:szCs w:val="22"/>
          <w:shd w:val="clear" w:color="auto" w:fill="FFFFFF"/>
        </w:rPr>
        <w:t xml:space="preserve"> showed </w:t>
      </w:r>
      <w:r w:rsidR="00C828FE">
        <w:rPr>
          <w:rFonts w:ascii="Times New Roman" w:hAnsi="Times New Roman"/>
          <w:sz w:val="22"/>
          <w:szCs w:val="22"/>
          <w:shd w:val="clear" w:color="auto" w:fill="FFFFFF"/>
        </w:rPr>
        <w:t xml:space="preserve">improvement </w:t>
      </w:r>
      <w:r w:rsidR="009632A4">
        <w:rPr>
          <w:rFonts w:ascii="Times New Roman" w:hAnsi="Times New Roman"/>
          <w:sz w:val="22"/>
          <w:szCs w:val="22"/>
          <w:shd w:val="clear" w:color="auto" w:fill="FFFFFF"/>
        </w:rPr>
        <w:t xml:space="preserve">in thresholds </w:t>
      </w:r>
      <w:r w:rsidR="00C828FE">
        <w:rPr>
          <w:rFonts w:ascii="Times New Roman" w:hAnsi="Times New Roman"/>
          <w:sz w:val="22"/>
          <w:szCs w:val="22"/>
          <w:shd w:val="clear" w:color="auto" w:fill="FFFFFF"/>
        </w:rPr>
        <w:t>with each block</w:t>
      </w:r>
      <w:r w:rsidR="004729F6">
        <w:rPr>
          <w:rFonts w:ascii="Times New Roman" w:hAnsi="Times New Roman"/>
          <w:sz w:val="22"/>
          <w:szCs w:val="22"/>
          <w:shd w:val="clear" w:color="auto" w:fill="FFFFFF"/>
        </w:rPr>
        <w:t>, with the threshold for the final block below 0.03</w:t>
      </w:r>
      <w:r w:rsidR="00F02205">
        <w:rPr>
          <w:rFonts w:ascii="Times New Roman" w:hAnsi="Times New Roman"/>
          <w:sz w:val="22"/>
          <w:szCs w:val="22"/>
          <w:shd w:val="clear" w:color="auto" w:fill="FFFFFF"/>
        </w:rPr>
        <w:t>.</w:t>
      </w:r>
      <w:r w:rsidR="00C828FE">
        <w:rPr>
          <w:rFonts w:ascii="Times New Roman" w:hAnsi="Times New Roman"/>
          <w:sz w:val="22"/>
          <w:szCs w:val="22"/>
          <w:shd w:val="clear" w:color="auto" w:fill="FFFFFF"/>
        </w:rPr>
        <w:t xml:space="preserve"> </w:t>
      </w:r>
      <w:r w:rsidR="0015126B">
        <w:rPr>
          <w:rFonts w:ascii="Times New Roman" w:hAnsi="Times New Roman"/>
          <w:sz w:val="22"/>
          <w:szCs w:val="22"/>
          <w:shd w:val="clear" w:color="auto" w:fill="FFFFFF"/>
        </w:rPr>
        <w:t>This was a deviation from the preregistration</w:t>
      </w:r>
      <w:r w:rsidR="002236FA">
        <w:rPr>
          <w:rFonts w:ascii="Times New Roman" w:hAnsi="Times New Roman"/>
          <w:sz w:val="22"/>
          <w:szCs w:val="22"/>
          <w:shd w:val="clear" w:color="auto" w:fill="FFFFFF"/>
        </w:rPr>
        <w:t xml:space="preserve">. </w:t>
      </w:r>
      <w:r w:rsidR="00472A37">
        <w:rPr>
          <w:rFonts w:ascii="Times New Roman" w:hAnsi="Times New Roman"/>
          <w:sz w:val="22"/>
          <w:szCs w:val="22"/>
        </w:rPr>
        <w:t xml:space="preserve">All observers who advanced to the practice session had normal or corrected-to-normal vision (20/40 or better in both </w:t>
      </w:r>
      <w:r w:rsidR="00472A37" w:rsidRPr="00B93F26">
        <w:rPr>
          <w:rFonts w:ascii="Times New Roman" w:hAnsi="Times New Roman"/>
          <w:sz w:val="22"/>
          <w:szCs w:val="22"/>
        </w:rPr>
        <w:t xml:space="preserve">eyes, assessed using Snellen chart) and normal color vision (0 Ishihara plates read incorrectly). The visual acuities of the observers in the main experiment were: </w:t>
      </w:r>
      <w:r w:rsidR="00472A37" w:rsidRPr="00EC6135">
        <w:rPr>
          <w:rFonts w:ascii="Times New Roman" w:hAnsi="Times New Roman"/>
          <w:i/>
          <w:iCs/>
          <w:sz w:val="22"/>
          <w:szCs w:val="22"/>
        </w:rPr>
        <w:t>0003</w:t>
      </w:r>
      <w:r w:rsidR="00472A37" w:rsidRPr="00B93F26">
        <w:rPr>
          <w:rFonts w:ascii="Times New Roman" w:hAnsi="Times New Roman"/>
          <w:sz w:val="22"/>
          <w:szCs w:val="22"/>
        </w:rPr>
        <w:t>, L = 20/30, R = 20</w:t>
      </w:r>
      <w:r w:rsidR="00472A37">
        <w:rPr>
          <w:rFonts w:ascii="Times New Roman" w:hAnsi="Times New Roman"/>
          <w:sz w:val="22"/>
          <w:szCs w:val="22"/>
        </w:rPr>
        <w:t>/3</w:t>
      </w:r>
      <w:r w:rsidR="00472A37" w:rsidRPr="00B93F26">
        <w:rPr>
          <w:rFonts w:ascii="Times New Roman" w:hAnsi="Times New Roman"/>
          <w:sz w:val="22"/>
          <w:szCs w:val="22"/>
        </w:rPr>
        <w:t xml:space="preserve">0; </w:t>
      </w:r>
      <w:r w:rsidR="00472A37" w:rsidRPr="00EC6135">
        <w:rPr>
          <w:rFonts w:ascii="Times New Roman" w:hAnsi="Times New Roman"/>
          <w:i/>
          <w:iCs/>
          <w:sz w:val="22"/>
          <w:szCs w:val="22"/>
        </w:rPr>
        <w:t>bagel</w:t>
      </w:r>
      <w:r w:rsidR="00472A37" w:rsidRPr="00B93F26">
        <w:rPr>
          <w:rFonts w:ascii="Times New Roman" w:hAnsi="Times New Roman"/>
          <w:sz w:val="22"/>
          <w:szCs w:val="22"/>
        </w:rPr>
        <w:t>, L = 20/</w:t>
      </w:r>
      <w:r w:rsidR="00472A37">
        <w:rPr>
          <w:rFonts w:ascii="Times New Roman" w:hAnsi="Times New Roman"/>
          <w:sz w:val="22"/>
          <w:szCs w:val="22"/>
        </w:rPr>
        <w:t>20</w:t>
      </w:r>
      <w:r w:rsidR="00472A37" w:rsidRPr="00B93F26">
        <w:rPr>
          <w:rFonts w:ascii="Times New Roman" w:hAnsi="Times New Roman"/>
          <w:sz w:val="22"/>
          <w:szCs w:val="22"/>
        </w:rPr>
        <w:t xml:space="preserve">, R = 20/20; </w:t>
      </w:r>
      <w:r w:rsidR="00472A37" w:rsidRPr="00EC6135">
        <w:rPr>
          <w:rFonts w:ascii="Times New Roman" w:hAnsi="Times New Roman"/>
          <w:i/>
          <w:iCs/>
          <w:sz w:val="22"/>
          <w:szCs w:val="22"/>
        </w:rPr>
        <w:t>oven</w:t>
      </w:r>
      <w:r w:rsidR="00472A37" w:rsidRPr="00B93F26">
        <w:rPr>
          <w:rFonts w:ascii="Times New Roman" w:hAnsi="Times New Roman"/>
          <w:sz w:val="22"/>
          <w:szCs w:val="22"/>
        </w:rPr>
        <w:t>, L = 20/20, R = 20/20</w:t>
      </w:r>
      <w:r w:rsidR="00472A37">
        <w:rPr>
          <w:rFonts w:ascii="Times New Roman" w:hAnsi="Times New Roman"/>
          <w:sz w:val="22"/>
          <w:szCs w:val="22"/>
        </w:rPr>
        <w:t xml:space="preserve">; </w:t>
      </w:r>
      <w:r w:rsidR="00453F93">
        <w:rPr>
          <w:rFonts w:ascii="Times New Roman" w:hAnsi="Times New Roman"/>
          <w:i/>
          <w:iCs/>
          <w:sz w:val="22"/>
          <w:szCs w:val="22"/>
        </w:rPr>
        <w:t>fun</w:t>
      </w:r>
      <w:r w:rsidR="00472A37" w:rsidRPr="00B93F26">
        <w:rPr>
          <w:rFonts w:ascii="Times New Roman" w:hAnsi="Times New Roman"/>
          <w:sz w:val="22"/>
          <w:szCs w:val="22"/>
        </w:rPr>
        <w:t>, L = 20/2</w:t>
      </w:r>
      <w:r w:rsidR="00472A37">
        <w:rPr>
          <w:rFonts w:ascii="Times New Roman" w:hAnsi="Times New Roman"/>
          <w:sz w:val="22"/>
          <w:szCs w:val="22"/>
        </w:rPr>
        <w:t>0</w:t>
      </w:r>
      <w:r w:rsidR="00472A37" w:rsidRPr="00B93F26">
        <w:rPr>
          <w:rFonts w:ascii="Times New Roman" w:hAnsi="Times New Roman"/>
          <w:sz w:val="22"/>
          <w:szCs w:val="22"/>
        </w:rPr>
        <w:t>, R = 20/2</w:t>
      </w:r>
      <w:r w:rsidR="00472A37">
        <w:rPr>
          <w:rFonts w:ascii="Times New Roman" w:hAnsi="Times New Roman"/>
          <w:sz w:val="22"/>
          <w:szCs w:val="22"/>
        </w:rPr>
        <w:t xml:space="preserve">0; </w:t>
      </w:r>
      <w:r w:rsidR="00E96DC4">
        <w:rPr>
          <w:rFonts w:ascii="Times New Roman" w:hAnsi="Times New Roman"/>
          <w:i/>
          <w:iCs/>
          <w:sz w:val="22"/>
          <w:szCs w:val="22"/>
        </w:rPr>
        <w:t>man</w:t>
      </w:r>
      <w:r w:rsidR="00B25F75">
        <w:rPr>
          <w:rFonts w:ascii="Times New Roman" w:hAnsi="Times New Roman"/>
          <w:i/>
          <w:iCs/>
          <w:sz w:val="22"/>
          <w:szCs w:val="22"/>
        </w:rPr>
        <w:t>o</w:t>
      </w:r>
      <w:r w:rsidR="00E96DC4">
        <w:rPr>
          <w:rFonts w:ascii="Times New Roman" w:hAnsi="Times New Roman"/>
          <w:i/>
          <w:iCs/>
          <w:sz w:val="22"/>
          <w:szCs w:val="22"/>
        </w:rPr>
        <w:t>s</w:t>
      </w:r>
      <w:r w:rsidR="00453F93" w:rsidRPr="00B93F26">
        <w:rPr>
          <w:rFonts w:ascii="Times New Roman" w:hAnsi="Times New Roman"/>
          <w:sz w:val="22"/>
          <w:szCs w:val="22"/>
        </w:rPr>
        <w:t>, L = 20/2</w:t>
      </w:r>
      <w:r w:rsidR="008357DB">
        <w:rPr>
          <w:rFonts w:ascii="Times New Roman" w:hAnsi="Times New Roman"/>
          <w:sz w:val="22"/>
          <w:szCs w:val="22"/>
        </w:rPr>
        <w:t>5</w:t>
      </w:r>
      <w:r w:rsidR="00453F93" w:rsidRPr="00B93F26">
        <w:rPr>
          <w:rFonts w:ascii="Times New Roman" w:hAnsi="Times New Roman"/>
          <w:sz w:val="22"/>
          <w:szCs w:val="22"/>
        </w:rPr>
        <w:t>, R = 20/2</w:t>
      </w:r>
      <w:r w:rsidR="008357DB">
        <w:rPr>
          <w:rFonts w:ascii="Times New Roman" w:hAnsi="Times New Roman"/>
          <w:sz w:val="22"/>
          <w:szCs w:val="22"/>
        </w:rPr>
        <w:t>5</w:t>
      </w:r>
      <w:r w:rsidR="00453F93">
        <w:rPr>
          <w:rFonts w:ascii="Times New Roman" w:hAnsi="Times New Roman"/>
          <w:sz w:val="22"/>
          <w:szCs w:val="22"/>
        </w:rPr>
        <w:t xml:space="preserve">; </w:t>
      </w:r>
      <w:r w:rsidR="00472A37" w:rsidRPr="00EC6135">
        <w:rPr>
          <w:rFonts w:ascii="Times New Roman" w:hAnsi="Times New Roman"/>
          <w:i/>
          <w:iCs/>
          <w:sz w:val="22"/>
          <w:szCs w:val="22"/>
        </w:rPr>
        <w:t>revival</w:t>
      </w:r>
      <w:r w:rsidR="00472A37" w:rsidRPr="00B93F26">
        <w:rPr>
          <w:rFonts w:ascii="Times New Roman" w:hAnsi="Times New Roman"/>
          <w:sz w:val="22"/>
          <w:szCs w:val="22"/>
        </w:rPr>
        <w:t xml:space="preserve">, L = 20/20, R = 20/20. </w:t>
      </w:r>
      <w:r w:rsidR="00BE5AE2" w:rsidRPr="00BE5AE2">
        <w:rPr>
          <w:rFonts w:ascii="Times New Roman" w:hAnsi="Times New Roman"/>
          <w:sz w:val="22"/>
          <w:szCs w:val="22"/>
        </w:rPr>
        <w:t>Observer</w:t>
      </w:r>
      <w:r w:rsidR="00472A37" w:rsidRPr="005207E2">
        <w:rPr>
          <w:rFonts w:ascii="Times New Roman" w:hAnsi="Times New Roman"/>
          <w:i/>
          <w:iCs/>
          <w:sz w:val="22"/>
          <w:szCs w:val="22"/>
        </w:rPr>
        <w:t xml:space="preserve"> </w:t>
      </w:r>
      <w:r w:rsidR="001C6FE1">
        <w:rPr>
          <w:rFonts w:ascii="Times New Roman" w:hAnsi="Times New Roman"/>
          <w:i/>
          <w:iCs/>
          <w:sz w:val="22"/>
          <w:szCs w:val="22"/>
        </w:rPr>
        <w:t xml:space="preserve">fun </w:t>
      </w:r>
      <w:r w:rsidR="00472A37" w:rsidRPr="00B93F26">
        <w:rPr>
          <w:rFonts w:ascii="Times New Roman" w:hAnsi="Times New Roman"/>
          <w:sz w:val="22"/>
          <w:szCs w:val="22"/>
        </w:rPr>
        <w:t xml:space="preserve">wore personal corrective eyewear both during vision testing and during the experiments. Observers </w:t>
      </w:r>
      <w:r w:rsidR="00472A37" w:rsidRPr="008F2539">
        <w:rPr>
          <w:rFonts w:ascii="Times New Roman" w:hAnsi="Times New Roman"/>
          <w:i/>
          <w:iCs/>
          <w:sz w:val="22"/>
          <w:szCs w:val="22"/>
        </w:rPr>
        <w:t>0003, bagel</w:t>
      </w:r>
      <w:r w:rsidR="00472A37" w:rsidRPr="008F2539">
        <w:rPr>
          <w:rFonts w:ascii="Times New Roman" w:hAnsi="Times New Roman"/>
          <w:sz w:val="22"/>
          <w:szCs w:val="22"/>
        </w:rPr>
        <w:t xml:space="preserve">, </w:t>
      </w:r>
      <w:r w:rsidR="00CB0702" w:rsidRPr="00CB0702">
        <w:rPr>
          <w:rFonts w:ascii="Times New Roman" w:hAnsi="Times New Roman"/>
          <w:i/>
          <w:iCs/>
          <w:sz w:val="22"/>
          <w:szCs w:val="22"/>
        </w:rPr>
        <w:t>manos</w:t>
      </w:r>
      <w:r w:rsidR="00CB0702">
        <w:rPr>
          <w:rFonts w:ascii="Times New Roman" w:hAnsi="Times New Roman"/>
          <w:sz w:val="22"/>
          <w:szCs w:val="22"/>
        </w:rPr>
        <w:t xml:space="preserve">, </w:t>
      </w:r>
      <w:r w:rsidR="00BE5AE2" w:rsidRPr="00BE5AE2">
        <w:rPr>
          <w:rFonts w:ascii="Times New Roman" w:hAnsi="Times New Roman"/>
          <w:i/>
          <w:iCs/>
          <w:sz w:val="22"/>
          <w:szCs w:val="22"/>
        </w:rPr>
        <w:t>oven</w:t>
      </w:r>
      <w:r w:rsidR="00BE5AE2">
        <w:rPr>
          <w:rFonts w:ascii="Times New Roman" w:hAnsi="Times New Roman"/>
          <w:sz w:val="22"/>
          <w:szCs w:val="22"/>
        </w:rPr>
        <w:t xml:space="preserve">, </w:t>
      </w:r>
      <w:r w:rsidR="00472A37" w:rsidRPr="008F2539">
        <w:rPr>
          <w:rFonts w:ascii="Times New Roman" w:hAnsi="Times New Roman"/>
          <w:sz w:val="22"/>
          <w:szCs w:val="22"/>
        </w:rPr>
        <w:t>and</w:t>
      </w:r>
      <w:r w:rsidR="00472A37" w:rsidRPr="008F2539">
        <w:rPr>
          <w:rFonts w:ascii="Times New Roman" w:hAnsi="Times New Roman"/>
          <w:i/>
          <w:iCs/>
          <w:sz w:val="22"/>
          <w:szCs w:val="22"/>
        </w:rPr>
        <w:t xml:space="preserve"> revival</w:t>
      </w:r>
      <w:r w:rsidR="00472A37" w:rsidRPr="00B93F26">
        <w:rPr>
          <w:rFonts w:ascii="Times New Roman" w:hAnsi="Times New Roman"/>
          <w:sz w:val="22"/>
          <w:szCs w:val="22"/>
        </w:rPr>
        <w:t xml:space="preserve"> did not require or use corrective eyewear.</w:t>
      </w:r>
    </w:p>
    <w:p w14:paraId="666F20BC" w14:textId="77777777" w:rsidR="00472A37" w:rsidRDefault="00472A37" w:rsidP="00F60A64">
      <w:pPr>
        <w:pStyle w:val="Default"/>
        <w:spacing w:before="0"/>
        <w:rPr>
          <w:rStyle w:val="None"/>
          <w:rFonts w:ascii="Times New Roman" w:eastAsia="Times New Roman" w:hAnsi="Times New Roman" w:cs="Times New Roman"/>
          <w:sz w:val="22"/>
          <w:szCs w:val="22"/>
          <w:shd w:val="clear" w:color="auto" w:fill="FFFFFF"/>
        </w:rPr>
      </w:pPr>
    </w:p>
    <w:p w14:paraId="428C3B56" w14:textId="69BD376C" w:rsidR="003D433A" w:rsidRDefault="003D433A" w:rsidP="001D0525">
      <w:pPr>
        <w:pStyle w:val="Default"/>
        <w:spacing w:before="0" w:after="270"/>
        <w:rPr>
          <w:rFonts w:ascii="Times New Roman" w:hAnsi="Times New Roman"/>
          <w:sz w:val="22"/>
          <w:szCs w:val="22"/>
        </w:rPr>
      </w:pPr>
      <w:proofErr w:type="spellStart"/>
      <w:r>
        <w:rPr>
          <w:rFonts w:ascii="Times New Roman" w:hAnsi="Times New Roman"/>
          <w:b/>
          <w:bCs/>
          <w:sz w:val="22"/>
          <w:szCs w:val="22"/>
          <w:lang w:val="it-IT"/>
        </w:rPr>
        <w:t>Apparatus</w:t>
      </w:r>
      <w:proofErr w:type="spellEnd"/>
    </w:p>
    <w:p w14:paraId="18CD34A0" w14:textId="32775C7C" w:rsidR="003D433A" w:rsidRPr="000A1699" w:rsidRDefault="003D433A" w:rsidP="003D433A">
      <w:pPr>
        <w:pStyle w:val="Default"/>
        <w:spacing w:before="0" w:after="270"/>
        <w:rPr>
          <w:rFonts w:ascii="Times New Roman" w:eastAsia="Times New Roman" w:hAnsi="Times New Roman" w:cs="Times New Roman"/>
          <w:sz w:val="22"/>
          <w:szCs w:val="22"/>
        </w:rPr>
      </w:pPr>
      <w:r w:rsidRPr="000A1699">
        <w:rPr>
          <w:rFonts w:ascii="Times New Roman" w:hAnsi="Times New Roman"/>
          <w:sz w:val="22"/>
          <w:szCs w:val="22"/>
        </w:rPr>
        <w:t xml:space="preserve">The stimuli were presented on a calibrated LCD color monitor (27-in. NEC </w:t>
      </w:r>
      <w:proofErr w:type="spellStart"/>
      <w:r w:rsidRPr="000A1699">
        <w:rPr>
          <w:rFonts w:ascii="Times New Roman" w:hAnsi="Times New Roman"/>
          <w:sz w:val="22"/>
          <w:szCs w:val="22"/>
        </w:rPr>
        <w:t>MultiSync</w:t>
      </w:r>
      <w:proofErr w:type="spellEnd"/>
      <w:r w:rsidRPr="000A1699">
        <w:rPr>
          <w:rFonts w:ascii="Times New Roman" w:hAnsi="Times New Roman"/>
          <w:sz w:val="22"/>
          <w:szCs w:val="22"/>
        </w:rPr>
        <w:t xml:space="preserve"> </w:t>
      </w:r>
      <w:r w:rsidR="008B0EDA">
        <w:rPr>
          <w:rFonts w:ascii="Times New Roman" w:hAnsi="Times New Roman"/>
          <w:sz w:val="22"/>
          <w:szCs w:val="22"/>
        </w:rPr>
        <w:t>EA</w:t>
      </w:r>
      <w:r w:rsidRPr="000A1699">
        <w:rPr>
          <w:rFonts w:ascii="Times New Roman" w:hAnsi="Times New Roman"/>
          <w:sz w:val="22"/>
          <w:szCs w:val="22"/>
        </w:rPr>
        <w:t>271</w:t>
      </w:r>
      <w:r w:rsidR="008B0EDA">
        <w:rPr>
          <w:rFonts w:ascii="Times New Roman" w:hAnsi="Times New Roman"/>
          <w:sz w:val="22"/>
          <w:szCs w:val="22"/>
        </w:rPr>
        <w:t>U</w:t>
      </w:r>
      <w:r w:rsidRPr="000A1699">
        <w:rPr>
          <w:rFonts w:ascii="Times New Roman" w:hAnsi="Times New Roman"/>
          <w:sz w:val="22"/>
          <w:szCs w:val="22"/>
        </w:rPr>
        <w:t>; NEC Display Solutions) in an otherwise dark room. The monitor was driven at a pixel resolution of 1920 x 1080, a refresh rate of 60Hz, and with 8-bit resolution for each RGB channel. The host computer was an Apple Macintosh with an Intel Core i7 processor. The experimental programs were written in MATLAB (MathWorks; Natick, MA) and relied on routines from the Psychophysics Toolbox (</w:t>
      </w:r>
      <w:hyperlink r:id="rId9" w:history="1">
        <w:r w:rsidRPr="000A1699">
          <w:rPr>
            <w:rStyle w:val="Hyperlink"/>
            <w:rFonts w:ascii="Times New Roman" w:hAnsi="Times New Roman"/>
            <w:sz w:val="22"/>
            <w:szCs w:val="22"/>
          </w:rPr>
          <w:t>http://psychtoolbox.org</w:t>
        </w:r>
      </w:hyperlink>
      <w:r w:rsidRPr="000A1699">
        <w:rPr>
          <w:rFonts w:ascii="Times New Roman" w:hAnsi="Times New Roman"/>
          <w:sz w:val="22"/>
          <w:szCs w:val="22"/>
        </w:rPr>
        <w:t xml:space="preserve">) and </w:t>
      </w:r>
      <w:proofErr w:type="spellStart"/>
      <w:r w:rsidRPr="000A1699">
        <w:rPr>
          <w:rFonts w:ascii="Times New Roman" w:hAnsi="Times New Roman"/>
          <w:sz w:val="22"/>
          <w:szCs w:val="22"/>
        </w:rPr>
        <w:t>mgl</w:t>
      </w:r>
      <w:proofErr w:type="spellEnd"/>
      <w:r w:rsidRPr="000A1699">
        <w:rPr>
          <w:rFonts w:ascii="Times New Roman" w:hAnsi="Times New Roman"/>
          <w:sz w:val="22"/>
          <w:szCs w:val="22"/>
        </w:rPr>
        <w:t xml:space="preserve"> </w:t>
      </w:r>
      <w:r w:rsidRPr="000A1699">
        <w:rPr>
          <w:rFonts w:ascii="Times New Roman" w:hAnsi="Times New Roman"/>
          <w:color w:val="000000" w:themeColor="text1"/>
          <w:sz w:val="22"/>
          <w:szCs w:val="22"/>
        </w:rPr>
        <w:t>(</w:t>
      </w:r>
      <w:hyperlink r:id="rId10" w:history="1">
        <w:r w:rsidRPr="000A1699">
          <w:rPr>
            <w:rStyle w:val="Hyperlink0"/>
            <w:rFonts w:ascii="Times New Roman" w:hAnsi="Times New Roman"/>
            <w:color w:val="000000" w:themeColor="text1"/>
            <w:sz w:val="22"/>
            <w:szCs w:val="22"/>
            <w:u w:val="none"/>
            <w:lang w:val="de-DE"/>
          </w:rPr>
          <w:t>http://justingardner.net/doku.php/mgl/overview</w:t>
        </w:r>
      </w:hyperlink>
      <w:r w:rsidRPr="000A1699">
        <w:rPr>
          <w:rFonts w:ascii="Times New Roman" w:hAnsi="Times New Roman"/>
          <w:color w:val="000000" w:themeColor="text1"/>
          <w:sz w:val="22"/>
          <w:szCs w:val="22"/>
        </w:rPr>
        <w:t xml:space="preserve">). Responses </w:t>
      </w:r>
      <w:r w:rsidRPr="000A1699">
        <w:rPr>
          <w:rFonts w:ascii="Times New Roman" w:hAnsi="Times New Roman"/>
          <w:sz w:val="22"/>
          <w:szCs w:val="22"/>
        </w:rPr>
        <w:t>were collected using a Logitech F310 gamepad controller.</w:t>
      </w:r>
    </w:p>
    <w:p w14:paraId="1368A490" w14:textId="239C0DA5" w:rsidR="003D433A" w:rsidRPr="000A1699" w:rsidRDefault="003D433A" w:rsidP="003D433A">
      <w:pPr>
        <w:pStyle w:val="Default"/>
        <w:spacing w:before="0" w:after="270"/>
        <w:rPr>
          <w:rFonts w:ascii="Times New Roman" w:eastAsia="Times New Roman" w:hAnsi="Times New Roman" w:cs="Times New Roman"/>
          <w:sz w:val="22"/>
          <w:szCs w:val="22"/>
        </w:rPr>
      </w:pPr>
      <w:r w:rsidRPr="000A1699">
        <w:rPr>
          <w:rFonts w:ascii="Times New Roman" w:hAnsi="Times New Roman"/>
          <w:sz w:val="22"/>
          <w:szCs w:val="22"/>
        </w:rPr>
        <w:t>The observer’s head position was stabilized using a chin cup and forehead rest (</w:t>
      </w:r>
      <w:proofErr w:type="spellStart"/>
      <w:r w:rsidRPr="000A1699">
        <w:rPr>
          <w:rFonts w:ascii="Times New Roman" w:hAnsi="Times New Roman"/>
          <w:sz w:val="22"/>
          <w:szCs w:val="22"/>
        </w:rPr>
        <w:t>Headspot</w:t>
      </w:r>
      <w:proofErr w:type="spellEnd"/>
      <w:r w:rsidRPr="000A1699">
        <w:rPr>
          <w:rFonts w:ascii="Times New Roman" w:hAnsi="Times New Roman"/>
          <w:sz w:val="22"/>
          <w:szCs w:val="22"/>
        </w:rPr>
        <w:t xml:space="preserve">, </w:t>
      </w:r>
      <w:proofErr w:type="spellStart"/>
      <w:r w:rsidRPr="000A1699">
        <w:rPr>
          <w:rFonts w:ascii="Times New Roman" w:hAnsi="Times New Roman"/>
          <w:sz w:val="22"/>
          <w:szCs w:val="22"/>
        </w:rPr>
        <w:t>UHCOTech</w:t>
      </w:r>
      <w:proofErr w:type="spellEnd"/>
      <w:r w:rsidRPr="000A1699">
        <w:rPr>
          <w:rFonts w:ascii="Times New Roman" w:hAnsi="Times New Roman"/>
          <w:sz w:val="22"/>
          <w:szCs w:val="22"/>
        </w:rPr>
        <w:t>, Houston, TX). The observer</w:t>
      </w:r>
      <w:r w:rsidR="00DF596B" w:rsidRPr="000A1699">
        <w:rPr>
          <w:rFonts w:ascii="Times New Roman" w:hAnsi="Times New Roman"/>
          <w:sz w:val="22"/>
          <w:szCs w:val="22"/>
        </w:rPr>
        <w:t>’</w:t>
      </w:r>
      <w:r w:rsidRPr="000A1699">
        <w:rPr>
          <w:rFonts w:ascii="Times New Roman" w:hAnsi="Times New Roman"/>
          <w:sz w:val="22"/>
          <w:szCs w:val="22"/>
        </w:rPr>
        <w:t>s eyes were centered horizontally and vertically with respect to the display. The distance from observer</w:t>
      </w:r>
      <w:r w:rsidR="00DF596B" w:rsidRPr="000A1699">
        <w:rPr>
          <w:rFonts w:ascii="Times New Roman" w:hAnsi="Times New Roman"/>
          <w:sz w:val="22"/>
          <w:szCs w:val="22"/>
        </w:rPr>
        <w:t>’</w:t>
      </w:r>
      <w:r w:rsidRPr="000A1699">
        <w:rPr>
          <w:rFonts w:ascii="Times New Roman" w:hAnsi="Times New Roman"/>
          <w:sz w:val="22"/>
          <w:szCs w:val="22"/>
        </w:rPr>
        <w:t>s eyes to the monitor was 75cm.</w:t>
      </w:r>
    </w:p>
    <w:p w14:paraId="307DD1E6" w14:textId="2A7CA61F" w:rsidR="003D433A" w:rsidRDefault="003D433A" w:rsidP="003D433A">
      <w:pPr>
        <w:pStyle w:val="Default"/>
        <w:spacing w:before="0" w:after="270"/>
        <w:rPr>
          <w:rStyle w:val="None"/>
          <w:rFonts w:ascii="Times New Roman" w:hAnsi="Times New Roman"/>
          <w:b/>
          <w:bCs/>
          <w:sz w:val="22"/>
          <w:szCs w:val="22"/>
        </w:rPr>
      </w:pPr>
      <w:r>
        <w:rPr>
          <w:rStyle w:val="None"/>
          <w:rFonts w:ascii="Times New Roman" w:hAnsi="Times New Roman"/>
          <w:b/>
          <w:bCs/>
          <w:sz w:val="22"/>
          <w:szCs w:val="22"/>
        </w:rPr>
        <w:t>Monitor Calibration</w:t>
      </w:r>
    </w:p>
    <w:p w14:paraId="5527A9A7" w14:textId="0555EE87" w:rsidR="00DF596B" w:rsidRPr="00DF596B" w:rsidRDefault="00DF596B" w:rsidP="003D433A">
      <w:pPr>
        <w:pStyle w:val="Default"/>
        <w:spacing w:before="0" w:after="270"/>
        <w:rPr>
          <w:rFonts w:ascii="Times New Roman" w:hAnsi="Times New Roman"/>
          <w:sz w:val="22"/>
          <w:szCs w:val="22"/>
        </w:rPr>
      </w:pPr>
      <w:r>
        <w:rPr>
          <w:rFonts w:ascii="Times New Roman" w:hAnsi="Times New Roman"/>
          <w:sz w:val="22"/>
          <w:szCs w:val="22"/>
        </w:rPr>
        <w:t>The monitor was calibrated using a spectroradiometer (</w:t>
      </w:r>
      <w:proofErr w:type="spellStart"/>
      <w:r>
        <w:rPr>
          <w:rFonts w:ascii="Times New Roman" w:hAnsi="Times New Roman"/>
          <w:sz w:val="22"/>
          <w:szCs w:val="22"/>
        </w:rPr>
        <w:t>PhotoResearch</w:t>
      </w:r>
      <w:proofErr w:type="spellEnd"/>
      <w:r>
        <w:rPr>
          <w:rFonts w:ascii="Times New Roman" w:hAnsi="Times New Roman"/>
          <w:sz w:val="22"/>
          <w:szCs w:val="22"/>
        </w:rPr>
        <w:t xml:space="preserve"> PR6</w:t>
      </w:r>
      <w:r w:rsidR="009704D7">
        <w:rPr>
          <w:rFonts w:ascii="Times New Roman" w:hAnsi="Times New Roman"/>
          <w:sz w:val="22"/>
          <w:szCs w:val="22"/>
        </w:rPr>
        <w:t>55</w:t>
      </w:r>
      <w:r>
        <w:rPr>
          <w:rFonts w:ascii="Times New Roman" w:hAnsi="Times New Roman"/>
          <w:sz w:val="22"/>
          <w:szCs w:val="22"/>
        </w:rPr>
        <w:t>)</w:t>
      </w:r>
      <w:r w:rsidR="009704D7">
        <w:rPr>
          <w:rFonts w:ascii="Times New Roman" w:hAnsi="Times New Roman"/>
          <w:sz w:val="22"/>
          <w:szCs w:val="22"/>
        </w:rPr>
        <w:t xml:space="preserve"> as described in </w:t>
      </w:r>
      <w:sdt>
        <w:sdtPr>
          <w:rPr>
            <w:rFonts w:ascii="Times New Roman" w:hAnsi="Times New Roman"/>
            <w:sz w:val="22"/>
            <w:szCs w:val="22"/>
          </w:rPr>
          <w:id w:val="1618105097"/>
          <w:citation/>
        </w:sdtPr>
        <w:sdtContent>
          <w:r w:rsidR="00EE2745">
            <w:rPr>
              <w:rFonts w:ascii="Times New Roman" w:hAnsi="Times New Roman"/>
              <w:sz w:val="22"/>
              <w:szCs w:val="22"/>
            </w:rPr>
            <w:fldChar w:fldCharType="begin"/>
          </w:r>
          <w:r w:rsidR="00A629A3">
            <w:rPr>
              <w:rFonts w:ascii="Times New Roman" w:hAnsi="Times New Roman"/>
              <w:sz w:val="22"/>
              <w:szCs w:val="22"/>
            </w:rPr>
            <w:instrText xml:space="preserve">CITATION Sin22 \t  \l 1033 </w:instrText>
          </w:r>
          <w:r w:rsidR="00EE2745">
            <w:rPr>
              <w:rFonts w:ascii="Times New Roman" w:hAnsi="Times New Roman"/>
              <w:sz w:val="22"/>
              <w:szCs w:val="22"/>
            </w:rPr>
            <w:fldChar w:fldCharType="separate"/>
          </w:r>
          <w:r w:rsidR="00352534" w:rsidRPr="00352534">
            <w:rPr>
              <w:rFonts w:ascii="Times New Roman" w:hAnsi="Times New Roman"/>
              <w:noProof/>
              <w:sz w:val="22"/>
              <w:szCs w:val="22"/>
            </w:rPr>
            <w:t>(Singh, Burge, &amp; Brainard, 2022)</w:t>
          </w:r>
          <w:r w:rsidR="00EE2745">
            <w:rPr>
              <w:rFonts w:ascii="Times New Roman" w:hAnsi="Times New Roman"/>
              <w:sz w:val="22"/>
              <w:szCs w:val="22"/>
            </w:rPr>
            <w:fldChar w:fldCharType="end"/>
          </w:r>
        </w:sdtContent>
      </w:sdt>
      <w:r w:rsidR="009704D7">
        <w:rPr>
          <w:rFonts w:ascii="Times New Roman" w:hAnsi="Times New Roman"/>
          <w:sz w:val="22"/>
          <w:szCs w:val="22"/>
        </w:rPr>
        <w:t xml:space="preserve">. The monitor was calibrated </w:t>
      </w:r>
      <w:r w:rsidR="002C37BA">
        <w:rPr>
          <w:rFonts w:ascii="Times New Roman" w:hAnsi="Times New Roman"/>
          <w:sz w:val="22"/>
          <w:szCs w:val="22"/>
        </w:rPr>
        <w:t>before starting each experiment.</w:t>
      </w:r>
      <w:r w:rsidR="006124F1">
        <w:rPr>
          <w:rFonts w:ascii="Times New Roman" w:hAnsi="Times New Roman"/>
          <w:sz w:val="22"/>
          <w:szCs w:val="22"/>
        </w:rPr>
        <w:t xml:space="preserve"> Once calibrated the same settings were used </w:t>
      </w:r>
      <w:r w:rsidR="00D459AA">
        <w:rPr>
          <w:rFonts w:ascii="Times New Roman" w:hAnsi="Times New Roman"/>
          <w:sz w:val="22"/>
          <w:szCs w:val="22"/>
        </w:rPr>
        <w:t xml:space="preserve">till data for all observers for that experiment was collected. </w:t>
      </w:r>
      <w:r w:rsidR="00817A02">
        <w:rPr>
          <w:rFonts w:ascii="Times New Roman" w:hAnsi="Times New Roman"/>
          <w:sz w:val="22"/>
          <w:szCs w:val="22"/>
        </w:rPr>
        <w:t xml:space="preserve">The monitor was then recalibrated for the next experiment. </w:t>
      </w:r>
      <w:r w:rsidR="007F421C">
        <w:rPr>
          <w:rFonts w:ascii="Times New Roman" w:hAnsi="Times New Roman"/>
          <w:sz w:val="22"/>
          <w:szCs w:val="22"/>
        </w:rPr>
        <w:t>Data was collected in the sequence Experiment 6, Experiment 7, and Experiment 8.</w:t>
      </w:r>
    </w:p>
    <w:p w14:paraId="3EA60FCE" w14:textId="0F5EFE87" w:rsidR="004C6046" w:rsidRDefault="004C6046" w:rsidP="004C6046">
      <w:pPr>
        <w:pStyle w:val="Default"/>
        <w:spacing w:before="0" w:after="270"/>
        <w:rPr>
          <w:rFonts w:ascii="Times New Roman" w:hAnsi="Times New Roman"/>
          <w:sz w:val="22"/>
          <w:szCs w:val="22"/>
        </w:rPr>
      </w:pPr>
      <w:r>
        <w:rPr>
          <w:rFonts w:ascii="Times New Roman" w:hAnsi="Times New Roman"/>
          <w:b/>
          <w:bCs/>
          <w:sz w:val="22"/>
          <w:szCs w:val="22"/>
        </w:rPr>
        <w:t xml:space="preserve">Ethics </w:t>
      </w:r>
      <w:r w:rsidR="00097FB5">
        <w:rPr>
          <w:rFonts w:ascii="Times New Roman" w:hAnsi="Times New Roman"/>
          <w:b/>
          <w:bCs/>
          <w:sz w:val="22"/>
          <w:szCs w:val="22"/>
        </w:rPr>
        <w:t>S</w:t>
      </w:r>
      <w:r>
        <w:rPr>
          <w:rFonts w:ascii="Times New Roman" w:hAnsi="Times New Roman"/>
          <w:b/>
          <w:bCs/>
          <w:sz w:val="22"/>
          <w:szCs w:val="22"/>
        </w:rPr>
        <w:t>tatement</w:t>
      </w:r>
    </w:p>
    <w:p w14:paraId="03B93160" w14:textId="34CE5055" w:rsidR="004C6046" w:rsidRDefault="004C6046" w:rsidP="004C6046">
      <w:pPr>
        <w:pStyle w:val="Default"/>
        <w:spacing w:before="0" w:after="270"/>
        <w:rPr>
          <w:rFonts w:ascii="Times New Roman" w:eastAsia="Times New Roman" w:hAnsi="Times New Roman" w:cs="Times New Roman"/>
          <w:sz w:val="22"/>
          <w:szCs w:val="22"/>
        </w:rPr>
      </w:pPr>
      <w:r>
        <w:rPr>
          <w:rFonts w:ascii="Times New Roman" w:hAnsi="Times New Roman"/>
          <w:sz w:val="22"/>
          <w:szCs w:val="22"/>
        </w:rPr>
        <w:t xml:space="preserve">All experimental procedures were approved by </w:t>
      </w:r>
      <w:r w:rsidR="002637DB">
        <w:rPr>
          <w:rFonts w:ascii="Times New Roman" w:hAnsi="Times New Roman"/>
          <w:sz w:val="22"/>
          <w:szCs w:val="22"/>
        </w:rPr>
        <w:t>North Carolina Agricultural and Technical State Univers</w:t>
      </w:r>
      <w:r w:rsidR="0042022E">
        <w:rPr>
          <w:rFonts w:ascii="Times New Roman" w:hAnsi="Times New Roman"/>
          <w:sz w:val="22"/>
          <w:szCs w:val="22"/>
        </w:rPr>
        <w:t>i</w:t>
      </w:r>
      <w:r w:rsidR="002637DB">
        <w:rPr>
          <w:rFonts w:ascii="Times New Roman" w:hAnsi="Times New Roman"/>
          <w:sz w:val="22"/>
          <w:szCs w:val="22"/>
        </w:rPr>
        <w:t xml:space="preserve">ty </w:t>
      </w:r>
      <w:r>
        <w:rPr>
          <w:rFonts w:ascii="Times New Roman" w:hAnsi="Times New Roman"/>
          <w:sz w:val="22"/>
          <w:szCs w:val="22"/>
        </w:rPr>
        <w:t>Institutional Review Board and were in accordance with the World Medical Association Declaration of Helsinki.</w:t>
      </w:r>
    </w:p>
    <w:p w14:paraId="416A1F65" w14:textId="5158F521" w:rsidR="002C2EFF" w:rsidRDefault="002C2EFF" w:rsidP="002C2EFF">
      <w:pPr>
        <w:pStyle w:val="Default"/>
        <w:spacing w:before="0" w:after="270"/>
        <w:rPr>
          <w:rFonts w:ascii="Times New Roman" w:hAnsi="Times New Roman"/>
          <w:sz w:val="22"/>
          <w:szCs w:val="22"/>
        </w:rPr>
      </w:pPr>
      <w:r>
        <w:rPr>
          <w:rStyle w:val="None"/>
          <w:rFonts w:ascii="Times New Roman" w:hAnsi="Times New Roman"/>
          <w:b/>
          <w:bCs/>
          <w:sz w:val="22"/>
          <w:szCs w:val="22"/>
        </w:rPr>
        <w:t>Code and Data Availability</w:t>
      </w:r>
    </w:p>
    <w:p w14:paraId="1F433C16" w14:textId="6806A3ED" w:rsidR="002C2EFF" w:rsidRPr="000244AD" w:rsidRDefault="008E3B1D" w:rsidP="002C2EFF">
      <w:pPr>
        <w:pStyle w:val="Default"/>
        <w:spacing w:before="0" w:after="270"/>
        <w:rPr>
          <w:rStyle w:val="None"/>
          <w:rFonts w:ascii="Times New Roman" w:eastAsia="Times New Roman" w:hAnsi="Times New Roman" w:cs="Times New Roman"/>
          <w:sz w:val="22"/>
          <w:szCs w:val="22"/>
        </w:rPr>
      </w:pPr>
      <w:r w:rsidRPr="000244AD">
        <w:rPr>
          <w:rFonts w:ascii="Times New Roman" w:hAnsi="Times New Roman"/>
          <w:sz w:val="22"/>
          <w:szCs w:val="22"/>
        </w:rPr>
        <w:lastRenderedPageBreak/>
        <w:t>F</w:t>
      </w:r>
      <w:r w:rsidR="00554209" w:rsidRPr="000244AD">
        <w:rPr>
          <w:rFonts w:ascii="Times New Roman" w:hAnsi="Times New Roman"/>
          <w:sz w:val="22"/>
          <w:szCs w:val="22"/>
        </w:rPr>
        <w:t xml:space="preserve">or each </w:t>
      </w:r>
      <w:r w:rsidR="001E349F" w:rsidRPr="000244AD">
        <w:rPr>
          <w:rFonts w:ascii="Times New Roman" w:hAnsi="Times New Roman"/>
          <w:sz w:val="22"/>
          <w:szCs w:val="22"/>
        </w:rPr>
        <w:t xml:space="preserve">experiment and </w:t>
      </w:r>
      <w:r w:rsidR="00554209" w:rsidRPr="000244AD">
        <w:rPr>
          <w:rFonts w:ascii="Times New Roman" w:hAnsi="Times New Roman"/>
          <w:sz w:val="22"/>
          <w:szCs w:val="22"/>
        </w:rPr>
        <w:t>observer</w:t>
      </w:r>
      <w:r w:rsidR="0049521F" w:rsidRPr="000244AD">
        <w:rPr>
          <w:rFonts w:ascii="Times New Roman" w:hAnsi="Times New Roman"/>
          <w:sz w:val="22"/>
          <w:szCs w:val="22"/>
        </w:rPr>
        <w:t>,</w:t>
      </w:r>
      <w:r w:rsidR="002C2EFF" w:rsidRPr="000244AD">
        <w:rPr>
          <w:rFonts w:ascii="Times New Roman" w:hAnsi="Times New Roman"/>
          <w:sz w:val="22"/>
          <w:szCs w:val="22"/>
        </w:rPr>
        <w:t xml:space="preserve"> </w:t>
      </w:r>
      <w:r w:rsidRPr="000244AD">
        <w:rPr>
          <w:rFonts w:ascii="Times New Roman" w:hAnsi="Times New Roman"/>
          <w:sz w:val="22"/>
          <w:szCs w:val="22"/>
        </w:rPr>
        <w:t xml:space="preserve">the proportion comparison chosen data for </w:t>
      </w:r>
      <w:r w:rsidR="00CE41BD" w:rsidRPr="000244AD">
        <w:rPr>
          <w:rFonts w:ascii="Times New Roman" w:hAnsi="Times New Roman"/>
          <w:sz w:val="22"/>
          <w:szCs w:val="22"/>
        </w:rPr>
        <w:t xml:space="preserve">the </w:t>
      </w:r>
      <w:r w:rsidR="002F4EE3" w:rsidRPr="000244AD">
        <w:rPr>
          <w:rFonts w:ascii="Times New Roman" w:hAnsi="Times New Roman"/>
          <w:sz w:val="22"/>
          <w:szCs w:val="22"/>
        </w:rPr>
        <w:t xml:space="preserve">3 </w:t>
      </w:r>
      <w:r w:rsidR="00620461" w:rsidRPr="000244AD">
        <w:rPr>
          <w:rFonts w:ascii="Times New Roman" w:hAnsi="Times New Roman"/>
          <w:sz w:val="22"/>
          <w:szCs w:val="22"/>
        </w:rPr>
        <w:t xml:space="preserve">experimental </w:t>
      </w:r>
      <w:r w:rsidRPr="000244AD">
        <w:rPr>
          <w:rFonts w:ascii="Times New Roman" w:hAnsi="Times New Roman"/>
          <w:sz w:val="22"/>
          <w:szCs w:val="22"/>
        </w:rPr>
        <w:t>block</w:t>
      </w:r>
      <w:r w:rsidR="003B7263" w:rsidRPr="000244AD">
        <w:rPr>
          <w:rFonts w:ascii="Times New Roman" w:hAnsi="Times New Roman"/>
          <w:sz w:val="22"/>
          <w:szCs w:val="22"/>
        </w:rPr>
        <w:t>s</w:t>
      </w:r>
      <w:r w:rsidRPr="000244AD">
        <w:rPr>
          <w:rFonts w:ascii="Times New Roman" w:hAnsi="Times New Roman"/>
          <w:sz w:val="22"/>
          <w:szCs w:val="22"/>
        </w:rPr>
        <w:t xml:space="preserve"> </w:t>
      </w:r>
      <w:r w:rsidR="00DB6E59" w:rsidRPr="000244AD">
        <w:rPr>
          <w:rFonts w:ascii="Times New Roman" w:hAnsi="Times New Roman"/>
          <w:sz w:val="22"/>
          <w:szCs w:val="22"/>
        </w:rPr>
        <w:t xml:space="preserve">of each condition </w:t>
      </w:r>
      <w:r w:rsidR="00554209" w:rsidRPr="000244AD">
        <w:rPr>
          <w:rFonts w:ascii="Times New Roman" w:hAnsi="Times New Roman"/>
          <w:sz w:val="22"/>
          <w:szCs w:val="22"/>
        </w:rPr>
        <w:t xml:space="preserve">as well as </w:t>
      </w:r>
      <w:r w:rsidR="00C55053" w:rsidRPr="000244AD">
        <w:rPr>
          <w:rFonts w:ascii="Times New Roman" w:hAnsi="Times New Roman"/>
          <w:sz w:val="22"/>
          <w:szCs w:val="22"/>
        </w:rPr>
        <w:t xml:space="preserve">the </w:t>
      </w:r>
      <w:r w:rsidR="002C2EFF" w:rsidRPr="000244AD">
        <w:rPr>
          <w:rFonts w:ascii="Times New Roman" w:hAnsi="Times New Roman"/>
          <w:sz w:val="22"/>
          <w:szCs w:val="22"/>
        </w:rPr>
        <w:t xml:space="preserve">thresholds are provided as supplementary information (SI). The SI also provides the MATLAB scripts to generate Figures 2, </w:t>
      </w:r>
      <w:r w:rsidR="00D00DDA" w:rsidRPr="000244AD">
        <w:rPr>
          <w:rFonts w:ascii="Times New Roman" w:hAnsi="Times New Roman"/>
          <w:sz w:val="22"/>
          <w:szCs w:val="22"/>
        </w:rPr>
        <w:t>6 – 12</w:t>
      </w:r>
      <w:r w:rsidR="00F61DCA" w:rsidRPr="000244AD">
        <w:rPr>
          <w:rFonts w:ascii="Times New Roman" w:hAnsi="Times New Roman"/>
          <w:sz w:val="22"/>
          <w:szCs w:val="22"/>
        </w:rPr>
        <w:t>,</w:t>
      </w:r>
      <w:r w:rsidR="00D00DDA" w:rsidRPr="000244AD">
        <w:rPr>
          <w:rFonts w:ascii="Times New Roman" w:hAnsi="Times New Roman"/>
          <w:sz w:val="22"/>
          <w:szCs w:val="22"/>
        </w:rPr>
        <w:t xml:space="preserve"> </w:t>
      </w:r>
      <w:r w:rsidR="004A5CFC" w:rsidRPr="000244AD">
        <w:rPr>
          <w:rFonts w:ascii="Times New Roman" w:hAnsi="Times New Roman"/>
          <w:sz w:val="22"/>
          <w:szCs w:val="22"/>
        </w:rPr>
        <w:t>supplementary figures S</w:t>
      </w:r>
      <w:r w:rsidR="00691F26">
        <w:rPr>
          <w:rFonts w:ascii="Times New Roman" w:hAnsi="Times New Roman"/>
          <w:sz w:val="22"/>
          <w:szCs w:val="22"/>
        </w:rPr>
        <w:t>2</w:t>
      </w:r>
      <w:r w:rsidR="004A5CFC" w:rsidRPr="000244AD">
        <w:rPr>
          <w:rFonts w:ascii="Times New Roman" w:hAnsi="Times New Roman"/>
          <w:sz w:val="22"/>
          <w:szCs w:val="22"/>
        </w:rPr>
        <w:t>-S</w:t>
      </w:r>
      <w:r w:rsidR="00691F26">
        <w:rPr>
          <w:rFonts w:ascii="Times New Roman" w:hAnsi="Times New Roman"/>
          <w:sz w:val="22"/>
          <w:szCs w:val="22"/>
        </w:rPr>
        <w:t>5</w:t>
      </w:r>
      <w:r w:rsidR="004A5CFC" w:rsidRPr="000244AD">
        <w:rPr>
          <w:rFonts w:ascii="Times New Roman" w:hAnsi="Times New Roman"/>
          <w:sz w:val="22"/>
          <w:szCs w:val="22"/>
        </w:rPr>
        <w:t xml:space="preserve">, </w:t>
      </w:r>
      <w:r w:rsidR="002C2EFF" w:rsidRPr="000244AD">
        <w:rPr>
          <w:rFonts w:ascii="Times New Roman" w:hAnsi="Times New Roman"/>
          <w:sz w:val="22"/>
          <w:szCs w:val="22"/>
        </w:rPr>
        <w:t xml:space="preserve">and the scripts to obtain thresholds of the linear receptive field </w:t>
      </w:r>
      <w:r w:rsidR="0049521F" w:rsidRPr="000244AD">
        <w:rPr>
          <w:rFonts w:ascii="Times New Roman" w:hAnsi="Times New Roman"/>
          <w:sz w:val="22"/>
          <w:szCs w:val="22"/>
        </w:rPr>
        <w:t xml:space="preserve">formulation of the </w:t>
      </w:r>
      <w:r w:rsidR="002C2EFF" w:rsidRPr="000244AD">
        <w:rPr>
          <w:rFonts w:ascii="Times New Roman" w:hAnsi="Times New Roman"/>
          <w:sz w:val="22"/>
          <w:szCs w:val="22"/>
        </w:rPr>
        <w:t xml:space="preserve">model. </w:t>
      </w:r>
      <w:r w:rsidR="002C2EFF" w:rsidRPr="00AD0147">
        <w:rPr>
          <w:rFonts w:ascii="Times New Roman" w:hAnsi="Times New Roman"/>
          <w:color w:val="000000" w:themeColor="text1"/>
          <w:sz w:val="22"/>
          <w:szCs w:val="22"/>
        </w:rPr>
        <w:t>The SI is available at: https://github.com/vijaysoophie/</w:t>
      </w:r>
      <w:r w:rsidR="00F17D83" w:rsidRPr="00AD0147">
        <w:rPr>
          <w:rFonts w:ascii="Times New Roman" w:hAnsi="Times New Roman"/>
          <w:color w:val="000000" w:themeColor="text1"/>
          <w:sz w:val="22"/>
          <w:szCs w:val="22"/>
        </w:rPr>
        <w:t>SimultaneousVaria</w:t>
      </w:r>
      <w:r w:rsidR="004414F8" w:rsidRPr="00AD0147">
        <w:rPr>
          <w:rFonts w:ascii="Times New Roman" w:hAnsi="Times New Roman"/>
          <w:color w:val="000000" w:themeColor="text1"/>
          <w:sz w:val="22"/>
          <w:szCs w:val="22"/>
        </w:rPr>
        <w:t>t</w:t>
      </w:r>
      <w:r w:rsidR="00F17D83" w:rsidRPr="00AD0147">
        <w:rPr>
          <w:rFonts w:ascii="Times New Roman" w:hAnsi="Times New Roman"/>
          <w:color w:val="000000" w:themeColor="text1"/>
          <w:sz w:val="22"/>
          <w:szCs w:val="22"/>
        </w:rPr>
        <w:t>ion</w:t>
      </w:r>
      <w:r w:rsidR="002C2EFF" w:rsidRPr="00AD0147">
        <w:rPr>
          <w:rFonts w:ascii="Times New Roman" w:hAnsi="Times New Roman"/>
          <w:color w:val="000000" w:themeColor="text1"/>
          <w:sz w:val="22"/>
          <w:szCs w:val="22"/>
        </w:rPr>
        <w:t>Paper</w:t>
      </w:r>
      <w:r w:rsidR="0049521F" w:rsidRPr="00AD0147">
        <w:rPr>
          <w:rFonts w:ascii="Times New Roman" w:hAnsi="Times New Roman"/>
          <w:color w:val="000000" w:themeColor="text1"/>
          <w:sz w:val="22"/>
          <w:szCs w:val="22"/>
        </w:rPr>
        <w:t>.</w:t>
      </w:r>
    </w:p>
    <w:p w14:paraId="0D26D08C" w14:textId="6ACD7992" w:rsidR="005B6C05" w:rsidRPr="000C71BE" w:rsidRDefault="00F60A64" w:rsidP="00F60A64">
      <w:pPr>
        <w:pStyle w:val="Default"/>
        <w:spacing w:before="0" w:after="270"/>
        <w:rPr>
          <w:rStyle w:val="None"/>
          <w:rFonts w:ascii="Times New Roman" w:hAnsi="Times New Roman"/>
          <w:b/>
          <w:bCs/>
          <w:sz w:val="22"/>
          <w:szCs w:val="22"/>
        </w:rPr>
      </w:pPr>
      <w:r w:rsidRPr="000C71BE">
        <w:rPr>
          <w:rFonts w:ascii="Times New Roman" w:hAnsi="Times New Roman"/>
          <w:b/>
          <w:bCs/>
          <w:sz w:val="22"/>
          <w:szCs w:val="22"/>
        </w:rPr>
        <w:t xml:space="preserve">Linear Receptive Field </w:t>
      </w:r>
      <w:r w:rsidR="000C71BE">
        <w:rPr>
          <w:rFonts w:ascii="Times New Roman" w:hAnsi="Times New Roman"/>
          <w:b/>
          <w:bCs/>
          <w:sz w:val="22"/>
          <w:szCs w:val="22"/>
        </w:rPr>
        <w:t>Model</w:t>
      </w:r>
    </w:p>
    <w:p w14:paraId="6ABCB302" w14:textId="768CEFCE" w:rsidR="00785C93" w:rsidRDefault="005E16F6" w:rsidP="006134B2">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The thresholds </w:t>
      </w:r>
      <w:r w:rsidR="00AA26E3">
        <w:rPr>
          <w:rStyle w:val="None"/>
          <w:rFonts w:ascii="Times New Roman" w:hAnsi="Times New Roman"/>
          <w:sz w:val="22"/>
          <w:szCs w:val="22"/>
        </w:rPr>
        <w:t xml:space="preserve">of preregistered Experiment 6 </w:t>
      </w:r>
      <w:r>
        <w:rPr>
          <w:rStyle w:val="None"/>
          <w:rFonts w:ascii="Times New Roman" w:hAnsi="Times New Roman"/>
          <w:sz w:val="22"/>
          <w:szCs w:val="22"/>
        </w:rPr>
        <w:t>were fit to the linear receptive field model developed i</w:t>
      </w:r>
      <w:r w:rsidR="00D65603">
        <w:rPr>
          <w:rStyle w:val="None"/>
          <w:rFonts w:ascii="Times New Roman" w:hAnsi="Times New Roman"/>
          <w:sz w:val="22"/>
          <w:szCs w:val="22"/>
        </w:rPr>
        <w:t xml:space="preserve">n </w:t>
      </w:r>
      <w:sdt>
        <w:sdtPr>
          <w:rPr>
            <w:rStyle w:val="None"/>
            <w:rFonts w:ascii="Times New Roman" w:hAnsi="Times New Roman"/>
            <w:sz w:val="22"/>
            <w:szCs w:val="22"/>
          </w:rPr>
          <w:id w:val="1976411297"/>
          <w:citation/>
        </w:sdtPr>
        <w:sdtContent>
          <w:r w:rsidR="00D65603">
            <w:rPr>
              <w:rStyle w:val="None"/>
              <w:rFonts w:ascii="Times New Roman" w:hAnsi="Times New Roman"/>
              <w:sz w:val="22"/>
              <w:szCs w:val="22"/>
            </w:rPr>
            <w:fldChar w:fldCharType="begin"/>
          </w:r>
          <w:r w:rsidR="00D65603">
            <w:rPr>
              <w:rStyle w:val="None"/>
              <w:rFonts w:ascii="Times New Roman" w:hAnsi="Times New Roman"/>
              <w:sz w:val="22"/>
              <w:szCs w:val="22"/>
            </w:rPr>
            <w:instrText xml:space="preserve">CITATION Sin22 \t  \l 1033 </w:instrText>
          </w:r>
          <w:r w:rsidR="00D65603">
            <w:rPr>
              <w:rStyle w:val="None"/>
              <w:rFonts w:ascii="Times New Roman" w:hAnsi="Times New Roman"/>
              <w:sz w:val="22"/>
              <w:szCs w:val="22"/>
            </w:rPr>
            <w:fldChar w:fldCharType="separate"/>
          </w:r>
          <w:r w:rsidR="00352534" w:rsidRPr="00352534">
            <w:rPr>
              <w:rFonts w:ascii="Times New Roman" w:hAnsi="Times New Roman"/>
              <w:noProof/>
              <w:sz w:val="22"/>
              <w:szCs w:val="22"/>
            </w:rPr>
            <w:t>(Singh, Burge, &amp; Brainard, 2022)</w:t>
          </w:r>
          <w:r w:rsidR="00D65603">
            <w:rPr>
              <w:rStyle w:val="None"/>
              <w:rFonts w:ascii="Times New Roman" w:hAnsi="Times New Roman"/>
              <w:sz w:val="22"/>
              <w:szCs w:val="22"/>
            </w:rPr>
            <w:fldChar w:fldCharType="end"/>
          </w:r>
        </w:sdtContent>
      </w:sdt>
      <w:r>
        <w:rPr>
          <w:rStyle w:val="None"/>
          <w:rFonts w:ascii="Times New Roman" w:hAnsi="Times New Roman"/>
          <w:sz w:val="22"/>
          <w:szCs w:val="22"/>
        </w:rPr>
        <w:t>.</w:t>
      </w:r>
      <w:r w:rsidR="00785C93">
        <w:rPr>
          <w:rStyle w:val="None"/>
          <w:rFonts w:ascii="Times New Roman" w:hAnsi="Times New Roman"/>
          <w:sz w:val="22"/>
          <w:szCs w:val="22"/>
        </w:rPr>
        <w:t xml:space="preserve"> </w:t>
      </w:r>
      <w:r w:rsidR="00593390">
        <w:rPr>
          <w:rStyle w:val="None"/>
          <w:rFonts w:ascii="Times New Roman" w:hAnsi="Times New Roman"/>
          <w:sz w:val="22"/>
          <w:szCs w:val="22"/>
        </w:rPr>
        <w:t xml:space="preserve">This model </w:t>
      </w:r>
      <w:r w:rsidR="00280654">
        <w:rPr>
          <w:rStyle w:val="None"/>
          <w:rFonts w:ascii="Times New Roman" w:hAnsi="Times New Roman"/>
          <w:sz w:val="22"/>
          <w:szCs w:val="22"/>
        </w:rPr>
        <w:t>consist</w:t>
      </w:r>
      <w:r w:rsidR="009234F5">
        <w:rPr>
          <w:rStyle w:val="None"/>
          <w:rFonts w:ascii="Times New Roman" w:hAnsi="Times New Roman"/>
          <w:sz w:val="22"/>
          <w:szCs w:val="22"/>
        </w:rPr>
        <w:t>ed</w:t>
      </w:r>
      <w:r w:rsidR="00280654">
        <w:rPr>
          <w:rStyle w:val="None"/>
          <w:rFonts w:ascii="Times New Roman" w:hAnsi="Times New Roman"/>
          <w:sz w:val="22"/>
          <w:szCs w:val="22"/>
        </w:rPr>
        <w:t xml:space="preserve"> of </w:t>
      </w:r>
      <w:r w:rsidR="00BB1D8C">
        <w:rPr>
          <w:rStyle w:val="None"/>
          <w:rFonts w:ascii="Times New Roman" w:hAnsi="Times New Roman"/>
          <w:sz w:val="22"/>
          <w:szCs w:val="22"/>
        </w:rPr>
        <w:t xml:space="preserve">a </w:t>
      </w:r>
      <w:r w:rsidR="00EE75F0">
        <w:rPr>
          <w:rStyle w:val="None"/>
          <w:rFonts w:ascii="Times New Roman" w:hAnsi="Times New Roman"/>
          <w:sz w:val="22"/>
          <w:szCs w:val="22"/>
        </w:rPr>
        <w:t xml:space="preserve">simple </w:t>
      </w:r>
      <w:r w:rsidR="00BB1D8C">
        <w:rPr>
          <w:rStyle w:val="None"/>
          <w:rFonts w:ascii="Times New Roman" w:hAnsi="Times New Roman"/>
          <w:sz w:val="22"/>
          <w:szCs w:val="22"/>
        </w:rPr>
        <w:t>center surround receptive field (</w:t>
      </w:r>
      <w:r w:rsidR="00BB1D8C" w:rsidRPr="002D3E6D">
        <w:rPr>
          <w:rStyle w:val="None"/>
          <w:rFonts w:ascii="Times New Roman" w:hAnsi="Times New Roman"/>
          <w:i/>
          <w:iCs/>
          <w:sz w:val="22"/>
          <w:szCs w:val="22"/>
        </w:rPr>
        <w:t>R</w:t>
      </w:r>
      <w:r w:rsidR="00BB1D8C">
        <w:rPr>
          <w:rStyle w:val="None"/>
          <w:rFonts w:ascii="Times New Roman" w:hAnsi="Times New Roman"/>
          <w:sz w:val="22"/>
          <w:szCs w:val="22"/>
        </w:rPr>
        <w:t>)</w:t>
      </w:r>
      <w:r w:rsidR="008224EC">
        <w:rPr>
          <w:rStyle w:val="None"/>
          <w:rFonts w:ascii="Times New Roman" w:hAnsi="Times New Roman"/>
          <w:sz w:val="22"/>
          <w:szCs w:val="22"/>
        </w:rPr>
        <w:t>. The receptive field was square in shape to match the images in the psychophysics experiment</w:t>
      </w:r>
      <w:r w:rsidR="005B236F">
        <w:rPr>
          <w:rStyle w:val="None"/>
          <w:rFonts w:ascii="Times New Roman" w:hAnsi="Times New Roman"/>
          <w:sz w:val="22"/>
          <w:szCs w:val="22"/>
        </w:rPr>
        <w:t xml:space="preserve">. Its center was a circle of radius equal to the size and the location of the target object. The central region had a spatially uniform positive sensitivity of 1. The surround had a spatially uniform negative sensitivity of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sidR="005B236F">
        <w:rPr>
          <w:rFonts w:ascii="Times New Roman" w:hAnsi="Times New Roman"/>
          <w:iCs/>
        </w:rPr>
        <w:t xml:space="preserve">. </w:t>
      </w:r>
      <w:r w:rsidR="005B236F">
        <w:rPr>
          <w:rStyle w:val="None"/>
          <w:rFonts w:ascii="Times New Roman" w:hAnsi="Times New Roman"/>
          <w:sz w:val="22"/>
          <w:szCs w:val="22"/>
        </w:rPr>
        <w:t xml:space="preserve">The </w:t>
      </w:r>
      <w:r w:rsidR="0075133C">
        <w:rPr>
          <w:rStyle w:val="None"/>
          <w:rFonts w:ascii="Times New Roman" w:hAnsi="Times New Roman"/>
          <w:sz w:val="22"/>
          <w:szCs w:val="22"/>
        </w:rPr>
        <w:t>receptive field</w:t>
      </w:r>
      <w:r w:rsidR="00FB19F7">
        <w:rPr>
          <w:rStyle w:val="None"/>
          <w:rFonts w:ascii="Times New Roman" w:hAnsi="Times New Roman"/>
          <w:sz w:val="22"/>
          <w:szCs w:val="22"/>
        </w:rPr>
        <w:t xml:space="preserve"> response </w:t>
      </w:r>
      <w:r w:rsidR="00E716A0">
        <w:rPr>
          <w:rStyle w:val="None"/>
          <w:rFonts w:ascii="Times New Roman" w:hAnsi="Times New Roman"/>
          <w:sz w:val="22"/>
          <w:szCs w:val="22"/>
        </w:rPr>
        <w:t>was</w:t>
      </w:r>
      <w:r w:rsidR="00B954DC">
        <w:rPr>
          <w:rStyle w:val="None"/>
          <w:rFonts w:ascii="Times New Roman" w:hAnsi="Times New Roman"/>
          <w:sz w:val="22"/>
          <w:szCs w:val="22"/>
        </w:rPr>
        <w:t xml:space="preserve"> </w:t>
      </w:r>
      <w:r w:rsidR="005B236F">
        <w:rPr>
          <w:rStyle w:val="None"/>
          <w:rFonts w:ascii="Times New Roman" w:hAnsi="Times New Roman"/>
          <w:sz w:val="22"/>
          <w:szCs w:val="22"/>
        </w:rPr>
        <w:t>compute</w:t>
      </w:r>
      <w:r w:rsidR="00F3394E">
        <w:rPr>
          <w:rStyle w:val="None"/>
          <w:rFonts w:ascii="Times New Roman" w:hAnsi="Times New Roman"/>
          <w:sz w:val="22"/>
          <w:szCs w:val="22"/>
        </w:rPr>
        <w:t>d</w:t>
      </w:r>
      <w:r w:rsidR="005B236F">
        <w:rPr>
          <w:rStyle w:val="None"/>
          <w:rFonts w:ascii="Times New Roman" w:hAnsi="Times New Roman"/>
          <w:sz w:val="22"/>
          <w:szCs w:val="22"/>
        </w:rPr>
        <w:t xml:space="preserve"> </w:t>
      </w:r>
      <w:r w:rsidR="00305DBF">
        <w:rPr>
          <w:rStyle w:val="None"/>
          <w:rFonts w:ascii="Times New Roman" w:hAnsi="Times New Roman"/>
          <w:sz w:val="22"/>
          <w:szCs w:val="22"/>
        </w:rPr>
        <w:t xml:space="preserve">as </w:t>
      </w:r>
      <w:r w:rsidR="005B236F">
        <w:rPr>
          <w:rStyle w:val="None"/>
          <w:rFonts w:ascii="Times New Roman" w:hAnsi="Times New Roman"/>
          <w:sz w:val="22"/>
          <w:szCs w:val="22"/>
        </w:rPr>
        <w:t xml:space="preserve">the dot product of the </w:t>
      </w:r>
      <w:r w:rsidR="00F5149D">
        <w:rPr>
          <w:rStyle w:val="None"/>
          <w:rFonts w:ascii="Times New Roman" w:hAnsi="Times New Roman"/>
          <w:sz w:val="22"/>
          <w:szCs w:val="22"/>
        </w:rPr>
        <w:t xml:space="preserve">receptive field with the </w:t>
      </w:r>
      <w:r w:rsidR="004D6B9E">
        <w:rPr>
          <w:rStyle w:val="None"/>
          <w:rFonts w:ascii="Times New Roman" w:hAnsi="Times New Roman"/>
          <w:sz w:val="22"/>
          <w:szCs w:val="22"/>
        </w:rPr>
        <w:t xml:space="preserve">standard and the comparison images. </w:t>
      </w:r>
      <w:r w:rsidR="00F40F48">
        <w:rPr>
          <w:rStyle w:val="None"/>
          <w:rFonts w:ascii="Times New Roman" w:hAnsi="Times New Roman"/>
          <w:sz w:val="22"/>
          <w:szCs w:val="22"/>
        </w:rPr>
        <w:t xml:space="preserve">A mean zero Gaussian noise </w:t>
      </w:r>
      <w:r w:rsidR="009E6E6D">
        <w:rPr>
          <w:rStyle w:val="None"/>
          <w:rFonts w:ascii="Times New Roman" w:hAnsi="Times New Roman"/>
          <w:sz w:val="22"/>
          <w:szCs w:val="22"/>
        </w:rPr>
        <w:t>wa</w:t>
      </w:r>
      <w:r w:rsidR="00F40F48">
        <w:rPr>
          <w:rStyle w:val="None"/>
          <w:rFonts w:ascii="Times New Roman" w:hAnsi="Times New Roman"/>
          <w:sz w:val="22"/>
          <w:szCs w:val="22"/>
        </w:rPr>
        <w:t xml:space="preserve">s added to the </w:t>
      </w:r>
      <w:r w:rsidR="009E6E6D">
        <w:rPr>
          <w:rStyle w:val="None"/>
          <w:rFonts w:ascii="Times New Roman" w:hAnsi="Times New Roman"/>
          <w:sz w:val="22"/>
          <w:szCs w:val="22"/>
        </w:rPr>
        <w:t>response</w:t>
      </w:r>
      <w:r w:rsidR="00476BF2">
        <w:rPr>
          <w:rStyle w:val="None"/>
          <w:rFonts w:ascii="Times New Roman" w:hAnsi="Times New Roman"/>
          <w:sz w:val="22"/>
          <w:szCs w:val="22"/>
        </w:rPr>
        <w:t xml:space="preserve">. The </w:t>
      </w:r>
      <w:r w:rsidR="00F04BCE">
        <w:rPr>
          <w:rStyle w:val="None"/>
          <w:rFonts w:ascii="Times New Roman" w:hAnsi="Times New Roman"/>
          <w:sz w:val="22"/>
          <w:szCs w:val="22"/>
        </w:rPr>
        <w:t xml:space="preserve">image with higher </w:t>
      </w:r>
      <w:r w:rsidR="00476BF2">
        <w:rPr>
          <w:rStyle w:val="None"/>
          <w:rFonts w:ascii="Times New Roman" w:hAnsi="Times New Roman"/>
          <w:sz w:val="22"/>
          <w:szCs w:val="22"/>
        </w:rPr>
        <w:t xml:space="preserve">noise added </w:t>
      </w:r>
      <w:r w:rsidR="00F04BCE">
        <w:rPr>
          <w:rStyle w:val="None"/>
          <w:rFonts w:ascii="Times New Roman" w:hAnsi="Times New Roman"/>
          <w:sz w:val="22"/>
          <w:szCs w:val="22"/>
        </w:rPr>
        <w:t>receptive field was chosen to be lighter.</w:t>
      </w:r>
      <w:r w:rsidR="000C3488">
        <w:rPr>
          <w:rStyle w:val="None"/>
          <w:rFonts w:ascii="Times New Roman" w:hAnsi="Times New Roman"/>
          <w:sz w:val="22"/>
          <w:szCs w:val="22"/>
        </w:rPr>
        <w:t xml:space="preserve"> </w:t>
      </w:r>
      <w:r w:rsidR="002B4F28">
        <w:rPr>
          <w:rStyle w:val="None"/>
          <w:rFonts w:ascii="Times New Roman" w:hAnsi="Times New Roman"/>
          <w:sz w:val="22"/>
          <w:szCs w:val="22"/>
        </w:rPr>
        <w:t xml:space="preserve">The variance of the </w:t>
      </w:r>
      <w:r w:rsidR="00B6052B">
        <w:rPr>
          <w:rStyle w:val="None"/>
          <w:rFonts w:ascii="Times New Roman" w:hAnsi="Times New Roman"/>
          <w:sz w:val="22"/>
          <w:szCs w:val="22"/>
        </w:rPr>
        <w:t xml:space="preserve">Gaussian noise </w:t>
      </w:r>
      <w:r w:rsidR="002B4F28">
        <w:rPr>
          <w:rStyle w:val="None"/>
          <w:rFonts w:ascii="Times New Roman" w:hAnsi="Times New Roman"/>
          <w:sz w:val="22"/>
          <w:szCs w:val="22"/>
        </w:rPr>
        <w:t>(</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m:t>
            </m:r>
          </m:sub>
        </m:sSub>
      </m:oMath>
      <w:r w:rsidR="002B4F28">
        <w:rPr>
          <w:rStyle w:val="None"/>
          <w:rFonts w:ascii="Times New Roman" w:hAnsi="Times New Roman"/>
          <w:sz w:val="22"/>
          <w:szCs w:val="22"/>
        </w:rPr>
        <w:t xml:space="preserve">) and the value of the </w:t>
      </w:r>
      <w:r w:rsidR="00FF71FD">
        <w:rPr>
          <w:rStyle w:val="None"/>
          <w:rFonts w:ascii="Times New Roman" w:hAnsi="Times New Roman"/>
          <w:sz w:val="22"/>
          <w:szCs w:val="22"/>
        </w:rPr>
        <w:t xml:space="preserve">receptive field </w:t>
      </w:r>
      <w:r w:rsidR="002B4F28">
        <w:rPr>
          <w:rStyle w:val="None"/>
          <w:rFonts w:ascii="Times New Roman" w:hAnsi="Times New Roman"/>
          <w:sz w:val="22"/>
          <w:szCs w:val="22"/>
        </w:rPr>
        <w:t>surround sensitivity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sidR="002B4F28">
        <w:rPr>
          <w:rStyle w:val="None"/>
          <w:rFonts w:ascii="Times New Roman" w:hAnsi="Times New Roman"/>
          <w:sz w:val="22"/>
          <w:szCs w:val="22"/>
        </w:rPr>
        <w:t>) were the two parameters of the model.</w:t>
      </w:r>
      <w:r w:rsidR="00BE38A8">
        <w:rPr>
          <w:rStyle w:val="None"/>
          <w:rFonts w:ascii="Times New Roman" w:hAnsi="Times New Roman"/>
          <w:sz w:val="22"/>
          <w:szCs w:val="22"/>
        </w:rPr>
        <w:t xml:space="preserve"> These parameters </w:t>
      </w:r>
      <w:r w:rsidR="007F1455">
        <w:rPr>
          <w:rStyle w:val="None"/>
          <w:rFonts w:ascii="Times New Roman" w:hAnsi="Times New Roman"/>
          <w:sz w:val="22"/>
          <w:szCs w:val="22"/>
        </w:rPr>
        <w:t xml:space="preserve">provided an estimate of the internal noise </w:t>
      </w:r>
      <w:r w:rsidR="006134B2">
        <w:rPr>
          <w:rStyle w:val="None"/>
          <w:rFonts w:ascii="Times New Roman" w:hAnsi="Times New Roman"/>
          <w:sz w:val="22"/>
          <w:szCs w:val="22"/>
        </w:rPr>
        <w:t>(</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oMath>
      <w:r w:rsidR="006134B2">
        <w:rPr>
          <w:rStyle w:val="None"/>
          <w:rFonts w:ascii="Times New Roman" w:hAnsi="Times New Roman"/>
          <w:sz w:val="22"/>
          <w:szCs w:val="22"/>
        </w:rPr>
        <w:t xml:space="preserve">) </w:t>
      </w:r>
      <w:r w:rsidR="007F1455">
        <w:rPr>
          <w:rStyle w:val="None"/>
          <w:rFonts w:ascii="Times New Roman" w:hAnsi="Times New Roman"/>
          <w:sz w:val="22"/>
          <w:szCs w:val="22"/>
        </w:rPr>
        <w:t>and the variance of the extrinsic properties</w:t>
      </w:r>
      <w:r w:rsidR="006134B2">
        <w:rPr>
          <w:rStyle w:val="None"/>
          <w:rFonts w:ascii="Times New Roman" w:hAnsi="Times New Roman"/>
          <w:sz w:val="22"/>
          <w:szCs w:val="22"/>
        </w:rPr>
        <w:t xml:space="preserve">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m:t>
            </m:r>
          </m:sub>
          <m:sup>
            <m:r>
              <w:rPr>
                <w:rStyle w:val="None"/>
                <w:rFonts w:ascii="Cambria Math" w:hAnsi="Cambria Math" w:cs="Times New Roman"/>
                <w:sz w:val="22"/>
                <w:szCs w:val="22"/>
              </w:rPr>
              <m:t>2</m:t>
            </m:r>
          </m:sup>
        </m:sSubSup>
      </m:oMath>
      <w:r w:rsidR="006134B2">
        <w:rPr>
          <w:rStyle w:val="None"/>
          <w:rFonts w:ascii="Times New Roman" w:hAnsi="Times New Roman"/>
          <w:sz w:val="22"/>
          <w:szCs w:val="22"/>
        </w:rPr>
        <w:t>)</w:t>
      </w:r>
      <w:r w:rsidR="007F1455">
        <w:rPr>
          <w:rStyle w:val="None"/>
          <w:rFonts w:ascii="Times New Roman" w:hAnsi="Times New Roman"/>
          <w:sz w:val="22"/>
          <w:szCs w:val="22"/>
        </w:rPr>
        <w:t xml:space="preserve">. </w:t>
      </w:r>
      <w:r w:rsidR="006134B2">
        <w:rPr>
          <w:rStyle w:val="None"/>
          <w:rFonts w:ascii="Times New Roman" w:hAnsi="Times New Roman"/>
          <w:sz w:val="22"/>
          <w:szCs w:val="22"/>
        </w:rPr>
        <w:t xml:space="preserve">The </w:t>
      </w:r>
      <w:r w:rsidR="00785C93">
        <w:rPr>
          <w:rStyle w:val="None"/>
          <w:rFonts w:ascii="Times New Roman" w:hAnsi="Times New Roman"/>
          <w:sz w:val="22"/>
          <w:szCs w:val="22"/>
        </w:rPr>
        <w:t xml:space="preserve">model related the thresholds </w:t>
      </w:r>
      <w:r w:rsidR="00F0597A">
        <w:rPr>
          <w:rStyle w:val="None"/>
          <w:rFonts w:ascii="Times New Roman" w:hAnsi="Times New Roman"/>
          <w:sz w:val="22"/>
          <w:szCs w:val="22"/>
        </w:rPr>
        <w:t>(</w:t>
      </w:r>
      <w:r w:rsidR="00F0597A" w:rsidRPr="00F0597A">
        <w:rPr>
          <w:rStyle w:val="None"/>
          <w:rFonts w:ascii="Times New Roman" w:hAnsi="Times New Roman"/>
          <w:i/>
          <w:iCs/>
          <w:sz w:val="22"/>
          <w:szCs w:val="22"/>
        </w:rPr>
        <w:t>T</w:t>
      </w:r>
      <w:r w:rsidR="00F0597A">
        <w:rPr>
          <w:rStyle w:val="None"/>
          <w:rFonts w:ascii="Times New Roman" w:hAnsi="Times New Roman"/>
          <w:sz w:val="22"/>
          <w:szCs w:val="22"/>
        </w:rPr>
        <w:t xml:space="preserve">) </w:t>
      </w:r>
      <w:r w:rsidR="00785C93">
        <w:rPr>
          <w:rStyle w:val="None"/>
          <w:rFonts w:ascii="Times New Roman" w:hAnsi="Times New Roman"/>
          <w:sz w:val="22"/>
          <w:szCs w:val="22"/>
        </w:rPr>
        <w:t xml:space="preserve">in the experiments to the </w:t>
      </w:r>
      <w:r w:rsidR="008F07C0">
        <w:rPr>
          <w:rStyle w:val="None"/>
          <w:rFonts w:ascii="Times New Roman" w:hAnsi="Times New Roman"/>
          <w:sz w:val="22"/>
          <w:szCs w:val="22"/>
        </w:rPr>
        <w:t xml:space="preserve">variance in the </w:t>
      </w:r>
      <w:r w:rsidR="00785C93">
        <w:rPr>
          <w:rStyle w:val="None"/>
          <w:rFonts w:ascii="Times New Roman" w:hAnsi="Times New Roman"/>
          <w:sz w:val="22"/>
          <w:szCs w:val="22"/>
        </w:rPr>
        <w:t xml:space="preserve">intrinsic noise </w:t>
      </w:r>
      <w:r w:rsidR="004B1627">
        <w:rPr>
          <w:rStyle w:val="None"/>
          <w:rFonts w:ascii="Times New Roman" w:hAnsi="Times New Roman"/>
          <w:sz w:val="22"/>
          <w:szCs w:val="22"/>
        </w:rPr>
        <w:t>(</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oMath>
      <w:r w:rsidR="004B1627">
        <w:rPr>
          <w:rStyle w:val="None"/>
          <w:rFonts w:ascii="Times New Roman" w:hAnsi="Times New Roman"/>
          <w:sz w:val="22"/>
          <w:szCs w:val="22"/>
        </w:rPr>
        <w:t>)</w:t>
      </w:r>
      <w:r w:rsidR="00785C93">
        <w:rPr>
          <w:rStyle w:val="None"/>
          <w:rFonts w:ascii="Times New Roman" w:hAnsi="Times New Roman"/>
          <w:sz w:val="22"/>
          <w:szCs w:val="22"/>
        </w:rPr>
        <w:t xml:space="preserve"> </w:t>
      </w:r>
      <w:r w:rsidR="00814086">
        <w:rPr>
          <w:rStyle w:val="None"/>
          <w:rFonts w:ascii="Times New Roman" w:hAnsi="Times New Roman"/>
          <w:sz w:val="22"/>
          <w:szCs w:val="22"/>
        </w:rPr>
        <w:t xml:space="preserve">of the observer </w:t>
      </w:r>
      <w:r w:rsidR="00785C93">
        <w:rPr>
          <w:rStyle w:val="None"/>
          <w:rFonts w:ascii="Times New Roman" w:hAnsi="Times New Roman"/>
          <w:sz w:val="22"/>
          <w:szCs w:val="22"/>
        </w:rPr>
        <w:t xml:space="preserve">and the </w:t>
      </w:r>
      <w:r w:rsidR="00814086">
        <w:rPr>
          <w:rStyle w:val="None"/>
          <w:rFonts w:ascii="Times New Roman" w:hAnsi="Times New Roman"/>
          <w:sz w:val="22"/>
          <w:szCs w:val="22"/>
        </w:rPr>
        <w:t xml:space="preserve">extrinsic </w:t>
      </w:r>
      <w:r w:rsidR="008F07C0">
        <w:rPr>
          <w:rStyle w:val="None"/>
          <w:rFonts w:ascii="Times New Roman" w:hAnsi="Times New Roman"/>
          <w:sz w:val="22"/>
          <w:szCs w:val="22"/>
        </w:rPr>
        <w:t xml:space="preserve">variance </w:t>
      </w:r>
      <w:r w:rsidR="00776B49">
        <w:rPr>
          <w:rStyle w:val="None"/>
          <w:rFonts w:ascii="Times New Roman" w:hAnsi="Times New Roman"/>
          <w:sz w:val="22"/>
          <w:szCs w:val="22"/>
        </w:rPr>
        <w:t>(</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e</m:t>
            </m:r>
            <m:r>
              <w:rPr>
                <w:rStyle w:val="None"/>
                <w:rFonts w:ascii="Cambria Math" w:hAnsi="Cambria Math" w:cs="Times New Roman"/>
                <w:sz w:val="22"/>
                <w:szCs w:val="22"/>
              </w:rPr>
              <m:t>0</m:t>
            </m:r>
          </m:sub>
          <m:sup>
            <m:r>
              <w:rPr>
                <w:rStyle w:val="None"/>
                <w:rFonts w:ascii="Cambria Math" w:hAnsi="Cambria Math" w:cs="Times New Roman"/>
                <w:sz w:val="22"/>
                <w:szCs w:val="22"/>
              </w:rPr>
              <m:t>2</m:t>
            </m:r>
          </m:sup>
        </m:sSubSup>
      </m:oMath>
      <w:r w:rsidR="00776B49">
        <w:rPr>
          <w:rStyle w:val="None"/>
          <w:rFonts w:ascii="Times New Roman" w:hAnsi="Times New Roman"/>
          <w:sz w:val="22"/>
          <w:szCs w:val="22"/>
        </w:rPr>
        <w:t xml:space="preserve">) </w:t>
      </w:r>
      <w:r w:rsidR="00785C93">
        <w:rPr>
          <w:rStyle w:val="None"/>
          <w:rFonts w:ascii="Times New Roman" w:hAnsi="Times New Roman"/>
          <w:sz w:val="22"/>
          <w:szCs w:val="22"/>
        </w:rPr>
        <w:t>through the relation:</w:t>
      </w:r>
    </w:p>
    <w:p w14:paraId="63969909" w14:textId="11C580E0" w:rsidR="005E16F6" w:rsidRPr="005E16F6" w:rsidRDefault="00785C93" w:rsidP="00F60A64">
      <w:pPr>
        <w:pStyle w:val="Default"/>
        <w:spacing w:before="0" w:after="270"/>
        <w:rPr>
          <w:rStyle w:val="None"/>
          <w:rFonts w:ascii="Times New Roman" w:hAnsi="Times New Roman"/>
          <w:sz w:val="22"/>
          <w:szCs w:val="22"/>
        </w:rPr>
      </w:pPr>
      <w:r w:rsidRPr="00411DDB">
        <w:rPr>
          <w:rFonts w:ascii="Times New Roman" w:hAnsi="Times New Roman"/>
          <w:i/>
          <w:iCs/>
          <w:sz w:val="22"/>
          <w:szCs w:val="22"/>
        </w:rPr>
        <w:tab/>
      </w:r>
      <m:oMath>
        <m:r>
          <w:rPr>
            <w:rStyle w:val="None"/>
            <w:rFonts w:ascii="Cambria Math" w:eastAsia="Times New Roman" w:hAnsi="Cambria Math" w:cs="Times New Roman"/>
            <w:sz w:val="22"/>
            <w:szCs w:val="22"/>
          </w:rPr>
          <m:t>T=</m:t>
        </m:r>
        <m:rad>
          <m:radPr>
            <m:degHide m:val="1"/>
            <m:ctrlPr>
              <w:rPr>
                <w:rStyle w:val="None"/>
                <w:rFonts w:ascii="Cambria Math" w:hAnsi="Cambria Math" w:cs="Times New Roman"/>
                <w:i/>
                <w:iCs/>
                <w:sz w:val="22"/>
                <w:szCs w:val="22"/>
              </w:rPr>
            </m:ctrlPr>
          </m:radPr>
          <m:deg/>
          <m:e>
            <m:r>
              <w:rPr>
                <w:rStyle w:val="None"/>
                <w:rFonts w:ascii="Cambria Math" w:hAnsi="Cambria Math" w:cs="Times New Roman"/>
                <w:sz w:val="22"/>
                <w:szCs w:val="22"/>
              </w:rPr>
              <m:t xml:space="preserve"> </m:t>
            </m:r>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sSup>
              <m:sSupPr>
                <m:ctrlPr>
                  <w:rPr>
                    <w:rStyle w:val="None"/>
                    <w:rFonts w:ascii="Cambria Math" w:hAnsi="Cambria Math" w:cs="Times New Roman"/>
                    <w:i/>
                    <w:iCs/>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r>
              <w:rPr>
                <w:rStyle w:val="None"/>
                <w:rFonts w:ascii="Cambria Math" w:hAnsi="Cambria Math" w:cs="Times New Roman"/>
                <w:sz w:val="22"/>
                <w:szCs w:val="22"/>
              </w:rPr>
              <m:t xml:space="preserve">  </m:t>
            </m:r>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e</m:t>
                </m:r>
                <m:r>
                  <w:rPr>
                    <w:rStyle w:val="None"/>
                    <w:rFonts w:ascii="Cambria Math" w:hAnsi="Cambria Math" w:cs="Times New Roman"/>
                    <w:sz w:val="22"/>
                    <w:szCs w:val="22"/>
                  </w:rPr>
                  <m:t>0</m:t>
                </m:r>
              </m:sub>
              <m:sup>
                <m:r>
                  <w:rPr>
                    <w:rStyle w:val="None"/>
                    <w:rFonts w:ascii="Cambria Math" w:hAnsi="Cambria Math" w:cs="Times New Roman"/>
                    <w:sz w:val="22"/>
                    <w:szCs w:val="22"/>
                  </w:rPr>
                  <m:t>2</m:t>
                </m:r>
              </m:sup>
            </m:sSubSup>
          </m:e>
        </m:rad>
      </m:oMath>
      <w:r>
        <w:rPr>
          <w:rStyle w:val="None"/>
          <w:rFonts w:ascii="Times New Roman" w:hAnsi="Times New Roman"/>
          <w:sz w:val="22"/>
          <w:szCs w:val="22"/>
        </w:rPr>
        <w:t xml:space="preserve"> </w:t>
      </w:r>
      <w:r w:rsidR="00FB7B6F">
        <w:rPr>
          <w:rStyle w:val="None"/>
          <w:rFonts w:ascii="Times New Roman" w:hAnsi="Times New Roman"/>
          <w:sz w:val="22"/>
          <w:szCs w:val="22"/>
        </w:rPr>
        <w:tab/>
      </w:r>
      <w:r w:rsidR="00FB7B6F">
        <w:rPr>
          <w:rStyle w:val="None"/>
          <w:rFonts w:ascii="Times New Roman" w:hAnsi="Times New Roman"/>
          <w:sz w:val="22"/>
          <w:szCs w:val="22"/>
        </w:rPr>
        <w:tab/>
      </w:r>
      <w:r w:rsidR="00FB7B6F">
        <w:rPr>
          <w:rStyle w:val="None"/>
          <w:rFonts w:ascii="Times New Roman" w:hAnsi="Times New Roman"/>
          <w:sz w:val="22"/>
          <w:szCs w:val="22"/>
        </w:rPr>
        <w:tab/>
      </w:r>
      <w:r w:rsidR="00FB7B6F">
        <w:rPr>
          <w:rStyle w:val="None"/>
          <w:rFonts w:ascii="Times New Roman" w:hAnsi="Times New Roman"/>
          <w:sz w:val="22"/>
          <w:szCs w:val="22"/>
        </w:rPr>
        <w:tab/>
      </w:r>
      <w:r w:rsidR="00FB7B6F">
        <w:rPr>
          <w:rStyle w:val="None"/>
          <w:rFonts w:ascii="Times New Roman" w:hAnsi="Times New Roman"/>
          <w:sz w:val="22"/>
          <w:szCs w:val="22"/>
        </w:rPr>
        <w:tab/>
      </w:r>
      <w:r w:rsidR="00FB7B6F">
        <w:rPr>
          <w:rStyle w:val="None"/>
          <w:rFonts w:ascii="Times New Roman" w:hAnsi="Times New Roman"/>
          <w:sz w:val="22"/>
          <w:szCs w:val="22"/>
        </w:rPr>
        <w:tab/>
      </w:r>
      <w:r w:rsidR="00FB7B6F">
        <w:rPr>
          <w:rStyle w:val="None"/>
          <w:rFonts w:ascii="Times New Roman" w:hAnsi="Times New Roman"/>
          <w:sz w:val="22"/>
          <w:szCs w:val="22"/>
        </w:rPr>
        <w:tab/>
      </w:r>
      <w:r w:rsidR="00FB7B6F">
        <w:rPr>
          <w:rStyle w:val="None"/>
          <w:rFonts w:ascii="Times New Roman" w:hAnsi="Times New Roman"/>
          <w:sz w:val="22"/>
          <w:szCs w:val="22"/>
        </w:rPr>
        <w:tab/>
      </w:r>
      <w:r w:rsidR="00FB7B6F" w:rsidRPr="00411DDB">
        <w:rPr>
          <w:rStyle w:val="None"/>
          <w:rFonts w:ascii="Times New Roman" w:hAnsi="Times New Roman" w:cs="Times New Roman"/>
          <w:i/>
          <w:iCs/>
          <w:sz w:val="22"/>
          <w:szCs w:val="22"/>
        </w:rPr>
        <w:t>(</w:t>
      </w:r>
      <w:r w:rsidR="00FB7B6F">
        <w:rPr>
          <w:rStyle w:val="None"/>
          <w:rFonts w:ascii="Times New Roman" w:hAnsi="Times New Roman" w:cs="Times New Roman"/>
          <w:i/>
          <w:iCs/>
          <w:sz w:val="22"/>
          <w:szCs w:val="22"/>
        </w:rPr>
        <w:t>1</w:t>
      </w:r>
      <w:r w:rsidR="00FB7B6F" w:rsidRPr="00411DDB">
        <w:rPr>
          <w:rStyle w:val="None"/>
          <w:rFonts w:ascii="Times New Roman" w:hAnsi="Times New Roman" w:cs="Times New Roman"/>
          <w:i/>
          <w:iCs/>
          <w:sz w:val="22"/>
          <w:szCs w:val="22"/>
        </w:rPr>
        <w:t>)</w:t>
      </w:r>
    </w:p>
    <w:p w14:paraId="7D7DACC5" w14:textId="01174192" w:rsidR="00C11E88" w:rsidRDefault="00103D3D" w:rsidP="00F60A64">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where </w:t>
      </w:r>
      <m:oMath>
        <m:sSup>
          <m:sSupPr>
            <m:ctrlPr>
              <w:rPr>
                <w:rStyle w:val="None"/>
                <w:rFonts w:ascii="Cambria Math" w:hAnsi="Cambria Math" w:cs="Times New Roman"/>
                <w:i/>
                <w:iCs/>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oMath>
      <w:r>
        <w:rPr>
          <w:rStyle w:val="None"/>
          <w:rFonts w:ascii="Times New Roman" w:hAnsi="Times New Roman"/>
          <w:iCs/>
          <w:sz w:val="22"/>
          <w:szCs w:val="22"/>
        </w:rPr>
        <w:t xml:space="preserve"> is the covariance scalar </w:t>
      </w:r>
      <w:r w:rsidR="00A5772F">
        <w:rPr>
          <w:rStyle w:val="None"/>
          <w:rFonts w:ascii="Times New Roman" w:hAnsi="Times New Roman"/>
          <w:iCs/>
          <w:sz w:val="22"/>
          <w:szCs w:val="22"/>
        </w:rPr>
        <w:t>(</w:t>
      </w:r>
      <w:r w:rsidR="00A260D2">
        <w:rPr>
          <w:rStyle w:val="None"/>
          <w:rFonts w:ascii="Times New Roman" w:hAnsi="Times New Roman"/>
          <w:iCs/>
          <w:sz w:val="22"/>
          <w:szCs w:val="22"/>
        </w:rPr>
        <w:t xml:space="preserve">see </w:t>
      </w:r>
      <w:sdt>
        <w:sdtPr>
          <w:rPr>
            <w:rStyle w:val="None"/>
            <w:rFonts w:ascii="Times New Roman" w:hAnsi="Times New Roman"/>
            <w:iCs/>
            <w:sz w:val="22"/>
            <w:szCs w:val="22"/>
          </w:rPr>
          <w:id w:val="-357583097"/>
          <w:citation/>
        </w:sdtPr>
        <w:sdtContent>
          <w:r w:rsidR="009A7519">
            <w:rPr>
              <w:rStyle w:val="None"/>
              <w:rFonts w:ascii="Times New Roman" w:hAnsi="Times New Roman"/>
              <w:iCs/>
              <w:sz w:val="22"/>
              <w:szCs w:val="22"/>
            </w:rPr>
            <w:fldChar w:fldCharType="begin"/>
          </w:r>
          <w:r w:rsidR="009A7519">
            <w:rPr>
              <w:rStyle w:val="None"/>
              <w:rFonts w:ascii="Times New Roman" w:hAnsi="Times New Roman"/>
              <w:iCs/>
              <w:sz w:val="22"/>
              <w:szCs w:val="22"/>
            </w:rPr>
            <w:instrText xml:space="preserve">CITATION Sin22 \t  \l 1033 </w:instrText>
          </w:r>
          <w:r w:rsidR="009A7519">
            <w:rPr>
              <w:rStyle w:val="None"/>
              <w:rFonts w:ascii="Times New Roman" w:hAnsi="Times New Roman"/>
              <w:iCs/>
              <w:sz w:val="22"/>
              <w:szCs w:val="22"/>
            </w:rPr>
            <w:fldChar w:fldCharType="separate"/>
          </w:r>
          <w:r w:rsidR="00352534" w:rsidRPr="00352534">
            <w:rPr>
              <w:rFonts w:ascii="Times New Roman" w:hAnsi="Times New Roman"/>
              <w:noProof/>
              <w:sz w:val="22"/>
              <w:szCs w:val="22"/>
            </w:rPr>
            <w:t>(Singh, Burge, &amp; Brainard, 2022)</w:t>
          </w:r>
          <w:r w:rsidR="009A7519">
            <w:rPr>
              <w:rStyle w:val="None"/>
              <w:rFonts w:ascii="Times New Roman" w:hAnsi="Times New Roman"/>
              <w:iCs/>
              <w:sz w:val="22"/>
              <w:szCs w:val="22"/>
            </w:rPr>
            <w:fldChar w:fldCharType="end"/>
          </w:r>
        </w:sdtContent>
      </w:sdt>
      <w:r w:rsidR="00A260D2" w:rsidRPr="009A7519">
        <w:rPr>
          <w:rStyle w:val="None"/>
          <w:rFonts w:ascii="Times New Roman" w:hAnsi="Times New Roman"/>
          <w:color w:val="000000" w:themeColor="text1"/>
          <w:sz w:val="22"/>
          <w:szCs w:val="22"/>
        </w:rPr>
        <w:t xml:space="preserve"> for details</w:t>
      </w:r>
      <w:r w:rsidR="00A5772F">
        <w:rPr>
          <w:rStyle w:val="None"/>
          <w:rFonts w:ascii="Times New Roman" w:hAnsi="Times New Roman"/>
          <w:iCs/>
          <w:sz w:val="22"/>
          <w:szCs w:val="22"/>
        </w:rPr>
        <w:t xml:space="preserve">). </w:t>
      </w:r>
      <w:r w:rsidR="00593390">
        <w:rPr>
          <w:rStyle w:val="None"/>
          <w:rFonts w:ascii="Times New Roman" w:hAnsi="Times New Roman"/>
          <w:iCs/>
          <w:sz w:val="22"/>
          <w:szCs w:val="22"/>
        </w:rPr>
        <w:t xml:space="preserve">The </w:t>
      </w:r>
      <w:r w:rsidR="00097607">
        <w:rPr>
          <w:rStyle w:val="None"/>
          <w:rFonts w:ascii="Times New Roman" w:hAnsi="Times New Roman"/>
          <w:sz w:val="22"/>
          <w:szCs w:val="22"/>
        </w:rPr>
        <w:t>variance of the extrinsic properties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m:t>
            </m:r>
          </m:sub>
          <m:sup>
            <m:r>
              <w:rPr>
                <w:rStyle w:val="None"/>
                <w:rFonts w:ascii="Cambria Math" w:hAnsi="Cambria Math" w:cs="Times New Roman"/>
                <w:sz w:val="22"/>
                <w:szCs w:val="22"/>
              </w:rPr>
              <m:t>2</m:t>
            </m:r>
          </m:sup>
        </m:sSubSup>
      </m:oMath>
      <w:r w:rsidR="00097607">
        <w:rPr>
          <w:rStyle w:val="None"/>
          <w:rFonts w:ascii="Times New Roman" w:hAnsi="Times New Roman"/>
          <w:sz w:val="22"/>
          <w:szCs w:val="22"/>
        </w:rPr>
        <w:t xml:space="preserve">) </w:t>
      </w:r>
      <w:r w:rsidR="00343DCA">
        <w:rPr>
          <w:rStyle w:val="None"/>
          <w:rFonts w:ascii="Times New Roman" w:hAnsi="Times New Roman"/>
          <w:iCs/>
          <w:sz w:val="22"/>
          <w:szCs w:val="22"/>
        </w:rPr>
        <w:t xml:space="preserve">resulting from the variation in the image </w:t>
      </w:r>
      <w:r w:rsidR="00344D8B">
        <w:rPr>
          <w:rStyle w:val="None"/>
          <w:rFonts w:ascii="Times New Roman" w:hAnsi="Times New Roman"/>
          <w:iCs/>
          <w:sz w:val="22"/>
          <w:szCs w:val="22"/>
        </w:rPr>
        <w:t xml:space="preserve">can be computed </w:t>
      </w:r>
      <w:r w:rsidR="00E63485">
        <w:rPr>
          <w:rStyle w:val="None"/>
          <w:rFonts w:ascii="Times New Roman" w:hAnsi="Times New Roman"/>
          <w:iCs/>
          <w:sz w:val="22"/>
          <w:szCs w:val="22"/>
        </w:rPr>
        <w:t xml:space="preserve">as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m:t>
            </m:r>
          </m:sub>
        </m:sSub>
        <m:r>
          <w:rPr>
            <w:rStyle w:val="None"/>
            <w:rFonts w:ascii="Cambria Math" w:hAnsi="Cambria Math" w:cs="Times New Roman"/>
            <w:sz w:val="22"/>
            <w:szCs w:val="22"/>
          </w:rPr>
          <m:t>R)</m:t>
        </m:r>
      </m:oMath>
      <w:r w:rsidR="00E63485">
        <w:rPr>
          <w:rStyle w:val="None"/>
          <w:rFonts w:ascii="Times New Roman" w:hAnsi="Times New Roman"/>
          <w:sz w:val="22"/>
          <w:szCs w:val="22"/>
        </w:rPr>
        <w:t xml:space="preserve">, where </w:t>
      </w:r>
      <m:oMath>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m:t>
            </m:r>
          </m:sub>
        </m:sSub>
      </m:oMath>
      <w:r w:rsidR="00E63485">
        <w:rPr>
          <w:rStyle w:val="None"/>
          <w:rFonts w:ascii="Times New Roman" w:hAnsi="Times New Roman"/>
          <w:sz w:val="22"/>
          <w:szCs w:val="22"/>
        </w:rPr>
        <w:t xml:space="preserve"> is the covariance matrix of the variation in the images. </w:t>
      </w:r>
    </w:p>
    <w:p w14:paraId="1DDC1A5C" w14:textId="19A66E09" w:rsidR="00593390" w:rsidRDefault="00C11E88" w:rsidP="00F60A64">
      <w:pPr>
        <w:pStyle w:val="Default"/>
        <w:spacing w:before="0" w:after="270"/>
        <w:rPr>
          <w:rStyle w:val="None"/>
          <w:rFonts w:ascii="Times New Roman" w:hAnsi="Times New Roman"/>
          <w:iCs/>
          <w:sz w:val="22"/>
          <w:szCs w:val="22"/>
        </w:rPr>
      </w:pPr>
      <w:r w:rsidRPr="00EF6AF2">
        <w:rPr>
          <w:rStyle w:val="None"/>
          <w:rFonts w:ascii="Times New Roman" w:hAnsi="Times New Roman"/>
          <w:sz w:val="22"/>
          <w:szCs w:val="22"/>
          <w:u w:val="single"/>
        </w:rPr>
        <w:t>Background reflectance variation:</w:t>
      </w:r>
      <w:r>
        <w:rPr>
          <w:rStyle w:val="None"/>
          <w:rFonts w:ascii="Times New Roman" w:hAnsi="Times New Roman"/>
          <w:sz w:val="22"/>
          <w:szCs w:val="22"/>
        </w:rPr>
        <w:t xml:space="preserve"> </w:t>
      </w:r>
      <w:r w:rsidR="00750430">
        <w:rPr>
          <w:rStyle w:val="None"/>
          <w:rFonts w:ascii="Times New Roman" w:hAnsi="Times New Roman"/>
          <w:sz w:val="22"/>
          <w:szCs w:val="22"/>
        </w:rPr>
        <w:t xml:space="preserve">To estimate the intrinsic </w:t>
      </w:r>
      <w:r w:rsidR="00E530A9">
        <w:rPr>
          <w:rStyle w:val="None"/>
          <w:rFonts w:ascii="Times New Roman" w:hAnsi="Times New Roman"/>
          <w:sz w:val="22"/>
          <w:szCs w:val="22"/>
        </w:rPr>
        <w:t>of the observer</w:t>
      </w:r>
      <w:r w:rsidR="00272814" w:rsidRPr="00272814">
        <w:rPr>
          <w:rStyle w:val="None"/>
          <w:rFonts w:ascii="Times New Roman" w:hAnsi="Times New Roman"/>
          <w:sz w:val="22"/>
          <w:szCs w:val="22"/>
        </w:rPr>
        <w:t xml:space="preserve"> </w:t>
      </w:r>
      <w:r w:rsidR="00272814">
        <w:rPr>
          <w:rStyle w:val="None"/>
          <w:rFonts w:ascii="Times New Roman" w:hAnsi="Times New Roman"/>
          <w:sz w:val="22"/>
          <w:szCs w:val="22"/>
        </w:rPr>
        <w:t xml:space="preserve">and extrinsic variation </w:t>
      </w:r>
      <w:r w:rsidR="00A3465C">
        <w:rPr>
          <w:rStyle w:val="None"/>
          <w:rFonts w:ascii="Times New Roman" w:hAnsi="Times New Roman"/>
          <w:sz w:val="22"/>
          <w:szCs w:val="22"/>
        </w:rPr>
        <w:t xml:space="preserve">in </w:t>
      </w:r>
      <w:r w:rsidR="00272814">
        <w:rPr>
          <w:rStyle w:val="None"/>
          <w:rFonts w:ascii="Times New Roman" w:hAnsi="Times New Roman"/>
          <w:sz w:val="22"/>
          <w:szCs w:val="22"/>
        </w:rPr>
        <w:t>the images</w:t>
      </w:r>
      <w:r w:rsidR="00750430">
        <w:rPr>
          <w:rStyle w:val="None"/>
          <w:rFonts w:ascii="Times New Roman" w:hAnsi="Times New Roman"/>
          <w:sz w:val="22"/>
          <w:szCs w:val="22"/>
        </w:rPr>
        <w:t>, we</w:t>
      </w:r>
      <w:r w:rsidR="00BC7BC4">
        <w:rPr>
          <w:rStyle w:val="None"/>
          <w:rFonts w:ascii="Times New Roman" w:hAnsi="Times New Roman"/>
          <w:sz w:val="22"/>
          <w:szCs w:val="22"/>
        </w:rPr>
        <w:t xml:space="preserve"> </w:t>
      </w:r>
      <w:r w:rsidR="00B254D1">
        <w:rPr>
          <w:rStyle w:val="None"/>
          <w:rFonts w:ascii="Times New Roman" w:hAnsi="Times New Roman"/>
          <w:sz w:val="22"/>
          <w:szCs w:val="22"/>
        </w:rPr>
        <w:t xml:space="preserve">chose the value of the </w:t>
      </w:r>
      <w:r w:rsidR="00EC1F15">
        <w:rPr>
          <w:rStyle w:val="None"/>
          <w:rFonts w:ascii="Times New Roman" w:hAnsi="Times New Roman"/>
          <w:sz w:val="22"/>
          <w:szCs w:val="22"/>
        </w:rPr>
        <w:t xml:space="preserve">Gaussian </w:t>
      </w:r>
      <w:r w:rsidR="00B254D1">
        <w:rPr>
          <w:rStyle w:val="None"/>
          <w:rFonts w:ascii="Times New Roman" w:hAnsi="Times New Roman"/>
          <w:sz w:val="22"/>
          <w:szCs w:val="22"/>
        </w:rPr>
        <w:t xml:space="preserve">noise </w:t>
      </w:r>
      <w:r w:rsidR="00EC1F15">
        <w:rPr>
          <w:rStyle w:val="None"/>
          <w:rFonts w:ascii="Times New Roman" w:hAnsi="Times New Roman"/>
          <w:sz w:val="22"/>
          <w:szCs w:val="22"/>
        </w:rPr>
        <w:t xml:space="preserve">variance </w:t>
      </w:r>
      <w:r w:rsidR="00B254D1">
        <w:rPr>
          <w:rStyle w:val="None"/>
          <w:rFonts w:ascii="Times New Roman" w:hAnsi="Times New Roman"/>
          <w:sz w:val="22"/>
          <w:szCs w:val="22"/>
        </w:rPr>
        <w:t>(</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oMath>
      <w:r w:rsidR="00B254D1">
        <w:rPr>
          <w:rStyle w:val="None"/>
          <w:rFonts w:ascii="Times New Roman" w:hAnsi="Times New Roman"/>
          <w:sz w:val="22"/>
          <w:szCs w:val="22"/>
        </w:rPr>
        <w:t xml:space="preserve">) and the surround sensitivity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sidR="00B254D1">
        <w:rPr>
          <w:rFonts w:ascii="Times New Roman" w:hAnsi="Times New Roman"/>
          <w:iCs/>
        </w:rPr>
        <w:t xml:space="preserve"> </w:t>
      </w:r>
      <w:r w:rsidR="00946100">
        <w:rPr>
          <w:rFonts w:ascii="Times New Roman" w:hAnsi="Times New Roman"/>
          <w:iCs/>
          <w:sz w:val="22"/>
          <w:szCs w:val="22"/>
        </w:rPr>
        <w:t xml:space="preserve">to </w:t>
      </w:r>
      <w:r w:rsidR="002A3A6D">
        <w:rPr>
          <w:rFonts w:ascii="Times New Roman" w:hAnsi="Times New Roman"/>
          <w:iCs/>
          <w:sz w:val="22"/>
          <w:szCs w:val="22"/>
        </w:rPr>
        <w:t xml:space="preserve">minimize mean squared difference between the </w:t>
      </w:r>
      <w:r w:rsidR="00126EFB">
        <w:rPr>
          <w:rFonts w:ascii="Times New Roman" w:hAnsi="Times New Roman"/>
          <w:iCs/>
          <w:sz w:val="22"/>
          <w:szCs w:val="22"/>
        </w:rPr>
        <w:t xml:space="preserve">model and experimental </w:t>
      </w:r>
      <w:r w:rsidR="007F06EC">
        <w:rPr>
          <w:rFonts w:ascii="Times New Roman" w:hAnsi="Times New Roman"/>
          <w:iCs/>
          <w:sz w:val="22"/>
          <w:szCs w:val="22"/>
        </w:rPr>
        <w:t>thresholds</w:t>
      </w:r>
      <w:r w:rsidR="00126EFB">
        <w:rPr>
          <w:rFonts w:ascii="Times New Roman" w:hAnsi="Times New Roman"/>
          <w:iCs/>
          <w:sz w:val="22"/>
          <w:szCs w:val="22"/>
        </w:rPr>
        <w:t xml:space="preserve"> measured at the six values of the covariance scalar</w:t>
      </w:r>
      <w:r w:rsidR="007871B4">
        <w:rPr>
          <w:rFonts w:ascii="Times New Roman" w:hAnsi="Times New Roman"/>
          <w:iCs/>
          <w:sz w:val="22"/>
          <w:szCs w:val="22"/>
        </w:rPr>
        <w:t>.</w:t>
      </w:r>
      <w:r w:rsidR="00992166">
        <w:rPr>
          <w:rFonts w:ascii="Times New Roman" w:hAnsi="Times New Roman"/>
          <w:iCs/>
          <w:sz w:val="22"/>
          <w:szCs w:val="22"/>
        </w:rPr>
        <w:t xml:space="preserve">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oMath>
      <w:r w:rsidR="001C0D3D">
        <w:rPr>
          <w:rStyle w:val="None"/>
          <w:rFonts w:ascii="Times New Roman" w:hAnsi="Times New Roman"/>
          <w:iCs/>
          <w:sz w:val="22"/>
          <w:szCs w:val="22"/>
        </w:rPr>
        <w:t xml:space="preserve"> provided the estimate of the intrinsic noise. The extrinsic noise was estimated </w:t>
      </w:r>
      <w:r w:rsidR="00552129">
        <w:rPr>
          <w:rStyle w:val="None"/>
          <w:rFonts w:ascii="Times New Roman" w:hAnsi="Times New Roman"/>
          <w:iCs/>
          <w:sz w:val="22"/>
          <w:szCs w:val="22"/>
        </w:rPr>
        <w:t xml:space="preserve">using the best fit surround </w:t>
      </w:r>
      <w:r w:rsidR="00C5145B">
        <w:rPr>
          <w:rStyle w:val="None"/>
          <w:rFonts w:ascii="Times New Roman" w:hAnsi="Times New Roman"/>
          <w:iCs/>
          <w:sz w:val="22"/>
          <w:szCs w:val="22"/>
        </w:rPr>
        <w:t>sensitiv</w:t>
      </w:r>
      <w:r w:rsidR="00E10638">
        <w:rPr>
          <w:rStyle w:val="None"/>
          <w:rFonts w:ascii="Times New Roman" w:hAnsi="Times New Roman"/>
          <w:iCs/>
          <w:sz w:val="22"/>
          <w:szCs w:val="22"/>
        </w:rPr>
        <w:t>i</w:t>
      </w:r>
      <w:r w:rsidR="00C5145B">
        <w:rPr>
          <w:rStyle w:val="None"/>
          <w:rFonts w:ascii="Times New Roman" w:hAnsi="Times New Roman"/>
          <w:iCs/>
          <w:sz w:val="22"/>
          <w:szCs w:val="22"/>
        </w:rPr>
        <w:t>t</w:t>
      </w:r>
      <w:r w:rsidR="0073528B">
        <w:rPr>
          <w:rStyle w:val="None"/>
          <w:rFonts w:ascii="Times New Roman" w:hAnsi="Times New Roman"/>
          <w:iCs/>
          <w:sz w:val="22"/>
          <w:szCs w:val="22"/>
        </w:rPr>
        <w:t>y</w:t>
      </w:r>
      <w:r w:rsidR="00552129">
        <w:rPr>
          <w:rStyle w:val="None"/>
          <w:rFonts w:ascii="Times New Roman" w:hAnsi="Times New Roman"/>
          <w:iCs/>
          <w:sz w:val="22"/>
          <w:szCs w:val="22"/>
        </w:rPr>
        <w:t xml:space="preserve"> </w:t>
      </w:r>
      <w:r w:rsidR="00552129">
        <w:rPr>
          <w:rStyle w:val="None"/>
          <w:rFonts w:ascii="Times New Roman" w:hAnsi="Times New Roman"/>
          <w:sz w:val="22"/>
          <w:szCs w:val="22"/>
        </w:rPr>
        <w:t>(</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sidR="00552129">
        <w:rPr>
          <w:rStyle w:val="None"/>
          <w:rFonts w:ascii="Times New Roman" w:hAnsi="Times New Roman"/>
          <w:sz w:val="22"/>
          <w:szCs w:val="22"/>
        </w:rPr>
        <w:t xml:space="preserve">) </w:t>
      </w:r>
      <w:r w:rsidR="005047E1">
        <w:rPr>
          <w:rStyle w:val="None"/>
          <w:rFonts w:ascii="Times New Roman" w:hAnsi="Times New Roman"/>
          <w:sz w:val="22"/>
          <w:szCs w:val="22"/>
        </w:rPr>
        <w:t>of the receptive field (</w:t>
      </w:r>
      <w:r w:rsidR="005047E1" w:rsidRPr="00E51AB0">
        <w:rPr>
          <w:rStyle w:val="None"/>
          <w:rFonts w:ascii="Times New Roman" w:hAnsi="Times New Roman"/>
          <w:i/>
          <w:iCs/>
          <w:sz w:val="22"/>
          <w:szCs w:val="22"/>
        </w:rPr>
        <w:t>R</w:t>
      </w:r>
      <w:r w:rsidR="005047E1">
        <w:rPr>
          <w:rStyle w:val="None"/>
          <w:rFonts w:ascii="Times New Roman" w:hAnsi="Times New Roman"/>
          <w:sz w:val="22"/>
          <w:szCs w:val="22"/>
        </w:rPr>
        <w:t xml:space="preserve">) </w:t>
      </w:r>
      <w:r w:rsidR="00552129">
        <w:rPr>
          <w:rStyle w:val="None"/>
          <w:rFonts w:ascii="Times New Roman" w:hAnsi="Times New Roman"/>
          <w:sz w:val="22"/>
          <w:szCs w:val="22"/>
        </w:rPr>
        <w:t xml:space="preserve">and the </w:t>
      </w:r>
      <w:r w:rsidR="00552129">
        <w:rPr>
          <w:rStyle w:val="None"/>
          <w:rFonts w:ascii="Times New Roman" w:hAnsi="Times New Roman"/>
          <w:iCs/>
          <w:sz w:val="22"/>
          <w:szCs w:val="22"/>
        </w:rPr>
        <w:t>sample covariance matrix of the images</w:t>
      </w:r>
      <w:r w:rsidR="00F03378">
        <w:rPr>
          <w:rStyle w:val="None"/>
          <w:rFonts w:ascii="Times New Roman" w:hAnsi="Times New Roman"/>
          <w:iCs/>
          <w:sz w:val="22"/>
          <w:szCs w:val="22"/>
        </w:rPr>
        <w:t xml:space="preserve"> (</w:t>
      </w:r>
      <m:oMath>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m:t>
            </m:r>
          </m:sub>
        </m:sSub>
      </m:oMath>
      <w:r w:rsidR="00F03378">
        <w:rPr>
          <w:rStyle w:val="None"/>
          <w:rFonts w:ascii="Times New Roman" w:hAnsi="Times New Roman"/>
          <w:iCs/>
          <w:sz w:val="22"/>
          <w:szCs w:val="22"/>
        </w:rPr>
        <w:t>)</w:t>
      </w:r>
      <w:r w:rsidR="00552129">
        <w:rPr>
          <w:rStyle w:val="None"/>
          <w:rFonts w:ascii="Times New Roman" w:hAnsi="Times New Roman"/>
          <w:iCs/>
          <w:sz w:val="22"/>
          <w:szCs w:val="22"/>
        </w:rPr>
        <w:t xml:space="preserve"> </w:t>
      </w:r>
      <w:r w:rsidR="00D032E1">
        <w:rPr>
          <w:rStyle w:val="None"/>
          <w:rFonts w:ascii="Times New Roman" w:hAnsi="Times New Roman"/>
          <w:iCs/>
          <w:sz w:val="22"/>
          <w:szCs w:val="22"/>
        </w:rPr>
        <w:t xml:space="preserve">at </w:t>
      </w:r>
      <m:oMath>
        <m:sSup>
          <m:sSupPr>
            <m:ctrlPr>
              <w:rPr>
                <w:rStyle w:val="None"/>
                <w:rFonts w:ascii="Cambria Math" w:hAnsi="Cambria Math" w:cs="Times New Roman"/>
                <w:i/>
                <w:iCs/>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oMath>
      <w:r w:rsidR="00D032E1">
        <w:rPr>
          <w:rStyle w:val="None"/>
          <w:rFonts w:ascii="Times New Roman" w:hAnsi="Times New Roman"/>
          <w:iCs/>
          <w:sz w:val="22"/>
          <w:szCs w:val="22"/>
        </w:rPr>
        <w:t xml:space="preserve">=1 </w:t>
      </w:r>
      <w:r w:rsidR="00F03378">
        <w:rPr>
          <w:rStyle w:val="None"/>
          <w:rFonts w:ascii="Times New Roman" w:hAnsi="Times New Roman"/>
          <w:iCs/>
          <w:sz w:val="22"/>
          <w:szCs w:val="22"/>
        </w:rPr>
        <w:t xml:space="preserve">in the relation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m:t>
            </m:r>
          </m:sub>
        </m:sSub>
        <m:r>
          <w:rPr>
            <w:rStyle w:val="None"/>
            <w:rFonts w:ascii="Cambria Math" w:hAnsi="Cambria Math" w:cs="Times New Roman"/>
            <w:sz w:val="22"/>
            <w:szCs w:val="22"/>
          </w:rPr>
          <m:t>R</m:t>
        </m:r>
      </m:oMath>
      <w:r w:rsidR="00B14F19">
        <w:rPr>
          <w:rStyle w:val="None"/>
          <w:rFonts w:ascii="Times New Roman" w:hAnsi="Times New Roman"/>
          <w:sz w:val="22"/>
          <w:szCs w:val="22"/>
        </w:rPr>
        <w:t>.</w:t>
      </w:r>
    </w:p>
    <w:p w14:paraId="6D8E7BE5" w14:textId="220EFC37" w:rsidR="00103D3D" w:rsidRDefault="006A2AF4" w:rsidP="00F60A64">
      <w:pPr>
        <w:pStyle w:val="Default"/>
        <w:spacing w:before="0" w:after="270"/>
        <w:rPr>
          <w:rStyle w:val="None"/>
          <w:rFonts w:ascii="Times New Roman" w:hAnsi="Times New Roman"/>
          <w:sz w:val="22"/>
          <w:szCs w:val="22"/>
        </w:rPr>
      </w:pPr>
      <w:r>
        <w:rPr>
          <w:rStyle w:val="None"/>
          <w:rFonts w:ascii="Times New Roman" w:hAnsi="Times New Roman"/>
          <w:sz w:val="22"/>
          <w:szCs w:val="22"/>
          <w:u w:val="single"/>
        </w:rPr>
        <w:t xml:space="preserve">Light source intensity </w:t>
      </w:r>
      <w:r w:rsidR="00327D30" w:rsidRPr="00EF6AF2">
        <w:rPr>
          <w:rStyle w:val="None"/>
          <w:rFonts w:ascii="Times New Roman" w:hAnsi="Times New Roman"/>
          <w:sz w:val="22"/>
          <w:szCs w:val="22"/>
          <w:u w:val="single"/>
        </w:rPr>
        <w:t>variation:</w:t>
      </w:r>
      <w:r w:rsidR="00327D30">
        <w:rPr>
          <w:rStyle w:val="None"/>
          <w:rFonts w:ascii="Times New Roman" w:hAnsi="Times New Roman"/>
          <w:sz w:val="22"/>
          <w:szCs w:val="22"/>
          <w:u w:val="single"/>
        </w:rPr>
        <w:t xml:space="preserve"> </w:t>
      </w:r>
      <w:r w:rsidR="00A5772F">
        <w:rPr>
          <w:rStyle w:val="None"/>
          <w:rFonts w:ascii="Times New Roman" w:hAnsi="Times New Roman"/>
          <w:iCs/>
          <w:sz w:val="22"/>
          <w:szCs w:val="22"/>
        </w:rPr>
        <w:t>We fit a function</w:t>
      </w:r>
      <w:r w:rsidR="00E17C5C">
        <w:rPr>
          <w:rStyle w:val="None"/>
          <w:rFonts w:ascii="Times New Roman" w:hAnsi="Times New Roman"/>
          <w:iCs/>
          <w:sz w:val="22"/>
          <w:szCs w:val="22"/>
        </w:rPr>
        <w:t>al</w:t>
      </w:r>
      <w:r w:rsidR="00A5772F">
        <w:rPr>
          <w:rStyle w:val="None"/>
          <w:rFonts w:ascii="Times New Roman" w:hAnsi="Times New Roman"/>
          <w:iCs/>
          <w:sz w:val="22"/>
          <w:szCs w:val="22"/>
        </w:rPr>
        <w:t xml:space="preserve"> form </w:t>
      </w:r>
      <w:proofErr w:type="gramStart"/>
      <w:r w:rsidR="00C617C9">
        <w:rPr>
          <w:rStyle w:val="None"/>
          <w:rFonts w:ascii="Times New Roman" w:hAnsi="Times New Roman"/>
          <w:iCs/>
          <w:sz w:val="22"/>
          <w:szCs w:val="22"/>
        </w:rPr>
        <w:t>similar to</w:t>
      </w:r>
      <w:proofErr w:type="gramEnd"/>
      <w:r w:rsidR="00C617C9">
        <w:rPr>
          <w:rStyle w:val="None"/>
          <w:rFonts w:ascii="Times New Roman" w:hAnsi="Times New Roman"/>
          <w:iCs/>
          <w:sz w:val="22"/>
          <w:szCs w:val="22"/>
        </w:rPr>
        <w:t xml:space="preserve"> Eq. (1) </w:t>
      </w:r>
      <w:r w:rsidR="00A5772F">
        <w:rPr>
          <w:rStyle w:val="None"/>
          <w:rFonts w:ascii="Times New Roman" w:hAnsi="Times New Roman"/>
          <w:iCs/>
          <w:sz w:val="22"/>
          <w:szCs w:val="22"/>
        </w:rPr>
        <w:t xml:space="preserve">to the </w:t>
      </w:r>
      <w:r w:rsidR="002F5DFF">
        <w:rPr>
          <w:rStyle w:val="None"/>
          <w:rFonts w:ascii="Times New Roman" w:hAnsi="Times New Roman"/>
          <w:iCs/>
          <w:sz w:val="22"/>
          <w:szCs w:val="22"/>
        </w:rPr>
        <w:t>thresholds o</w:t>
      </w:r>
      <w:r w:rsidR="008D5C27">
        <w:rPr>
          <w:rStyle w:val="None"/>
          <w:rFonts w:ascii="Times New Roman" w:hAnsi="Times New Roman"/>
          <w:iCs/>
          <w:sz w:val="22"/>
          <w:szCs w:val="22"/>
        </w:rPr>
        <w:t>f</w:t>
      </w:r>
      <w:r w:rsidR="002F5DFF">
        <w:rPr>
          <w:rStyle w:val="None"/>
          <w:rFonts w:ascii="Times New Roman" w:hAnsi="Times New Roman"/>
          <w:iCs/>
          <w:sz w:val="22"/>
          <w:szCs w:val="22"/>
        </w:rPr>
        <w:t xml:space="preserve"> </w:t>
      </w:r>
      <w:r w:rsidR="00AD16E6" w:rsidRPr="00AD16E6">
        <w:rPr>
          <w:rStyle w:val="None"/>
          <w:rFonts w:ascii="Times New Roman" w:hAnsi="Times New Roman"/>
          <w:iCs/>
          <w:sz w:val="22"/>
          <w:szCs w:val="22"/>
        </w:rPr>
        <w:t>light source intensity variation</w:t>
      </w:r>
      <w:r w:rsidR="00AD16E6">
        <w:rPr>
          <w:rStyle w:val="None"/>
          <w:rFonts w:ascii="Times New Roman" w:hAnsi="Times New Roman"/>
          <w:iCs/>
          <w:sz w:val="22"/>
          <w:szCs w:val="22"/>
        </w:rPr>
        <w:t xml:space="preserve"> experiment (</w:t>
      </w:r>
      <w:r w:rsidR="00DC35AD">
        <w:rPr>
          <w:rStyle w:val="None"/>
          <w:rFonts w:ascii="Times New Roman" w:hAnsi="Times New Roman"/>
          <w:iCs/>
          <w:sz w:val="22"/>
          <w:szCs w:val="22"/>
        </w:rPr>
        <w:t>E</w:t>
      </w:r>
      <w:r w:rsidR="008D5C27">
        <w:rPr>
          <w:rStyle w:val="None"/>
          <w:rFonts w:ascii="Times New Roman" w:hAnsi="Times New Roman"/>
          <w:iCs/>
          <w:sz w:val="22"/>
          <w:szCs w:val="22"/>
        </w:rPr>
        <w:t>xperiment 7</w:t>
      </w:r>
      <w:r w:rsidR="00AD16E6">
        <w:rPr>
          <w:rStyle w:val="None"/>
          <w:rFonts w:ascii="Times New Roman" w:hAnsi="Times New Roman"/>
          <w:iCs/>
          <w:sz w:val="22"/>
          <w:szCs w:val="22"/>
        </w:rPr>
        <w:t>)</w:t>
      </w:r>
      <w:r w:rsidR="008D5C27">
        <w:rPr>
          <w:rStyle w:val="None"/>
          <w:rFonts w:ascii="Times New Roman" w:hAnsi="Times New Roman"/>
          <w:iCs/>
          <w:sz w:val="22"/>
          <w:szCs w:val="22"/>
        </w:rPr>
        <w:t xml:space="preserve"> where we replaced</w:t>
      </w:r>
      <w:r w:rsidR="00733CBA">
        <w:rPr>
          <w:rStyle w:val="None"/>
          <w:rFonts w:ascii="Times New Roman" w:hAnsi="Times New Roman"/>
          <w:iCs/>
          <w:sz w:val="22"/>
          <w:szCs w:val="22"/>
        </w:rPr>
        <w:t xml:space="preserve"> covariance scalar</w:t>
      </w:r>
      <w:r w:rsidR="008D5C27">
        <w:rPr>
          <w:rStyle w:val="None"/>
          <w:rFonts w:ascii="Times New Roman" w:hAnsi="Times New Roman"/>
          <w:iCs/>
          <w:sz w:val="22"/>
          <w:szCs w:val="22"/>
        </w:rPr>
        <w:t xml:space="preserve"> </w:t>
      </w:r>
      <m:oMath>
        <m:sSup>
          <m:sSupPr>
            <m:ctrlPr>
              <w:rPr>
                <w:rStyle w:val="None"/>
                <w:rFonts w:ascii="Cambria Math" w:hAnsi="Cambria Math" w:cs="Times New Roman"/>
                <w:i/>
                <w:iCs/>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oMath>
      <w:r w:rsidR="008D5C27">
        <w:rPr>
          <w:rStyle w:val="None"/>
          <w:rFonts w:ascii="Times New Roman" w:hAnsi="Times New Roman"/>
          <w:iCs/>
          <w:sz w:val="22"/>
          <w:szCs w:val="22"/>
        </w:rPr>
        <w:t xml:space="preserve"> by the range parameter </w:t>
      </w:r>
      <m:oMath>
        <m:r>
          <w:rPr>
            <w:rStyle w:val="None"/>
            <w:rFonts w:ascii="Cambria Math" w:hAnsi="Cambria Math"/>
            <w:sz w:val="22"/>
            <w:szCs w:val="22"/>
          </w:rPr>
          <m:t>δ</m:t>
        </m:r>
      </m:oMath>
      <w:r w:rsidR="008D5C27">
        <w:rPr>
          <w:rStyle w:val="None"/>
          <w:rFonts w:ascii="Times New Roman" w:hAnsi="Times New Roman"/>
          <w:iCs/>
          <w:sz w:val="22"/>
          <w:szCs w:val="22"/>
        </w:rPr>
        <w:t xml:space="preserve">. </w:t>
      </w:r>
      <w:r w:rsidR="002A3C59">
        <w:rPr>
          <w:rStyle w:val="None"/>
          <w:rFonts w:ascii="Times New Roman" w:hAnsi="Times New Roman"/>
          <w:iCs/>
          <w:sz w:val="22"/>
          <w:szCs w:val="22"/>
        </w:rPr>
        <w:t xml:space="preserve">We </w:t>
      </w:r>
      <w:r w:rsidR="00144D59">
        <w:rPr>
          <w:rStyle w:val="None"/>
          <w:rFonts w:ascii="Times New Roman" w:hAnsi="Times New Roman"/>
          <w:iCs/>
          <w:sz w:val="22"/>
          <w:szCs w:val="22"/>
        </w:rPr>
        <w:t xml:space="preserve">chose the value of the </w:t>
      </w:r>
      <w:r w:rsidR="00144D59">
        <w:rPr>
          <w:rStyle w:val="None"/>
          <w:rFonts w:ascii="Times New Roman" w:hAnsi="Times New Roman"/>
          <w:sz w:val="22"/>
          <w:szCs w:val="22"/>
        </w:rPr>
        <w:t>Gaussian noise variance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oMath>
      <w:r w:rsidR="00144D59">
        <w:rPr>
          <w:rStyle w:val="None"/>
          <w:rFonts w:ascii="Times New Roman" w:hAnsi="Times New Roman"/>
          <w:sz w:val="22"/>
          <w:szCs w:val="22"/>
        </w:rPr>
        <w:t xml:space="preserve">) and receptive field surround sensitivity </w:t>
      </w:r>
      <w:r w:rsidR="00544D6F">
        <w:rPr>
          <w:rStyle w:val="None"/>
          <w:rFonts w:ascii="Times New Roman" w:hAnsi="Times New Roman"/>
          <w:sz w:val="22"/>
          <w:szCs w:val="22"/>
        </w:rPr>
        <w:t>(</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sidR="00544D6F">
        <w:rPr>
          <w:rStyle w:val="None"/>
          <w:rFonts w:ascii="Times New Roman" w:hAnsi="Times New Roman"/>
          <w:sz w:val="22"/>
          <w:szCs w:val="22"/>
        </w:rPr>
        <w:t xml:space="preserve">) to </w:t>
      </w:r>
      <w:r w:rsidR="002A3C59">
        <w:rPr>
          <w:rStyle w:val="None"/>
          <w:rFonts w:ascii="Times New Roman" w:hAnsi="Times New Roman"/>
          <w:iCs/>
          <w:sz w:val="22"/>
          <w:szCs w:val="22"/>
        </w:rPr>
        <w:t xml:space="preserve">minimize the </w:t>
      </w:r>
      <w:r w:rsidR="00544D6F">
        <w:rPr>
          <w:rStyle w:val="None"/>
          <w:rFonts w:ascii="Times New Roman" w:hAnsi="Times New Roman"/>
          <w:iCs/>
          <w:sz w:val="22"/>
          <w:szCs w:val="22"/>
        </w:rPr>
        <w:t xml:space="preserve">mean square </w:t>
      </w:r>
      <w:r w:rsidR="007919E7">
        <w:rPr>
          <w:rStyle w:val="None"/>
          <w:rFonts w:ascii="Times New Roman" w:hAnsi="Times New Roman"/>
          <w:iCs/>
          <w:sz w:val="22"/>
          <w:szCs w:val="22"/>
        </w:rPr>
        <w:t xml:space="preserve">difference between the </w:t>
      </w:r>
      <w:r w:rsidR="00384838">
        <w:rPr>
          <w:rStyle w:val="None"/>
          <w:rFonts w:ascii="Times New Roman" w:hAnsi="Times New Roman"/>
          <w:iCs/>
          <w:sz w:val="22"/>
          <w:szCs w:val="22"/>
        </w:rPr>
        <w:t xml:space="preserve">observer </w:t>
      </w:r>
      <w:r w:rsidR="007919E7">
        <w:rPr>
          <w:rStyle w:val="None"/>
          <w:rFonts w:ascii="Times New Roman" w:hAnsi="Times New Roman"/>
          <w:iCs/>
          <w:sz w:val="22"/>
          <w:szCs w:val="22"/>
        </w:rPr>
        <w:t xml:space="preserve">and model thresholds </w:t>
      </w:r>
      <w:r w:rsidR="00384838">
        <w:rPr>
          <w:rStyle w:val="None"/>
          <w:rFonts w:ascii="Times New Roman" w:hAnsi="Times New Roman"/>
          <w:iCs/>
          <w:sz w:val="22"/>
          <w:szCs w:val="22"/>
        </w:rPr>
        <w:t xml:space="preserve">measured at </w:t>
      </w:r>
      <w:r w:rsidR="007919E7">
        <w:rPr>
          <w:rStyle w:val="None"/>
          <w:rFonts w:ascii="Times New Roman" w:hAnsi="Times New Roman"/>
          <w:iCs/>
          <w:sz w:val="22"/>
          <w:szCs w:val="22"/>
        </w:rPr>
        <w:t xml:space="preserve">the seven </w:t>
      </w:r>
      <w:r w:rsidR="001F3C33">
        <w:rPr>
          <w:rStyle w:val="None"/>
          <w:rFonts w:ascii="Times New Roman" w:hAnsi="Times New Roman"/>
          <w:iCs/>
          <w:sz w:val="22"/>
          <w:szCs w:val="22"/>
        </w:rPr>
        <w:t>values of the range parameter.</w:t>
      </w:r>
      <w:r w:rsidR="00EF5803">
        <w:rPr>
          <w:rStyle w:val="None"/>
          <w:rFonts w:ascii="Times New Roman" w:hAnsi="Times New Roman"/>
          <w:iCs/>
          <w:sz w:val="22"/>
          <w:szCs w:val="22"/>
        </w:rPr>
        <w:t xml:space="preserve">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oMath>
      <w:r w:rsidR="002F614F">
        <w:rPr>
          <w:rStyle w:val="None"/>
          <w:rFonts w:ascii="Times New Roman" w:hAnsi="Times New Roman"/>
          <w:iCs/>
          <w:sz w:val="22"/>
          <w:szCs w:val="22"/>
        </w:rPr>
        <w:t xml:space="preserve"> provided the estimate of the</w:t>
      </w:r>
      <w:r w:rsidR="00424FBC">
        <w:rPr>
          <w:rStyle w:val="None"/>
          <w:rFonts w:ascii="Times New Roman" w:hAnsi="Times New Roman"/>
          <w:iCs/>
          <w:sz w:val="22"/>
          <w:szCs w:val="22"/>
        </w:rPr>
        <w:t xml:space="preserve"> observer’s</w:t>
      </w:r>
      <w:r w:rsidR="002F614F">
        <w:rPr>
          <w:rStyle w:val="None"/>
          <w:rFonts w:ascii="Times New Roman" w:hAnsi="Times New Roman"/>
          <w:iCs/>
          <w:sz w:val="22"/>
          <w:szCs w:val="22"/>
        </w:rPr>
        <w:t xml:space="preserve"> intrinsic noise. To estimate the extrinsic noise, we </w:t>
      </w:r>
      <w:r w:rsidR="00875FBF">
        <w:rPr>
          <w:rStyle w:val="None"/>
          <w:rFonts w:ascii="Times New Roman" w:hAnsi="Times New Roman"/>
          <w:iCs/>
          <w:sz w:val="22"/>
          <w:szCs w:val="22"/>
        </w:rPr>
        <w:t xml:space="preserve">used the best fit surround sensitivity </w:t>
      </w:r>
      <w:r w:rsidR="00875FBF">
        <w:rPr>
          <w:rStyle w:val="None"/>
          <w:rFonts w:ascii="Times New Roman" w:hAnsi="Times New Roman"/>
          <w:sz w:val="22"/>
          <w:szCs w:val="22"/>
        </w:rPr>
        <w:t>(</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sidR="00875FBF">
        <w:rPr>
          <w:rStyle w:val="None"/>
          <w:rFonts w:ascii="Times New Roman" w:hAnsi="Times New Roman"/>
          <w:sz w:val="22"/>
          <w:szCs w:val="22"/>
        </w:rPr>
        <w:t xml:space="preserve">) </w:t>
      </w:r>
      <w:r w:rsidR="007075F5">
        <w:rPr>
          <w:rStyle w:val="None"/>
          <w:rFonts w:ascii="Times New Roman" w:hAnsi="Times New Roman"/>
          <w:sz w:val="22"/>
          <w:szCs w:val="22"/>
        </w:rPr>
        <w:t xml:space="preserve">and the sample covariance matrices </w:t>
      </w:r>
      <w:r w:rsidR="00875FBF">
        <w:rPr>
          <w:rStyle w:val="None"/>
          <w:rFonts w:ascii="Times New Roman" w:hAnsi="Times New Roman"/>
          <w:sz w:val="22"/>
          <w:szCs w:val="22"/>
        </w:rPr>
        <w:t xml:space="preserve">to </w:t>
      </w:r>
      <w:r w:rsidR="002F614F">
        <w:rPr>
          <w:rStyle w:val="None"/>
          <w:rFonts w:ascii="Times New Roman" w:hAnsi="Times New Roman"/>
          <w:iCs/>
          <w:sz w:val="22"/>
          <w:szCs w:val="22"/>
        </w:rPr>
        <w:t xml:space="preserve">calculate the </w:t>
      </w:r>
      <w:r w:rsidR="001175E8">
        <w:rPr>
          <w:rStyle w:val="None"/>
          <w:rFonts w:ascii="Times New Roman" w:hAnsi="Times New Roman"/>
          <w:iCs/>
          <w:sz w:val="22"/>
          <w:szCs w:val="22"/>
        </w:rPr>
        <w:t xml:space="preserve">quantity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m:t>
            </m:r>
          </m:sub>
        </m:sSub>
        <m:r>
          <w:rPr>
            <w:rStyle w:val="None"/>
            <w:rFonts w:ascii="Cambria Math" w:hAnsi="Cambria Math" w:cs="Times New Roman"/>
            <w:sz w:val="22"/>
            <w:szCs w:val="22"/>
          </w:rPr>
          <m:t>R</m:t>
        </m:r>
      </m:oMath>
      <w:r w:rsidR="001175E8">
        <w:rPr>
          <w:rStyle w:val="None"/>
          <w:rFonts w:ascii="Times New Roman" w:hAnsi="Times New Roman"/>
          <w:sz w:val="22"/>
          <w:szCs w:val="22"/>
        </w:rPr>
        <w:t xml:space="preserve"> </w:t>
      </w:r>
      <w:r w:rsidR="00875FBF">
        <w:rPr>
          <w:rStyle w:val="None"/>
          <w:rFonts w:ascii="Times New Roman" w:hAnsi="Times New Roman"/>
          <w:sz w:val="22"/>
          <w:szCs w:val="22"/>
        </w:rPr>
        <w:t>as a function of the</w:t>
      </w:r>
      <w:r w:rsidR="007B352E">
        <w:rPr>
          <w:rStyle w:val="None"/>
          <w:rFonts w:ascii="Times New Roman" w:hAnsi="Times New Roman"/>
          <w:sz w:val="22"/>
          <w:szCs w:val="22"/>
        </w:rPr>
        <w:t xml:space="preserve"> range parameter</w:t>
      </w:r>
      <w:r w:rsidR="00B52A34">
        <w:rPr>
          <w:rStyle w:val="None"/>
          <w:rFonts w:ascii="Times New Roman" w:hAnsi="Times New Roman"/>
          <w:sz w:val="22"/>
          <w:szCs w:val="22"/>
        </w:rPr>
        <w:t xml:space="preserve"> </w:t>
      </w:r>
      <m:oMath>
        <m:r>
          <w:rPr>
            <w:rStyle w:val="None"/>
            <w:rFonts w:ascii="Cambria Math" w:hAnsi="Cambria Math"/>
            <w:sz w:val="22"/>
            <w:szCs w:val="22"/>
          </w:rPr>
          <m:t>δ</m:t>
        </m:r>
      </m:oMath>
      <w:r w:rsidR="00875FBF">
        <w:rPr>
          <w:rStyle w:val="None"/>
          <w:rFonts w:ascii="Times New Roman" w:hAnsi="Times New Roman"/>
          <w:sz w:val="22"/>
          <w:szCs w:val="22"/>
        </w:rPr>
        <w:t xml:space="preserve">. </w:t>
      </w:r>
      <w:r w:rsidR="007075F5">
        <w:rPr>
          <w:rStyle w:val="None"/>
          <w:rFonts w:ascii="Times New Roman" w:hAnsi="Times New Roman"/>
          <w:sz w:val="22"/>
          <w:szCs w:val="22"/>
        </w:rPr>
        <w:t xml:space="preserve">We fit the resulting </w:t>
      </w:r>
      <w:r w:rsidR="00567D26">
        <w:rPr>
          <w:rStyle w:val="None"/>
          <w:rFonts w:ascii="Times New Roman" w:hAnsi="Times New Roman"/>
          <w:sz w:val="22"/>
          <w:szCs w:val="22"/>
        </w:rPr>
        <w:t xml:space="preserve">values with an exponential </w:t>
      </w:r>
      <w:r w:rsidR="00902338">
        <w:rPr>
          <w:rStyle w:val="None"/>
          <w:rFonts w:ascii="Times New Roman" w:hAnsi="Times New Roman"/>
          <w:sz w:val="22"/>
          <w:szCs w:val="22"/>
        </w:rPr>
        <w:t>function</w:t>
      </w:r>
      <w:r w:rsidR="00DA595F">
        <w:rPr>
          <w:rStyle w:val="None"/>
          <w:rFonts w:ascii="Times New Roman" w:hAnsi="Times New Roman"/>
          <w:sz w:val="22"/>
          <w:szCs w:val="22"/>
        </w:rPr>
        <w:t xml:space="preserve"> (</w:t>
      </w:r>
      <w:r w:rsidR="00DA595F" w:rsidRPr="00C3310D">
        <w:rPr>
          <w:rStyle w:val="None"/>
          <w:rFonts w:ascii="Times New Roman" w:hAnsi="Times New Roman"/>
          <w:color w:val="000000" w:themeColor="text1"/>
          <w:sz w:val="22"/>
          <w:szCs w:val="22"/>
        </w:rPr>
        <w:t>see Fig</w:t>
      </w:r>
      <w:r w:rsidR="005E0D15">
        <w:rPr>
          <w:rStyle w:val="None"/>
          <w:rFonts w:ascii="Times New Roman" w:hAnsi="Times New Roman"/>
          <w:color w:val="000000" w:themeColor="text1"/>
          <w:sz w:val="22"/>
          <w:szCs w:val="22"/>
        </w:rPr>
        <w:t>ure</w:t>
      </w:r>
      <w:r w:rsidR="00DA595F" w:rsidRPr="00C3310D">
        <w:rPr>
          <w:rStyle w:val="None"/>
          <w:rFonts w:ascii="Times New Roman" w:hAnsi="Times New Roman"/>
          <w:color w:val="000000" w:themeColor="text1"/>
          <w:sz w:val="22"/>
          <w:szCs w:val="22"/>
        </w:rPr>
        <w:t xml:space="preserve"> S</w:t>
      </w:r>
      <w:r w:rsidR="008B70FC">
        <w:rPr>
          <w:rStyle w:val="None"/>
          <w:rFonts w:ascii="Times New Roman" w:hAnsi="Times New Roman"/>
          <w:color w:val="000000" w:themeColor="text1"/>
          <w:sz w:val="22"/>
          <w:szCs w:val="22"/>
        </w:rPr>
        <w:t>1</w:t>
      </w:r>
      <w:r w:rsidR="00DA595F">
        <w:rPr>
          <w:rStyle w:val="None"/>
          <w:rFonts w:ascii="Times New Roman" w:hAnsi="Times New Roman"/>
          <w:sz w:val="22"/>
          <w:szCs w:val="22"/>
        </w:rPr>
        <w:t>)</w:t>
      </w:r>
      <w:r w:rsidR="005F5A16">
        <w:rPr>
          <w:rStyle w:val="None"/>
          <w:rFonts w:ascii="Times New Roman" w:hAnsi="Times New Roman"/>
          <w:sz w:val="22"/>
          <w:szCs w:val="22"/>
        </w:rPr>
        <w:t>.</w:t>
      </w:r>
      <w:r w:rsidR="00567D26">
        <w:rPr>
          <w:rStyle w:val="None"/>
          <w:rFonts w:ascii="Times New Roman" w:hAnsi="Times New Roman"/>
          <w:sz w:val="22"/>
          <w:szCs w:val="22"/>
        </w:rPr>
        <w:t xml:space="preserve"> </w:t>
      </w:r>
      <w:r w:rsidR="005F5A16">
        <w:rPr>
          <w:rStyle w:val="None"/>
          <w:rFonts w:ascii="Times New Roman" w:hAnsi="Times New Roman"/>
          <w:sz w:val="22"/>
          <w:szCs w:val="22"/>
        </w:rPr>
        <w:t>T</w:t>
      </w:r>
      <w:r w:rsidR="00567D26">
        <w:rPr>
          <w:rStyle w:val="None"/>
          <w:rFonts w:ascii="Times New Roman" w:hAnsi="Times New Roman"/>
          <w:sz w:val="22"/>
          <w:szCs w:val="22"/>
        </w:rPr>
        <w:t xml:space="preserve">he </w:t>
      </w:r>
      <w:r w:rsidR="00F7154E">
        <w:rPr>
          <w:rStyle w:val="None"/>
          <w:rFonts w:ascii="Times New Roman" w:hAnsi="Times New Roman"/>
          <w:sz w:val="22"/>
          <w:szCs w:val="22"/>
        </w:rPr>
        <w:t xml:space="preserve">extrinsic noise </w:t>
      </w:r>
      <w:r w:rsidR="005F5A16">
        <w:rPr>
          <w:rStyle w:val="None"/>
          <w:rFonts w:ascii="Times New Roman" w:hAnsi="Times New Roman"/>
          <w:sz w:val="22"/>
          <w:szCs w:val="22"/>
        </w:rPr>
        <w:t xml:space="preserve">is estimated as the </w:t>
      </w:r>
      <w:r w:rsidR="0082468E">
        <w:rPr>
          <w:rStyle w:val="None"/>
          <w:rFonts w:ascii="Times New Roman" w:hAnsi="Times New Roman"/>
          <w:sz w:val="22"/>
          <w:szCs w:val="22"/>
        </w:rPr>
        <w:t xml:space="preserve">value of the exponential fit at </w:t>
      </w:r>
      <m:oMath>
        <m:r>
          <w:rPr>
            <w:rStyle w:val="None"/>
            <w:rFonts w:ascii="Cambria Math" w:hAnsi="Cambria Math"/>
            <w:sz w:val="22"/>
            <w:szCs w:val="22"/>
          </w:rPr>
          <m:t>δ=1</m:t>
        </m:r>
      </m:oMath>
      <w:r w:rsidR="0082468E">
        <w:rPr>
          <w:rStyle w:val="None"/>
          <w:rFonts w:ascii="Times New Roman" w:hAnsi="Times New Roman"/>
          <w:sz w:val="22"/>
          <w:szCs w:val="22"/>
        </w:rPr>
        <w:t>.</w:t>
      </w:r>
    </w:p>
    <w:p w14:paraId="5C5EC101" w14:textId="3D50D6E4" w:rsidR="002875F1" w:rsidRPr="00BA662C" w:rsidRDefault="002875F1" w:rsidP="00F60A64">
      <w:pPr>
        <w:pStyle w:val="Default"/>
        <w:spacing w:before="0" w:after="270"/>
        <w:rPr>
          <w:rStyle w:val="None"/>
          <w:rFonts w:ascii="Times New Roman" w:hAnsi="Times New Roman"/>
          <w:sz w:val="22"/>
          <w:szCs w:val="22"/>
        </w:rPr>
      </w:pPr>
      <w:r w:rsidRPr="00BA662C">
        <w:rPr>
          <w:rStyle w:val="None"/>
          <w:rFonts w:ascii="Times New Roman" w:hAnsi="Times New Roman"/>
          <w:sz w:val="22"/>
          <w:szCs w:val="22"/>
          <w:u w:val="single"/>
        </w:rPr>
        <w:t>Simultaneous variation condition:</w:t>
      </w:r>
      <w:r w:rsidR="00BA662C">
        <w:rPr>
          <w:rStyle w:val="None"/>
          <w:rFonts w:ascii="Times New Roman" w:hAnsi="Times New Roman"/>
          <w:sz w:val="22"/>
          <w:szCs w:val="22"/>
        </w:rPr>
        <w:t xml:space="preserve"> </w:t>
      </w:r>
    </w:p>
    <w:p w14:paraId="689F0110" w14:textId="585E1C40" w:rsidR="00B979EA" w:rsidRDefault="005C2C18" w:rsidP="00830E1D">
      <w:pPr>
        <w:rPr>
          <w:b/>
          <w:bCs/>
          <w:sz w:val="22"/>
          <w:szCs w:val="22"/>
        </w:rPr>
      </w:pPr>
      <w:r>
        <w:rPr>
          <w:b/>
          <w:bCs/>
          <w:sz w:val="22"/>
          <w:szCs w:val="22"/>
        </w:rPr>
        <w:t>3</w:t>
      </w:r>
      <w:r w:rsidR="00DA655E">
        <w:rPr>
          <w:b/>
          <w:bCs/>
          <w:sz w:val="22"/>
          <w:szCs w:val="22"/>
        </w:rPr>
        <w:t xml:space="preserve"> </w:t>
      </w:r>
      <w:r w:rsidR="00E75B9E">
        <w:rPr>
          <w:b/>
          <w:bCs/>
          <w:sz w:val="22"/>
          <w:szCs w:val="22"/>
        </w:rPr>
        <w:t>RESULTS</w:t>
      </w:r>
    </w:p>
    <w:p w14:paraId="2C58771F" w14:textId="77777777" w:rsidR="00B55A3F" w:rsidRDefault="00B55A3F" w:rsidP="00B979EA">
      <w:pPr>
        <w:pStyle w:val="Default"/>
        <w:spacing w:before="0"/>
        <w:rPr>
          <w:rFonts w:ascii="Times New Roman" w:hAnsi="Times New Roman"/>
          <w:b/>
          <w:bCs/>
          <w:sz w:val="22"/>
          <w:szCs w:val="22"/>
        </w:rPr>
      </w:pPr>
    </w:p>
    <w:p w14:paraId="7DFEFB46" w14:textId="6CDE28BB" w:rsidR="00126419" w:rsidRDefault="00126419" w:rsidP="00126419">
      <w:pPr>
        <w:pStyle w:val="Default"/>
        <w:spacing w:before="0"/>
        <w:rPr>
          <w:rFonts w:ascii="Times New Roman" w:hAnsi="Times New Roman"/>
          <w:b/>
          <w:bCs/>
          <w:sz w:val="22"/>
          <w:szCs w:val="22"/>
        </w:rPr>
      </w:pPr>
      <w:r>
        <w:rPr>
          <w:rFonts w:ascii="Times New Roman" w:hAnsi="Times New Roman"/>
          <w:b/>
          <w:bCs/>
          <w:sz w:val="22"/>
          <w:szCs w:val="22"/>
        </w:rPr>
        <w:lastRenderedPageBreak/>
        <w:t xml:space="preserve">Human </w:t>
      </w:r>
      <w:r w:rsidR="00097FB5">
        <w:rPr>
          <w:rFonts w:ascii="Times New Roman" w:hAnsi="Times New Roman"/>
          <w:b/>
          <w:bCs/>
          <w:sz w:val="22"/>
          <w:szCs w:val="22"/>
        </w:rPr>
        <w:t>L</w:t>
      </w:r>
      <w:r>
        <w:rPr>
          <w:rFonts w:ascii="Times New Roman" w:hAnsi="Times New Roman"/>
          <w:b/>
          <w:bCs/>
          <w:sz w:val="22"/>
          <w:szCs w:val="22"/>
        </w:rPr>
        <w:t xml:space="preserve">ightness </w:t>
      </w:r>
      <w:r w:rsidR="00097FB5">
        <w:rPr>
          <w:rFonts w:ascii="Times New Roman" w:hAnsi="Times New Roman"/>
          <w:b/>
          <w:bCs/>
          <w:sz w:val="22"/>
          <w:szCs w:val="22"/>
        </w:rPr>
        <w:t>D</w:t>
      </w:r>
      <w:r>
        <w:rPr>
          <w:rFonts w:ascii="Times New Roman" w:hAnsi="Times New Roman"/>
          <w:b/>
          <w:bCs/>
          <w:sz w:val="22"/>
          <w:szCs w:val="22"/>
        </w:rPr>
        <w:t xml:space="preserve">iscrimination </w:t>
      </w:r>
      <w:r w:rsidR="00097FB5">
        <w:rPr>
          <w:rFonts w:ascii="Times New Roman" w:hAnsi="Times New Roman"/>
          <w:b/>
          <w:bCs/>
          <w:sz w:val="22"/>
          <w:szCs w:val="22"/>
        </w:rPr>
        <w:t>T</w:t>
      </w:r>
      <w:r>
        <w:rPr>
          <w:rFonts w:ascii="Times New Roman" w:hAnsi="Times New Roman"/>
          <w:b/>
          <w:bCs/>
          <w:sz w:val="22"/>
          <w:szCs w:val="22"/>
        </w:rPr>
        <w:t xml:space="preserve">hresholds </w:t>
      </w:r>
      <w:r w:rsidR="00097FB5">
        <w:rPr>
          <w:rFonts w:ascii="Times New Roman" w:hAnsi="Times New Roman"/>
          <w:b/>
          <w:bCs/>
          <w:sz w:val="22"/>
          <w:szCs w:val="22"/>
        </w:rPr>
        <w:t>I</w:t>
      </w:r>
      <w:r>
        <w:rPr>
          <w:rFonts w:ascii="Times New Roman" w:hAnsi="Times New Roman"/>
          <w:b/>
          <w:bCs/>
          <w:sz w:val="22"/>
          <w:szCs w:val="22"/>
        </w:rPr>
        <w:t xml:space="preserve">ncrease with </w:t>
      </w:r>
      <w:r w:rsidR="00097FB5">
        <w:rPr>
          <w:rFonts w:ascii="Times New Roman" w:hAnsi="Times New Roman"/>
          <w:b/>
          <w:bCs/>
          <w:sz w:val="22"/>
          <w:szCs w:val="22"/>
        </w:rPr>
        <w:t>B</w:t>
      </w:r>
      <w:r>
        <w:rPr>
          <w:rFonts w:ascii="Times New Roman" w:hAnsi="Times New Roman"/>
          <w:b/>
          <w:bCs/>
          <w:sz w:val="22"/>
          <w:szCs w:val="22"/>
        </w:rPr>
        <w:t xml:space="preserve">ackground </w:t>
      </w:r>
      <w:r w:rsidR="00097FB5">
        <w:rPr>
          <w:rFonts w:ascii="Times New Roman" w:hAnsi="Times New Roman"/>
          <w:b/>
          <w:bCs/>
          <w:sz w:val="22"/>
          <w:szCs w:val="22"/>
        </w:rPr>
        <w:t>R</w:t>
      </w:r>
      <w:r>
        <w:rPr>
          <w:rFonts w:ascii="Times New Roman" w:hAnsi="Times New Roman"/>
          <w:b/>
          <w:bCs/>
          <w:sz w:val="22"/>
          <w:szCs w:val="22"/>
        </w:rPr>
        <w:t xml:space="preserve">eflectance </w:t>
      </w:r>
      <w:r w:rsidR="00097FB5">
        <w:rPr>
          <w:rFonts w:ascii="Times New Roman" w:hAnsi="Times New Roman"/>
          <w:b/>
          <w:bCs/>
          <w:sz w:val="22"/>
          <w:szCs w:val="22"/>
        </w:rPr>
        <w:t>V</w:t>
      </w:r>
      <w:r>
        <w:rPr>
          <w:rFonts w:ascii="Times New Roman" w:hAnsi="Times New Roman"/>
          <w:b/>
          <w:bCs/>
          <w:sz w:val="22"/>
          <w:szCs w:val="22"/>
        </w:rPr>
        <w:t>ariation</w:t>
      </w:r>
    </w:p>
    <w:p w14:paraId="6F467AC7" w14:textId="77777777" w:rsidR="00B55A3F" w:rsidRDefault="00B55A3F" w:rsidP="00247CF9">
      <w:pPr>
        <w:pStyle w:val="Default"/>
        <w:spacing w:before="0"/>
        <w:rPr>
          <w:rFonts w:ascii="Times New Roman" w:hAnsi="Times New Roman"/>
          <w:sz w:val="22"/>
          <w:szCs w:val="22"/>
        </w:rPr>
      </w:pPr>
    </w:p>
    <w:p w14:paraId="1AB6C61A" w14:textId="34CAB9DD" w:rsidR="00A22ED6" w:rsidRDefault="00EE57E8" w:rsidP="00CC0064">
      <w:pPr>
        <w:pStyle w:val="Default"/>
        <w:spacing w:before="0"/>
        <w:rPr>
          <w:rFonts w:ascii="Times New Roman" w:hAnsi="Times New Roman"/>
          <w:sz w:val="22"/>
          <w:szCs w:val="22"/>
        </w:rPr>
      </w:pPr>
      <w:r>
        <w:rPr>
          <w:rFonts w:ascii="Times New Roman" w:hAnsi="Times New Roman"/>
          <w:sz w:val="22"/>
          <w:szCs w:val="22"/>
        </w:rPr>
        <w:t xml:space="preserve">We measured lightness discrimination thresholds of human observers </w:t>
      </w:r>
      <w:r w:rsidR="00A96272">
        <w:rPr>
          <w:rFonts w:ascii="Times New Roman" w:hAnsi="Times New Roman"/>
          <w:sz w:val="22"/>
          <w:szCs w:val="22"/>
        </w:rPr>
        <w:t xml:space="preserve">for two types of variation in the reflectance spectra of background objects in the scene: chromatic </w:t>
      </w:r>
      <w:r w:rsidR="00FB521C">
        <w:rPr>
          <w:rFonts w:ascii="Times New Roman" w:hAnsi="Times New Roman"/>
          <w:sz w:val="22"/>
          <w:szCs w:val="22"/>
        </w:rPr>
        <w:t xml:space="preserve">variation </w:t>
      </w:r>
      <w:r w:rsidR="00A96272">
        <w:rPr>
          <w:rFonts w:ascii="Times New Roman" w:hAnsi="Times New Roman"/>
          <w:sz w:val="22"/>
          <w:szCs w:val="22"/>
        </w:rPr>
        <w:t xml:space="preserve">and achromatic variation. </w:t>
      </w:r>
      <w:r w:rsidR="004B56B2">
        <w:rPr>
          <w:rFonts w:ascii="Times New Roman" w:hAnsi="Times New Roman"/>
          <w:sz w:val="22"/>
          <w:szCs w:val="22"/>
        </w:rPr>
        <w:t xml:space="preserve">In chromatic variation, the reflectance spectra could take any shape and thus the background objects varied in their chromaticity and luminance. In achromatic variation, </w:t>
      </w:r>
      <w:r w:rsidR="00D9724A">
        <w:rPr>
          <w:rFonts w:ascii="Times New Roman" w:hAnsi="Times New Roman"/>
          <w:sz w:val="22"/>
          <w:szCs w:val="22"/>
        </w:rPr>
        <w:t>each</w:t>
      </w:r>
      <w:r w:rsidR="004B56B2">
        <w:rPr>
          <w:rFonts w:ascii="Times New Roman" w:hAnsi="Times New Roman"/>
          <w:sz w:val="22"/>
          <w:szCs w:val="22"/>
        </w:rPr>
        <w:t xml:space="preserve"> spectr</w:t>
      </w:r>
      <w:r w:rsidR="00D9724A">
        <w:rPr>
          <w:rFonts w:ascii="Times New Roman" w:hAnsi="Times New Roman"/>
          <w:sz w:val="22"/>
          <w:szCs w:val="22"/>
        </w:rPr>
        <w:t>um</w:t>
      </w:r>
      <w:r w:rsidR="004B56B2">
        <w:rPr>
          <w:rFonts w:ascii="Times New Roman" w:hAnsi="Times New Roman"/>
          <w:sz w:val="22"/>
          <w:szCs w:val="22"/>
        </w:rPr>
        <w:t xml:space="preserve"> had the same reflectance at all wavelengths, and thus </w:t>
      </w:r>
      <w:r w:rsidR="00D9724A">
        <w:rPr>
          <w:rFonts w:ascii="Times New Roman" w:hAnsi="Times New Roman"/>
          <w:sz w:val="22"/>
          <w:szCs w:val="22"/>
        </w:rPr>
        <w:t xml:space="preserve">the spectra </w:t>
      </w:r>
      <w:r w:rsidR="004B56B2">
        <w:rPr>
          <w:rFonts w:ascii="Times New Roman" w:hAnsi="Times New Roman"/>
          <w:sz w:val="22"/>
          <w:szCs w:val="22"/>
        </w:rPr>
        <w:t xml:space="preserve">varied only in their </w:t>
      </w:r>
      <w:r w:rsidR="00A85C3A">
        <w:rPr>
          <w:rFonts w:ascii="Times New Roman" w:hAnsi="Times New Roman"/>
          <w:sz w:val="22"/>
          <w:szCs w:val="22"/>
        </w:rPr>
        <w:t xml:space="preserve">overall </w:t>
      </w:r>
      <w:r w:rsidR="004B56B2">
        <w:rPr>
          <w:rFonts w:ascii="Times New Roman" w:hAnsi="Times New Roman"/>
          <w:sz w:val="22"/>
          <w:szCs w:val="22"/>
        </w:rPr>
        <w:t>luminance</w:t>
      </w:r>
      <w:r w:rsidR="00D9724A">
        <w:rPr>
          <w:rFonts w:ascii="Times New Roman" w:hAnsi="Times New Roman"/>
          <w:sz w:val="22"/>
          <w:szCs w:val="22"/>
        </w:rPr>
        <w:t xml:space="preserve"> and the objects were gray</w:t>
      </w:r>
      <w:r w:rsidR="004B56B2">
        <w:rPr>
          <w:rFonts w:ascii="Times New Roman" w:hAnsi="Times New Roman"/>
          <w:sz w:val="22"/>
          <w:szCs w:val="22"/>
        </w:rPr>
        <w:t xml:space="preserve">. </w:t>
      </w:r>
      <w:r w:rsidR="009656CF">
        <w:rPr>
          <w:rFonts w:ascii="Times New Roman" w:hAnsi="Times New Roman"/>
          <w:sz w:val="22"/>
          <w:szCs w:val="22"/>
        </w:rPr>
        <w:t xml:space="preserve">The amount of variation </w:t>
      </w:r>
      <w:r w:rsidR="001F6463">
        <w:rPr>
          <w:rFonts w:ascii="Times New Roman" w:hAnsi="Times New Roman"/>
          <w:sz w:val="22"/>
          <w:szCs w:val="22"/>
        </w:rPr>
        <w:t xml:space="preserve">depended on </w:t>
      </w:r>
      <w:r>
        <w:rPr>
          <w:rFonts w:ascii="Times New Roman" w:hAnsi="Times New Roman"/>
          <w:sz w:val="22"/>
          <w:szCs w:val="22"/>
        </w:rPr>
        <w:t xml:space="preserve">the </w:t>
      </w:r>
      <w:r w:rsidR="009656CF">
        <w:rPr>
          <w:rFonts w:ascii="Times New Roman" w:hAnsi="Times New Roman"/>
          <w:sz w:val="22"/>
          <w:szCs w:val="22"/>
        </w:rPr>
        <w:t>co</w:t>
      </w:r>
      <w:r>
        <w:rPr>
          <w:rFonts w:ascii="Times New Roman" w:hAnsi="Times New Roman"/>
          <w:sz w:val="22"/>
          <w:szCs w:val="22"/>
        </w:rPr>
        <w:t xml:space="preserve">variance </w:t>
      </w:r>
      <w:r w:rsidR="009656CF">
        <w:rPr>
          <w:rFonts w:ascii="Times New Roman" w:hAnsi="Times New Roman"/>
          <w:sz w:val="22"/>
          <w:szCs w:val="22"/>
        </w:rPr>
        <w:t xml:space="preserve">matrix </w:t>
      </w:r>
      <w:r>
        <w:rPr>
          <w:rFonts w:ascii="Times New Roman" w:hAnsi="Times New Roman"/>
          <w:sz w:val="22"/>
          <w:szCs w:val="22"/>
        </w:rPr>
        <w:t xml:space="preserve">of the </w:t>
      </w:r>
      <w:r w:rsidR="002775F6">
        <w:rPr>
          <w:rFonts w:ascii="Times New Roman" w:hAnsi="Times New Roman"/>
          <w:sz w:val="22"/>
          <w:szCs w:val="22"/>
        </w:rPr>
        <w:t xml:space="preserve">multivariate normal </w:t>
      </w:r>
      <w:r>
        <w:rPr>
          <w:rFonts w:ascii="Times New Roman" w:hAnsi="Times New Roman"/>
          <w:sz w:val="22"/>
          <w:szCs w:val="22"/>
        </w:rPr>
        <w:t>distribution from which the spectra were sampled.</w:t>
      </w:r>
      <w:r w:rsidR="002F53C8">
        <w:rPr>
          <w:rFonts w:ascii="Times New Roman" w:hAnsi="Times New Roman"/>
          <w:sz w:val="22"/>
          <w:szCs w:val="22"/>
        </w:rPr>
        <w:t xml:space="preserve"> </w:t>
      </w:r>
      <w:r w:rsidR="000D3825">
        <w:rPr>
          <w:rFonts w:ascii="Times New Roman" w:hAnsi="Times New Roman"/>
          <w:sz w:val="22"/>
          <w:szCs w:val="22"/>
        </w:rPr>
        <w:t>T</w:t>
      </w:r>
      <w:r w:rsidR="002775F6">
        <w:rPr>
          <w:rFonts w:ascii="Times New Roman" w:hAnsi="Times New Roman"/>
          <w:sz w:val="22"/>
          <w:szCs w:val="22"/>
        </w:rPr>
        <w:t xml:space="preserve">he variance </w:t>
      </w:r>
      <w:r w:rsidR="000D3825">
        <w:rPr>
          <w:rFonts w:ascii="Times New Roman" w:hAnsi="Times New Roman"/>
          <w:sz w:val="22"/>
          <w:szCs w:val="22"/>
        </w:rPr>
        <w:t xml:space="preserve">was controlled </w:t>
      </w:r>
      <w:r w:rsidR="002775F6">
        <w:rPr>
          <w:rFonts w:ascii="Times New Roman" w:hAnsi="Times New Roman"/>
          <w:sz w:val="22"/>
          <w:szCs w:val="22"/>
        </w:rPr>
        <w:t xml:space="preserve">by </w:t>
      </w:r>
      <w:r w:rsidR="00695E5F">
        <w:rPr>
          <w:rFonts w:ascii="Times New Roman" w:hAnsi="Times New Roman"/>
          <w:sz w:val="22"/>
          <w:szCs w:val="22"/>
        </w:rPr>
        <w:t xml:space="preserve">multiplying the covariance </w:t>
      </w:r>
      <w:r w:rsidR="00FD5F49">
        <w:rPr>
          <w:rFonts w:ascii="Times New Roman" w:hAnsi="Times New Roman"/>
          <w:sz w:val="22"/>
          <w:szCs w:val="22"/>
        </w:rPr>
        <w:t>matrix by a covariance scalar</w:t>
      </w:r>
      <w:r w:rsidR="003675AF">
        <w:rPr>
          <w:rFonts w:ascii="Times New Roman" w:hAnsi="Times New Roman"/>
          <w:sz w:val="22"/>
          <w:szCs w:val="22"/>
        </w:rPr>
        <w:t xml:space="preserve"> </w:t>
      </w:r>
      <w:r w:rsidR="003675AF">
        <w:rPr>
          <w:rFonts w:ascii="Times New Roman" w:hAnsi="Times New Roman" w:cs="Times New Roman"/>
          <w:sz w:val="22"/>
          <w:szCs w:val="22"/>
        </w:rPr>
        <w:t>(</w:t>
      </w:r>
      <m:oMath>
        <m:sSup>
          <m:sSupPr>
            <m:ctrlPr>
              <w:rPr>
                <w:rFonts w:ascii="Cambria Math" w:hAnsi="Cambria Math" w:cs="Times New Roman"/>
                <w:i/>
                <w:sz w:val="22"/>
                <w:szCs w:val="22"/>
              </w:rPr>
            </m:ctrlPr>
          </m:sSupPr>
          <m:e>
            <m:r>
              <w:rPr>
                <w:rFonts w:ascii="Cambria Math" w:hAnsi="Cambria Math" w:cs="Times New Roman"/>
                <w:sz w:val="22"/>
                <w:szCs w:val="22"/>
              </w:rPr>
              <m:t>σ</m:t>
            </m:r>
          </m:e>
          <m:sup>
            <m:r>
              <w:rPr>
                <w:rFonts w:ascii="Cambria Math" w:hAnsi="Cambria Math" w:cs="Times New Roman"/>
                <w:sz w:val="22"/>
                <w:szCs w:val="22"/>
              </w:rPr>
              <m:t>2</m:t>
            </m:r>
          </m:sup>
        </m:sSup>
      </m:oMath>
      <w:r w:rsidR="003675AF">
        <w:rPr>
          <w:rFonts w:ascii="Times New Roman" w:hAnsi="Times New Roman" w:cs="Times New Roman"/>
          <w:sz w:val="22"/>
          <w:szCs w:val="22"/>
        </w:rPr>
        <w:t>)</w:t>
      </w:r>
      <w:r w:rsidR="00FD5F49">
        <w:rPr>
          <w:rFonts w:ascii="Times New Roman" w:hAnsi="Times New Roman"/>
          <w:sz w:val="22"/>
          <w:szCs w:val="22"/>
        </w:rPr>
        <w:t xml:space="preserve">. </w:t>
      </w:r>
      <w:r w:rsidR="00A167BE">
        <w:rPr>
          <w:rFonts w:ascii="Times New Roman" w:hAnsi="Times New Roman"/>
          <w:sz w:val="22"/>
          <w:szCs w:val="22"/>
        </w:rPr>
        <w:t>We measured d</w:t>
      </w:r>
      <w:r w:rsidR="00A22ED6">
        <w:rPr>
          <w:rFonts w:ascii="Times New Roman" w:hAnsi="Times New Roman"/>
          <w:sz w:val="22"/>
          <w:szCs w:val="22"/>
        </w:rPr>
        <w:t xml:space="preserve">iscrimination thresholds </w:t>
      </w:r>
      <w:r w:rsidR="003675AF">
        <w:rPr>
          <w:rFonts w:ascii="Times New Roman" w:hAnsi="Times New Roman"/>
          <w:sz w:val="22"/>
          <w:szCs w:val="22"/>
        </w:rPr>
        <w:t xml:space="preserve">of </w:t>
      </w:r>
      <w:r w:rsidR="00D43D68">
        <w:rPr>
          <w:rFonts w:ascii="Times New Roman" w:hAnsi="Times New Roman"/>
          <w:sz w:val="22"/>
          <w:szCs w:val="22"/>
        </w:rPr>
        <w:t>six</w:t>
      </w:r>
      <w:r w:rsidR="003675AF">
        <w:rPr>
          <w:rFonts w:ascii="Times New Roman" w:hAnsi="Times New Roman"/>
          <w:sz w:val="22"/>
          <w:szCs w:val="22"/>
        </w:rPr>
        <w:t xml:space="preserve"> human observers </w:t>
      </w:r>
      <w:r w:rsidR="00A167BE">
        <w:rPr>
          <w:rFonts w:ascii="Times New Roman" w:hAnsi="Times New Roman"/>
          <w:sz w:val="22"/>
          <w:szCs w:val="22"/>
        </w:rPr>
        <w:t xml:space="preserve">at </w:t>
      </w:r>
      <w:r w:rsidR="00A22ED6">
        <w:rPr>
          <w:rFonts w:ascii="Times New Roman" w:hAnsi="Times New Roman"/>
          <w:sz w:val="22"/>
          <w:szCs w:val="22"/>
        </w:rPr>
        <w:t>six values of the covariance scalar</w:t>
      </w:r>
      <w:r w:rsidR="0053045A">
        <w:rPr>
          <w:rFonts w:ascii="Times New Roman" w:hAnsi="Times New Roman"/>
          <w:sz w:val="22"/>
          <w:szCs w:val="22"/>
        </w:rPr>
        <w:t xml:space="preserve"> for chromatic variation and three values </w:t>
      </w:r>
      <w:r w:rsidR="00492B09">
        <w:rPr>
          <w:rFonts w:ascii="Times New Roman" w:hAnsi="Times New Roman"/>
          <w:sz w:val="22"/>
          <w:szCs w:val="22"/>
        </w:rPr>
        <w:t xml:space="preserve">of </w:t>
      </w:r>
      <w:r w:rsidR="00D068D5">
        <w:rPr>
          <w:rFonts w:ascii="Times New Roman" w:hAnsi="Times New Roman"/>
          <w:sz w:val="22"/>
          <w:szCs w:val="22"/>
        </w:rPr>
        <w:t xml:space="preserve">covariance scalar </w:t>
      </w:r>
      <w:r w:rsidR="0053045A">
        <w:rPr>
          <w:rFonts w:ascii="Times New Roman" w:hAnsi="Times New Roman"/>
          <w:sz w:val="22"/>
          <w:szCs w:val="22"/>
        </w:rPr>
        <w:t>for achromatic variation</w:t>
      </w:r>
      <w:r w:rsidR="00A22ED6">
        <w:rPr>
          <w:rFonts w:ascii="Times New Roman" w:hAnsi="Times New Roman"/>
          <w:sz w:val="22"/>
          <w:szCs w:val="22"/>
        </w:rPr>
        <w:t>.</w:t>
      </w:r>
      <w:r w:rsidR="003675AF">
        <w:rPr>
          <w:rFonts w:ascii="Times New Roman" w:hAnsi="Times New Roman"/>
          <w:sz w:val="22"/>
          <w:szCs w:val="22"/>
        </w:rPr>
        <w:t xml:space="preserve"> The </w:t>
      </w:r>
      <w:r w:rsidR="002A4C90">
        <w:rPr>
          <w:rFonts w:ascii="Times New Roman" w:hAnsi="Times New Roman"/>
          <w:sz w:val="22"/>
          <w:szCs w:val="22"/>
        </w:rPr>
        <w:t xml:space="preserve">threshold was measured three times </w:t>
      </w:r>
      <w:r w:rsidR="00126419">
        <w:rPr>
          <w:rFonts w:ascii="Times New Roman" w:hAnsi="Times New Roman"/>
          <w:sz w:val="22"/>
          <w:szCs w:val="22"/>
        </w:rPr>
        <w:t xml:space="preserve">(three separate blocks) </w:t>
      </w:r>
      <w:r w:rsidR="002A4C90">
        <w:rPr>
          <w:rFonts w:ascii="Times New Roman" w:hAnsi="Times New Roman"/>
          <w:sz w:val="22"/>
          <w:szCs w:val="22"/>
        </w:rPr>
        <w:t xml:space="preserve">for each observer and </w:t>
      </w:r>
      <w:r w:rsidR="001C0D4A">
        <w:rPr>
          <w:rFonts w:ascii="Times New Roman" w:hAnsi="Times New Roman"/>
          <w:sz w:val="22"/>
          <w:szCs w:val="22"/>
        </w:rPr>
        <w:t>each of the nine conditions</w:t>
      </w:r>
      <w:r w:rsidR="00126419">
        <w:rPr>
          <w:rFonts w:ascii="Times New Roman" w:hAnsi="Times New Roman"/>
          <w:sz w:val="22"/>
          <w:szCs w:val="22"/>
        </w:rPr>
        <w:t xml:space="preserve">. The psychometric functions for </w:t>
      </w:r>
      <w:r w:rsidR="00CF6E49">
        <w:rPr>
          <w:rFonts w:ascii="Times New Roman" w:hAnsi="Times New Roman"/>
          <w:sz w:val="22"/>
          <w:szCs w:val="22"/>
        </w:rPr>
        <w:t xml:space="preserve">these </w:t>
      </w:r>
      <w:r w:rsidR="0016716C">
        <w:rPr>
          <w:rFonts w:ascii="Times New Roman" w:hAnsi="Times New Roman"/>
          <w:sz w:val="22"/>
          <w:szCs w:val="22"/>
        </w:rPr>
        <w:t xml:space="preserve">nine </w:t>
      </w:r>
      <w:r w:rsidR="00CF6E49">
        <w:rPr>
          <w:rFonts w:ascii="Times New Roman" w:hAnsi="Times New Roman"/>
          <w:sz w:val="22"/>
          <w:szCs w:val="22"/>
        </w:rPr>
        <w:t xml:space="preserve">conditions </w:t>
      </w:r>
      <w:r w:rsidR="00126419">
        <w:rPr>
          <w:rFonts w:ascii="Times New Roman" w:hAnsi="Times New Roman"/>
          <w:sz w:val="22"/>
          <w:szCs w:val="22"/>
        </w:rPr>
        <w:t xml:space="preserve">are shown for one observer in </w:t>
      </w:r>
      <w:r w:rsidR="00126419" w:rsidRPr="00DA02C0">
        <w:rPr>
          <w:rFonts w:ascii="Times New Roman" w:hAnsi="Times New Roman"/>
          <w:color w:val="000000" w:themeColor="text1"/>
          <w:sz w:val="22"/>
          <w:szCs w:val="22"/>
        </w:rPr>
        <w:t xml:space="preserve">Figure </w:t>
      </w:r>
      <w:r w:rsidR="00291BB0" w:rsidRPr="00DA02C0">
        <w:rPr>
          <w:rFonts w:ascii="Times New Roman" w:hAnsi="Times New Roman"/>
          <w:color w:val="000000" w:themeColor="text1"/>
          <w:sz w:val="22"/>
          <w:szCs w:val="22"/>
        </w:rPr>
        <w:t>6</w:t>
      </w:r>
      <w:r w:rsidR="00126419" w:rsidRPr="00DA02C0">
        <w:rPr>
          <w:rFonts w:ascii="Times New Roman" w:hAnsi="Times New Roman"/>
          <w:color w:val="000000" w:themeColor="text1"/>
          <w:sz w:val="22"/>
          <w:szCs w:val="22"/>
        </w:rPr>
        <w:t xml:space="preserve"> </w:t>
      </w:r>
      <w:r w:rsidR="00126419">
        <w:rPr>
          <w:rFonts w:ascii="Times New Roman" w:hAnsi="Times New Roman"/>
          <w:sz w:val="22"/>
          <w:szCs w:val="22"/>
        </w:rPr>
        <w:t xml:space="preserve">and for all observers in </w:t>
      </w:r>
      <w:r w:rsidR="00126419" w:rsidRPr="00EC6789">
        <w:rPr>
          <w:rFonts w:ascii="Times New Roman" w:hAnsi="Times New Roman"/>
          <w:color w:val="000000" w:themeColor="text1"/>
          <w:sz w:val="22"/>
          <w:szCs w:val="22"/>
        </w:rPr>
        <w:t>Figure S</w:t>
      </w:r>
      <w:r w:rsidR="00BE4779" w:rsidRPr="00EC6789">
        <w:rPr>
          <w:rFonts w:ascii="Times New Roman" w:hAnsi="Times New Roman"/>
          <w:color w:val="000000" w:themeColor="text1"/>
          <w:sz w:val="22"/>
          <w:szCs w:val="22"/>
        </w:rPr>
        <w:t>2</w:t>
      </w:r>
      <w:r w:rsidR="00126419">
        <w:rPr>
          <w:rFonts w:ascii="Times New Roman" w:hAnsi="Times New Roman"/>
          <w:sz w:val="22"/>
          <w:szCs w:val="22"/>
        </w:rPr>
        <w:t xml:space="preserve">. Inspection of the psychometric functions show that their slopes steadily decrease with increasing covariance scalar, corresponding to an increase in thresholds. </w:t>
      </w:r>
      <w:r w:rsidR="00E02A48">
        <w:rPr>
          <w:rFonts w:ascii="Times New Roman" w:hAnsi="Times New Roman"/>
          <w:sz w:val="22"/>
          <w:szCs w:val="22"/>
        </w:rPr>
        <w:t>The thresholds for chromatic and achromatic variation are comparable.</w:t>
      </w:r>
    </w:p>
    <w:p w14:paraId="26F6F5BD" w14:textId="57A71B40" w:rsidR="003741FC" w:rsidRDefault="003741FC">
      <w:pPr>
        <w:rPr>
          <w:rFonts w:cs="Arial Unicode MS"/>
          <w:color w:val="000000"/>
          <w:sz w:val="22"/>
          <w:szCs w:val="22"/>
          <w14:textOutline w14:w="0" w14:cap="flat" w14:cmpd="sng" w14:algn="ctr">
            <w14:noFill/>
            <w14:prstDash w14:val="solid"/>
            <w14:bevel/>
          </w14:textOutline>
        </w:rPr>
      </w:pPr>
    </w:p>
    <w:p w14:paraId="7009456F" w14:textId="42FB7242" w:rsidR="009C2926" w:rsidRDefault="004166D5" w:rsidP="006E4E6E">
      <w:pPr>
        <w:pStyle w:val="Default"/>
        <w:spacing w:before="0"/>
        <w:rPr>
          <w:rFonts w:ascii="Times New Roman" w:hAnsi="Times New Roman"/>
          <w:sz w:val="22"/>
          <w:szCs w:val="22"/>
        </w:rPr>
      </w:pPr>
      <w:r w:rsidRPr="002B3529">
        <w:rPr>
          <w:rFonts w:ascii="Times New Roman" w:hAnsi="Times New Roman" w:cs="Times New Roman"/>
          <w:color w:val="000000" w:themeColor="text1"/>
          <w:sz w:val="22"/>
          <w:szCs w:val="22"/>
        </w:rPr>
        <w:t>Figure</w:t>
      </w:r>
      <w:r w:rsidR="00126419" w:rsidRPr="002B3529">
        <w:rPr>
          <w:rFonts w:ascii="Times New Roman" w:hAnsi="Times New Roman" w:cs="Times New Roman"/>
          <w:color w:val="000000" w:themeColor="text1"/>
          <w:sz w:val="22"/>
          <w:szCs w:val="22"/>
        </w:rPr>
        <w:t>s</w:t>
      </w:r>
      <w:r w:rsidRPr="002B3529">
        <w:rPr>
          <w:rFonts w:ascii="Times New Roman" w:hAnsi="Times New Roman" w:cs="Times New Roman"/>
          <w:color w:val="000000" w:themeColor="text1"/>
          <w:sz w:val="22"/>
          <w:szCs w:val="22"/>
        </w:rPr>
        <w:t xml:space="preserve"> </w:t>
      </w:r>
      <w:r w:rsidR="00016A97" w:rsidRPr="002B3529">
        <w:rPr>
          <w:rFonts w:ascii="Times New Roman" w:hAnsi="Times New Roman" w:cs="Times New Roman"/>
          <w:color w:val="000000" w:themeColor="text1"/>
          <w:sz w:val="22"/>
          <w:szCs w:val="22"/>
        </w:rPr>
        <w:t>7</w:t>
      </w:r>
      <w:r w:rsidR="00BE7AFC" w:rsidRPr="002B3529">
        <w:rPr>
          <w:rFonts w:ascii="Times New Roman" w:hAnsi="Times New Roman" w:cs="Times New Roman"/>
          <w:color w:val="000000" w:themeColor="text1"/>
          <w:sz w:val="22"/>
          <w:szCs w:val="22"/>
        </w:rPr>
        <w:t xml:space="preserve"> </w:t>
      </w:r>
      <w:r w:rsidRPr="008F1628">
        <w:rPr>
          <w:rFonts w:ascii="Times New Roman" w:hAnsi="Times New Roman" w:cs="Times New Roman"/>
          <w:sz w:val="22"/>
          <w:szCs w:val="22"/>
        </w:rPr>
        <w:t>show</w:t>
      </w:r>
      <w:r w:rsidR="00311A97">
        <w:rPr>
          <w:rFonts w:ascii="Times New Roman" w:hAnsi="Times New Roman" w:cs="Times New Roman"/>
          <w:sz w:val="22"/>
          <w:szCs w:val="22"/>
        </w:rPr>
        <w:t>s</w:t>
      </w:r>
      <w:r w:rsidRPr="008F1628">
        <w:rPr>
          <w:rFonts w:ascii="Times New Roman" w:hAnsi="Times New Roman" w:cs="Times New Roman"/>
          <w:sz w:val="22"/>
          <w:szCs w:val="22"/>
        </w:rPr>
        <w:t xml:space="preserve"> </w:t>
      </w:r>
      <w:r w:rsidR="0008415E">
        <w:rPr>
          <w:rFonts w:ascii="Times New Roman" w:hAnsi="Times New Roman" w:cs="Times New Roman"/>
          <w:sz w:val="22"/>
          <w:szCs w:val="22"/>
        </w:rPr>
        <w:t xml:space="preserve">explicitly </w:t>
      </w:r>
      <w:r w:rsidR="00126419">
        <w:rPr>
          <w:rFonts w:ascii="Times New Roman" w:hAnsi="Times New Roman" w:cs="Times New Roman"/>
          <w:sz w:val="22"/>
          <w:szCs w:val="22"/>
        </w:rPr>
        <w:t xml:space="preserve">how the </w:t>
      </w:r>
      <w:r w:rsidR="0008415E">
        <w:rPr>
          <w:rFonts w:ascii="Times New Roman" w:hAnsi="Times New Roman" w:cs="Times New Roman"/>
          <w:sz w:val="22"/>
          <w:szCs w:val="22"/>
        </w:rPr>
        <w:t xml:space="preserve">discrimination thresholds </w:t>
      </w:r>
      <w:r w:rsidRPr="008F1628">
        <w:rPr>
          <w:rFonts w:ascii="Times New Roman" w:hAnsi="Times New Roman" w:cs="Times New Roman"/>
          <w:sz w:val="22"/>
          <w:szCs w:val="22"/>
        </w:rPr>
        <w:t xml:space="preserve">change with the amount of variability in the </w:t>
      </w:r>
      <w:r w:rsidR="00A326FB">
        <w:rPr>
          <w:rFonts w:ascii="Times New Roman" w:hAnsi="Times New Roman" w:cs="Times New Roman"/>
          <w:sz w:val="22"/>
          <w:szCs w:val="22"/>
        </w:rPr>
        <w:t xml:space="preserve">reflectance </w:t>
      </w:r>
      <w:r w:rsidRPr="008F1628">
        <w:rPr>
          <w:rFonts w:ascii="Times New Roman" w:hAnsi="Times New Roman" w:cs="Times New Roman"/>
          <w:sz w:val="22"/>
          <w:szCs w:val="22"/>
        </w:rPr>
        <w:t xml:space="preserve">of the background objects. </w:t>
      </w:r>
      <w:r w:rsidR="00AA010E">
        <w:rPr>
          <w:rFonts w:ascii="Times New Roman" w:hAnsi="Times New Roman" w:cs="Times New Roman"/>
          <w:sz w:val="22"/>
          <w:szCs w:val="22"/>
        </w:rPr>
        <w:t>Here</w:t>
      </w:r>
      <w:r w:rsidR="0008415E">
        <w:rPr>
          <w:rFonts w:ascii="Times New Roman" w:hAnsi="Times New Roman" w:cs="Times New Roman"/>
          <w:sz w:val="22"/>
          <w:szCs w:val="22"/>
        </w:rPr>
        <w:t xml:space="preserve">, </w:t>
      </w:r>
      <w:r w:rsidR="00AA010E">
        <w:rPr>
          <w:rFonts w:ascii="Times New Roman" w:hAnsi="Times New Roman" w:cs="Times New Roman"/>
          <w:sz w:val="22"/>
          <w:szCs w:val="22"/>
        </w:rPr>
        <w:t>we</w:t>
      </w:r>
      <w:r w:rsidR="0030733A">
        <w:rPr>
          <w:rFonts w:ascii="Times New Roman" w:hAnsi="Times New Roman" w:cs="Times New Roman"/>
          <w:sz w:val="22"/>
          <w:szCs w:val="22"/>
        </w:rPr>
        <w:t xml:space="preserve"> plot the</w:t>
      </w:r>
      <w:r w:rsidR="00AA010E">
        <w:rPr>
          <w:rFonts w:ascii="Times New Roman" w:hAnsi="Times New Roman" w:cs="Times New Roman"/>
          <w:sz w:val="22"/>
          <w:szCs w:val="22"/>
        </w:rPr>
        <w:t xml:space="preserve"> </w:t>
      </w:r>
      <w:r w:rsidR="0008415E">
        <w:rPr>
          <w:rFonts w:ascii="Times New Roman" w:hAnsi="Times New Roman" w:cs="Times New Roman"/>
          <w:sz w:val="22"/>
          <w:szCs w:val="22"/>
        </w:rPr>
        <w:t>m</w:t>
      </w:r>
      <w:r w:rsidRPr="008F1628">
        <w:rPr>
          <w:rFonts w:ascii="Times New Roman" w:hAnsi="Times New Roman" w:cs="Times New Roman"/>
          <w:sz w:val="22"/>
          <w:szCs w:val="22"/>
        </w:rPr>
        <w:t xml:space="preserve">ean log threshold squared (averaged across </w:t>
      </w:r>
      <w:r w:rsidRPr="008F1628">
        <w:rPr>
          <w:rStyle w:val="None"/>
          <w:rFonts w:ascii="Times New Roman" w:hAnsi="Times New Roman" w:cs="Times New Roman"/>
          <w:color w:val="000000" w:themeColor="text1"/>
          <w:sz w:val="22"/>
          <w:szCs w:val="22"/>
        </w:rPr>
        <w:t>observer</w:t>
      </w:r>
      <w:r w:rsidRPr="008F1628">
        <w:rPr>
          <w:rFonts w:ascii="Times New Roman" w:hAnsi="Times New Roman" w:cs="Times New Roman"/>
          <w:sz w:val="22"/>
          <w:szCs w:val="22"/>
        </w:rPr>
        <w:t xml:space="preserve">s, N = </w:t>
      </w:r>
      <w:r w:rsidR="00C035D1">
        <w:rPr>
          <w:rFonts w:ascii="Times New Roman" w:hAnsi="Times New Roman" w:cs="Times New Roman"/>
          <w:sz w:val="22"/>
          <w:szCs w:val="22"/>
        </w:rPr>
        <w:t>6</w:t>
      </w:r>
      <w:r w:rsidRPr="008F1628">
        <w:rPr>
          <w:rFonts w:ascii="Times New Roman" w:hAnsi="Times New Roman" w:cs="Times New Roman"/>
          <w:sz w:val="22"/>
          <w:szCs w:val="22"/>
        </w:rPr>
        <w:t>) against the log of the covariance scalar.</w:t>
      </w:r>
      <w:r w:rsidR="006E4E6E">
        <w:rPr>
          <w:rFonts w:ascii="Times New Roman" w:hAnsi="Times New Roman" w:cs="Times New Roman"/>
          <w:sz w:val="22"/>
          <w:szCs w:val="22"/>
        </w:rPr>
        <w:t xml:space="preserve"> </w:t>
      </w:r>
      <w:r w:rsidR="0054340C" w:rsidRPr="00B877BA">
        <w:rPr>
          <w:rFonts w:ascii="Times New Roman" w:hAnsi="Times New Roman" w:cs="Times New Roman"/>
          <w:color w:val="000000" w:themeColor="text1"/>
          <w:sz w:val="22"/>
          <w:szCs w:val="22"/>
        </w:rPr>
        <w:t>Table S</w:t>
      </w:r>
      <w:r w:rsidR="0017656F" w:rsidRPr="00B877BA">
        <w:rPr>
          <w:rFonts w:ascii="Times New Roman" w:hAnsi="Times New Roman" w:cs="Times New Roman"/>
          <w:color w:val="000000" w:themeColor="text1"/>
          <w:sz w:val="22"/>
          <w:szCs w:val="22"/>
        </w:rPr>
        <w:t>1</w:t>
      </w:r>
      <w:r w:rsidR="0054340C" w:rsidRPr="00B877BA">
        <w:rPr>
          <w:rFonts w:ascii="Times New Roman" w:hAnsi="Times New Roman" w:cs="Times New Roman"/>
          <w:color w:val="000000" w:themeColor="text1"/>
          <w:sz w:val="22"/>
          <w:szCs w:val="22"/>
        </w:rPr>
        <w:t xml:space="preserve"> </w:t>
      </w:r>
      <w:r w:rsidR="0054340C" w:rsidRPr="00E47E60">
        <w:rPr>
          <w:rFonts w:ascii="Times New Roman" w:hAnsi="Times New Roman" w:cs="Times New Roman"/>
          <w:sz w:val="22"/>
          <w:szCs w:val="22"/>
        </w:rPr>
        <w:t xml:space="preserve">provides the thresholds and SEMs from </w:t>
      </w:r>
      <w:r w:rsidR="0054340C" w:rsidRPr="00B877BA">
        <w:rPr>
          <w:rFonts w:ascii="Times New Roman" w:hAnsi="Times New Roman" w:cs="Times New Roman"/>
          <w:color w:val="000000" w:themeColor="text1"/>
          <w:sz w:val="22"/>
          <w:szCs w:val="22"/>
        </w:rPr>
        <w:t xml:space="preserve">Figure </w:t>
      </w:r>
      <w:r w:rsidR="00D532B6" w:rsidRPr="00B877BA">
        <w:rPr>
          <w:rFonts w:ascii="Times New Roman" w:hAnsi="Times New Roman" w:cs="Times New Roman"/>
          <w:color w:val="000000" w:themeColor="text1"/>
          <w:sz w:val="22"/>
          <w:szCs w:val="22"/>
        </w:rPr>
        <w:t>7</w:t>
      </w:r>
      <w:r w:rsidR="0054340C" w:rsidRPr="00B877BA">
        <w:rPr>
          <w:rFonts w:ascii="Times New Roman" w:hAnsi="Times New Roman" w:cs="Times New Roman"/>
          <w:color w:val="000000" w:themeColor="text1"/>
          <w:sz w:val="22"/>
          <w:szCs w:val="22"/>
        </w:rPr>
        <w:t xml:space="preserve"> </w:t>
      </w:r>
      <w:r w:rsidR="0054340C" w:rsidRPr="00E47E60">
        <w:rPr>
          <w:rFonts w:ascii="Times New Roman" w:hAnsi="Times New Roman" w:cs="Times New Roman"/>
          <w:sz w:val="22"/>
          <w:szCs w:val="22"/>
        </w:rPr>
        <w:t>in tabular form.</w:t>
      </w:r>
      <w:r w:rsidR="00D5736E">
        <w:rPr>
          <w:rFonts w:ascii="Times New Roman" w:hAnsi="Times New Roman" w:cs="Times New Roman"/>
          <w:sz w:val="22"/>
          <w:szCs w:val="22"/>
        </w:rPr>
        <w:t xml:space="preserve"> </w:t>
      </w:r>
      <w:r w:rsidR="006E4E6E" w:rsidRPr="008F1628">
        <w:rPr>
          <w:rFonts w:ascii="Times New Roman" w:hAnsi="Times New Roman" w:cs="Times New Roman"/>
          <w:sz w:val="22"/>
          <w:szCs w:val="22"/>
        </w:rPr>
        <w:t xml:space="preserve">For low values of the covariance scalar, the thresholds are nearly constant. As the covariance scalar increases, log squared threshold </w:t>
      </w:r>
      <w:r w:rsidR="00924BE4">
        <w:rPr>
          <w:rFonts w:ascii="Times New Roman" w:hAnsi="Times New Roman" w:cs="Times New Roman"/>
          <w:sz w:val="22"/>
          <w:szCs w:val="22"/>
        </w:rPr>
        <w:t>increases</w:t>
      </w:r>
      <w:r w:rsidR="006E4E6E">
        <w:rPr>
          <w:rFonts w:ascii="Times New Roman" w:hAnsi="Times New Roman" w:cs="Times New Roman"/>
          <w:sz w:val="22"/>
          <w:szCs w:val="22"/>
        </w:rPr>
        <w:t xml:space="preserve">. </w:t>
      </w:r>
      <w:r w:rsidR="002E70D4">
        <w:rPr>
          <w:rFonts w:ascii="Times New Roman" w:hAnsi="Times New Roman" w:cs="Times New Roman"/>
          <w:sz w:val="22"/>
          <w:szCs w:val="22"/>
        </w:rPr>
        <w:t>The thresholds are comparable for chromatic and achromatic variation</w:t>
      </w:r>
      <w:r w:rsidR="00CF68F6">
        <w:rPr>
          <w:rFonts w:ascii="Times New Roman" w:hAnsi="Times New Roman" w:cs="Times New Roman"/>
          <w:sz w:val="22"/>
          <w:szCs w:val="22"/>
        </w:rPr>
        <w:t>. The p-value of the hypothesis that the mean thresholds for chromatic and achromatic variations are equal are 0.72, 0.57, and 0.16 for covariance scalar 0.03, 0.30, and 1.00 respectively.</w:t>
      </w:r>
    </w:p>
    <w:p w14:paraId="0529E0BD" w14:textId="77777777" w:rsidR="00450201" w:rsidRDefault="00450201">
      <w:pPr>
        <w:rPr>
          <w:rFonts w:cs="Arial Unicode MS"/>
          <w:color w:val="000000"/>
          <w:sz w:val="22"/>
          <w:szCs w:val="22"/>
          <w14:textOutline w14:w="0" w14:cap="flat" w14:cmpd="sng" w14:algn="ctr">
            <w14:noFill/>
            <w14:prstDash w14:val="solid"/>
            <w14:bevel/>
          </w14:textOutline>
        </w:rPr>
      </w:pPr>
    </w:p>
    <w:p w14:paraId="65548AAE" w14:textId="4A42938D" w:rsidR="007B2536" w:rsidRDefault="007B2536">
      <w:pPr>
        <w:rPr>
          <w:rFonts w:cs="Arial Unicode MS"/>
          <w:color w:val="000000"/>
          <w:sz w:val="22"/>
          <w:szCs w:val="22"/>
          <w14:textOutline w14:w="0" w14:cap="flat" w14:cmpd="sng" w14:algn="ctr">
            <w14:noFill/>
            <w14:prstDash w14:val="solid"/>
            <w14:bevel/>
          </w14:textOutline>
        </w:rPr>
      </w:pPr>
      <w:r>
        <w:rPr>
          <w:rFonts w:cs="Arial Unicode MS"/>
          <w:color w:val="000000"/>
          <w:sz w:val="22"/>
          <w:szCs w:val="22"/>
          <w14:textOutline w14:w="0" w14:cap="flat" w14:cmpd="sng" w14:algn="ctr">
            <w14:noFill/>
            <w14:prstDash w14:val="solid"/>
            <w14:bevel/>
          </w14:textOutline>
        </w:rPr>
        <w:t xml:space="preserve">We fit the thresholds to the linear receptive field (LINRF) model </w:t>
      </w:r>
      <w:r w:rsidR="00F34A85">
        <w:rPr>
          <w:rFonts w:cs="Arial Unicode MS"/>
          <w:color w:val="000000"/>
          <w:sz w:val="22"/>
          <w:szCs w:val="22"/>
          <w14:textOutline w14:w="0" w14:cap="flat" w14:cmpd="sng" w14:algn="ctr">
            <w14:noFill/>
            <w14:prstDash w14:val="solid"/>
            <w14:bevel/>
          </w14:textOutline>
        </w:rPr>
        <w:t xml:space="preserve">(Eq. 1) </w:t>
      </w:r>
      <w:r>
        <w:rPr>
          <w:rFonts w:cs="Arial Unicode MS"/>
          <w:color w:val="000000"/>
          <w:sz w:val="22"/>
          <w:szCs w:val="22"/>
          <w14:textOutline w14:w="0" w14:cap="flat" w14:cmpd="sng" w14:algn="ctr">
            <w14:noFill/>
            <w14:prstDash w14:val="solid"/>
            <w14:bevel/>
          </w14:textOutline>
        </w:rPr>
        <w:t xml:space="preserve">developed in </w:t>
      </w:r>
      <w:sdt>
        <w:sdtPr>
          <w:rPr>
            <w:rFonts w:cs="Arial Unicode MS"/>
            <w:color w:val="000000"/>
            <w:sz w:val="22"/>
            <w:szCs w:val="22"/>
            <w14:textOutline w14:w="0" w14:cap="flat" w14:cmpd="sng" w14:algn="ctr">
              <w14:noFill/>
              <w14:prstDash w14:val="solid"/>
              <w14:bevel/>
            </w14:textOutline>
          </w:rPr>
          <w:id w:val="-128020443"/>
          <w:citation/>
        </w:sdtPr>
        <w:sdtContent>
          <w:r w:rsidR="00C00C8D">
            <w:rPr>
              <w:rFonts w:cs="Arial Unicode MS"/>
              <w:color w:val="000000"/>
              <w:sz w:val="22"/>
              <w:szCs w:val="22"/>
              <w14:textOutline w14:w="0" w14:cap="flat" w14:cmpd="sng" w14:algn="ctr">
                <w14:noFill/>
                <w14:prstDash w14:val="solid"/>
                <w14:bevel/>
              </w14:textOutline>
            </w:rPr>
            <w:fldChar w:fldCharType="begin"/>
          </w:r>
          <w:r w:rsidR="00C00C8D">
            <w:rPr>
              <w:rFonts w:cs="Arial Unicode MS"/>
              <w:color w:val="000000"/>
              <w:sz w:val="22"/>
              <w:szCs w:val="22"/>
              <w14:textOutline w14:w="0" w14:cap="flat" w14:cmpd="sng" w14:algn="ctr">
                <w14:noFill/>
                <w14:prstDash w14:val="solid"/>
                <w14:bevel/>
              </w14:textOutline>
            </w:rPr>
            <w:instrText xml:space="preserve">CITATION Sin22 \t  \l 1033 </w:instrText>
          </w:r>
          <w:r w:rsidR="00C00C8D">
            <w:rPr>
              <w:rFonts w:cs="Arial Unicode MS"/>
              <w:color w:val="000000"/>
              <w:sz w:val="22"/>
              <w:szCs w:val="22"/>
              <w14:textOutline w14:w="0" w14:cap="flat" w14:cmpd="sng" w14:algn="ctr">
                <w14:noFill/>
                <w14:prstDash w14:val="solid"/>
                <w14:bevel/>
              </w14:textOutline>
            </w:rPr>
            <w:fldChar w:fldCharType="separate"/>
          </w:r>
          <w:r w:rsidR="00352534" w:rsidRPr="00352534">
            <w:rPr>
              <w:rFonts w:cs="Arial Unicode MS"/>
              <w:noProof/>
              <w:color w:val="000000"/>
              <w:sz w:val="22"/>
              <w:szCs w:val="22"/>
              <w14:textOutline w14:w="0" w14:cap="flat" w14:cmpd="sng" w14:algn="ctr">
                <w14:noFill/>
                <w14:prstDash w14:val="solid"/>
                <w14:bevel/>
              </w14:textOutline>
            </w:rPr>
            <w:t>(Singh, Burge, &amp; Brainard, 2022)</w:t>
          </w:r>
          <w:r w:rsidR="00C00C8D">
            <w:rPr>
              <w:rFonts w:cs="Arial Unicode MS"/>
              <w:color w:val="000000"/>
              <w:sz w:val="22"/>
              <w:szCs w:val="22"/>
              <w14:textOutline w14:w="0" w14:cap="flat" w14:cmpd="sng" w14:algn="ctr">
                <w14:noFill/>
                <w14:prstDash w14:val="solid"/>
                <w14:bevel/>
              </w14:textOutline>
            </w:rPr>
            <w:fldChar w:fldCharType="end"/>
          </w:r>
        </w:sdtContent>
      </w:sdt>
      <w:r w:rsidR="00C00C8D">
        <w:rPr>
          <w:rFonts w:cs="Arial Unicode MS"/>
          <w:color w:val="000000"/>
          <w:sz w:val="22"/>
          <w:szCs w:val="22"/>
          <w14:textOutline w14:w="0" w14:cap="flat" w14:cmpd="sng" w14:algn="ctr">
            <w14:noFill/>
            <w14:prstDash w14:val="solid"/>
            <w14:bevel/>
          </w14:textOutline>
        </w:rPr>
        <w:t>.</w:t>
      </w:r>
      <w:r w:rsidR="002656AC">
        <w:rPr>
          <w:rFonts w:cs="Arial Unicode MS"/>
          <w:color w:val="000000"/>
          <w:sz w:val="22"/>
          <w:szCs w:val="22"/>
          <w14:textOutline w14:w="0" w14:cap="flat" w14:cmpd="sng" w14:algn="ctr">
            <w14:noFill/>
            <w14:prstDash w14:val="solid"/>
            <w14:bevel/>
          </w14:textOutline>
        </w:rPr>
        <w:t xml:space="preserve"> </w:t>
      </w:r>
      <w:r w:rsidR="006D27E4">
        <w:rPr>
          <w:rFonts w:cs="Arial Unicode MS"/>
          <w:color w:val="000000"/>
          <w:sz w:val="22"/>
          <w:szCs w:val="22"/>
          <w14:textOutline w14:w="0" w14:cap="flat" w14:cmpd="sng" w14:algn="ctr">
            <w14:noFill/>
            <w14:prstDash w14:val="solid"/>
            <w14:bevel/>
          </w14:textOutline>
        </w:rPr>
        <w:t xml:space="preserve">The LINRF model </w:t>
      </w:r>
      <w:r w:rsidR="00C13741">
        <w:rPr>
          <w:rFonts w:cs="Arial Unicode MS"/>
          <w:color w:val="000000"/>
          <w:sz w:val="22"/>
          <w:szCs w:val="22"/>
          <w14:textOutline w14:w="0" w14:cap="flat" w14:cmpd="sng" w14:algn="ctr">
            <w14:noFill/>
            <w14:prstDash w14:val="solid"/>
            <w14:bevel/>
          </w14:textOutline>
        </w:rPr>
        <w:t xml:space="preserve">provides the estimate of the </w:t>
      </w:r>
      <w:r w:rsidR="00B11256">
        <w:rPr>
          <w:rFonts w:cs="Arial Unicode MS"/>
          <w:color w:val="000000"/>
          <w:sz w:val="22"/>
          <w:szCs w:val="22"/>
          <w14:textOutline w14:w="0" w14:cap="flat" w14:cmpd="sng" w14:algn="ctr">
            <w14:noFill/>
            <w14:prstDash w14:val="solid"/>
            <w14:bevel/>
          </w14:textOutline>
        </w:rPr>
        <w:t xml:space="preserve">variance </w:t>
      </w:r>
      <w:r w:rsidR="008B4AF4">
        <w:rPr>
          <w:rFonts w:cs="Arial Unicode MS"/>
          <w:color w:val="000000"/>
          <w:sz w:val="22"/>
          <w:szCs w:val="22"/>
          <w14:textOutline w14:w="0" w14:cap="flat" w14:cmpd="sng" w14:algn="ctr">
            <w14:noFill/>
            <w14:prstDash w14:val="solid"/>
            <w14:bevel/>
          </w14:textOutline>
        </w:rPr>
        <w:t xml:space="preserve">of </w:t>
      </w:r>
      <w:r w:rsidR="00B11256">
        <w:rPr>
          <w:rFonts w:cs="Arial Unicode MS"/>
          <w:color w:val="000000"/>
          <w:sz w:val="22"/>
          <w:szCs w:val="22"/>
          <w14:textOutline w14:w="0" w14:cap="flat" w14:cmpd="sng" w14:algn="ctr">
            <w14:noFill/>
            <w14:prstDash w14:val="solid"/>
            <w14:bevel/>
          </w14:textOutline>
        </w:rPr>
        <w:t xml:space="preserve">the </w:t>
      </w:r>
      <w:r w:rsidR="00C13741">
        <w:rPr>
          <w:rFonts w:cs="Arial Unicode MS"/>
          <w:color w:val="000000"/>
          <w:sz w:val="22"/>
          <w:szCs w:val="22"/>
          <w14:textOutline w14:w="0" w14:cap="flat" w14:cmpd="sng" w14:algn="ctr">
            <w14:noFill/>
            <w14:prstDash w14:val="solid"/>
            <w14:bevel/>
          </w14:textOutline>
        </w:rPr>
        <w:t xml:space="preserve">internal noise of the observer as </w:t>
      </w:r>
      <m:oMath>
        <m:sSubSup>
          <m:sSubSupPr>
            <m:ctrlPr>
              <w:rPr>
                <w:rStyle w:val="None"/>
                <w:rFonts w:ascii="Cambria Math" w:hAnsi="Cambria Math"/>
                <w:i/>
                <w:iCs/>
                <w:sz w:val="22"/>
                <w:szCs w:val="22"/>
              </w:rPr>
            </m:ctrlPr>
          </m:sSubSupPr>
          <m:e>
            <m:r>
              <w:rPr>
                <w:rStyle w:val="None"/>
                <w:rFonts w:ascii="Cambria Math" w:hAnsi="Cambria Math"/>
                <w:sz w:val="22"/>
                <w:szCs w:val="22"/>
              </w:rPr>
              <m:t>σ</m:t>
            </m:r>
          </m:e>
          <m:sub>
            <m:r>
              <m:rPr>
                <m:sty m:val="p"/>
              </m:rPr>
              <w:rPr>
                <w:rStyle w:val="None"/>
                <w:rFonts w:ascii="Cambria Math" w:hAnsi="Cambria Math"/>
                <w:sz w:val="22"/>
                <w:szCs w:val="22"/>
              </w:rPr>
              <m:t>ri,B</m:t>
            </m:r>
          </m:sub>
          <m:sup>
            <m:r>
              <w:rPr>
                <w:rStyle w:val="None"/>
                <w:rFonts w:ascii="Cambria Math" w:hAnsi="Cambria Math"/>
                <w:sz w:val="22"/>
                <w:szCs w:val="22"/>
              </w:rPr>
              <m:t>2</m:t>
            </m:r>
          </m:sup>
        </m:sSubSup>
        <m:r>
          <w:rPr>
            <w:rStyle w:val="None"/>
            <w:rFonts w:ascii="Cambria Math" w:hAnsi="Cambria Math"/>
            <w:sz w:val="22"/>
            <w:szCs w:val="22"/>
          </w:rPr>
          <m:t>=0.026</m:t>
        </m:r>
      </m:oMath>
      <w:r w:rsidR="00ED6242">
        <w:rPr>
          <w:rFonts w:cs="Arial Unicode MS"/>
          <w:color w:val="000000"/>
          <w:sz w:val="22"/>
          <w:szCs w:val="22"/>
          <w14:textOutline w14:w="0" w14:cap="flat" w14:cmpd="sng" w14:algn="ctr">
            <w14:noFill/>
            <w14:prstDash w14:val="solid"/>
            <w14:bevel/>
          </w14:textOutline>
        </w:rPr>
        <w:t xml:space="preserve"> and the variance </w:t>
      </w:r>
      <w:r w:rsidR="00AF4C84">
        <w:rPr>
          <w:rFonts w:cs="Arial Unicode MS"/>
          <w:color w:val="000000"/>
          <w:sz w:val="22"/>
          <w:szCs w:val="22"/>
          <w14:textOutline w14:w="0" w14:cap="flat" w14:cmpd="sng" w14:algn="ctr">
            <w14:noFill/>
            <w14:prstDash w14:val="solid"/>
            <w14:bevel/>
          </w14:textOutline>
        </w:rPr>
        <w:t xml:space="preserve">of </w:t>
      </w:r>
      <w:r w:rsidR="00ED6242">
        <w:rPr>
          <w:rFonts w:cs="Arial Unicode MS"/>
          <w:color w:val="000000"/>
          <w:sz w:val="22"/>
          <w:szCs w:val="22"/>
          <w14:textOutline w14:w="0" w14:cap="flat" w14:cmpd="sng" w14:algn="ctr">
            <w14:noFill/>
            <w14:prstDash w14:val="solid"/>
            <w14:bevel/>
          </w14:textOutline>
        </w:rPr>
        <w:t xml:space="preserve">the extrinsic variability </w:t>
      </w:r>
      <w:r w:rsidR="00C70953">
        <w:rPr>
          <w:rFonts w:cs="Arial Unicode MS"/>
          <w:color w:val="000000"/>
          <w:sz w:val="22"/>
          <w:szCs w:val="22"/>
          <w14:textOutline w14:w="0" w14:cap="flat" w14:cmpd="sng" w14:algn="ctr">
            <w14:noFill/>
            <w14:prstDash w14:val="solid"/>
            <w14:bevel/>
          </w14:textOutline>
        </w:rPr>
        <w:t xml:space="preserve">due to </w:t>
      </w:r>
      <w:r w:rsidR="00ED6242">
        <w:rPr>
          <w:rFonts w:cs="Arial Unicode MS"/>
          <w:color w:val="000000"/>
          <w:sz w:val="22"/>
          <w:szCs w:val="22"/>
          <w14:textOutline w14:w="0" w14:cap="flat" w14:cmpd="sng" w14:algn="ctr">
            <w14:noFill/>
            <w14:prstDash w14:val="solid"/>
            <w14:bevel/>
          </w14:textOutline>
        </w:rPr>
        <w:t xml:space="preserve">the reflectance of background objects as </w:t>
      </w:r>
      <m:oMath>
        <m:sSubSup>
          <m:sSubSupPr>
            <m:ctrlPr>
              <w:rPr>
                <w:rStyle w:val="None"/>
                <w:rFonts w:ascii="Cambria Math" w:hAnsi="Cambria Math"/>
                <w:i/>
                <w:iCs/>
                <w:sz w:val="22"/>
                <w:szCs w:val="22"/>
              </w:rPr>
            </m:ctrlPr>
          </m:sSubSupPr>
          <m:e>
            <m:r>
              <w:rPr>
                <w:rStyle w:val="None"/>
                <w:rFonts w:ascii="Cambria Math" w:hAnsi="Cambria Math"/>
                <w:sz w:val="22"/>
                <w:szCs w:val="22"/>
              </w:rPr>
              <m:t>σ</m:t>
            </m:r>
          </m:e>
          <m:sub>
            <m:r>
              <m:rPr>
                <m:sty m:val="p"/>
              </m:rPr>
              <w:rPr>
                <w:rStyle w:val="None"/>
                <w:rFonts w:ascii="Cambria Math" w:hAnsi="Cambria Math"/>
                <w:sz w:val="22"/>
                <w:szCs w:val="22"/>
              </w:rPr>
              <m:t>e0,B</m:t>
            </m:r>
          </m:sub>
          <m:sup>
            <m:r>
              <w:rPr>
                <w:rStyle w:val="None"/>
                <w:rFonts w:ascii="Cambria Math" w:hAnsi="Cambria Math"/>
                <w:sz w:val="22"/>
                <w:szCs w:val="22"/>
              </w:rPr>
              <m:t>2</m:t>
            </m:r>
          </m:sup>
        </m:sSubSup>
        <m:r>
          <w:rPr>
            <w:rStyle w:val="None"/>
            <w:rFonts w:ascii="Cambria Math" w:hAnsi="Cambria Math"/>
            <w:sz w:val="22"/>
            <w:szCs w:val="22"/>
          </w:rPr>
          <m:t>=0.039</m:t>
        </m:r>
      </m:oMath>
      <w:r w:rsidR="00ED6242">
        <w:rPr>
          <w:rStyle w:val="None"/>
          <w:rFonts w:cs="Arial Unicode MS"/>
          <w:iCs/>
          <w:sz w:val="22"/>
          <w:szCs w:val="22"/>
        </w:rPr>
        <w:t>.</w:t>
      </w:r>
      <w:r w:rsidR="00172571">
        <w:rPr>
          <w:rStyle w:val="None"/>
          <w:rFonts w:cs="Arial Unicode MS"/>
          <w:iCs/>
          <w:sz w:val="22"/>
          <w:szCs w:val="22"/>
        </w:rPr>
        <w:t xml:space="preserve"> </w:t>
      </w:r>
      <w:r w:rsidR="005B5E7F">
        <w:rPr>
          <w:rStyle w:val="None"/>
          <w:rFonts w:cs="Arial Unicode MS"/>
          <w:iCs/>
          <w:sz w:val="22"/>
          <w:szCs w:val="22"/>
        </w:rPr>
        <w:t>The equivalent noise level, the ratio of the external variance and intrinsic noise</w:t>
      </w:r>
      <w:r w:rsidR="002E7A76">
        <w:rPr>
          <w:rStyle w:val="None"/>
          <w:rFonts w:cs="Arial Unicode MS"/>
          <w:iCs/>
          <w:sz w:val="22"/>
          <w:szCs w:val="22"/>
        </w:rPr>
        <w:t>,</w:t>
      </w:r>
      <w:r w:rsidR="005B5E7F">
        <w:rPr>
          <w:rStyle w:val="None"/>
          <w:rFonts w:cs="Arial Unicode MS"/>
          <w:iCs/>
          <w:sz w:val="22"/>
          <w:szCs w:val="22"/>
        </w:rPr>
        <w:t xml:space="preserve"> is ~ 1.5, indicating that the variability in the </w:t>
      </w:r>
      <w:r w:rsidR="003B4828">
        <w:rPr>
          <w:rStyle w:val="None"/>
          <w:rFonts w:cs="Arial Unicode MS"/>
          <w:iCs/>
          <w:sz w:val="22"/>
          <w:szCs w:val="22"/>
        </w:rPr>
        <w:t xml:space="preserve">representation of object lightness </w:t>
      </w:r>
      <w:r w:rsidR="005B5E7F">
        <w:rPr>
          <w:rStyle w:val="None"/>
          <w:rFonts w:cs="Arial Unicode MS"/>
          <w:iCs/>
          <w:sz w:val="22"/>
          <w:szCs w:val="22"/>
        </w:rPr>
        <w:t>induced by</w:t>
      </w:r>
      <w:r w:rsidR="000153B7">
        <w:rPr>
          <w:rStyle w:val="None"/>
          <w:rFonts w:cs="Arial Unicode MS"/>
          <w:iCs/>
          <w:sz w:val="22"/>
          <w:szCs w:val="22"/>
        </w:rPr>
        <w:t xml:space="preserve"> the natural variability in the reflectance of </w:t>
      </w:r>
      <w:r w:rsidR="008B7996">
        <w:rPr>
          <w:rStyle w:val="None"/>
          <w:rFonts w:cs="Arial Unicode MS"/>
          <w:iCs/>
          <w:sz w:val="22"/>
          <w:szCs w:val="22"/>
        </w:rPr>
        <w:t xml:space="preserve">background objects </w:t>
      </w:r>
      <w:r w:rsidR="002E7A76">
        <w:rPr>
          <w:rStyle w:val="None"/>
          <w:rFonts w:cs="Arial Unicode MS"/>
          <w:iCs/>
          <w:sz w:val="22"/>
          <w:szCs w:val="22"/>
        </w:rPr>
        <w:t xml:space="preserve">is </w:t>
      </w:r>
      <w:r w:rsidR="003B4828">
        <w:rPr>
          <w:rStyle w:val="None"/>
          <w:rFonts w:cs="Arial Unicode MS"/>
          <w:iCs/>
          <w:sz w:val="22"/>
          <w:szCs w:val="22"/>
        </w:rPr>
        <w:t xml:space="preserve">close to the </w:t>
      </w:r>
      <w:r w:rsidR="00936CF4">
        <w:rPr>
          <w:rStyle w:val="None"/>
          <w:rFonts w:cs="Arial Unicode MS"/>
          <w:iCs/>
          <w:sz w:val="22"/>
          <w:szCs w:val="22"/>
        </w:rPr>
        <w:t>internal variability of that representation.</w:t>
      </w:r>
      <w:r w:rsidR="00F94DCD">
        <w:rPr>
          <w:rStyle w:val="None"/>
          <w:rFonts w:cs="Arial Unicode MS"/>
          <w:iCs/>
          <w:sz w:val="22"/>
          <w:szCs w:val="22"/>
        </w:rPr>
        <w:t xml:space="preserve"> If the ratio was equal to 1, then we would have concluded that the visual system has discounted the external variability. But the ratio not significantly large compared to 1, indicating that the visual system provides a significant level of lightness constancy.</w:t>
      </w:r>
    </w:p>
    <w:p w14:paraId="03A18A5F" w14:textId="77777777" w:rsidR="007B2536" w:rsidRDefault="007B2536">
      <w:pPr>
        <w:rPr>
          <w:rFonts w:cs="Arial Unicode MS"/>
          <w:color w:val="000000"/>
          <w:sz w:val="22"/>
          <w:szCs w:val="22"/>
          <w14:textOutline w14:w="0" w14:cap="flat" w14:cmpd="sng" w14:algn="ctr">
            <w14:noFill/>
            <w14:prstDash w14:val="solid"/>
            <w14:bevel/>
          </w14:textOutline>
        </w:rPr>
      </w:pPr>
    </w:p>
    <w:p w14:paraId="2D6A827A" w14:textId="08DB3E49" w:rsidR="00A25235" w:rsidRDefault="00A25235" w:rsidP="00A25235">
      <w:pPr>
        <w:pStyle w:val="Default"/>
        <w:spacing w:before="0"/>
        <w:rPr>
          <w:rFonts w:ascii="Times New Roman" w:hAnsi="Times New Roman"/>
          <w:b/>
          <w:bCs/>
          <w:sz w:val="22"/>
          <w:szCs w:val="22"/>
        </w:rPr>
      </w:pPr>
      <w:r>
        <w:rPr>
          <w:rFonts w:ascii="Times New Roman" w:hAnsi="Times New Roman"/>
          <w:b/>
          <w:bCs/>
          <w:sz w:val="22"/>
          <w:szCs w:val="22"/>
        </w:rPr>
        <w:t xml:space="preserve">Human Lightness Discrimination Thresholds Increase with </w:t>
      </w:r>
      <w:r w:rsidR="00F92E85">
        <w:rPr>
          <w:rFonts w:ascii="Times New Roman" w:hAnsi="Times New Roman"/>
          <w:b/>
          <w:bCs/>
          <w:sz w:val="22"/>
          <w:szCs w:val="22"/>
        </w:rPr>
        <w:t xml:space="preserve">Light Source Intensity </w:t>
      </w:r>
      <w:r>
        <w:rPr>
          <w:rFonts w:ascii="Times New Roman" w:hAnsi="Times New Roman"/>
          <w:b/>
          <w:bCs/>
          <w:sz w:val="22"/>
          <w:szCs w:val="22"/>
        </w:rPr>
        <w:t>Variation</w:t>
      </w:r>
    </w:p>
    <w:p w14:paraId="398BC863" w14:textId="73C1314D" w:rsidR="00942B68" w:rsidRDefault="00465617" w:rsidP="00A25235">
      <w:pPr>
        <w:pStyle w:val="Default"/>
        <w:spacing w:before="0"/>
        <w:rPr>
          <w:rFonts w:ascii="Times New Roman" w:hAnsi="Times New Roman"/>
          <w:sz w:val="22"/>
          <w:szCs w:val="22"/>
        </w:rPr>
      </w:pPr>
      <w:r w:rsidRPr="00465617">
        <w:rPr>
          <w:rFonts w:ascii="Times New Roman" w:hAnsi="Times New Roman"/>
          <w:sz w:val="22"/>
          <w:szCs w:val="22"/>
        </w:rPr>
        <w:t>We</w:t>
      </w:r>
      <w:r>
        <w:rPr>
          <w:rFonts w:ascii="Times New Roman" w:hAnsi="Times New Roman"/>
          <w:sz w:val="22"/>
          <w:szCs w:val="22"/>
        </w:rPr>
        <w:t xml:space="preserve"> measured lightness discrimination thresholds of human observers as we varied the intensity of light sources in the scene. </w:t>
      </w:r>
      <w:r w:rsidR="00D40718">
        <w:rPr>
          <w:rFonts w:ascii="Times New Roman" w:hAnsi="Times New Roman"/>
          <w:sz w:val="22"/>
          <w:szCs w:val="22"/>
        </w:rPr>
        <w:t xml:space="preserve">The </w:t>
      </w:r>
      <w:r w:rsidR="00932C1B">
        <w:rPr>
          <w:rFonts w:ascii="Times New Roman" w:hAnsi="Times New Roman"/>
          <w:sz w:val="22"/>
          <w:szCs w:val="22"/>
        </w:rPr>
        <w:t xml:space="preserve">shape of the </w:t>
      </w:r>
      <w:r w:rsidR="00D40718">
        <w:rPr>
          <w:rFonts w:ascii="Times New Roman" w:hAnsi="Times New Roman"/>
          <w:sz w:val="22"/>
          <w:szCs w:val="22"/>
        </w:rPr>
        <w:t xml:space="preserve">spectrum of </w:t>
      </w:r>
      <w:r w:rsidR="002D4118">
        <w:rPr>
          <w:rFonts w:ascii="Times New Roman" w:hAnsi="Times New Roman"/>
          <w:sz w:val="22"/>
          <w:szCs w:val="22"/>
        </w:rPr>
        <w:t xml:space="preserve">the </w:t>
      </w:r>
      <w:r w:rsidR="00D40718">
        <w:rPr>
          <w:rFonts w:ascii="Times New Roman" w:hAnsi="Times New Roman"/>
          <w:sz w:val="22"/>
          <w:szCs w:val="22"/>
        </w:rPr>
        <w:t>light sources was fixed to be standard daylight</w:t>
      </w:r>
      <w:r w:rsidR="006677C0">
        <w:rPr>
          <w:rFonts w:ascii="Times New Roman" w:hAnsi="Times New Roman"/>
          <w:sz w:val="22"/>
          <w:szCs w:val="22"/>
        </w:rPr>
        <w:t xml:space="preserve"> spectrum</w:t>
      </w:r>
      <w:r w:rsidR="00D40718">
        <w:rPr>
          <w:rFonts w:ascii="Times New Roman" w:hAnsi="Times New Roman"/>
          <w:sz w:val="22"/>
          <w:szCs w:val="22"/>
        </w:rPr>
        <w:t xml:space="preserve"> D65. We normalized the spectr</w:t>
      </w:r>
      <w:r w:rsidR="00B474A8">
        <w:rPr>
          <w:rFonts w:ascii="Times New Roman" w:hAnsi="Times New Roman"/>
          <w:sz w:val="22"/>
          <w:szCs w:val="22"/>
        </w:rPr>
        <w:t>um</w:t>
      </w:r>
      <w:r w:rsidR="00D40718">
        <w:rPr>
          <w:rFonts w:ascii="Times New Roman" w:hAnsi="Times New Roman"/>
          <w:sz w:val="22"/>
          <w:szCs w:val="22"/>
        </w:rPr>
        <w:t xml:space="preserve"> by its mean over wavelengths</w:t>
      </w:r>
      <w:r w:rsidR="003227EF">
        <w:rPr>
          <w:rFonts w:ascii="Times New Roman" w:hAnsi="Times New Roman"/>
          <w:sz w:val="22"/>
          <w:szCs w:val="22"/>
        </w:rPr>
        <w:t>.</w:t>
      </w:r>
      <w:r w:rsidR="00807A73">
        <w:rPr>
          <w:rFonts w:ascii="Times New Roman" w:hAnsi="Times New Roman"/>
          <w:sz w:val="22"/>
          <w:szCs w:val="22"/>
        </w:rPr>
        <w:t xml:space="preserve"> The intensity was varied multiplying the normalized spectr</w:t>
      </w:r>
      <w:r w:rsidR="00951505">
        <w:rPr>
          <w:rFonts w:ascii="Times New Roman" w:hAnsi="Times New Roman"/>
          <w:sz w:val="22"/>
          <w:szCs w:val="22"/>
        </w:rPr>
        <w:t>um</w:t>
      </w:r>
      <w:r w:rsidR="00807A73">
        <w:rPr>
          <w:rFonts w:ascii="Times New Roman" w:hAnsi="Times New Roman"/>
          <w:sz w:val="22"/>
          <w:szCs w:val="22"/>
        </w:rPr>
        <w:t xml:space="preserve"> by a scalar sampled from a log-uniform distribution </w:t>
      </w:r>
      <w:r w:rsidR="004A4D14">
        <w:rPr>
          <w:rFonts w:ascii="Times New Roman" w:hAnsi="Times New Roman"/>
          <w:sz w:val="22"/>
          <w:szCs w:val="22"/>
        </w:rPr>
        <w:t xml:space="preserve">in the range [1- </w:t>
      </w:r>
      <m:oMath>
        <m:r>
          <w:rPr>
            <w:rStyle w:val="None"/>
            <w:rFonts w:ascii="Cambria Math" w:hAnsi="Cambria Math"/>
            <w:sz w:val="22"/>
            <w:szCs w:val="22"/>
          </w:rPr>
          <m:t>δ</m:t>
        </m:r>
      </m:oMath>
      <w:r w:rsidR="004A4D14">
        <w:rPr>
          <w:rFonts w:ascii="Times New Roman" w:hAnsi="Times New Roman"/>
          <w:sz w:val="22"/>
          <w:szCs w:val="22"/>
        </w:rPr>
        <w:t xml:space="preserve">, 1+ </w:t>
      </w:r>
      <m:oMath>
        <m:r>
          <w:rPr>
            <w:rStyle w:val="None"/>
            <w:rFonts w:ascii="Cambria Math" w:hAnsi="Cambria Math"/>
            <w:sz w:val="22"/>
            <w:szCs w:val="22"/>
          </w:rPr>
          <m:t>δ</m:t>
        </m:r>
      </m:oMath>
      <w:r w:rsidR="004A4D14">
        <w:rPr>
          <w:rFonts w:ascii="Times New Roman" w:hAnsi="Times New Roman"/>
          <w:sz w:val="22"/>
          <w:szCs w:val="22"/>
        </w:rPr>
        <w:t xml:space="preserve">]. </w:t>
      </w:r>
      <w:r w:rsidR="00951505">
        <w:rPr>
          <w:rFonts w:ascii="Times New Roman" w:hAnsi="Times New Roman"/>
          <w:sz w:val="22"/>
          <w:szCs w:val="22"/>
        </w:rPr>
        <w:t>The reflectance spectra of the background ob</w:t>
      </w:r>
      <w:r w:rsidR="00970205">
        <w:rPr>
          <w:rFonts w:ascii="Times New Roman" w:hAnsi="Times New Roman"/>
          <w:sz w:val="22"/>
          <w:szCs w:val="22"/>
        </w:rPr>
        <w:t>j</w:t>
      </w:r>
      <w:r w:rsidR="00951505">
        <w:rPr>
          <w:rFonts w:ascii="Times New Roman" w:hAnsi="Times New Roman"/>
          <w:sz w:val="22"/>
          <w:szCs w:val="22"/>
        </w:rPr>
        <w:t>ec</w:t>
      </w:r>
      <w:r w:rsidR="00970205">
        <w:rPr>
          <w:rFonts w:ascii="Times New Roman" w:hAnsi="Times New Roman"/>
          <w:sz w:val="22"/>
          <w:szCs w:val="22"/>
        </w:rPr>
        <w:t xml:space="preserve">ts were fixed. </w:t>
      </w:r>
      <w:r w:rsidR="00951505">
        <w:rPr>
          <w:rFonts w:ascii="Times New Roman" w:hAnsi="Times New Roman"/>
          <w:sz w:val="22"/>
          <w:szCs w:val="22"/>
        </w:rPr>
        <w:t xml:space="preserve">We measured </w:t>
      </w:r>
      <w:r w:rsidR="00EB44DB">
        <w:rPr>
          <w:rFonts w:ascii="Times New Roman" w:hAnsi="Times New Roman"/>
          <w:sz w:val="22"/>
          <w:szCs w:val="22"/>
        </w:rPr>
        <w:t xml:space="preserve">lightness discrimination thresholds for seven values of the range parameter </w:t>
      </w:r>
      <m:oMath>
        <m:r>
          <w:rPr>
            <w:rStyle w:val="None"/>
            <w:rFonts w:ascii="Cambria Math" w:hAnsi="Cambria Math"/>
            <w:sz w:val="22"/>
            <w:szCs w:val="22"/>
          </w:rPr>
          <m:t>δ</m:t>
        </m:r>
      </m:oMath>
      <w:r w:rsidR="00582F6F">
        <w:rPr>
          <w:rFonts w:ascii="Times New Roman" w:hAnsi="Times New Roman"/>
          <w:sz w:val="22"/>
          <w:szCs w:val="22"/>
        </w:rPr>
        <w:t xml:space="preserve"> </w:t>
      </w:r>
      <w:r w:rsidR="00B760FE">
        <w:rPr>
          <w:rFonts w:ascii="Times New Roman" w:hAnsi="Times New Roman"/>
          <w:sz w:val="22"/>
          <w:szCs w:val="22"/>
        </w:rPr>
        <w:t>for five human observers</w:t>
      </w:r>
      <w:r w:rsidR="00EB44DB">
        <w:rPr>
          <w:rFonts w:ascii="Times New Roman" w:hAnsi="Times New Roman"/>
          <w:sz w:val="22"/>
          <w:szCs w:val="22"/>
        </w:rPr>
        <w:t>.</w:t>
      </w:r>
      <w:r w:rsidR="00B760FE">
        <w:rPr>
          <w:rFonts w:ascii="Times New Roman" w:hAnsi="Times New Roman"/>
          <w:sz w:val="22"/>
          <w:szCs w:val="22"/>
        </w:rPr>
        <w:t xml:space="preserve"> The psychometric function of one of the observer</w:t>
      </w:r>
      <w:r w:rsidR="00466C6E">
        <w:rPr>
          <w:rFonts w:ascii="Times New Roman" w:hAnsi="Times New Roman"/>
          <w:sz w:val="22"/>
          <w:szCs w:val="22"/>
        </w:rPr>
        <w:t>s</w:t>
      </w:r>
      <w:r w:rsidR="00B760FE">
        <w:rPr>
          <w:rFonts w:ascii="Times New Roman" w:hAnsi="Times New Roman"/>
          <w:sz w:val="22"/>
          <w:szCs w:val="22"/>
        </w:rPr>
        <w:t xml:space="preserve"> for these seven conditions are shown in </w:t>
      </w:r>
      <w:r w:rsidR="00B760FE" w:rsidRPr="00A44F1E">
        <w:rPr>
          <w:rFonts w:ascii="Times New Roman" w:hAnsi="Times New Roman"/>
          <w:color w:val="000000" w:themeColor="text1"/>
          <w:sz w:val="22"/>
          <w:szCs w:val="22"/>
        </w:rPr>
        <w:t xml:space="preserve">Figure </w:t>
      </w:r>
      <w:r w:rsidR="00EA0E8E" w:rsidRPr="00A44F1E">
        <w:rPr>
          <w:rFonts w:ascii="Times New Roman" w:hAnsi="Times New Roman"/>
          <w:color w:val="000000" w:themeColor="text1"/>
          <w:sz w:val="22"/>
          <w:szCs w:val="22"/>
        </w:rPr>
        <w:t>8</w:t>
      </w:r>
      <w:r w:rsidR="00B760FE" w:rsidRPr="00A44F1E">
        <w:rPr>
          <w:rFonts w:ascii="Times New Roman" w:hAnsi="Times New Roman"/>
          <w:color w:val="000000" w:themeColor="text1"/>
          <w:sz w:val="22"/>
          <w:szCs w:val="22"/>
        </w:rPr>
        <w:t xml:space="preserve">. </w:t>
      </w:r>
      <w:r w:rsidR="00880CE4" w:rsidRPr="00A44F1E">
        <w:rPr>
          <w:rFonts w:ascii="Times New Roman" w:hAnsi="Times New Roman"/>
          <w:color w:val="000000" w:themeColor="text1"/>
          <w:sz w:val="22"/>
          <w:szCs w:val="22"/>
        </w:rPr>
        <w:t>Figure S</w:t>
      </w:r>
      <w:r w:rsidR="00FE3909">
        <w:rPr>
          <w:rFonts w:ascii="Times New Roman" w:hAnsi="Times New Roman"/>
          <w:color w:val="000000" w:themeColor="text1"/>
          <w:sz w:val="22"/>
          <w:szCs w:val="22"/>
        </w:rPr>
        <w:t>3</w:t>
      </w:r>
      <w:r w:rsidR="00880CE4" w:rsidRPr="00A44F1E">
        <w:rPr>
          <w:rFonts w:ascii="Times New Roman" w:hAnsi="Times New Roman"/>
          <w:color w:val="000000" w:themeColor="text1"/>
          <w:sz w:val="22"/>
          <w:szCs w:val="22"/>
        </w:rPr>
        <w:t xml:space="preserve"> </w:t>
      </w:r>
      <w:r w:rsidR="00880CE4" w:rsidRPr="00880CE4">
        <w:rPr>
          <w:rFonts w:ascii="Times New Roman" w:hAnsi="Times New Roman"/>
          <w:sz w:val="22"/>
          <w:szCs w:val="22"/>
        </w:rPr>
        <w:t>shows the psychometric functions of all observers.</w:t>
      </w:r>
      <w:r w:rsidR="00880CE4">
        <w:rPr>
          <w:rFonts w:ascii="Times New Roman" w:hAnsi="Times New Roman"/>
          <w:sz w:val="22"/>
          <w:szCs w:val="22"/>
        </w:rPr>
        <w:t xml:space="preserve"> </w:t>
      </w:r>
      <w:r w:rsidR="00466C6E" w:rsidRPr="00FD7D1D">
        <w:rPr>
          <w:rFonts w:ascii="Times New Roman" w:hAnsi="Times New Roman"/>
          <w:color w:val="000000" w:themeColor="text1"/>
          <w:sz w:val="22"/>
          <w:szCs w:val="22"/>
        </w:rPr>
        <w:t xml:space="preserve">Figure </w:t>
      </w:r>
      <w:r w:rsidR="00B01863" w:rsidRPr="00FD7D1D">
        <w:rPr>
          <w:rFonts w:ascii="Times New Roman" w:hAnsi="Times New Roman"/>
          <w:color w:val="000000" w:themeColor="text1"/>
          <w:sz w:val="22"/>
          <w:szCs w:val="22"/>
        </w:rPr>
        <w:t>9</w:t>
      </w:r>
      <w:r w:rsidR="00466C6E">
        <w:rPr>
          <w:rFonts w:ascii="Times New Roman" w:hAnsi="Times New Roman"/>
          <w:sz w:val="22"/>
          <w:szCs w:val="22"/>
        </w:rPr>
        <w:t xml:space="preserve"> </w:t>
      </w:r>
      <w:r w:rsidR="00B760FE">
        <w:rPr>
          <w:rFonts w:ascii="Times New Roman" w:hAnsi="Times New Roman"/>
          <w:sz w:val="22"/>
          <w:szCs w:val="22"/>
        </w:rPr>
        <w:t xml:space="preserve">shows the mean threshold of </w:t>
      </w:r>
      <w:r w:rsidR="00466C6E">
        <w:rPr>
          <w:rFonts w:ascii="Times New Roman" w:hAnsi="Times New Roman"/>
          <w:sz w:val="22"/>
          <w:szCs w:val="22"/>
        </w:rPr>
        <w:t>the five observers</w:t>
      </w:r>
      <w:r w:rsidR="00070EB0">
        <w:rPr>
          <w:rFonts w:ascii="Times New Roman" w:hAnsi="Times New Roman"/>
          <w:sz w:val="22"/>
          <w:szCs w:val="22"/>
        </w:rPr>
        <w:t xml:space="preserve"> (see Figure S4 for thresholds of all observers)</w:t>
      </w:r>
      <w:r w:rsidR="00BB0BD6">
        <w:rPr>
          <w:rFonts w:ascii="Times New Roman" w:hAnsi="Times New Roman"/>
          <w:sz w:val="22"/>
          <w:szCs w:val="22"/>
        </w:rPr>
        <w:t xml:space="preserve">. </w:t>
      </w:r>
      <w:proofErr w:type="gramStart"/>
      <w:r w:rsidR="000B3117">
        <w:rPr>
          <w:rFonts w:ascii="Times New Roman" w:hAnsi="Times New Roman"/>
          <w:sz w:val="22"/>
          <w:szCs w:val="22"/>
        </w:rPr>
        <w:t>Similar to</w:t>
      </w:r>
      <w:proofErr w:type="gramEnd"/>
      <w:r w:rsidR="00A32540">
        <w:rPr>
          <w:rFonts w:ascii="Times New Roman" w:hAnsi="Times New Roman"/>
          <w:sz w:val="22"/>
          <w:szCs w:val="22"/>
        </w:rPr>
        <w:t xml:space="preserve"> the</w:t>
      </w:r>
      <w:r w:rsidR="000B3117">
        <w:rPr>
          <w:rFonts w:ascii="Times New Roman" w:hAnsi="Times New Roman"/>
          <w:sz w:val="22"/>
          <w:szCs w:val="22"/>
        </w:rPr>
        <w:t xml:space="preserve"> trend for reflectance spectra variation, lightness discrimination thresholds remain constant for small values of the range parameter and then log threshold squared increases with increase in range parameter.</w:t>
      </w:r>
      <w:r w:rsidR="0068331F">
        <w:rPr>
          <w:rFonts w:ascii="Times New Roman" w:hAnsi="Times New Roman"/>
          <w:sz w:val="22"/>
          <w:szCs w:val="22"/>
        </w:rPr>
        <w:t xml:space="preserve"> </w:t>
      </w:r>
      <w:r w:rsidR="00712E07">
        <w:rPr>
          <w:rFonts w:ascii="Times New Roman" w:hAnsi="Times New Roman"/>
          <w:sz w:val="22"/>
          <w:szCs w:val="22"/>
        </w:rPr>
        <w:t>A</w:t>
      </w:r>
      <w:r w:rsidR="0068331F">
        <w:rPr>
          <w:rFonts w:ascii="Times New Roman" w:hAnsi="Times New Roman"/>
          <w:sz w:val="22"/>
          <w:szCs w:val="22"/>
        </w:rPr>
        <w:t xml:space="preserve"> fit </w:t>
      </w:r>
      <w:r w:rsidR="00712E07">
        <w:rPr>
          <w:rFonts w:ascii="Times New Roman" w:hAnsi="Times New Roman"/>
          <w:sz w:val="22"/>
          <w:szCs w:val="22"/>
        </w:rPr>
        <w:t xml:space="preserve">of </w:t>
      </w:r>
      <w:r w:rsidR="0068331F">
        <w:rPr>
          <w:rFonts w:ascii="Times New Roman" w:hAnsi="Times New Roman"/>
          <w:sz w:val="22"/>
          <w:szCs w:val="22"/>
        </w:rPr>
        <w:t xml:space="preserve">the mean threshold with </w:t>
      </w:r>
      <w:r w:rsidR="00712E07">
        <w:rPr>
          <w:rFonts w:ascii="Times New Roman" w:hAnsi="Times New Roman"/>
          <w:sz w:val="22"/>
          <w:szCs w:val="22"/>
        </w:rPr>
        <w:t>the linear receptive field model</w:t>
      </w:r>
      <w:r w:rsidR="00045D0B">
        <w:rPr>
          <w:rFonts w:ascii="Times New Roman" w:hAnsi="Times New Roman"/>
          <w:sz w:val="22"/>
          <w:szCs w:val="22"/>
        </w:rPr>
        <w:t xml:space="preserve"> </w:t>
      </w:r>
      <w:r w:rsidR="003A4CDE">
        <w:rPr>
          <w:rFonts w:ascii="Times New Roman" w:hAnsi="Times New Roman"/>
          <w:sz w:val="22"/>
          <w:szCs w:val="22"/>
        </w:rPr>
        <w:t>gives</w:t>
      </w:r>
      <w:r w:rsidR="00045D0B">
        <w:rPr>
          <w:rFonts w:ascii="Times New Roman" w:hAnsi="Times New Roman"/>
          <w:sz w:val="22"/>
          <w:szCs w:val="22"/>
        </w:rPr>
        <w:t xml:space="preserve"> </w:t>
      </w:r>
      <w:r w:rsidR="003E7AE9">
        <w:rPr>
          <w:rFonts w:ascii="Times New Roman" w:hAnsi="Times New Roman"/>
          <w:sz w:val="22"/>
          <w:szCs w:val="22"/>
        </w:rPr>
        <w:t xml:space="preserve">the value of </w:t>
      </w:r>
      <w:r w:rsidR="00045D0B">
        <w:rPr>
          <w:rFonts w:ascii="Times New Roman" w:hAnsi="Times New Roman"/>
          <w:sz w:val="22"/>
          <w:szCs w:val="22"/>
        </w:rPr>
        <w:t>internal noise a</w:t>
      </w:r>
      <w:r w:rsidR="00203EBD">
        <w:rPr>
          <w:rFonts w:ascii="Times New Roman" w:hAnsi="Times New Roman"/>
          <w:sz w:val="22"/>
          <w:szCs w:val="22"/>
        </w:rPr>
        <w:t xml:space="preserve">s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ri,L</m:t>
            </m:r>
          </m:sub>
          <m:sup>
            <m:r>
              <w:rPr>
                <w:rStyle w:val="None"/>
                <w:rFonts w:ascii="Cambria Math" w:hAnsi="Cambria Math" w:cs="Times New Roman"/>
                <w:sz w:val="22"/>
                <w:szCs w:val="22"/>
              </w:rPr>
              <m:t>2</m:t>
            </m:r>
          </m:sup>
        </m:sSubSup>
        <m:r>
          <w:rPr>
            <w:rStyle w:val="None"/>
            <w:rFonts w:ascii="Cambria Math" w:hAnsi="Cambria Math"/>
            <w:sz w:val="22"/>
            <w:szCs w:val="22"/>
          </w:rPr>
          <m:t>=0.028</m:t>
        </m:r>
      </m:oMath>
      <w:r w:rsidR="00BB78CE">
        <w:rPr>
          <w:rFonts w:ascii="Times New Roman" w:hAnsi="Times New Roman"/>
          <w:sz w:val="22"/>
          <w:szCs w:val="22"/>
        </w:rPr>
        <w:t xml:space="preserve">. </w:t>
      </w:r>
      <w:r w:rsidR="00DB3098">
        <w:rPr>
          <w:rFonts w:ascii="Times New Roman" w:hAnsi="Times New Roman"/>
          <w:sz w:val="22"/>
          <w:szCs w:val="22"/>
        </w:rPr>
        <w:t xml:space="preserve">This compares well </w:t>
      </w:r>
      <w:r w:rsidR="00DB3098">
        <w:rPr>
          <w:rFonts w:ascii="Times New Roman" w:hAnsi="Times New Roman"/>
          <w:sz w:val="22"/>
          <w:szCs w:val="22"/>
        </w:rPr>
        <w:lastRenderedPageBreak/>
        <w:t xml:space="preserve">with the internal noise obtained from </w:t>
      </w:r>
      <w:r w:rsidR="003609D9">
        <w:rPr>
          <w:rFonts w:ascii="Times New Roman" w:hAnsi="Times New Roman"/>
          <w:sz w:val="22"/>
          <w:szCs w:val="22"/>
        </w:rPr>
        <w:t xml:space="preserve">the </w:t>
      </w:r>
      <w:r w:rsidR="00DB3098">
        <w:rPr>
          <w:rFonts w:ascii="Times New Roman" w:hAnsi="Times New Roman"/>
          <w:sz w:val="22"/>
          <w:szCs w:val="22"/>
        </w:rPr>
        <w:t>background reflectance spectra variation</w:t>
      </w:r>
      <w:r w:rsidR="00CD0873">
        <w:rPr>
          <w:rFonts w:ascii="Times New Roman" w:hAnsi="Times New Roman"/>
          <w:sz w:val="22"/>
          <w:szCs w:val="22"/>
        </w:rPr>
        <w:t xml:space="preserve"> experiment</w:t>
      </w:r>
      <w:r w:rsidR="00930151">
        <w:rPr>
          <w:rFonts w:ascii="Times New Roman" w:hAnsi="Times New Roman"/>
          <w:sz w:val="22"/>
          <w:szCs w:val="22"/>
        </w:rPr>
        <w:t xml:space="preserve">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sz w:val="22"/>
                <w:szCs w:val="22"/>
              </w:rPr>
              <m:t>ri,B</m:t>
            </m:r>
          </m:sub>
          <m:sup>
            <m:r>
              <w:rPr>
                <w:rStyle w:val="None"/>
                <w:rFonts w:ascii="Cambria Math" w:hAnsi="Cambria Math" w:cs="Times New Roman"/>
                <w:sz w:val="22"/>
                <w:szCs w:val="22"/>
              </w:rPr>
              <m:t>2</m:t>
            </m:r>
          </m:sup>
        </m:sSubSup>
        <m:r>
          <w:rPr>
            <w:rStyle w:val="None"/>
            <w:rFonts w:ascii="Cambria Math" w:hAnsi="Cambria Math"/>
            <w:sz w:val="22"/>
            <w:szCs w:val="22"/>
          </w:rPr>
          <m:t>=0.026</m:t>
        </m:r>
      </m:oMath>
      <w:r w:rsidR="00930151">
        <w:rPr>
          <w:rFonts w:ascii="Times New Roman" w:hAnsi="Times New Roman"/>
          <w:sz w:val="22"/>
          <w:szCs w:val="22"/>
        </w:rPr>
        <w:t>)</w:t>
      </w:r>
      <w:r w:rsidR="00DB3098">
        <w:rPr>
          <w:rFonts w:ascii="Times New Roman" w:hAnsi="Times New Roman"/>
          <w:sz w:val="22"/>
          <w:szCs w:val="22"/>
        </w:rPr>
        <w:t>.</w:t>
      </w:r>
      <w:r w:rsidR="00CD0873">
        <w:rPr>
          <w:rFonts w:ascii="Times New Roman" w:hAnsi="Times New Roman"/>
          <w:sz w:val="22"/>
          <w:szCs w:val="22"/>
        </w:rPr>
        <w:t xml:space="preserve"> The </w:t>
      </w:r>
      <w:r w:rsidR="00A86865">
        <w:rPr>
          <w:rFonts w:ascii="Times New Roman" w:hAnsi="Times New Roman"/>
          <w:sz w:val="22"/>
          <w:szCs w:val="22"/>
        </w:rPr>
        <w:t xml:space="preserve">variance of the extrinsic variability is </w:t>
      </w:r>
      <m:oMath>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m:rPr>
                <m:sty m:val="p"/>
              </m:rPr>
              <w:rPr>
                <w:rStyle w:val="None"/>
                <w:rFonts w:ascii="Cambria Math" w:hAnsi="Cambria Math" w:cs="Times New Roman"/>
                <w:sz w:val="22"/>
                <w:szCs w:val="22"/>
              </w:rPr>
              <m:t>e0,L</m:t>
            </m:r>
          </m:sub>
          <m:sup>
            <m:r>
              <w:rPr>
                <w:rStyle w:val="None"/>
                <w:rFonts w:ascii="Cambria Math" w:hAnsi="Cambria Math" w:cs="Times New Roman"/>
                <w:sz w:val="22"/>
                <w:szCs w:val="22"/>
              </w:rPr>
              <m:t>2</m:t>
            </m:r>
          </m:sup>
        </m:sSubSup>
        <m:r>
          <w:rPr>
            <w:rStyle w:val="None"/>
            <w:rFonts w:ascii="Cambria Math" w:hAnsi="Cambria Math"/>
            <w:sz w:val="22"/>
            <w:szCs w:val="22"/>
          </w:rPr>
          <m:t>=0.052</m:t>
        </m:r>
      </m:oMath>
      <w:r w:rsidR="00EE279F">
        <w:rPr>
          <w:rStyle w:val="None"/>
          <w:rFonts w:ascii="Times New Roman" w:hAnsi="Times New Roman"/>
          <w:iCs/>
          <w:sz w:val="22"/>
          <w:szCs w:val="22"/>
        </w:rPr>
        <w:t>.</w:t>
      </w:r>
      <w:r w:rsidR="00777A65">
        <w:rPr>
          <w:rStyle w:val="None"/>
          <w:rFonts w:ascii="Times New Roman" w:hAnsi="Times New Roman"/>
          <w:iCs/>
          <w:sz w:val="22"/>
          <w:szCs w:val="22"/>
        </w:rPr>
        <w:t xml:space="preserve"> The </w:t>
      </w:r>
      <w:r w:rsidR="00A436B6">
        <w:rPr>
          <w:rStyle w:val="None"/>
          <w:rFonts w:ascii="Times New Roman" w:hAnsi="Times New Roman"/>
          <w:iCs/>
          <w:sz w:val="22"/>
          <w:szCs w:val="22"/>
        </w:rPr>
        <w:t>equivalent noise level is ~ 1.8.</w:t>
      </w:r>
    </w:p>
    <w:p w14:paraId="0B059070" w14:textId="77777777" w:rsidR="007F0D13" w:rsidRDefault="007F0D13" w:rsidP="00A25235">
      <w:pPr>
        <w:pStyle w:val="Default"/>
        <w:spacing w:before="0"/>
        <w:rPr>
          <w:rFonts w:ascii="Times New Roman" w:hAnsi="Times New Roman"/>
          <w:b/>
          <w:bCs/>
          <w:sz w:val="22"/>
          <w:szCs w:val="22"/>
        </w:rPr>
      </w:pPr>
    </w:p>
    <w:p w14:paraId="1E36E38C" w14:textId="75A2DF57" w:rsidR="00A25235" w:rsidRDefault="002250FA">
      <w:pPr>
        <w:rPr>
          <w:b/>
          <w:bCs/>
          <w:sz w:val="22"/>
          <w:szCs w:val="22"/>
        </w:rPr>
      </w:pPr>
      <w:r>
        <w:rPr>
          <w:b/>
          <w:bCs/>
          <w:sz w:val="22"/>
          <w:szCs w:val="22"/>
        </w:rPr>
        <w:t xml:space="preserve">Thresholds for </w:t>
      </w:r>
      <w:r w:rsidR="00885F6D">
        <w:rPr>
          <w:b/>
          <w:bCs/>
          <w:sz w:val="22"/>
          <w:szCs w:val="22"/>
        </w:rPr>
        <w:t>S</w:t>
      </w:r>
      <w:r>
        <w:rPr>
          <w:b/>
          <w:bCs/>
          <w:sz w:val="22"/>
          <w:szCs w:val="22"/>
        </w:rPr>
        <w:t xml:space="preserve">imultaneous </w:t>
      </w:r>
      <w:r w:rsidR="00885F6D">
        <w:rPr>
          <w:b/>
          <w:bCs/>
          <w:sz w:val="22"/>
          <w:szCs w:val="22"/>
        </w:rPr>
        <w:t>V</w:t>
      </w:r>
      <w:r>
        <w:rPr>
          <w:b/>
          <w:bCs/>
          <w:sz w:val="22"/>
          <w:szCs w:val="22"/>
        </w:rPr>
        <w:t xml:space="preserve">ariation are </w:t>
      </w:r>
      <w:r w:rsidR="00885F6D">
        <w:rPr>
          <w:b/>
          <w:bCs/>
          <w:sz w:val="22"/>
          <w:szCs w:val="22"/>
        </w:rPr>
        <w:t>H</w:t>
      </w:r>
      <w:r>
        <w:rPr>
          <w:b/>
          <w:bCs/>
          <w:sz w:val="22"/>
          <w:szCs w:val="22"/>
        </w:rPr>
        <w:t xml:space="preserve">igher </w:t>
      </w:r>
      <w:r w:rsidR="00885F6D">
        <w:rPr>
          <w:b/>
          <w:bCs/>
          <w:sz w:val="22"/>
          <w:szCs w:val="22"/>
        </w:rPr>
        <w:t>Th</w:t>
      </w:r>
      <w:r>
        <w:rPr>
          <w:b/>
          <w:bCs/>
          <w:sz w:val="22"/>
          <w:szCs w:val="22"/>
        </w:rPr>
        <w:t xml:space="preserve">an </w:t>
      </w:r>
      <w:r w:rsidR="00885F6D">
        <w:rPr>
          <w:b/>
          <w:bCs/>
          <w:sz w:val="22"/>
          <w:szCs w:val="22"/>
        </w:rPr>
        <w:t>I</w:t>
      </w:r>
      <w:r>
        <w:rPr>
          <w:b/>
          <w:bCs/>
          <w:sz w:val="22"/>
          <w:szCs w:val="22"/>
        </w:rPr>
        <w:t xml:space="preserve">ndividual </w:t>
      </w:r>
      <w:r w:rsidR="00885F6D">
        <w:rPr>
          <w:b/>
          <w:bCs/>
          <w:sz w:val="22"/>
          <w:szCs w:val="22"/>
        </w:rPr>
        <w:t>V</w:t>
      </w:r>
      <w:r>
        <w:rPr>
          <w:b/>
          <w:bCs/>
          <w:sz w:val="22"/>
          <w:szCs w:val="22"/>
        </w:rPr>
        <w:t>ariations</w:t>
      </w:r>
    </w:p>
    <w:p w14:paraId="177CA080" w14:textId="77777777" w:rsidR="00C10AB6" w:rsidRDefault="008D5872" w:rsidP="00265CCA">
      <w:pPr>
        <w:rPr>
          <w:sz w:val="22"/>
          <w:szCs w:val="22"/>
        </w:rPr>
      </w:pPr>
      <w:r>
        <w:rPr>
          <w:sz w:val="22"/>
          <w:szCs w:val="22"/>
        </w:rPr>
        <w:t>W</w:t>
      </w:r>
      <w:r w:rsidR="007C6837">
        <w:rPr>
          <w:sz w:val="22"/>
          <w:szCs w:val="22"/>
        </w:rPr>
        <w:t xml:space="preserve">e measured lightness discrimination thresholds for simultaneous variation in the reflectance spectra of background objects and the intensity of the light sources in the scene. </w:t>
      </w:r>
      <w:r w:rsidR="00474BA4">
        <w:rPr>
          <w:sz w:val="22"/>
          <w:szCs w:val="22"/>
        </w:rPr>
        <w:t>In this experiment, we</w:t>
      </w:r>
      <w:r w:rsidR="007C6837">
        <w:rPr>
          <w:sz w:val="22"/>
          <w:szCs w:val="22"/>
        </w:rPr>
        <w:t xml:space="preserve"> studied </w:t>
      </w:r>
      <w:r w:rsidR="00474BA4">
        <w:rPr>
          <w:sz w:val="22"/>
          <w:szCs w:val="22"/>
        </w:rPr>
        <w:t xml:space="preserve">six conditions: no variation, achromatic and chromatic variation in the </w:t>
      </w:r>
      <w:r w:rsidR="00AA4DDE">
        <w:rPr>
          <w:sz w:val="22"/>
          <w:szCs w:val="22"/>
        </w:rPr>
        <w:t xml:space="preserve">reflectance spectra of </w:t>
      </w:r>
      <w:r w:rsidR="00474BA4">
        <w:rPr>
          <w:sz w:val="22"/>
          <w:szCs w:val="22"/>
        </w:rPr>
        <w:t xml:space="preserve">background objects with fixed </w:t>
      </w:r>
      <w:r w:rsidR="00122A3A">
        <w:rPr>
          <w:sz w:val="22"/>
          <w:szCs w:val="22"/>
        </w:rPr>
        <w:t xml:space="preserve">spectrum of </w:t>
      </w:r>
      <w:r w:rsidR="00684FC9">
        <w:rPr>
          <w:sz w:val="22"/>
          <w:szCs w:val="22"/>
        </w:rPr>
        <w:t xml:space="preserve">the </w:t>
      </w:r>
      <w:r w:rsidR="00474BA4">
        <w:rPr>
          <w:sz w:val="22"/>
          <w:szCs w:val="22"/>
        </w:rPr>
        <w:t xml:space="preserve">light source, variation in intensity of light source with fixed background, and simultaneous variation in the intensity of light source and reflectance spectra </w:t>
      </w:r>
      <w:r w:rsidR="006D71E0">
        <w:rPr>
          <w:sz w:val="22"/>
          <w:szCs w:val="22"/>
        </w:rPr>
        <w:t xml:space="preserve">of background object </w:t>
      </w:r>
      <w:r w:rsidR="00474BA4">
        <w:rPr>
          <w:sz w:val="22"/>
          <w:szCs w:val="22"/>
        </w:rPr>
        <w:t>for chromatic and achromatic</w:t>
      </w:r>
      <w:r w:rsidR="001E455D">
        <w:rPr>
          <w:sz w:val="22"/>
          <w:szCs w:val="22"/>
        </w:rPr>
        <w:t xml:space="preserve"> variations</w:t>
      </w:r>
      <w:r w:rsidR="00474BA4">
        <w:rPr>
          <w:sz w:val="22"/>
          <w:szCs w:val="22"/>
        </w:rPr>
        <w:t xml:space="preserve">. </w:t>
      </w:r>
      <w:r w:rsidR="00265CCA">
        <w:rPr>
          <w:sz w:val="22"/>
          <w:szCs w:val="22"/>
        </w:rPr>
        <w:t xml:space="preserve">We measured lightness discrimination thresholds of six human observers for these six conditions. </w:t>
      </w:r>
      <w:r w:rsidR="00661656">
        <w:rPr>
          <w:sz w:val="22"/>
          <w:szCs w:val="22"/>
        </w:rPr>
        <w:t xml:space="preserve">The psychometric function of </w:t>
      </w:r>
      <w:r w:rsidR="00265CCA">
        <w:rPr>
          <w:sz w:val="22"/>
          <w:szCs w:val="22"/>
        </w:rPr>
        <w:t>one of the observers</w:t>
      </w:r>
      <w:r w:rsidR="00661656">
        <w:rPr>
          <w:sz w:val="22"/>
          <w:szCs w:val="22"/>
        </w:rPr>
        <w:t xml:space="preserve"> is shown in </w:t>
      </w:r>
      <w:r w:rsidR="00661656" w:rsidRPr="00785533">
        <w:rPr>
          <w:color w:val="000000" w:themeColor="text1"/>
          <w:sz w:val="22"/>
          <w:szCs w:val="22"/>
        </w:rPr>
        <w:t xml:space="preserve">Figure </w:t>
      </w:r>
      <w:r w:rsidR="00960A1A" w:rsidRPr="00785533">
        <w:rPr>
          <w:color w:val="000000" w:themeColor="text1"/>
          <w:sz w:val="22"/>
          <w:szCs w:val="22"/>
        </w:rPr>
        <w:t>10</w:t>
      </w:r>
      <w:r w:rsidR="00265CCA" w:rsidRPr="00785533">
        <w:rPr>
          <w:color w:val="000000" w:themeColor="text1"/>
          <w:sz w:val="22"/>
          <w:szCs w:val="22"/>
        </w:rPr>
        <w:t xml:space="preserve">. </w:t>
      </w:r>
      <w:r w:rsidR="00661656" w:rsidRPr="00785533">
        <w:rPr>
          <w:color w:val="000000" w:themeColor="text1"/>
          <w:sz w:val="22"/>
          <w:szCs w:val="22"/>
        </w:rPr>
        <w:t xml:space="preserve">Figure </w:t>
      </w:r>
      <w:r w:rsidR="00A93768" w:rsidRPr="00785533">
        <w:rPr>
          <w:color w:val="000000" w:themeColor="text1"/>
          <w:sz w:val="22"/>
          <w:szCs w:val="22"/>
        </w:rPr>
        <w:t>S</w:t>
      </w:r>
      <w:r w:rsidR="00847ABE">
        <w:rPr>
          <w:color w:val="000000" w:themeColor="text1"/>
          <w:sz w:val="22"/>
          <w:szCs w:val="22"/>
        </w:rPr>
        <w:t>5</w:t>
      </w:r>
      <w:r w:rsidR="00661656">
        <w:rPr>
          <w:sz w:val="22"/>
          <w:szCs w:val="22"/>
        </w:rPr>
        <w:t xml:space="preserve"> </w:t>
      </w:r>
      <w:r w:rsidR="00265CCA">
        <w:rPr>
          <w:sz w:val="22"/>
          <w:szCs w:val="22"/>
        </w:rPr>
        <w:t xml:space="preserve">shows the </w:t>
      </w:r>
      <w:r w:rsidR="00B77E1A">
        <w:rPr>
          <w:sz w:val="22"/>
          <w:szCs w:val="22"/>
        </w:rPr>
        <w:t xml:space="preserve">psychometric functions of all observers. </w:t>
      </w:r>
      <w:r w:rsidR="003A2279" w:rsidRPr="003656C7">
        <w:rPr>
          <w:color w:val="000000" w:themeColor="text1"/>
          <w:sz w:val="22"/>
          <w:szCs w:val="22"/>
        </w:rPr>
        <w:t xml:space="preserve">Figure </w:t>
      </w:r>
      <w:r w:rsidR="005123A3" w:rsidRPr="003656C7">
        <w:rPr>
          <w:color w:val="000000" w:themeColor="text1"/>
          <w:sz w:val="22"/>
          <w:szCs w:val="22"/>
        </w:rPr>
        <w:t>11</w:t>
      </w:r>
      <w:r w:rsidR="003A2279" w:rsidRPr="003656C7">
        <w:rPr>
          <w:color w:val="000000" w:themeColor="text1"/>
          <w:sz w:val="22"/>
          <w:szCs w:val="22"/>
        </w:rPr>
        <w:t xml:space="preserve"> </w:t>
      </w:r>
      <w:r w:rsidR="003A2279">
        <w:rPr>
          <w:sz w:val="22"/>
          <w:szCs w:val="22"/>
        </w:rPr>
        <w:t xml:space="preserve">shows the mean threshold of all six observers for these six conditions. </w:t>
      </w:r>
      <w:r w:rsidR="005A12C9">
        <w:rPr>
          <w:sz w:val="22"/>
          <w:szCs w:val="22"/>
        </w:rPr>
        <w:t>T</w:t>
      </w:r>
      <w:r w:rsidR="00B2362B">
        <w:rPr>
          <w:sz w:val="22"/>
          <w:szCs w:val="22"/>
        </w:rPr>
        <w:t>he threshold for simultaneous variation of light</w:t>
      </w:r>
      <w:r w:rsidR="00041166">
        <w:rPr>
          <w:sz w:val="22"/>
          <w:szCs w:val="22"/>
        </w:rPr>
        <w:t xml:space="preserve"> source</w:t>
      </w:r>
      <w:r w:rsidR="00B2362B">
        <w:rPr>
          <w:sz w:val="22"/>
          <w:szCs w:val="22"/>
        </w:rPr>
        <w:t xml:space="preserve"> intensity and reflectance spectra of background objects is higher than the condition with individual variations</w:t>
      </w:r>
      <w:r w:rsidR="00422E90">
        <w:rPr>
          <w:sz w:val="22"/>
          <w:szCs w:val="22"/>
        </w:rPr>
        <w:t xml:space="preserve"> in these properties</w:t>
      </w:r>
      <w:r w:rsidR="00B2362B">
        <w:rPr>
          <w:sz w:val="22"/>
          <w:szCs w:val="22"/>
        </w:rPr>
        <w:t xml:space="preserve">. As observed earlier, the threshold </w:t>
      </w:r>
      <w:r w:rsidR="00BA5B5D">
        <w:rPr>
          <w:sz w:val="22"/>
          <w:szCs w:val="22"/>
        </w:rPr>
        <w:t xml:space="preserve">for </w:t>
      </w:r>
      <w:r w:rsidR="00B2362B">
        <w:rPr>
          <w:sz w:val="22"/>
          <w:szCs w:val="22"/>
        </w:rPr>
        <w:t>achromatic and chromatic conditions are comparable.</w:t>
      </w:r>
      <w:r w:rsidR="003215B0">
        <w:rPr>
          <w:sz w:val="22"/>
          <w:szCs w:val="22"/>
        </w:rPr>
        <w:t xml:space="preserve"> </w:t>
      </w:r>
      <w:r w:rsidR="00BD617E">
        <w:rPr>
          <w:sz w:val="22"/>
          <w:szCs w:val="22"/>
        </w:rPr>
        <w:t>The p-value of the hypothesis that the mean thresholds for chromatic and achromatic variations are equal is 0.19 for background variation condition and 0.44 for simultaneous variation condition.</w:t>
      </w:r>
      <w:r w:rsidR="009421E6">
        <w:rPr>
          <w:sz w:val="22"/>
          <w:szCs w:val="22"/>
        </w:rPr>
        <w:t xml:space="preserve"> </w:t>
      </w:r>
    </w:p>
    <w:p w14:paraId="521FAE40" w14:textId="77777777" w:rsidR="00EE753A" w:rsidRDefault="00EE753A" w:rsidP="00265CCA">
      <w:pPr>
        <w:rPr>
          <w:sz w:val="22"/>
          <w:szCs w:val="22"/>
        </w:rPr>
      </w:pPr>
    </w:p>
    <w:p w14:paraId="498066A4" w14:textId="439B6647" w:rsidR="00D81DB4" w:rsidRDefault="0034242F" w:rsidP="00D11059">
      <w:pPr>
        <w:rPr>
          <w:sz w:val="22"/>
          <w:szCs w:val="22"/>
        </w:rPr>
      </w:pPr>
      <w:r w:rsidRPr="00BB4B63">
        <w:rPr>
          <w:color w:val="000000" w:themeColor="text1"/>
          <w:sz w:val="22"/>
          <w:szCs w:val="22"/>
        </w:rPr>
        <w:t xml:space="preserve">Figure </w:t>
      </w:r>
      <w:r w:rsidR="00022ED0" w:rsidRPr="00BB4B63">
        <w:rPr>
          <w:color w:val="000000" w:themeColor="text1"/>
          <w:sz w:val="22"/>
          <w:szCs w:val="22"/>
        </w:rPr>
        <w:t>1</w:t>
      </w:r>
      <w:r w:rsidR="0071072E">
        <w:rPr>
          <w:color w:val="000000" w:themeColor="text1"/>
          <w:sz w:val="22"/>
          <w:szCs w:val="22"/>
        </w:rPr>
        <w:t>1</w:t>
      </w:r>
      <w:r>
        <w:rPr>
          <w:sz w:val="22"/>
          <w:szCs w:val="22"/>
        </w:rPr>
        <w:t xml:space="preserve"> </w:t>
      </w:r>
      <w:r w:rsidR="00F725E7">
        <w:rPr>
          <w:sz w:val="22"/>
          <w:szCs w:val="22"/>
        </w:rPr>
        <w:t xml:space="preserve">also </w:t>
      </w:r>
      <w:r>
        <w:rPr>
          <w:sz w:val="22"/>
          <w:szCs w:val="22"/>
        </w:rPr>
        <w:t xml:space="preserve">shows the </w:t>
      </w:r>
      <w:r w:rsidR="00567F8C">
        <w:rPr>
          <w:sz w:val="22"/>
          <w:szCs w:val="22"/>
        </w:rPr>
        <w:t xml:space="preserve">squared </w:t>
      </w:r>
      <w:r>
        <w:rPr>
          <w:sz w:val="22"/>
          <w:szCs w:val="22"/>
        </w:rPr>
        <w:t xml:space="preserve">thresholds of the linear receptive model for the six conditions. </w:t>
      </w:r>
      <w:r w:rsidR="00D81DB4">
        <w:rPr>
          <w:sz w:val="22"/>
          <w:szCs w:val="22"/>
        </w:rPr>
        <w:t xml:space="preserve">We used the intrinsic noise and the </w:t>
      </w:r>
      <w:r w:rsidR="00D81DB4">
        <w:rPr>
          <w:rStyle w:val="None"/>
          <w:iCs/>
          <w:sz w:val="22"/>
          <w:szCs w:val="22"/>
        </w:rPr>
        <w:t xml:space="preserve">surround sensitivity </w:t>
      </w:r>
      <w:r w:rsidR="00D81DB4">
        <w:rPr>
          <w:rStyle w:val="None"/>
          <w:sz w:val="22"/>
          <w:szCs w:val="22"/>
        </w:rPr>
        <w:t>(</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sidR="00D81DB4">
        <w:rPr>
          <w:rStyle w:val="None"/>
          <w:sz w:val="22"/>
          <w:szCs w:val="22"/>
        </w:rPr>
        <w:t xml:space="preserve">) </w:t>
      </w:r>
      <w:r w:rsidR="00D81DB4">
        <w:rPr>
          <w:sz w:val="22"/>
          <w:szCs w:val="22"/>
        </w:rPr>
        <w:t xml:space="preserve">parameters of the background </w:t>
      </w:r>
      <w:r w:rsidR="00B156A4">
        <w:rPr>
          <w:sz w:val="22"/>
          <w:szCs w:val="22"/>
        </w:rPr>
        <w:t xml:space="preserve">reflectance </w:t>
      </w:r>
      <w:r w:rsidR="00D81DB4">
        <w:rPr>
          <w:sz w:val="22"/>
          <w:szCs w:val="22"/>
        </w:rPr>
        <w:t xml:space="preserve">variation </w:t>
      </w:r>
      <w:r w:rsidR="00B156A4">
        <w:rPr>
          <w:sz w:val="22"/>
          <w:szCs w:val="22"/>
        </w:rPr>
        <w:t xml:space="preserve">experiment </w:t>
      </w:r>
      <w:r w:rsidR="00C76544">
        <w:rPr>
          <w:sz w:val="22"/>
          <w:szCs w:val="22"/>
        </w:rPr>
        <w:t xml:space="preserve">to estimate the threshold of the LINRF model for the </w:t>
      </w:r>
      <w:r w:rsidR="00C76544">
        <w:rPr>
          <w:sz w:val="22"/>
          <w:szCs w:val="22"/>
        </w:rPr>
        <w:t>no-variation condition, background spectra variation conditions</w:t>
      </w:r>
      <w:r w:rsidR="00C76544">
        <w:rPr>
          <w:sz w:val="22"/>
          <w:szCs w:val="22"/>
        </w:rPr>
        <w:t>, and the simultaneous variation conditions (Figure 7). For the light intensity variation condition, we used the parameters</w:t>
      </w:r>
      <w:r w:rsidR="00B156A4">
        <w:rPr>
          <w:sz w:val="22"/>
          <w:szCs w:val="22"/>
        </w:rPr>
        <w:t xml:space="preserve"> of the </w:t>
      </w:r>
      <w:r w:rsidR="00B156A4">
        <w:rPr>
          <w:rStyle w:val="None"/>
          <w:sz w:val="22"/>
          <w:szCs w:val="22"/>
        </w:rPr>
        <w:t>l</w:t>
      </w:r>
      <w:r w:rsidR="00B156A4" w:rsidRPr="00B156A4">
        <w:rPr>
          <w:rStyle w:val="None"/>
          <w:sz w:val="22"/>
          <w:szCs w:val="22"/>
        </w:rPr>
        <w:t>ight source intensity variation</w:t>
      </w:r>
      <w:r w:rsidR="00B156A4">
        <w:rPr>
          <w:rStyle w:val="None"/>
          <w:sz w:val="22"/>
          <w:szCs w:val="22"/>
        </w:rPr>
        <w:t xml:space="preserve"> experiment</w:t>
      </w:r>
      <w:r w:rsidR="00C76544">
        <w:rPr>
          <w:sz w:val="22"/>
          <w:szCs w:val="22"/>
        </w:rPr>
        <w:t xml:space="preserve"> </w:t>
      </w:r>
      <w:r w:rsidR="00B156A4">
        <w:rPr>
          <w:sz w:val="22"/>
          <w:szCs w:val="22"/>
        </w:rPr>
        <w:t>(</w:t>
      </w:r>
      <w:r w:rsidR="00C76544">
        <w:rPr>
          <w:sz w:val="22"/>
          <w:szCs w:val="22"/>
        </w:rPr>
        <w:t>Figure 9</w:t>
      </w:r>
      <w:r w:rsidR="00B156A4">
        <w:rPr>
          <w:sz w:val="22"/>
          <w:szCs w:val="22"/>
        </w:rPr>
        <w:t>)</w:t>
      </w:r>
      <w:r w:rsidR="00C76544">
        <w:rPr>
          <w:sz w:val="22"/>
          <w:szCs w:val="22"/>
        </w:rPr>
        <w:t>.</w:t>
      </w:r>
    </w:p>
    <w:p w14:paraId="53800B91" w14:textId="2ADDDCA5" w:rsidR="00D11059" w:rsidRDefault="00A771E3" w:rsidP="00D11059">
      <w:pPr>
        <w:rPr>
          <w:sz w:val="22"/>
          <w:szCs w:val="22"/>
        </w:rPr>
      </w:pPr>
      <w:r>
        <w:rPr>
          <w:sz w:val="22"/>
          <w:szCs w:val="22"/>
        </w:rPr>
        <w:t>As expected, the threshold</w:t>
      </w:r>
      <w:r w:rsidR="00233D3E">
        <w:rPr>
          <w:sz w:val="22"/>
          <w:szCs w:val="22"/>
        </w:rPr>
        <w:t>s</w:t>
      </w:r>
      <w:r>
        <w:rPr>
          <w:sz w:val="22"/>
          <w:szCs w:val="22"/>
        </w:rPr>
        <w:t xml:space="preserve"> of the linear receptive model are </w:t>
      </w:r>
      <w:r w:rsidR="00880389">
        <w:rPr>
          <w:sz w:val="22"/>
          <w:szCs w:val="22"/>
        </w:rPr>
        <w:t xml:space="preserve">comparable to the </w:t>
      </w:r>
      <w:r w:rsidR="0005422A">
        <w:rPr>
          <w:sz w:val="22"/>
          <w:szCs w:val="22"/>
        </w:rPr>
        <w:t xml:space="preserve">measured </w:t>
      </w:r>
      <w:r w:rsidR="00880389">
        <w:rPr>
          <w:sz w:val="22"/>
          <w:szCs w:val="22"/>
        </w:rPr>
        <w:t>threshold of the no-variation condition</w:t>
      </w:r>
      <w:r w:rsidR="00764230">
        <w:rPr>
          <w:sz w:val="22"/>
          <w:szCs w:val="22"/>
        </w:rPr>
        <w:t xml:space="preserve">, </w:t>
      </w:r>
      <w:r w:rsidR="00880389">
        <w:rPr>
          <w:sz w:val="22"/>
          <w:szCs w:val="22"/>
        </w:rPr>
        <w:t>background spectra variation conditions</w:t>
      </w:r>
      <w:r w:rsidR="000A4AC6">
        <w:rPr>
          <w:sz w:val="22"/>
          <w:szCs w:val="22"/>
        </w:rPr>
        <w:t xml:space="preserve">, and the </w:t>
      </w:r>
      <w:r>
        <w:rPr>
          <w:sz w:val="22"/>
          <w:szCs w:val="22"/>
        </w:rPr>
        <w:t xml:space="preserve">light source intensity variation condition. </w:t>
      </w:r>
      <w:r w:rsidR="00050730">
        <w:rPr>
          <w:sz w:val="22"/>
          <w:szCs w:val="22"/>
        </w:rPr>
        <w:t>T</w:t>
      </w:r>
      <w:r>
        <w:rPr>
          <w:sz w:val="22"/>
          <w:szCs w:val="22"/>
        </w:rPr>
        <w:t>he</w:t>
      </w:r>
      <w:r w:rsidR="008A3374">
        <w:rPr>
          <w:sz w:val="22"/>
          <w:szCs w:val="22"/>
        </w:rPr>
        <w:t xml:space="preserve"> threshold of the</w:t>
      </w:r>
      <w:r>
        <w:rPr>
          <w:sz w:val="22"/>
          <w:szCs w:val="22"/>
        </w:rPr>
        <w:t xml:space="preserve"> linear receptive field model </w:t>
      </w:r>
      <w:r w:rsidR="008A3374">
        <w:rPr>
          <w:sz w:val="22"/>
          <w:szCs w:val="22"/>
        </w:rPr>
        <w:t>for the simultaneous variation condition are comparable to the measured threshold for this condition.</w:t>
      </w:r>
      <w:r w:rsidR="00D11059">
        <w:rPr>
          <w:sz w:val="22"/>
          <w:szCs w:val="22"/>
        </w:rPr>
        <w:t xml:space="preserve"> </w:t>
      </w:r>
      <w:r w:rsidR="00143945">
        <w:rPr>
          <w:sz w:val="22"/>
          <w:szCs w:val="22"/>
        </w:rPr>
        <w:t xml:space="preserve">This can be understood as follows. According to the </w:t>
      </w:r>
      <w:r w:rsidR="006632AC">
        <w:rPr>
          <w:sz w:val="22"/>
          <w:szCs w:val="22"/>
        </w:rPr>
        <w:t>linear receptive model</w:t>
      </w:r>
      <w:r w:rsidR="00143945">
        <w:rPr>
          <w:sz w:val="22"/>
          <w:szCs w:val="22"/>
        </w:rPr>
        <w:t xml:space="preserve">, the square of the threshold is proportional to the variance in the stimuli. </w:t>
      </w:r>
      <w:r w:rsidR="00410A86">
        <w:rPr>
          <w:sz w:val="22"/>
          <w:szCs w:val="22"/>
        </w:rPr>
        <w:t xml:space="preserve">Since the two extrinsic sources of variances are independent of each other, the total variance in the simultaneous condition should be the sum of the variance of the individual conditions. </w:t>
      </w:r>
      <w:r w:rsidR="00D11059">
        <w:rPr>
          <w:sz w:val="22"/>
          <w:szCs w:val="22"/>
        </w:rPr>
        <w:t xml:space="preserve">The variance of the extrinsic noise calculated using the LINRF model for the background variation condition </w:t>
      </w:r>
      <w:r w:rsidR="00D11059">
        <w:rPr>
          <w:rStyle w:val="None"/>
          <w:sz w:val="22"/>
          <w:szCs w:val="22"/>
        </w:rPr>
        <w:t>(</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r>
          <w:rPr>
            <w:rStyle w:val="None"/>
            <w:rFonts w:ascii="Cambria Math" w:hAnsi="Cambria Math"/>
            <w:sz w:val="22"/>
            <w:szCs w:val="22"/>
          </w:rPr>
          <m:t>=1</m:t>
        </m:r>
      </m:oMath>
      <w:r w:rsidR="00D11059">
        <w:rPr>
          <w:rStyle w:val="None"/>
          <w:color w:val="000000" w:themeColor="text1"/>
          <w:sz w:val="22"/>
          <w:szCs w:val="22"/>
        </w:rPr>
        <w:t xml:space="preserve">, </w:t>
      </w:r>
      <m:oMath>
        <m:r>
          <w:rPr>
            <w:rStyle w:val="None"/>
            <w:rFonts w:ascii="Cambria Math" w:hAnsi="Cambria Math"/>
            <w:sz w:val="22"/>
            <w:szCs w:val="22"/>
          </w:rPr>
          <m:t>δ=0</m:t>
        </m:r>
      </m:oMath>
      <w:r w:rsidR="00D11059">
        <w:rPr>
          <w:rStyle w:val="None"/>
          <w:sz w:val="22"/>
          <w:szCs w:val="22"/>
        </w:rPr>
        <w:t>) is 0.0015</w:t>
      </w:r>
      <w:r w:rsidR="00D11059">
        <w:rPr>
          <w:sz w:val="22"/>
          <w:szCs w:val="22"/>
        </w:rPr>
        <w:t xml:space="preserve">, light intensity variation condition </w:t>
      </w:r>
      <w:r w:rsidR="00D11059">
        <w:rPr>
          <w:rStyle w:val="None"/>
          <w:sz w:val="22"/>
          <w:szCs w:val="22"/>
        </w:rPr>
        <w:t>(</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r>
          <w:rPr>
            <w:rStyle w:val="None"/>
            <w:rFonts w:ascii="Cambria Math" w:hAnsi="Cambria Math"/>
            <w:sz w:val="22"/>
            <w:szCs w:val="22"/>
          </w:rPr>
          <m:t>=0</m:t>
        </m:r>
      </m:oMath>
      <w:r w:rsidR="00D11059">
        <w:rPr>
          <w:rStyle w:val="None"/>
          <w:color w:val="000000" w:themeColor="text1"/>
          <w:sz w:val="22"/>
          <w:szCs w:val="22"/>
        </w:rPr>
        <w:t xml:space="preserve">, </w:t>
      </w:r>
      <m:oMath>
        <m:r>
          <w:rPr>
            <w:rStyle w:val="None"/>
            <w:rFonts w:ascii="Cambria Math" w:hAnsi="Cambria Math"/>
            <w:sz w:val="22"/>
            <w:szCs w:val="22"/>
          </w:rPr>
          <m:t>δ=0.3</m:t>
        </m:r>
      </m:oMath>
      <w:r w:rsidR="00D11059">
        <w:rPr>
          <w:rStyle w:val="None"/>
          <w:sz w:val="22"/>
          <w:szCs w:val="22"/>
        </w:rPr>
        <w:t>) is 0.0017</w:t>
      </w:r>
      <w:r w:rsidR="0073609B">
        <w:rPr>
          <w:sz w:val="22"/>
          <w:szCs w:val="22"/>
        </w:rPr>
        <w:t xml:space="preserve">. The sum of these variances (0.0032) is close to the variance estimated for the images in the </w:t>
      </w:r>
      <w:r w:rsidR="00D11059">
        <w:rPr>
          <w:sz w:val="22"/>
          <w:szCs w:val="22"/>
        </w:rPr>
        <w:t xml:space="preserve">simultaneous variation condition </w:t>
      </w:r>
      <w:r w:rsidR="00D11059">
        <w:rPr>
          <w:rStyle w:val="None"/>
          <w:sz w:val="22"/>
          <w:szCs w:val="22"/>
        </w:rPr>
        <w:t>(</w:t>
      </w:r>
      <m:oMath>
        <m:sSup>
          <m:sSupPr>
            <m:ctrlPr>
              <w:rPr>
                <w:rStyle w:val="None"/>
                <w:rFonts w:ascii="Cambria Math" w:hAnsi="Cambria Math"/>
                <w:i/>
                <w:sz w:val="22"/>
                <w:szCs w:val="22"/>
              </w:rPr>
            </m:ctrlPr>
          </m:sSupPr>
          <m:e>
            <m:r>
              <w:rPr>
                <w:rStyle w:val="None"/>
                <w:rFonts w:ascii="Cambria Math" w:hAnsi="Cambria Math"/>
                <w:sz w:val="22"/>
                <w:szCs w:val="22"/>
              </w:rPr>
              <m:t>σ</m:t>
            </m:r>
          </m:e>
          <m:sup>
            <m:r>
              <w:rPr>
                <w:rStyle w:val="None"/>
                <w:rFonts w:ascii="Cambria Math" w:hAnsi="Cambria Math"/>
                <w:sz w:val="22"/>
                <w:szCs w:val="22"/>
              </w:rPr>
              <m:t>2</m:t>
            </m:r>
          </m:sup>
        </m:sSup>
        <m:r>
          <w:rPr>
            <w:rStyle w:val="None"/>
            <w:rFonts w:ascii="Cambria Math" w:hAnsi="Cambria Math"/>
            <w:sz w:val="22"/>
            <w:szCs w:val="22"/>
          </w:rPr>
          <m:t>=1</m:t>
        </m:r>
      </m:oMath>
      <w:r w:rsidR="00D11059">
        <w:rPr>
          <w:rStyle w:val="None"/>
          <w:color w:val="000000" w:themeColor="text1"/>
          <w:sz w:val="22"/>
          <w:szCs w:val="22"/>
        </w:rPr>
        <w:t xml:space="preserve">, </w:t>
      </w:r>
      <m:oMath>
        <m:r>
          <w:rPr>
            <w:rStyle w:val="None"/>
            <w:rFonts w:ascii="Cambria Math" w:hAnsi="Cambria Math"/>
            <w:sz w:val="22"/>
            <w:szCs w:val="22"/>
          </w:rPr>
          <m:t>δ=0.3</m:t>
        </m:r>
      </m:oMath>
      <w:r w:rsidR="00D11059">
        <w:rPr>
          <w:rStyle w:val="None"/>
          <w:sz w:val="22"/>
          <w:szCs w:val="22"/>
        </w:rPr>
        <w:t xml:space="preserve">) </w:t>
      </w:r>
      <w:r w:rsidR="00D11059">
        <w:rPr>
          <w:sz w:val="22"/>
          <w:szCs w:val="22"/>
        </w:rPr>
        <w:t>is 0.0033.</w:t>
      </w:r>
      <w:r w:rsidR="00870CD9">
        <w:rPr>
          <w:sz w:val="22"/>
          <w:szCs w:val="22"/>
        </w:rPr>
        <w:t xml:space="preserve"> </w:t>
      </w:r>
      <w:r w:rsidR="009B2A71">
        <w:rPr>
          <w:sz w:val="22"/>
          <w:szCs w:val="22"/>
        </w:rPr>
        <w:t>This predicts that the increase in square threshold from the no variation condition for simultaneous variation condition should be equal to the sum of the corresponding increase for the individual variation conditions.</w:t>
      </w:r>
    </w:p>
    <w:p w14:paraId="3E90DA7C" w14:textId="72488B32" w:rsidR="00EE753A" w:rsidRDefault="00EE753A" w:rsidP="00265CCA">
      <w:pPr>
        <w:rPr>
          <w:sz w:val="22"/>
          <w:szCs w:val="22"/>
        </w:rPr>
      </w:pPr>
    </w:p>
    <w:p w14:paraId="288E0703" w14:textId="6407B402" w:rsidR="00870CD9" w:rsidRDefault="00870CD9" w:rsidP="00265CCA">
      <w:pPr>
        <w:rPr>
          <w:sz w:val="22"/>
          <w:szCs w:val="22"/>
        </w:rPr>
      </w:pPr>
      <w:r w:rsidRPr="008800F5">
        <w:rPr>
          <w:color w:val="000000" w:themeColor="text1"/>
          <w:sz w:val="22"/>
          <w:szCs w:val="22"/>
        </w:rPr>
        <w:t xml:space="preserve">Figure 12 </w:t>
      </w:r>
      <w:r>
        <w:rPr>
          <w:sz w:val="22"/>
          <w:szCs w:val="22"/>
        </w:rPr>
        <w:t>shows the increase in mean squared threshold above the no variation condition. We compare the mean square thresholds of the simultaneous variation condition with the sum of the mean square thresholds of the individual conditions for chromatic and achromatic conditions. The increase in threshold of the simultaneous variation condition is comparable to the sum of the increase in threshold for the individual variations. The p-value of the hypothesis that the mean increase in thresholds for simultaneous variation is equal to sum of the mean increase in the thresholds of light intensity variation and background object reflectance variation are 0.80 and 0.71 for chromatic and achromatic conditions respectively.</w:t>
      </w:r>
    </w:p>
    <w:p w14:paraId="228941D1" w14:textId="77777777" w:rsidR="00265CCA" w:rsidRDefault="00265CCA" w:rsidP="00265CCA">
      <w:pPr>
        <w:rPr>
          <w:sz w:val="22"/>
          <w:szCs w:val="22"/>
        </w:rPr>
      </w:pPr>
    </w:p>
    <w:p w14:paraId="08B79438" w14:textId="77777777" w:rsidR="00D11059" w:rsidRDefault="00D11059" w:rsidP="00265CCA">
      <w:pPr>
        <w:rPr>
          <w:sz w:val="22"/>
          <w:szCs w:val="22"/>
        </w:rPr>
      </w:pPr>
    </w:p>
    <w:p w14:paraId="28B2C460" w14:textId="5A7851DE" w:rsidR="00285292" w:rsidRDefault="00C33B40" w:rsidP="00764AC0">
      <w:pPr>
        <w:rPr>
          <w:b/>
          <w:bCs/>
          <w:sz w:val="22"/>
          <w:szCs w:val="22"/>
        </w:rPr>
      </w:pPr>
      <w:r>
        <w:rPr>
          <w:b/>
          <w:bCs/>
          <w:sz w:val="22"/>
          <w:szCs w:val="22"/>
        </w:rPr>
        <w:t>4</w:t>
      </w:r>
      <w:r w:rsidR="00E518A0">
        <w:rPr>
          <w:b/>
          <w:bCs/>
          <w:sz w:val="22"/>
          <w:szCs w:val="22"/>
        </w:rPr>
        <w:t xml:space="preserve"> </w:t>
      </w:r>
      <w:proofErr w:type="gramStart"/>
      <w:r w:rsidR="00E6746C">
        <w:rPr>
          <w:b/>
          <w:bCs/>
          <w:sz w:val="22"/>
          <w:szCs w:val="22"/>
        </w:rPr>
        <w:t>DISCUSSION</w:t>
      </w:r>
      <w:proofErr w:type="gramEnd"/>
    </w:p>
    <w:p w14:paraId="0F5DF5AB" w14:textId="12DB40C6" w:rsidR="00B272EF" w:rsidRDefault="00B272EF" w:rsidP="00764AC0">
      <w:pPr>
        <w:rPr>
          <w:sz w:val="22"/>
          <w:szCs w:val="22"/>
        </w:rPr>
      </w:pPr>
      <w:r>
        <w:rPr>
          <w:sz w:val="22"/>
          <w:szCs w:val="22"/>
        </w:rPr>
        <w:t xml:space="preserve">The </w:t>
      </w:r>
      <w:r w:rsidR="00DC546F">
        <w:rPr>
          <w:sz w:val="22"/>
          <w:szCs w:val="22"/>
        </w:rPr>
        <w:t xml:space="preserve">perceived </w:t>
      </w:r>
      <w:r>
        <w:rPr>
          <w:sz w:val="22"/>
          <w:szCs w:val="22"/>
        </w:rPr>
        <w:t xml:space="preserve">lightness of an object </w:t>
      </w:r>
      <w:r w:rsidR="00DC546F">
        <w:rPr>
          <w:sz w:val="22"/>
          <w:szCs w:val="22"/>
        </w:rPr>
        <w:t xml:space="preserve">depends on the scene in which is lies. </w:t>
      </w:r>
      <w:r w:rsidR="00EE3A16">
        <w:rPr>
          <w:sz w:val="22"/>
          <w:szCs w:val="22"/>
        </w:rPr>
        <w:t>Although the v</w:t>
      </w:r>
      <w:r w:rsidR="00E22CD1">
        <w:rPr>
          <w:sz w:val="22"/>
          <w:szCs w:val="22"/>
        </w:rPr>
        <w:t xml:space="preserve">ariability in object-extrinsic properties of the scene causes </w:t>
      </w:r>
      <w:r w:rsidR="00EE3A16">
        <w:rPr>
          <w:sz w:val="22"/>
          <w:szCs w:val="22"/>
        </w:rPr>
        <w:t xml:space="preserve">variability in the proximal signal to the visual system, the </w:t>
      </w:r>
      <w:r w:rsidR="00EE3A16">
        <w:rPr>
          <w:sz w:val="22"/>
          <w:szCs w:val="22"/>
        </w:rPr>
        <w:lastRenderedPageBreak/>
        <w:t xml:space="preserve">visual system provides a relatively stable representation of object lightness. </w:t>
      </w:r>
      <w:r w:rsidR="00555FD9">
        <w:rPr>
          <w:sz w:val="22"/>
          <w:szCs w:val="22"/>
        </w:rPr>
        <w:t xml:space="preserve">We measured human observers’ threshold of discriminating two objects based on their lightness as a function of amount of variability in the </w:t>
      </w:r>
      <w:r w:rsidR="003264E5">
        <w:rPr>
          <w:sz w:val="22"/>
          <w:szCs w:val="22"/>
        </w:rPr>
        <w:t xml:space="preserve">spectra of background objects and light sources in a scene. </w:t>
      </w:r>
      <w:r w:rsidR="00B65BDD">
        <w:rPr>
          <w:sz w:val="22"/>
          <w:szCs w:val="22"/>
        </w:rPr>
        <w:t xml:space="preserve">For low level of </w:t>
      </w:r>
      <w:r w:rsidR="00B7532F">
        <w:rPr>
          <w:sz w:val="22"/>
          <w:szCs w:val="22"/>
        </w:rPr>
        <w:t xml:space="preserve">variability, the </w:t>
      </w:r>
      <w:r w:rsidR="00D12096">
        <w:rPr>
          <w:sz w:val="22"/>
          <w:szCs w:val="22"/>
        </w:rPr>
        <w:t>thresholds first remained constant</w:t>
      </w:r>
      <w:r w:rsidR="00135AFA">
        <w:rPr>
          <w:sz w:val="22"/>
          <w:szCs w:val="22"/>
        </w:rPr>
        <w:t xml:space="preserve">, showing that in this regime the </w:t>
      </w:r>
      <w:r w:rsidR="00104C84">
        <w:rPr>
          <w:sz w:val="22"/>
          <w:szCs w:val="22"/>
        </w:rPr>
        <w:t>performance</w:t>
      </w:r>
      <w:r w:rsidR="00135AFA">
        <w:rPr>
          <w:sz w:val="22"/>
          <w:szCs w:val="22"/>
        </w:rPr>
        <w:t xml:space="preserve"> was </w:t>
      </w:r>
      <w:r w:rsidR="00104C84">
        <w:rPr>
          <w:sz w:val="22"/>
          <w:szCs w:val="22"/>
        </w:rPr>
        <w:t>determined</w:t>
      </w:r>
      <w:r w:rsidR="00135AFA">
        <w:rPr>
          <w:sz w:val="22"/>
          <w:szCs w:val="22"/>
        </w:rPr>
        <w:t xml:space="preserve"> by </w:t>
      </w:r>
      <w:r w:rsidR="00104C84">
        <w:rPr>
          <w:sz w:val="22"/>
          <w:szCs w:val="22"/>
        </w:rPr>
        <w:t xml:space="preserve">observers’ </w:t>
      </w:r>
      <w:r w:rsidR="00135AFA">
        <w:rPr>
          <w:sz w:val="22"/>
          <w:szCs w:val="22"/>
        </w:rPr>
        <w:t>intrinsic noise</w:t>
      </w:r>
      <w:r w:rsidR="00104C84">
        <w:rPr>
          <w:sz w:val="22"/>
          <w:szCs w:val="22"/>
        </w:rPr>
        <w:t xml:space="preserve">. As the variability increased, the </w:t>
      </w:r>
      <w:r w:rsidR="00AD2F66">
        <w:rPr>
          <w:sz w:val="22"/>
          <w:szCs w:val="22"/>
        </w:rPr>
        <w:t xml:space="preserve">effect of extrinsic started dominating the performance and the discrimination </w:t>
      </w:r>
      <w:r w:rsidR="00104C84">
        <w:rPr>
          <w:sz w:val="22"/>
          <w:szCs w:val="22"/>
        </w:rPr>
        <w:t>thresholds</w:t>
      </w:r>
      <w:r w:rsidR="00AD2F66">
        <w:rPr>
          <w:sz w:val="22"/>
          <w:szCs w:val="22"/>
        </w:rPr>
        <w:t xml:space="preserve"> increased. </w:t>
      </w:r>
      <w:r w:rsidR="00412DB5">
        <w:rPr>
          <w:sz w:val="22"/>
          <w:szCs w:val="22"/>
        </w:rPr>
        <w:t xml:space="preserve">Using a model based on signal detection theory, we related the thresholds in the low variability regime to the internal noise of the observer. The model also related the increase in threshold to amount of variability in the extrinsic property, thus providing a comparison of the variance in extrinsic property to the intrinsic noise. </w:t>
      </w:r>
      <w:r w:rsidR="009E468C">
        <w:rPr>
          <w:sz w:val="22"/>
          <w:szCs w:val="22"/>
        </w:rPr>
        <w:t>The effect of both types of extrinsic variation, spectra of background objects and intensity of light sources, were comparable to the effect of intrinsic noise</w:t>
      </w:r>
      <w:r w:rsidR="00647BD6">
        <w:rPr>
          <w:sz w:val="22"/>
          <w:szCs w:val="22"/>
        </w:rPr>
        <w:t xml:space="preserve">, showing that the visual system provides a good degree of constancy to these </w:t>
      </w:r>
      <w:r w:rsidR="00FA3C72">
        <w:rPr>
          <w:sz w:val="22"/>
          <w:szCs w:val="22"/>
        </w:rPr>
        <w:t>variations</w:t>
      </w:r>
      <w:r w:rsidR="00647BD6">
        <w:rPr>
          <w:sz w:val="22"/>
          <w:szCs w:val="22"/>
        </w:rPr>
        <w:t xml:space="preserve">. </w:t>
      </w:r>
    </w:p>
    <w:p w14:paraId="094FAFF3" w14:textId="77777777" w:rsidR="00B272EF" w:rsidRPr="00B272EF" w:rsidRDefault="00B272EF" w:rsidP="00764AC0">
      <w:pPr>
        <w:rPr>
          <w:sz w:val="22"/>
          <w:szCs w:val="22"/>
        </w:rPr>
      </w:pPr>
    </w:p>
    <w:p w14:paraId="3C096E5F" w14:textId="17E1D16F" w:rsidR="008039AA" w:rsidRPr="005046EF" w:rsidRDefault="000953C7" w:rsidP="00764AC0">
      <w:pPr>
        <w:rPr>
          <w:sz w:val="22"/>
          <w:szCs w:val="22"/>
        </w:rPr>
      </w:pPr>
      <w:r w:rsidRPr="005046EF">
        <w:rPr>
          <w:b/>
          <w:bCs/>
          <w:sz w:val="22"/>
          <w:szCs w:val="22"/>
        </w:rPr>
        <w:t>Chromatic v/s Achromatic</w:t>
      </w:r>
      <w:r w:rsidR="005046EF">
        <w:rPr>
          <w:b/>
          <w:bCs/>
          <w:sz w:val="22"/>
          <w:szCs w:val="22"/>
        </w:rPr>
        <w:t xml:space="preserve"> Variations: </w:t>
      </w:r>
      <w:r w:rsidR="00501022">
        <w:rPr>
          <w:sz w:val="22"/>
          <w:szCs w:val="22"/>
        </w:rPr>
        <w:t>Lightness discrimination</w:t>
      </w:r>
      <w:r w:rsidR="005046EF">
        <w:rPr>
          <w:sz w:val="22"/>
          <w:szCs w:val="22"/>
        </w:rPr>
        <w:t xml:space="preserve"> thresholds of chromatic and achromatic </w:t>
      </w:r>
      <w:r w:rsidR="00501022">
        <w:rPr>
          <w:sz w:val="22"/>
          <w:szCs w:val="22"/>
        </w:rPr>
        <w:t xml:space="preserve">variation </w:t>
      </w:r>
      <w:r w:rsidR="00CA4F01">
        <w:rPr>
          <w:sz w:val="22"/>
          <w:szCs w:val="22"/>
        </w:rPr>
        <w:t xml:space="preserve">in the </w:t>
      </w:r>
      <w:r w:rsidR="00BA55A6">
        <w:rPr>
          <w:sz w:val="22"/>
          <w:szCs w:val="22"/>
        </w:rPr>
        <w:t xml:space="preserve">reflectance spectra of </w:t>
      </w:r>
      <w:r w:rsidR="00CA4F01">
        <w:rPr>
          <w:sz w:val="22"/>
          <w:szCs w:val="22"/>
        </w:rPr>
        <w:t xml:space="preserve">background objects </w:t>
      </w:r>
      <w:r w:rsidR="00501022">
        <w:rPr>
          <w:sz w:val="22"/>
          <w:szCs w:val="22"/>
        </w:rPr>
        <w:t>were statistically similar. T</w:t>
      </w:r>
      <w:r w:rsidR="00AF269D">
        <w:rPr>
          <w:sz w:val="22"/>
          <w:szCs w:val="22"/>
        </w:rPr>
        <w:t xml:space="preserve">he chromatic aspect of the variation does not seem to </w:t>
      </w:r>
      <w:r w:rsidR="00B670D1">
        <w:rPr>
          <w:sz w:val="22"/>
          <w:szCs w:val="22"/>
        </w:rPr>
        <w:t>influence</w:t>
      </w:r>
      <w:r w:rsidR="00AF269D">
        <w:rPr>
          <w:sz w:val="22"/>
          <w:szCs w:val="22"/>
        </w:rPr>
        <w:t xml:space="preserve"> lightness discrimination. </w:t>
      </w:r>
      <w:r w:rsidR="001254B0">
        <w:rPr>
          <w:sz w:val="22"/>
          <w:szCs w:val="22"/>
        </w:rPr>
        <w:t xml:space="preserve">Lightness and chromaticity seem to be encoded independently and do not affect each other. This hypothesis could be tested by </w:t>
      </w:r>
      <w:r w:rsidR="00040FF9">
        <w:rPr>
          <w:sz w:val="22"/>
          <w:szCs w:val="22"/>
        </w:rPr>
        <w:t>measuring chromaticity discrimination thresholds under chromatic and achromatic variation of background objects.</w:t>
      </w:r>
    </w:p>
    <w:p w14:paraId="1D96F2FA" w14:textId="77777777" w:rsidR="005046EF" w:rsidRDefault="005046EF" w:rsidP="00764AC0">
      <w:pPr>
        <w:rPr>
          <w:sz w:val="22"/>
          <w:szCs w:val="22"/>
        </w:rPr>
      </w:pPr>
    </w:p>
    <w:p w14:paraId="412BFEE8" w14:textId="4A2ED664" w:rsidR="00C20BBB" w:rsidRPr="00F73863" w:rsidRDefault="00C20BBB" w:rsidP="00C20BBB">
      <w:pPr>
        <w:rPr>
          <w:sz w:val="22"/>
          <w:szCs w:val="22"/>
        </w:rPr>
      </w:pPr>
      <w:r w:rsidRPr="001B3735">
        <w:rPr>
          <w:b/>
          <w:bCs/>
          <w:sz w:val="22"/>
          <w:szCs w:val="22"/>
        </w:rPr>
        <w:t>Visual system at threshold level:</w:t>
      </w:r>
      <w:r w:rsidRPr="00C20BBB">
        <w:rPr>
          <w:sz w:val="22"/>
          <w:szCs w:val="22"/>
        </w:rPr>
        <w:t xml:space="preserve"> The </w:t>
      </w:r>
      <w:r>
        <w:rPr>
          <w:sz w:val="22"/>
          <w:szCs w:val="22"/>
        </w:rPr>
        <w:t>variance</w:t>
      </w:r>
      <w:r w:rsidR="003D29BF">
        <w:rPr>
          <w:sz w:val="22"/>
          <w:szCs w:val="22"/>
        </w:rPr>
        <w:t>s</w:t>
      </w:r>
      <w:r>
        <w:rPr>
          <w:sz w:val="22"/>
          <w:szCs w:val="22"/>
        </w:rPr>
        <w:t xml:space="preserve"> of extrinsic variation are within a factor of two of the intrinsic variation </w:t>
      </w:r>
      <w:r w:rsidR="003D29BF">
        <w:rPr>
          <w:sz w:val="22"/>
          <w:szCs w:val="22"/>
        </w:rPr>
        <w:t>for the variabilities studied in this work. If the variances were equal, one could conclude that the visual system has fully compensated for the extrinsic variation.</w:t>
      </w:r>
      <w:r w:rsidR="00A01EC3">
        <w:rPr>
          <w:sz w:val="22"/>
          <w:szCs w:val="22"/>
        </w:rPr>
        <w:t xml:space="preserve"> As the extrinsic variances are </w:t>
      </w:r>
      <w:r w:rsidR="00F73863">
        <w:rPr>
          <w:sz w:val="22"/>
          <w:szCs w:val="22"/>
        </w:rPr>
        <w:t xml:space="preserve">larger than the </w:t>
      </w:r>
      <w:r w:rsidR="00A01EC3">
        <w:rPr>
          <w:sz w:val="22"/>
          <w:szCs w:val="22"/>
        </w:rPr>
        <w:t xml:space="preserve">variance of the intrinsic noise, </w:t>
      </w:r>
      <w:r w:rsidR="008E568A">
        <w:rPr>
          <w:sz w:val="22"/>
          <w:szCs w:val="22"/>
        </w:rPr>
        <w:t>the visual system</w:t>
      </w:r>
      <w:r w:rsidR="00F73863">
        <w:rPr>
          <w:sz w:val="22"/>
          <w:szCs w:val="22"/>
        </w:rPr>
        <w:t xml:space="preserve"> has not fully compensated the external variabilities. But since these variances are within a factor or two, it shows that the visual system </w:t>
      </w:r>
      <w:r w:rsidR="008E568A">
        <w:rPr>
          <w:sz w:val="22"/>
          <w:szCs w:val="22"/>
        </w:rPr>
        <w:t>provides a large degree of stability in the perceptual representation of lightness</w:t>
      </w:r>
      <w:r w:rsidR="00F73863">
        <w:rPr>
          <w:sz w:val="22"/>
          <w:szCs w:val="22"/>
        </w:rPr>
        <w:t xml:space="preserve"> and seems to work at near threshold levels.</w:t>
      </w:r>
    </w:p>
    <w:p w14:paraId="573798FA" w14:textId="77777777" w:rsidR="00C20BBB" w:rsidRDefault="00C20BBB" w:rsidP="00764AC0">
      <w:pPr>
        <w:rPr>
          <w:b/>
          <w:bCs/>
          <w:sz w:val="22"/>
          <w:szCs w:val="22"/>
        </w:rPr>
      </w:pPr>
    </w:p>
    <w:p w14:paraId="696FB55C" w14:textId="44FF4738" w:rsidR="009D1C3D" w:rsidRPr="00B31C57" w:rsidRDefault="006223FB" w:rsidP="009D1C3D">
      <w:pPr>
        <w:rPr>
          <w:sz w:val="22"/>
          <w:szCs w:val="22"/>
        </w:rPr>
      </w:pPr>
      <w:r>
        <w:rPr>
          <w:b/>
          <w:bCs/>
          <w:sz w:val="22"/>
          <w:szCs w:val="22"/>
        </w:rPr>
        <w:t>Rules of Combination:</w:t>
      </w:r>
      <w:r w:rsidR="00882ECF">
        <w:rPr>
          <w:sz w:val="22"/>
          <w:szCs w:val="22"/>
        </w:rPr>
        <w:t xml:space="preserve"> The </w:t>
      </w:r>
      <w:r w:rsidR="001A7D09">
        <w:rPr>
          <w:sz w:val="22"/>
          <w:szCs w:val="22"/>
        </w:rPr>
        <w:t xml:space="preserve">increase in </w:t>
      </w:r>
      <w:r w:rsidR="00882ECF">
        <w:rPr>
          <w:sz w:val="22"/>
          <w:szCs w:val="22"/>
        </w:rPr>
        <w:t xml:space="preserve">threshold of </w:t>
      </w:r>
      <w:r w:rsidR="004E6287">
        <w:rPr>
          <w:sz w:val="22"/>
          <w:szCs w:val="22"/>
        </w:rPr>
        <w:t xml:space="preserve">simultaneous variation of reflectance spectra of background object and intensity of light sources </w:t>
      </w:r>
      <w:r w:rsidR="000C133D">
        <w:rPr>
          <w:sz w:val="22"/>
          <w:szCs w:val="22"/>
        </w:rPr>
        <w:t xml:space="preserve">from no variation condition were </w:t>
      </w:r>
      <w:r w:rsidR="001A7D09">
        <w:rPr>
          <w:sz w:val="22"/>
          <w:szCs w:val="22"/>
        </w:rPr>
        <w:t xml:space="preserve">equal to the </w:t>
      </w:r>
      <w:r w:rsidR="00B974E4">
        <w:rPr>
          <w:sz w:val="22"/>
          <w:szCs w:val="22"/>
        </w:rPr>
        <w:t xml:space="preserve">linear </w:t>
      </w:r>
      <w:r w:rsidR="005215F8">
        <w:rPr>
          <w:sz w:val="22"/>
          <w:szCs w:val="22"/>
        </w:rPr>
        <w:t xml:space="preserve">sum of the </w:t>
      </w:r>
      <w:r w:rsidR="000C133D">
        <w:rPr>
          <w:sz w:val="22"/>
          <w:szCs w:val="22"/>
        </w:rPr>
        <w:t xml:space="preserve">increase in </w:t>
      </w:r>
      <w:r w:rsidR="001A7D09">
        <w:rPr>
          <w:sz w:val="22"/>
          <w:szCs w:val="22"/>
        </w:rPr>
        <w:t xml:space="preserve">threshold </w:t>
      </w:r>
      <w:r w:rsidR="00DE4C62">
        <w:rPr>
          <w:sz w:val="22"/>
          <w:szCs w:val="22"/>
        </w:rPr>
        <w:t xml:space="preserve">of the individual </w:t>
      </w:r>
      <w:r w:rsidR="005B7F74">
        <w:rPr>
          <w:sz w:val="22"/>
          <w:szCs w:val="22"/>
        </w:rPr>
        <w:t>variation</w:t>
      </w:r>
      <w:r w:rsidR="00F65E4E">
        <w:rPr>
          <w:sz w:val="22"/>
          <w:szCs w:val="22"/>
        </w:rPr>
        <w:t>s</w:t>
      </w:r>
      <w:r w:rsidR="005B7F74">
        <w:rPr>
          <w:sz w:val="22"/>
          <w:szCs w:val="22"/>
        </w:rPr>
        <w:t xml:space="preserve">. </w:t>
      </w:r>
      <w:r w:rsidR="00F31DA6">
        <w:rPr>
          <w:sz w:val="22"/>
          <w:szCs w:val="22"/>
        </w:rPr>
        <w:t>T</w:t>
      </w:r>
      <w:r w:rsidR="00AC6CB0">
        <w:rPr>
          <w:sz w:val="22"/>
          <w:szCs w:val="22"/>
        </w:rPr>
        <w:t xml:space="preserve">he effect of combined variation is </w:t>
      </w:r>
      <w:r w:rsidR="005A52A7">
        <w:rPr>
          <w:sz w:val="22"/>
          <w:szCs w:val="22"/>
        </w:rPr>
        <w:t xml:space="preserve">the sum of the effect of the individual variations. </w:t>
      </w:r>
      <w:r w:rsidR="00F50DAF">
        <w:rPr>
          <w:sz w:val="22"/>
          <w:szCs w:val="22"/>
        </w:rPr>
        <w:t xml:space="preserve">This could be accounted assuming that the sources of noise are </w:t>
      </w:r>
      <w:proofErr w:type="gramStart"/>
      <w:r w:rsidR="00F50DAF">
        <w:rPr>
          <w:sz w:val="22"/>
          <w:szCs w:val="22"/>
        </w:rPr>
        <w:t>independent</w:t>
      </w:r>
      <w:proofErr w:type="gramEnd"/>
      <w:r w:rsidR="00F50DAF">
        <w:rPr>
          <w:sz w:val="22"/>
          <w:szCs w:val="22"/>
        </w:rPr>
        <w:t xml:space="preserve"> and their effect add linearly.</w:t>
      </w:r>
    </w:p>
    <w:p w14:paraId="2B6A76C2" w14:textId="77777777" w:rsidR="009D1C3D" w:rsidRDefault="009D1C3D" w:rsidP="005C0EFF">
      <w:pPr>
        <w:pStyle w:val="Default"/>
        <w:spacing w:before="0"/>
        <w:rPr>
          <w:rFonts w:ascii="Times New Roman" w:hAnsi="Times New Roman"/>
          <w:sz w:val="22"/>
          <w:szCs w:val="22"/>
        </w:rPr>
      </w:pPr>
    </w:p>
    <w:p w14:paraId="6589E143" w14:textId="77777777" w:rsidR="009666DD" w:rsidRDefault="00C33B40" w:rsidP="00181E4D">
      <w:pPr>
        <w:rPr>
          <w:sz w:val="22"/>
          <w:szCs w:val="22"/>
        </w:rPr>
      </w:pPr>
      <w:r>
        <w:rPr>
          <w:b/>
          <w:bCs/>
          <w:sz w:val="22"/>
          <w:szCs w:val="22"/>
        </w:rPr>
        <w:t>5</w:t>
      </w:r>
      <w:r w:rsidR="00E55793">
        <w:rPr>
          <w:b/>
          <w:bCs/>
          <w:sz w:val="22"/>
          <w:szCs w:val="22"/>
        </w:rPr>
        <w:t xml:space="preserve"> </w:t>
      </w:r>
      <w:r w:rsidR="00004436" w:rsidRPr="00004436">
        <w:rPr>
          <w:b/>
          <w:bCs/>
          <w:sz w:val="22"/>
          <w:szCs w:val="22"/>
        </w:rPr>
        <w:t>ACKNOWLEDGEMENTS</w:t>
      </w:r>
      <w:r w:rsidR="00004436">
        <w:rPr>
          <w:sz w:val="22"/>
          <w:szCs w:val="22"/>
        </w:rPr>
        <w:t xml:space="preserve">: </w:t>
      </w:r>
      <w:r w:rsidR="00A65A15">
        <w:rPr>
          <w:sz w:val="22"/>
          <w:szCs w:val="22"/>
        </w:rPr>
        <w:t xml:space="preserve">NSF </w:t>
      </w:r>
      <w:r w:rsidR="004F4D85">
        <w:rPr>
          <w:sz w:val="22"/>
          <w:szCs w:val="22"/>
        </w:rPr>
        <w:t>BCS</w:t>
      </w:r>
      <w:r w:rsidR="009E7C0A">
        <w:rPr>
          <w:sz w:val="22"/>
          <w:szCs w:val="22"/>
        </w:rPr>
        <w:t xml:space="preserve"> </w:t>
      </w:r>
      <w:r w:rsidR="00A65A15">
        <w:rPr>
          <w:sz w:val="22"/>
          <w:szCs w:val="22"/>
        </w:rPr>
        <w:t>2054900 (VS)</w:t>
      </w:r>
      <w:r w:rsidR="00004436">
        <w:rPr>
          <w:sz w:val="22"/>
          <w:szCs w:val="22"/>
        </w:rPr>
        <w:t>.</w:t>
      </w:r>
    </w:p>
    <w:p w14:paraId="3F3BA99C" w14:textId="77777777" w:rsidR="009666DD" w:rsidRDefault="009666DD">
      <w:pPr>
        <w:pBdr>
          <w:top w:val="nil"/>
          <w:left w:val="nil"/>
          <w:bottom w:val="nil"/>
          <w:right w:val="nil"/>
          <w:between w:val="nil"/>
          <w:bar w:val="nil"/>
        </w:pBdr>
        <w:rPr>
          <w:sz w:val="22"/>
          <w:szCs w:val="22"/>
        </w:rPr>
      </w:pPr>
      <w:r>
        <w:rPr>
          <w:sz w:val="22"/>
          <w:szCs w:val="22"/>
        </w:rPr>
        <w:br w:type="page"/>
      </w:r>
    </w:p>
    <w:p w14:paraId="6E18867B" w14:textId="3B3705B8" w:rsidR="00A01A52" w:rsidRPr="000E3DCD" w:rsidRDefault="0034285B" w:rsidP="00347E61">
      <w:pPr>
        <w:pStyle w:val="Body"/>
        <w:spacing w:after="160"/>
        <w:jc w:val="center"/>
        <w:rPr>
          <w:rFonts w:ascii="Times New Roman" w:hAnsi="Times New Roman" w:cs="Times New Roman"/>
          <w:b/>
          <w:bCs/>
          <w:sz w:val="22"/>
          <w:szCs w:val="22"/>
        </w:rPr>
      </w:pPr>
      <w:r w:rsidRPr="000E3DCD">
        <w:rPr>
          <w:rFonts w:ascii="Times New Roman" w:hAnsi="Times New Roman" w:cs="Times New Roman"/>
          <w:b/>
          <w:bCs/>
          <w:sz w:val="22"/>
          <w:szCs w:val="22"/>
        </w:rPr>
        <w:lastRenderedPageBreak/>
        <w:t xml:space="preserve">Table S1: Thresholds for </w:t>
      </w:r>
      <w:r w:rsidR="00FA5156">
        <w:rPr>
          <w:rFonts w:ascii="Times New Roman" w:hAnsi="Times New Roman" w:cs="Times New Roman"/>
          <w:b/>
          <w:bCs/>
          <w:sz w:val="22"/>
          <w:szCs w:val="22"/>
        </w:rPr>
        <w:t xml:space="preserve">Background Variation Experiment </w:t>
      </w:r>
      <w:r>
        <w:rPr>
          <w:rFonts w:ascii="Times New Roman" w:hAnsi="Times New Roman" w:cs="Times New Roman"/>
          <w:b/>
          <w:bCs/>
          <w:sz w:val="22"/>
          <w:szCs w:val="22"/>
        </w:rPr>
        <w:t>(</w:t>
      </w:r>
      <w:r w:rsidR="00A73394">
        <w:rPr>
          <w:rFonts w:ascii="Times New Roman" w:hAnsi="Times New Roman" w:cs="Times New Roman"/>
          <w:b/>
          <w:bCs/>
          <w:sz w:val="22"/>
          <w:szCs w:val="22"/>
        </w:rPr>
        <w:t xml:space="preserve">Preregistered </w:t>
      </w:r>
      <w:r w:rsidRPr="000E3DCD">
        <w:rPr>
          <w:rFonts w:ascii="Times New Roman" w:hAnsi="Times New Roman" w:cs="Times New Roman"/>
          <w:b/>
          <w:bCs/>
          <w:sz w:val="22"/>
          <w:szCs w:val="22"/>
        </w:rPr>
        <w:t xml:space="preserve">Experiment </w:t>
      </w:r>
      <w:r w:rsidR="00FA5156">
        <w:rPr>
          <w:rFonts w:ascii="Times New Roman" w:hAnsi="Times New Roman" w:cs="Times New Roman"/>
          <w:b/>
          <w:bCs/>
          <w:sz w:val="22"/>
          <w:szCs w:val="22"/>
        </w:rPr>
        <w:t>6</w:t>
      </w:r>
      <w:r>
        <w:rPr>
          <w:rFonts w:ascii="Times New Roman" w:hAnsi="Times New Roman" w:cs="Times New Roman"/>
          <w:b/>
          <w:bCs/>
          <w:sz w:val="22"/>
          <w:szCs w:val="22"/>
        </w:rPr>
        <w:t>)</w:t>
      </w:r>
      <w:r w:rsidR="00347E61">
        <w:rPr>
          <w:rFonts w:ascii="Times New Roman" w:hAnsi="Times New Roman" w:cs="Times New Roman"/>
          <w:b/>
          <w:bCs/>
          <w:sz w:val="22"/>
          <w:szCs w:val="22"/>
        </w:rPr>
        <w:t>:</w:t>
      </w:r>
      <w:r w:rsidR="00821EEA">
        <w:rPr>
          <w:rFonts w:ascii="Times New Roman" w:hAnsi="Times New Roman" w:cs="Times New Roman"/>
          <w:b/>
          <w:bCs/>
          <w:sz w:val="22"/>
          <w:szCs w:val="22"/>
        </w:rPr>
        <w:t xml:space="preserve"> </w:t>
      </w:r>
      <w:r w:rsidR="00821EEA">
        <w:rPr>
          <w:rFonts w:ascii="Times New Roman" w:hAnsi="Times New Roman" w:cs="Times New Roman"/>
          <w:b/>
          <w:bCs/>
          <w:sz w:val="22"/>
          <w:szCs w:val="22"/>
        </w:rPr>
        <w:br/>
      </w:r>
      <w:r w:rsidR="00A01A52">
        <w:rPr>
          <w:rFonts w:ascii="Times New Roman" w:hAnsi="Times New Roman" w:cs="Times New Roman"/>
          <w:sz w:val="20"/>
          <w:szCs w:val="20"/>
        </w:rPr>
        <w:t xml:space="preserve">Mean threshold (averaged over blocks) </w:t>
      </w:r>
      <m:oMath>
        <m:r>
          <w:rPr>
            <w:rFonts w:ascii="Cambria Math" w:hAnsi="Cambria Math" w:cs="Times New Roman"/>
            <w:sz w:val="20"/>
            <w:szCs w:val="20"/>
          </w:rPr>
          <m:t xml:space="preserve">± </m:t>
        </m:r>
      </m:oMath>
      <w:r w:rsidR="00A01A52">
        <w:rPr>
          <w:rFonts w:ascii="Times New Roman" w:hAnsi="Times New Roman" w:cs="Times New Roman"/>
          <w:sz w:val="20"/>
          <w:szCs w:val="20"/>
        </w:rPr>
        <w:t xml:space="preserve">SEM of </w:t>
      </w:r>
      <w:r w:rsidR="005E0CF3">
        <w:rPr>
          <w:rFonts w:ascii="Times New Roman" w:hAnsi="Times New Roman" w:cs="Times New Roman"/>
          <w:sz w:val="20"/>
          <w:szCs w:val="20"/>
        </w:rPr>
        <w:t xml:space="preserve">six </w:t>
      </w:r>
      <w:r w:rsidR="00A01A52">
        <w:rPr>
          <w:rFonts w:ascii="Times New Roman" w:hAnsi="Times New Roman" w:cs="Times New Roman"/>
          <w:sz w:val="20"/>
          <w:szCs w:val="20"/>
        </w:rPr>
        <w:t xml:space="preserve">human observers </w:t>
      </w:r>
      <w:r w:rsidR="00BE7897">
        <w:rPr>
          <w:rFonts w:ascii="Times New Roman" w:hAnsi="Times New Roman" w:cs="Times New Roman"/>
          <w:sz w:val="20"/>
          <w:szCs w:val="20"/>
        </w:rPr>
        <w:t xml:space="preserve">for </w:t>
      </w:r>
      <w:r w:rsidR="00720F10">
        <w:rPr>
          <w:rFonts w:ascii="Times New Roman" w:hAnsi="Times New Roman" w:cs="Times New Roman"/>
          <w:sz w:val="20"/>
          <w:szCs w:val="20"/>
        </w:rPr>
        <w:t xml:space="preserve">nine </w:t>
      </w:r>
      <w:r w:rsidR="00631171">
        <w:rPr>
          <w:rFonts w:ascii="Times New Roman" w:hAnsi="Times New Roman" w:cs="Times New Roman"/>
          <w:sz w:val="20"/>
          <w:szCs w:val="20"/>
        </w:rPr>
        <w:t xml:space="preserve">background variation </w:t>
      </w:r>
      <w:r w:rsidR="00BE7897">
        <w:rPr>
          <w:rFonts w:ascii="Times New Roman" w:hAnsi="Times New Roman" w:cs="Times New Roman"/>
          <w:sz w:val="20"/>
          <w:szCs w:val="20"/>
        </w:rPr>
        <w:t xml:space="preserve">conditions studied in </w:t>
      </w:r>
      <w:r w:rsidR="00090DBF">
        <w:rPr>
          <w:rFonts w:ascii="Times New Roman" w:hAnsi="Times New Roman" w:cs="Times New Roman"/>
          <w:sz w:val="20"/>
          <w:szCs w:val="20"/>
        </w:rPr>
        <w:t>preregistered experiment</w:t>
      </w:r>
      <w:r w:rsidR="00BE7897">
        <w:rPr>
          <w:rFonts w:ascii="Times New Roman" w:hAnsi="Times New Roman" w:cs="Times New Roman"/>
          <w:sz w:val="20"/>
          <w:szCs w:val="20"/>
        </w:rPr>
        <w:t xml:space="preserve"> </w:t>
      </w:r>
      <w:r w:rsidR="002A57EC">
        <w:rPr>
          <w:rFonts w:ascii="Times New Roman" w:hAnsi="Times New Roman" w:cs="Times New Roman"/>
          <w:sz w:val="20"/>
          <w:szCs w:val="20"/>
        </w:rPr>
        <w:t>6</w:t>
      </w:r>
      <w:r w:rsidR="00A01A52">
        <w:rPr>
          <w:rFonts w:ascii="Times New Roman" w:hAnsi="Times New Roman" w:cs="Times New Roman"/>
          <w:sz w:val="20"/>
          <w:szCs w:val="20"/>
        </w:rPr>
        <w:t>.</w:t>
      </w:r>
    </w:p>
    <w:tbl>
      <w:tblPr>
        <w:tblStyle w:val="TableGrid"/>
        <w:tblW w:w="0" w:type="auto"/>
        <w:tblLayout w:type="fixed"/>
        <w:tblLook w:val="04A0" w:firstRow="1" w:lastRow="0" w:firstColumn="1" w:lastColumn="0" w:noHBand="0" w:noVBand="1"/>
      </w:tblPr>
      <w:tblGrid>
        <w:gridCol w:w="1075"/>
        <w:gridCol w:w="1350"/>
        <w:gridCol w:w="1350"/>
        <w:gridCol w:w="1440"/>
        <w:gridCol w:w="1440"/>
        <w:gridCol w:w="1350"/>
        <w:gridCol w:w="1345"/>
      </w:tblGrid>
      <w:tr w:rsidR="00565E47" w:rsidRPr="00462C46" w14:paraId="60A4ADF5" w14:textId="77777777" w:rsidTr="00371E25">
        <w:tc>
          <w:tcPr>
            <w:tcW w:w="1075" w:type="dxa"/>
            <w:vMerge w:val="restart"/>
          </w:tcPr>
          <w:p w14:paraId="63A9EEE2" w14:textId="7DAD60C6" w:rsidR="00BD34F4" w:rsidRPr="00462C46" w:rsidRDefault="00BD34F4" w:rsidP="0034285B">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Condition</w:t>
            </w:r>
          </w:p>
        </w:tc>
        <w:tc>
          <w:tcPr>
            <w:tcW w:w="8275" w:type="dxa"/>
            <w:gridSpan w:val="6"/>
          </w:tcPr>
          <w:p w14:paraId="199412DF" w14:textId="2C4CFF90" w:rsidR="00BD34F4" w:rsidRPr="00462C46" w:rsidRDefault="00BD34F4" w:rsidP="0034285B">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Observer</w:t>
            </w:r>
          </w:p>
        </w:tc>
      </w:tr>
      <w:tr w:rsidR="00371E25" w:rsidRPr="00462C46" w14:paraId="3FBFFB38" w14:textId="77777777" w:rsidTr="00371E25">
        <w:tc>
          <w:tcPr>
            <w:tcW w:w="1075" w:type="dxa"/>
            <w:vMerge/>
          </w:tcPr>
          <w:p w14:paraId="0E882E04" w14:textId="5564ECBF" w:rsidR="00BD34F4" w:rsidRPr="00462C46" w:rsidRDefault="00BD34F4" w:rsidP="0034285B">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p>
        </w:tc>
        <w:tc>
          <w:tcPr>
            <w:tcW w:w="1350" w:type="dxa"/>
          </w:tcPr>
          <w:p w14:paraId="195A07A7" w14:textId="241FFF18" w:rsidR="00BD34F4" w:rsidRPr="00462C46" w:rsidRDefault="00BD34F4" w:rsidP="0034285B">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0003</w:t>
            </w:r>
          </w:p>
        </w:tc>
        <w:tc>
          <w:tcPr>
            <w:tcW w:w="1350" w:type="dxa"/>
            <w:tcBorders>
              <w:bottom w:val="single" w:sz="4" w:space="0" w:color="auto"/>
            </w:tcBorders>
          </w:tcPr>
          <w:p w14:paraId="2DE44DFD" w14:textId="2E3C3D51" w:rsidR="00BD34F4" w:rsidRPr="00462C46" w:rsidRDefault="000062F6" w:rsidP="0034285B">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Bagel</w:t>
            </w:r>
          </w:p>
        </w:tc>
        <w:tc>
          <w:tcPr>
            <w:tcW w:w="1440" w:type="dxa"/>
            <w:tcBorders>
              <w:bottom w:val="single" w:sz="4" w:space="0" w:color="auto"/>
            </w:tcBorders>
          </w:tcPr>
          <w:p w14:paraId="2A909EDB" w14:textId="4D05B9E0" w:rsidR="00BD34F4" w:rsidRPr="00462C46" w:rsidRDefault="002D6051" w:rsidP="0034285B">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Committee</w:t>
            </w:r>
          </w:p>
        </w:tc>
        <w:tc>
          <w:tcPr>
            <w:tcW w:w="1440" w:type="dxa"/>
            <w:tcBorders>
              <w:bottom w:val="single" w:sz="4" w:space="0" w:color="auto"/>
            </w:tcBorders>
          </w:tcPr>
          <w:p w14:paraId="092AF707" w14:textId="4A572E91" w:rsidR="00BD34F4" w:rsidRPr="00462C46" w:rsidRDefault="002D6051" w:rsidP="0034285B">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Content</w:t>
            </w:r>
          </w:p>
        </w:tc>
        <w:tc>
          <w:tcPr>
            <w:tcW w:w="1350" w:type="dxa"/>
            <w:tcBorders>
              <w:bottom w:val="single" w:sz="4" w:space="0" w:color="auto"/>
            </w:tcBorders>
          </w:tcPr>
          <w:p w14:paraId="50537540" w14:textId="76F8EE81" w:rsidR="00BD34F4" w:rsidRPr="00462C46" w:rsidRDefault="002D6051" w:rsidP="0034285B">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Observer</w:t>
            </w:r>
          </w:p>
        </w:tc>
        <w:tc>
          <w:tcPr>
            <w:tcW w:w="1345" w:type="dxa"/>
            <w:tcBorders>
              <w:bottom w:val="single" w:sz="4" w:space="0" w:color="auto"/>
            </w:tcBorders>
          </w:tcPr>
          <w:p w14:paraId="2CC5EA73" w14:textId="4367D101" w:rsidR="00BD34F4" w:rsidRPr="00462C46" w:rsidRDefault="002D6051" w:rsidP="0034285B">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Revival</w:t>
            </w:r>
          </w:p>
        </w:tc>
      </w:tr>
      <w:tr w:rsidR="00371E25" w:rsidRPr="00462C46" w14:paraId="3D6444AF" w14:textId="77777777" w:rsidTr="00371E25">
        <w:tc>
          <w:tcPr>
            <w:tcW w:w="1075" w:type="dxa"/>
          </w:tcPr>
          <w:p w14:paraId="364E5F12" w14:textId="12075CBE" w:rsidR="00B30059" w:rsidRPr="00462C46" w:rsidRDefault="00000000"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m:rPr>
                        <m:sty m:val="p"/>
                      </m:rP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=0.00</m:t>
                </m:r>
              </m:oMath>
            </m:oMathPara>
          </w:p>
        </w:tc>
        <w:tc>
          <w:tcPr>
            <w:tcW w:w="1350" w:type="dxa"/>
          </w:tcPr>
          <w:p w14:paraId="77A1FA52" w14:textId="50617765" w:rsidR="00B30059" w:rsidRPr="00462C46" w:rsidRDefault="00B30059" w:rsidP="00B30059">
            <w:pPr>
              <w:pStyle w:val="Default"/>
              <w:rPr>
                <w:rFonts w:ascii="Times New Roman" w:hAnsi="Times New Roman" w:cs="Times New Roman"/>
                <w:sz w:val="18"/>
                <w:szCs w:val="18"/>
              </w:rPr>
            </w:pPr>
            <w:r w:rsidRPr="00462C46">
              <w:rPr>
                <w:rFonts w:ascii="Times New Roman" w:hAnsi="Times New Roman" w:cs="Times New Roman"/>
                <w:sz w:val="18"/>
                <w:szCs w:val="18"/>
              </w:rPr>
              <w:t>0.0221</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0.0010</w:t>
            </w:r>
          </w:p>
        </w:tc>
        <w:tc>
          <w:tcPr>
            <w:tcW w:w="1350" w:type="dxa"/>
            <w:tcBorders>
              <w:top w:val="single" w:sz="4" w:space="0" w:color="auto"/>
              <w:left w:val="nil"/>
              <w:bottom w:val="single" w:sz="4" w:space="0" w:color="auto"/>
              <w:right w:val="single" w:sz="4" w:space="0" w:color="auto"/>
            </w:tcBorders>
            <w:shd w:val="clear" w:color="auto" w:fill="auto"/>
            <w:vAlign w:val="bottom"/>
          </w:tcPr>
          <w:p w14:paraId="1C0D1241" w14:textId="780F1750"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0.0185</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0.0018</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C8201D5" w14:textId="3A05B505"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0.0344</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0.0027</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628D2763" w14:textId="41F48735"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0.0223</w:t>
            </w:r>
            <m:oMath>
              <m:r>
                <m:rPr>
                  <m:sty m:val="p"/>
                </m:rPr>
                <w:rPr>
                  <w:rFonts w:ascii="Cambria Math" w:hAnsi="Cambria Math" w:cs="Times New Roman"/>
                  <w:sz w:val="18"/>
                  <w:szCs w:val="18"/>
                </w:rPr>
                <m:t>±</m:t>
              </m:r>
            </m:oMath>
            <w:r w:rsidRPr="00462C46">
              <w:rPr>
                <w:rFonts w:ascii="Times New Roman" w:hAnsi="Times New Roman" w:cs="Times New Roman"/>
                <w:sz w:val="18"/>
                <w:szCs w:val="18"/>
              </w:rPr>
              <w:t xml:space="preserve"> 0.0012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C2CE717" w14:textId="0F91BD9A"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0.0311</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0.0053</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41AA4D4C" w14:textId="1F17C8D1" w:rsidR="00B30059" w:rsidRPr="00462C46" w:rsidRDefault="00B30059" w:rsidP="004A6EDA">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0.0251</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0.0023</w:t>
            </w:r>
          </w:p>
        </w:tc>
      </w:tr>
      <w:tr w:rsidR="00371E25" w:rsidRPr="00462C46" w14:paraId="07EF9857" w14:textId="77777777" w:rsidTr="00371E25">
        <w:tc>
          <w:tcPr>
            <w:tcW w:w="1075" w:type="dxa"/>
          </w:tcPr>
          <w:p w14:paraId="4AABD2E0" w14:textId="031DC0D6" w:rsidR="00B30059" w:rsidRPr="00462C46" w:rsidRDefault="00000000"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m:rPr>
                        <m:sty m:val="p"/>
                      </m:rP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=0.01</m:t>
                </m:r>
              </m:oMath>
            </m:oMathPara>
          </w:p>
        </w:tc>
        <w:tc>
          <w:tcPr>
            <w:tcW w:w="1350" w:type="dxa"/>
          </w:tcPr>
          <w:p w14:paraId="3CC5CB65" w14:textId="49C67A9A" w:rsidR="00B30059" w:rsidRPr="00462C46" w:rsidRDefault="00B30059" w:rsidP="00B30059">
            <w:pPr>
              <w:pStyle w:val="Default"/>
              <w:jc w:val="center"/>
              <w:rPr>
                <w:rFonts w:ascii="Times New Roman" w:hAnsi="Times New Roman" w:cs="Times New Roman"/>
                <w:sz w:val="18"/>
                <w:szCs w:val="18"/>
              </w:rPr>
            </w:pPr>
            <w:r w:rsidRPr="00462C46">
              <w:rPr>
                <w:rFonts w:ascii="Times New Roman" w:hAnsi="Times New Roman" w:cs="Times New Roman"/>
                <w:sz w:val="18"/>
                <w:szCs w:val="18"/>
              </w:rPr>
              <w:t>0.0215</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0.0009</w:t>
            </w:r>
          </w:p>
        </w:tc>
        <w:tc>
          <w:tcPr>
            <w:tcW w:w="1350" w:type="dxa"/>
            <w:tcBorders>
              <w:top w:val="single" w:sz="4" w:space="0" w:color="auto"/>
              <w:left w:val="nil"/>
              <w:bottom w:val="single" w:sz="4" w:space="0" w:color="auto"/>
              <w:right w:val="single" w:sz="4" w:space="0" w:color="auto"/>
            </w:tcBorders>
            <w:shd w:val="clear" w:color="auto" w:fill="auto"/>
            <w:vAlign w:val="bottom"/>
          </w:tcPr>
          <w:p w14:paraId="0B18AA60" w14:textId="48E32175"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0.0194</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4C4CDFB1" w14:textId="7F78AF1D"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0.0386</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0.0103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C2E79B2" w14:textId="41B177E5"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0.0193</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DFF66D2" w14:textId="5E28AE0D"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0.0263</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0.0059</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2A18793B" w14:textId="6B8170DA" w:rsidR="00B30059" w:rsidRPr="00462C46" w:rsidRDefault="00B30059" w:rsidP="004A6EDA">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0.0262</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0.0048</w:t>
            </w:r>
          </w:p>
        </w:tc>
      </w:tr>
      <w:tr w:rsidR="00371E25" w:rsidRPr="00462C46" w14:paraId="34E4700D" w14:textId="77777777" w:rsidTr="00371E25">
        <w:tc>
          <w:tcPr>
            <w:tcW w:w="1075" w:type="dxa"/>
          </w:tcPr>
          <w:p w14:paraId="0DB3F529" w14:textId="5F1889F5" w:rsidR="00B30059" w:rsidRPr="00462C46" w:rsidRDefault="00000000"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m:rPr>
                        <m:sty m:val="p"/>
                      </m:rP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=0.03</m:t>
                </m:r>
              </m:oMath>
            </m:oMathPara>
          </w:p>
        </w:tc>
        <w:tc>
          <w:tcPr>
            <w:tcW w:w="1350" w:type="dxa"/>
          </w:tcPr>
          <w:p w14:paraId="4BD0D82C" w14:textId="5977E8CA" w:rsidR="00B30059" w:rsidRPr="00462C46" w:rsidRDefault="00B30059" w:rsidP="00B30059">
            <w:pPr>
              <w:pStyle w:val="Default"/>
              <w:rPr>
                <w:rFonts w:ascii="Times New Roman" w:hAnsi="Times New Roman" w:cs="Times New Roman"/>
                <w:sz w:val="18"/>
                <w:szCs w:val="18"/>
              </w:rPr>
            </w:pPr>
            <w:r w:rsidRPr="00462C46">
              <w:rPr>
                <w:rFonts w:ascii="Times New Roman" w:hAnsi="Times New Roman" w:cs="Times New Roman"/>
                <w:sz w:val="18"/>
                <w:szCs w:val="18"/>
              </w:rPr>
              <w:t>0.0242</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0.0019</w:t>
            </w:r>
          </w:p>
        </w:tc>
        <w:tc>
          <w:tcPr>
            <w:tcW w:w="1350" w:type="dxa"/>
            <w:tcBorders>
              <w:top w:val="single" w:sz="4" w:space="0" w:color="auto"/>
              <w:left w:val="nil"/>
              <w:bottom w:val="single" w:sz="4" w:space="0" w:color="auto"/>
              <w:right w:val="single" w:sz="4" w:space="0" w:color="auto"/>
            </w:tcBorders>
            <w:shd w:val="clear" w:color="auto" w:fill="auto"/>
            <w:vAlign w:val="bottom"/>
          </w:tcPr>
          <w:p w14:paraId="2601E541" w14:textId="407E6815"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0.0261</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1C4BD37" w14:textId="5DC498C8"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0.0285</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0.0029</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639BAF36" w14:textId="02D4A023"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0.0246</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0.0046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669D885A" w14:textId="2D96B37A"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0.0292</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0.0007</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4484C773" w14:textId="2C8956DB" w:rsidR="00B30059" w:rsidRPr="00462C46" w:rsidRDefault="00B30059" w:rsidP="004A6EDA">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0.0282</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0.0016</w:t>
            </w:r>
          </w:p>
        </w:tc>
      </w:tr>
      <w:tr w:rsidR="00371E25" w:rsidRPr="00462C46" w14:paraId="3A2C1259" w14:textId="77777777" w:rsidTr="00371E25">
        <w:tc>
          <w:tcPr>
            <w:tcW w:w="1075" w:type="dxa"/>
          </w:tcPr>
          <w:p w14:paraId="18F398D7" w14:textId="046BAE00" w:rsidR="00B30059" w:rsidRPr="00462C46" w:rsidRDefault="00000000"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m:rPr>
                        <m:sty m:val="p"/>
                      </m:rP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=0.03</m:t>
                </m:r>
              </m:oMath>
            </m:oMathPara>
          </w:p>
          <w:p w14:paraId="3AAB846E" w14:textId="09D0E0C7"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Achromatic</w:t>
            </w:r>
          </w:p>
        </w:tc>
        <w:tc>
          <w:tcPr>
            <w:tcW w:w="1350" w:type="dxa"/>
          </w:tcPr>
          <w:p w14:paraId="61044467" w14:textId="18AC3D63" w:rsidR="00B30059" w:rsidRPr="00462C46" w:rsidRDefault="00B30059" w:rsidP="00B30059">
            <w:pPr>
              <w:pStyle w:val="Default"/>
              <w:jc w:val="center"/>
              <w:rPr>
                <w:rFonts w:ascii="Times New Roman" w:hAnsi="Times New Roman" w:cs="Times New Roman"/>
                <w:sz w:val="18"/>
                <w:szCs w:val="18"/>
              </w:rPr>
            </w:pPr>
            <w:r w:rsidRPr="00462C46">
              <w:rPr>
                <w:rFonts w:ascii="Times New Roman" w:hAnsi="Times New Roman" w:cs="Times New Roman"/>
                <w:sz w:val="18"/>
                <w:szCs w:val="18"/>
              </w:rPr>
              <w:t>0.0255</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0.0019</w:t>
            </w:r>
          </w:p>
        </w:tc>
        <w:tc>
          <w:tcPr>
            <w:tcW w:w="1350" w:type="dxa"/>
            <w:tcBorders>
              <w:top w:val="single" w:sz="4" w:space="0" w:color="auto"/>
              <w:left w:val="nil"/>
              <w:bottom w:val="single" w:sz="4" w:space="0" w:color="auto"/>
              <w:right w:val="single" w:sz="4" w:space="0" w:color="auto"/>
            </w:tcBorders>
            <w:shd w:val="clear" w:color="auto" w:fill="auto"/>
            <w:vAlign w:val="bottom"/>
          </w:tcPr>
          <w:p w14:paraId="7BC11874" w14:textId="170F7B56"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0.0213</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0.0024</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9D40FB4" w14:textId="0EDC47F1"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0.0343</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0.0055</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176B4615" w14:textId="7D823D7B"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0.0227</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96C575E" w14:textId="55301186"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0.0267</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0.0040</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1C606C6B" w14:textId="697E9A6C" w:rsidR="00B30059" w:rsidRPr="00462C46" w:rsidRDefault="00B30059" w:rsidP="004A6EDA">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0.0263</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0.0016</w:t>
            </w:r>
          </w:p>
        </w:tc>
      </w:tr>
      <w:tr w:rsidR="00371E25" w:rsidRPr="00462C46" w14:paraId="47BA5F9D" w14:textId="77777777" w:rsidTr="00371E25">
        <w:tc>
          <w:tcPr>
            <w:tcW w:w="1075" w:type="dxa"/>
          </w:tcPr>
          <w:p w14:paraId="47C8B321" w14:textId="529AB4DF" w:rsidR="00B30059" w:rsidRPr="00462C46" w:rsidRDefault="00000000"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m:rPr>
                        <m:sty m:val="p"/>
                      </m:rP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=0.10</m:t>
                </m:r>
              </m:oMath>
            </m:oMathPara>
          </w:p>
        </w:tc>
        <w:tc>
          <w:tcPr>
            <w:tcW w:w="1350" w:type="dxa"/>
          </w:tcPr>
          <w:p w14:paraId="798CC7CF" w14:textId="36E86AF2" w:rsidR="00B30059" w:rsidRPr="00462C46" w:rsidRDefault="00B30059" w:rsidP="00B30059">
            <w:pPr>
              <w:pStyle w:val="Default"/>
              <w:rPr>
                <w:rFonts w:ascii="Times New Roman" w:hAnsi="Times New Roman" w:cs="Times New Roman"/>
                <w:sz w:val="18"/>
                <w:szCs w:val="18"/>
              </w:rPr>
            </w:pPr>
            <w:r w:rsidRPr="00462C46">
              <w:rPr>
                <w:rFonts w:ascii="Times New Roman" w:hAnsi="Times New Roman" w:cs="Times New Roman"/>
                <w:sz w:val="18"/>
                <w:szCs w:val="18"/>
              </w:rPr>
              <w:t>0.0278</w:t>
            </w:r>
            <m:oMath>
              <m:r>
                <m:rPr>
                  <m:sty m:val="p"/>
                </m:rPr>
                <w:rPr>
                  <w:rFonts w:ascii="Cambria Math" w:hAnsi="Cambria Math" w:cs="Times New Roman"/>
                  <w:sz w:val="18"/>
                  <w:szCs w:val="18"/>
                </w:rPr>
                <m:t>±</m:t>
              </m:r>
            </m:oMath>
            <w:r w:rsidRPr="00462C46">
              <w:rPr>
                <w:rFonts w:ascii="Times New Roman" w:hAnsi="Times New Roman" w:cs="Times New Roman"/>
                <w:sz w:val="18"/>
                <w:szCs w:val="18"/>
              </w:rPr>
              <w:t xml:space="preserve">0.0015 </w:t>
            </w:r>
          </w:p>
        </w:tc>
        <w:tc>
          <w:tcPr>
            <w:tcW w:w="1350" w:type="dxa"/>
            <w:tcBorders>
              <w:top w:val="single" w:sz="4" w:space="0" w:color="auto"/>
              <w:left w:val="nil"/>
              <w:bottom w:val="single" w:sz="4" w:space="0" w:color="auto"/>
              <w:right w:val="single" w:sz="4" w:space="0" w:color="auto"/>
            </w:tcBorders>
            <w:shd w:val="clear" w:color="auto" w:fill="auto"/>
            <w:vAlign w:val="bottom"/>
          </w:tcPr>
          <w:p w14:paraId="28DA53B3" w14:textId="0F431E55"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0.0238</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5AC9CB79" w14:textId="24831639"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0.0284</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0.0017</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0A8FCBCF" w14:textId="7A458DE6"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0.0278</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0.0035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498A786D" w14:textId="146AACC8"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0.0335</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0.0024</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603AB839" w14:textId="6B111AF2" w:rsidR="00B30059" w:rsidRPr="00462C46" w:rsidRDefault="00B30059" w:rsidP="004A6EDA">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0.0281</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0.0013</w:t>
            </w:r>
          </w:p>
        </w:tc>
      </w:tr>
      <w:tr w:rsidR="00371E25" w:rsidRPr="00462C46" w14:paraId="37C111DB" w14:textId="77777777" w:rsidTr="00371E25">
        <w:tc>
          <w:tcPr>
            <w:tcW w:w="1075" w:type="dxa"/>
          </w:tcPr>
          <w:p w14:paraId="53F2DC01" w14:textId="2B8B5A81" w:rsidR="00B30059" w:rsidRPr="00462C46" w:rsidRDefault="00000000"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=0.30</m:t>
                </m:r>
              </m:oMath>
            </m:oMathPara>
          </w:p>
        </w:tc>
        <w:tc>
          <w:tcPr>
            <w:tcW w:w="1350" w:type="dxa"/>
          </w:tcPr>
          <w:p w14:paraId="26EF07A1" w14:textId="6FE7E058" w:rsidR="00B30059" w:rsidRPr="00462C46" w:rsidRDefault="00B30059" w:rsidP="00B30059">
            <w:pPr>
              <w:pStyle w:val="Default"/>
              <w:rPr>
                <w:rFonts w:ascii="Times New Roman" w:hAnsi="Times New Roman" w:cs="Times New Roman"/>
                <w:sz w:val="18"/>
                <w:szCs w:val="18"/>
              </w:rPr>
            </w:pPr>
            <w:r w:rsidRPr="00462C46">
              <w:rPr>
                <w:rFonts w:ascii="Times New Roman" w:hAnsi="Times New Roman" w:cs="Times New Roman"/>
                <w:sz w:val="18"/>
                <w:szCs w:val="18"/>
              </w:rPr>
              <w:t>0.0348</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0.0025</w:t>
            </w:r>
          </w:p>
        </w:tc>
        <w:tc>
          <w:tcPr>
            <w:tcW w:w="1350" w:type="dxa"/>
            <w:tcBorders>
              <w:top w:val="single" w:sz="4" w:space="0" w:color="auto"/>
              <w:left w:val="nil"/>
              <w:bottom w:val="single" w:sz="4" w:space="0" w:color="auto"/>
              <w:right w:val="single" w:sz="4" w:space="0" w:color="auto"/>
            </w:tcBorders>
            <w:shd w:val="clear" w:color="auto" w:fill="auto"/>
            <w:vAlign w:val="bottom"/>
          </w:tcPr>
          <w:p w14:paraId="3B04693B" w14:textId="7FD02BA6"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0.0277</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0.0024</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345C9B0" w14:textId="3439E815"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0.0344</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175722D5" w14:textId="29FA9318"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0.0286</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0.0002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4DFFA35" w14:textId="0085E90F"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0.0277</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0.0019</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1F8E78E8" w14:textId="4479B35B" w:rsidR="00B30059" w:rsidRPr="00462C46" w:rsidRDefault="00B30059" w:rsidP="004A6EDA">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0.0301</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0.0038</w:t>
            </w:r>
          </w:p>
        </w:tc>
      </w:tr>
      <w:tr w:rsidR="00371E25" w:rsidRPr="00462C46" w14:paraId="065C7FC6" w14:textId="77777777" w:rsidTr="00371E25">
        <w:tc>
          <w:tcPr>
            <w:tcW w:w="1075" w:type="dxa"/>
          </w:tcPr>
          <w:p w14:paraId="596FBB3B" w14:textId="7BD8CE34" w:rsidR="00B30059" w:rsidRPr="00462C46" w:rsidRDefault="00000000"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=0.30</m:t>
                </m:r>
              </m:oMath>
            </m:oMathPara>
          </w:p>
          <w:p w14:paraId="04D6D388" w14:textId="3ABD1DC5"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Achromatic</w:t>
            </w:r>
          </w:p>
        </w:tc>
        <w:tc>
          <w:tcPr>
            <w:tcW w:w="1350" w:type="dxa"/>
          </w:tcPr>
          <w:p w14:paraId="407DBB22" w14:textId="08F2E8AC" w:rsidR="00B30059" w:rsidRPr="00462C46" w:rsidRDefault="00B30059" w:rsidP="00B30059">
            <w:pPr>
              <w:pStyle w:val="Default"/>
              <w:rPr>
                <w:rFonts w:ascii="Times New Roman" w:hAnsi="Times New Roman" w:cs="Times New Roman"/>
                <w:sz w:val="18"/>
                <w:szCs w:val="18"/>
              </w:rPr>
            </w:pPr>
            <w:r w:rsidRPr="00462C46">
              <w:rPr>
                <w:rFonts w:ascii="Times New Roman" w:hAnsi="Times New Roman" w:cs="Times New Roman"/>
                <w:sz w:val="18"/>
                <w:szCs w:val="18"/>
              </w:rPr>
              <w:t>0.0333</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0.0032</w:t>
            </w:r>
          </w:p>
        </w:tc>
        <w:tc>
          <w:tcPr>
            <w:tcW w:w="1350" w:type="dxa"/>
            <w:tcBorders>
              <w:top w:val="single" w:sz="4" w:space="0" w:color="auto"/>
              <w:left w:val="nil"/>
              <w:bottom w:val="single" w:sz="4" w:space="0" w:color="auto"/>
              <w:right w:val="single" w:sz="4" w:space="0" w:color="auto"/>
            </w:tcBorders>
            <w:shd w:val="clear" w:color="auto" w:fill="auto"/>
            <w:vAlign w:val="bottom"/>
          </w:tcPr>
          <w:p w14:paraId="3280E011" w14:textId="206FBF92"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0.0284</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0.0028</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1520C86A" w14:textId="129BE6CA"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0.0319</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0.0047</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25B554FD" w14:textId="2CA996BF"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0.0308</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88A3684" w14:textId="4E4C6867"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0.0358</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0.0030</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295A402B" w14:textId="226EC8D0" w:rsidR="00B30059" w:rsidRPr="00462C46" w:rsidRDefault="00B30059" w:rsidP="004A6EDA">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0.0287</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0.0022</w:t>
            </w:r>
          </w:p>
        </w:tc>
      </w:tr>
      <w:tr w:rsidR="00371E25" w:rsidRPr="00462C46" w14:paraId="7154012C" w14:textId="77777777" w:rsidTr="00371E25">
        <w:tc>
          <w:tcPr>
            <w:tcW w:w="1075" w:type="dxa"/>
          </w:tcPr>
          <w:p w14:paraId="259E93B7" w14:textId="73947F4C" w:rsidR="00B30059" w:rsidRPr="00462C46" w:rsidRDefault="00000000"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sSup>
                  <m:sSupPr>
                    <m:ctrlPr>
                      <w:rPr>
                        <w:rFonts w:ascii="Cambria Math" w:hAnsi="Cambria Math" w:cs="Times New Roman"/>
                        <w:sz w:val="18"/>
                        <w:szCs w:val="18"/>
                      </w:rPr>
                    </m:ctrlPr>
                  </m:sSupPr>
                  <m:e>
                    <m: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=1.00</m:t>
                </m:r>
              </m:oMath>
            </m:oMathPara>
          </w:p>
        </w:tc>
        <w:tc>
          <w:tcPr>
            <w:tcW w:w="1350" w:type="dxa"/>
          </w:tcPr>
          <w:p w14:paraId="4F95A394" w14:textId="3190C848"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0.0416</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0.0072</w:t>
            </w:r>
          </w:p>
        </w:tc>
        <w:tc>
          <w:tcPr>
            <w:tcW w:w="1350" w:type="dxa"/>
            <w:tcBorders>
              <w:top w:val="single" w:sz="4" w:space="0" w:color="auto"/>
              <w:left w:val="nil"/>
              <w:bottom w:val="single" w:sz="4" w:space="0" w:color="auto"/>
              <w:right w:val="single" w:sz="4" w:space="0" w:color="auto"/>
            </w:tcBorders>
            <w:shd w:val="clear" w:color="auto" w:fill="auto"/>
            <w:vAlign w:val="bottom"/>
          </w:tcPr>
          <w:p w14:paraId="3AB14546" w14:textId="76E69A21"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0.0316</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0.0008</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DBB6679" w14:textId="1C73CFE5"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0.0379</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0.0024</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5956F3D7" w14:textId="41A6DDD9"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0.0323</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77D56EAC" w14:textId="56B9A38B"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0.0405</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0.0042</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5203A815" w14:textId="3A0AF15A" w:rsidR="00B30059" w:rsidRPr="00462C46" w:rsidRDefault="00B30059" w:rsidP="004A6EDA">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0.0360</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0.0055</w:t>
            </w:r>
          </w:p>
        </w:tc>
      </w:tr>
      <w:tr w:rsidR="00B30059" w:rsidRPr="00462C46" w14:paraId="3BF2B6A2" w14:textId="77777777" w:rsidTr="00371E25">
        <w:tc>
          <w:tcPr>
            <w:tcW w:w="1075" w:type="dxa"/>
          </w:tcPr>
          <w:p w14:paraId="08C069D2" w14:textId="5F83EE3B" w:rsidR="00B30059" w:rsidRPr="00462C46" w:rsidRDefault="00000000"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eastAsia="Times New Roman" w:hAnsi="Times New Roman" w:cs="Times New Roman"/>
                <w:sz w:val="18"/>
                <w:szCs w:val="18"/>
              </w:rPr>
            </w:pPr>
            <m:oMathPara>
              <m:oMath>
                <m:sSup>
                  <m:sSupPr>
                    <m:ctrlPr>
                      <w:rPr>
                        <w:rFonts w:ascii="Cambria Math" w:hAnsi="Cambria Math" w:cs="Times New Roman"/>
                        <w:sz w:val="18"/>
                        <w:szCs w:val="18"/>
                      </w:rPr>
                    </m:ctrlPr>
                  </m:sSupPr>
                  <m:e>
                    <m:r>
                      <w:rPr>
                        <w:rFonts w:ascii="Cambria Math" w:hAnsi="Cambria Math" w:cs="Times New Roman"/>
                        <w:sz w:val="18"/>
                        <w:szCs w:val="18"/>
                      </w:rPr>
                      <m:t>σ</m:t>
                    </m:r>
                  </m:e>
                  <m:sup>
                    <m:r>
                      <m:rPr>
                        <m:sty m:val="p"/>
                      </m:rPr>
                      <w:rPr>
                        <w:rFonts w:ascii="Cambria Math" w:hAnsi="Cambria Math" w:cs="Times New Roman"/>
                        <w:sz w:val="18"/>
                        <w:szCs w:val="18"/>
                      </w:rPr>
                      <m:t>2</m:t>
                    </m:r>
                  </m:sup>
                </m:sSup>
                <m:r>
                  <m:rPr>
                    <m:sty m:val="p"/>
                  </m:rPr>
                  <w:rPr>
                    <w:rFonts w:ascii="Cambria Math" w:hAnsi="Cambria Math" w:cs="Times New Roman"/>
                    <w:sz w:val="18"/>
                    <w:szCs w:val="18"/>
                  </w:rPr>
                  <m:t>=1.00</m:t>
                </m:r>
              </m:oMath>
            </m:oMathPara>
          </w:p>
          <w:p w14:paraId="0E2878B2" w14:textId="60382919"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eastAsia="Times New Roman" w:hAnsi="Times New Roman" w:cs="Times New Roman"/>
                <w:sz w:val="18"/>
                <w:szCs w:val="18"/>
              </w:rPr>
            </w:pPr>
            <w:r w:rsidRPr="00462C46">
              <w:rPr>
                <w:rFonts w:ascii="Times New Roman" w:hAnsi="Times New Roman" w:cs="Times New Roman"/>
                <w:sz w:val="18"/>
                <w:szCs w:val="18"/>
              </w:rPr>
              <w:t>Achromatic</w:t>
            </w:r>
          </w:p>
        </w:tc>
        <w:tc>
          <w:tcPr>
            <w:tcW w:w="1350" w:type="dxa"/>
          </w:tcPr>
          <w:p w14:paraId="41AAF1C5" w14:textId="26A65F43"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0.0289</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0.0017</w:t>
            </w:r>
          </w:p>
        </w:tc>
        <w:tc>
          <w:tcPr>
            <w:tcW w:w="1350" w:type="dxa"/>
            <w:tcBorders>
              <w:top w:val="single" w:sz="4" w:space="0" w:color="auto"/>
              <w:left w:val="nil"/>
              <w:bottom w:val="single" w:sz="4" w:space="0" w:color="auto"/>
              <w:right w:val="single" w:sz="4" w:space="0" w:color="auto"/>
            </w:tcBorders>
            <w:shd w:val="clear" w:color="auto" w:fill="auto"/>
            <w:vAlign w:val="bottom"/>
          </w:tcPr>
          <w:p w14:paraId="5609F9BE" w14:textId="60E43C39"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0.0310</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0.0015</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57BECC6F" w14:textId="7B37A33D"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62C46">
              <w:rPr>
                <w:rFonts w:ascii="Times New Roman" w:hAnsi="Times New Roman" w:cs="Times New Roman"/>
                <w:sz w:val="18"/>
                <w:szCs w:val="18"/>
              </w:rPr>
              <w:t xml:space="preserve"> 0.0391</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0.0029</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4DB59311" w14:textId="27115829"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0.0384</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0.0058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49D7DDB9" w14:textId="65287E2A"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0.0312</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0.0015</w:t>
            </w:r>
          </w:p>
        </w:tc>
        <w:tc>
          <w:tcPr>
            <w:tcW w:w="1345" w:type="dxa"/>
            <w:tcBorders>
              <w:top w:val="single" w:sz="4" w:space="0" w:color="auto"/>
              <w:left w:val="single" w:sz="4" w:space="0" w:color="auto"/>
              <w:bottom w:val="single" w:sz="4" w:space="0" w:color="auto"/>
              <w:right w:val="single" w:sz="4" w:space="0" w:color="auto"/>
            </w:tcBorders>
            <w:shd w:val="clear" w:color="auto" w:fill="auto"/>
            <w:vAlign w:val="bottom"/>
          </w:tcPr>
          <w:p w14:paraId="7961E748" w14:textId="210299D4" w:rsidR="00B30059" w:rsidRPr="00462C46" w:rsidRDefault="00B30059" w:rsidP="00B30059">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62C46">
              <w:rPr>
                <w:rFonts w:ascii="Times New Roman" w:hAnsi="Times New Roman" w:cs="Times New Roman"/>
                <w:sz w:val="18"/>
                <w:szCs w:val="18"/>
              </w:rPr>
              <w:t>0.0322</w:t>
            </w:r>
            <m:oMath>
              <m:r>
                <m:rPr>
                  <m:sty m:val="p"/>
                </m:rPr>
                <w:rPr>
                  <w:rFonts w:ascii="Cambria Math" w:hAnsi="Cambria Math" w:cs="Times New Roman"/>
                  <w:sz w:val="18"/>
                  <w:szCs w:val="18"/>
                </w:rPr>
                <m:t>±</m:t>
              </m:r>
            </m:oMath>
            <w:r w:rsidRPr="00462C46">
              <w:rPr>
                <w:rFonts w:ascii="Times New Roman" w:hAnsi="Times New Roman" w:cs="Times New Roman"/>
                <w:sz w:val="18"/>
                <w:szCs w:val="18"/>
              </w:rPr>
              <w:t>0.0009</w:t>
            </w:r>
          </w:p>
        </w:tc>
      </w:tr>
    </w:tbl>
    <w:p w14:paraId="64F75BC7" w14:textId="77777777" w:rsidR="0034285B" w:rsidRDefault="0034285B" w:rsidP="0034285B">
      <w:pPr>
        <w:pStyle w:val="Default"/>
        <w:spacing w:before="0"/>
        <w:jc w:val="center"/>
        <w:rPr>
          <w:rFonts w:ascii="Times New Roman" w:hAnsi="Times New Roman"/>
          <w:b/>
          <w:bCs/>
          <w:sz w:val="22"/>
          <w:szCs w:val="22"/>
        </w:rPr>
      </w:pPr>
    </w:p>
    <w:p w14:paraId="0088DD14" w14:textId="77777777" w:rsidR="0034285B" w:rsidRDefault="0034285B" w:rsidP="0034285B">
      <w:pPr>
        <w:pStyle w:val="Default"/>
        <w:spacing w:before="0"/>
        <w:jc w:val="center"/>
        <w:rPr>
          <w:rFonts w:ascii="Times New Roman" w:hAnsi="Times New Roman"/>
          <w:b/>
          <w:bCs/>
          <w:sz w:val="22"/>
          <w:szCs w:val="22"/>
        </w:rPr>
      </w:pPr>
    </w:p>
    <w:p w14:paraId="1D95FE71" w14:textId="6AA0318F" w:rsidR="0034285B" w:rsidRDefault="0034285B" w:rsidP="0034285B">
      <w:pPr>
        <w:pStyle w:val="Default"/>
        <w:spacing w:before="0"/>
        <w:jc w:val="center"/>
        <w:rPr>
          <w:rFonts w:ascii="Times New Roman" w:hAnsi="Times New Roman"/>
          <w:sz w:val="22"/>
          <w:szCs w:val="22"/>
        </w:rPr>
      </w:pPr>
      <w:r w:rsidRPr="001F18AD">
        <w:rPr>
          <w:rFonts w:ascii="Times New Roman" w:hAnsi="Times New Roman"/>
          <w:b/>
          <w:bCs/>
          <w:sz w:val="22"/>
          <w:szCs w:val="22"/>
        </w:rPr>
        <w:t xml:space="preserve">Table </w:t>
      </w:r>
      <w:r>
        <w:rPr>
          <w:rFonts w:ascii="Times New Roman" w:hAnsi="Times New Roman"/>
          <w:b/>
          <w:bCs/>
          <w:sz w:val="22"/>
          <w:szCs w:val="22"/>
        </w:rPr>
        <w:t>S2</w:t>
      </w:r>
      <w:r w:rsidRPr="001F18AD">
        <w:rPr>
          <w:rFonts w:ascii="Times New Roman" w:hAnsi="Times New Roman"/>
          <w:b/>
          <w:bCs/>
          <w:sz w:val="22"/>
          <w:szCs w:val="22"/>
        </w:rPr>
        <w:t xml:space="preserve">. </w:t>
      </w:r>
      <w:r w:rsidR="009E7C0A">
        <w:rPr>
          <w:rFonts w:ascii="Times New Roman" w:hAnsi="Times New Roman"/>
          <w:b/>
          <w:bCs/>
          <w:sz w:val="22"/>
          <w:szCs w:val="22"/>
        </w:rPr>
        <w:t>Thresholds</w:t>
      </w:r>
      <w:r>
        <w:rPr>
          <w:rFonts w:ascii="Times New Roman" w:hAnsi="Times New Roman"/>
          <w:b/>
          <w:bCs/>
          <w:sz w:val="22"/>
          <w:szCs w:val="22"/>
        </w:rPr>
        <w:t xml:space="preserve"> for </w:t>
      </w:r>
      <w:r w:rsidR="006E2110">
        <w:rPr>
          <w:rFonts w:ascii="Times New Roman" w:hAnsi="Times New Roman" w:cs="Times New Roman"/>
          <w:b/>
          <w:bCs/>
          <w:sz w:val="22"/>
          <w:szCs w:val="22"/>
        </w:rPr>
        <w:t xml:space="preserve">Lightness Intensity Variation </w:t>
      </w:r>
      <w:r w:rsidR="00522A6B">
        <w:rPr>
          <w:rFonts w:ascii="Times New Roman" w:hAnsi="Times New Roman" w:cs="Times New Roman"/>
          <w:b/>
          <w:bCs/>
          <w:sz w:val="22"/>
          <w:szCs w:val="22"/>
        </w:rPr>
        <w:t xml:space="preserve">Experiment </w:t>
      </w:r>
      <w:r w:rsidR="006E2110">
        <w:rPr>
          <w:rFonts w:ascii="Times New Roman" w:hAnsi="Times New Roman" w:cs="Times New Roman"/>
          <w:b/>
          <w:bCs/>
          <w:sz w:val="22"/>
          <w:szCs w:val="22"/>
        </w:rPr>
        <w:t xml:space="preserve">(Preregistered </w:t>
      </w:r>
      <w:r w:rsidR="006E2110" w:rsidRPr="000E3DCD">
        <w:rPr>
          <w:rFonts w:ascii="Times New Roman" w:hAnsi="Times New Roman" w:cs="Times New Roman"/>
          <w:b/>
          <w:bCs/>
          <w:sz w:val="22"/>
          <w:szCs w:val="22"/>
        </w:rPr>
        <w:t xml:space="preserve">Experiment </w:t>
      </w:r>
      <w:r w:rsidR="000861A0">
        <w:rPr>
          <w:rFonts w:ascii="Times New Roman" w:hAnsi="Times New Roman" w:cs="Times New Roman"/>
          <w:b/>
          <w:bCs/>
          <w:sz w:val="22"/>
          <w:szCs w:val="22"/>
        </w:rPr>
        <w:t>7</w:t>
      </w:r>
      <w:r w:rsidR="006E2110">
        <w:rPr>
          <w:rFonts w:ascii="Times New Roman" w:hAnsi="Times New Roman" w:cs="Times New Roman"/>
          <w:b/>
          <w:bCs/>
          <w:sz w:val="22"/>
          <w:szCs w:val="22"/>
        </w:rPr>
        <w:t>)</w:t>
      </w:r>
      <w:r>
        <w:rPr>
          <w:rFonts w:ascii="Times New Roman" w:hAnsi="Times New Roman"/>
          <w:sz w:val="22"/>
          <w:szCs w:val="22"/>
        </w:rPr>
        <w:t>:</w:t>
      </w:r>
      <w:r w:rsidR="009E7C0A">
        <w:rPr>
          <w:rFonts w:ascii="Times New Roman" w:hAnsi="Times New Roman"/>
          <w:sz w:val="22"/>
          <w:szCs w:val="22"/>
        </w:rPr>
        <w:br/>
      </w:r>
      <w:r>
        <w:rPr>
          <w:rFonts w:ascii="Times New Roman" w:hAnsi="Times New Roman" w:cs="Times New Roman"/>
          <w:sz w:val="20"/>
          <w:szCs w:val="20"/>
        </w:rPr>
        <w:t xml:space="preserve">Mean threshold (averaged over blocks) </w:t>
      </w:r>
      <m:oMath>
        <m:r>
          <w:rPr>
            <w:rFonts w:ascii="Cambria Math" w:hAnsi="Cambria Math" w:cs="Times New Roman"/>
            <w:sz w:val="20"/>
            <w:szCs w:val="20"/>
          </w:rPr>
          <m:t xml:space="preserve">± </m:t>
        </m:r>
      </m:oMath>
      <w:r>
        <w:rPr>
          <w:rFonts w:ascii="Times New Roman" w:hAnsi="Times New Roman" w:cs="Times New Roman"/>
          <w:sz w:val="20"/>
          <w:szCs w:val="20"/>
        </w:rPr>
        <w:t xml:space="preserve">SEM of </w:t>
      </w:r>
      <w:r w:rsidR="006A6CDF">
        <w:rPr>
          <w:rFonts w:ascii="Times New Roman" w:hAnsi="Times New Roman" w:cs="Times New Roman"/>
          <w:sz w:val="20"/>
          <w:szCs w:val="20"/>
        </w:rPr>
        <w:t>six</w:t>
      </w:r>
      <w:r>
        <w:rPr>
          <w:rFonts w:ascii="Times New Roman" w:hAnsi="Times New Roman" w:cs="Times New Roman"/>
          <w:sz w:val="20"/>
          <w:szCs w:val="20"/>
        </w:rPr>
        <w:t xml:space="preserve"> human observers measured </w:t>
      </w:r>
      <w:r w:rsidR="0014728E">
        <w:rPr>
          <w:rFonts w:ascii="Times New Roman" w:hAnsi="Times New Roman" w:cs="Times New Roman"/>
          <w:sz w:val="20"/>
          <w:szCs w:val="20"/>
        </w:rPr>
        <w:t>for seven lightness intensity conditions studied in preregistered experiment 7</w:t>
      </w:r>
      <w:r>
        <w:rPr>
          <w:rFonts w:ascii="Times New Roman" w:hAnsi="Times New Roman" w:cs="Times New Roman"/>
          <w:sz w:val="20"/>
          <w:szCs w:val="20"/>
        </w:rPr>
        <w:t>.</w:t>
      </w:r>
      <w:r w:rsidR="00445FF1">
        <w:rPr>
          <w:rFonts w:ascii="Times New Roman" w:hAnsi="Times New Roman" w:cs="Times New Roman"/>
          <w:sz w:val="20"/>
          <w:szCs w:val="20"/>
        </w:rPr>
        <w:t xml:space="preserve"> The thresholds of observer Oven </w:t>
      </w:r>
      <w:proofErr w:type="gramStart"/>
      <w:r w:rsidR="00445FF1">
        <w:rPr>
          <w:rFonts w:ascii="Times New Roman" w:hAnsi="Times New Roman" w:cs="Times New Roman"/>
          <w:sz w:val="20"/>
          <w:szCs w:val="20"/>
        </w:rPr>
        <w:t>was</w:t>
      </w:r>
      <w:proofErr w:type="gramEnd"/>
      <w:r w:rsidR="00445FF1">
        <w:rPr>
          <w:rFonts w:ascii="Times New Roman" w:hAnsi="Times New Roman" w:cs="Times New Roman"/>
          <w:sz w:val="20"/>
          <w:szCs w:val="20"/>
        </w:rPr>
        <w:t xml:space="preserve"> not used in Figure 9.</w:t>
      </w:r>
    </w:p>
    <w:p w14:paraId="1E4EF50B" w14:textId="77777777" w:rsidR="0034285B" w:rsidRDefault="0034285B" w:rsidP="0034285B">
      <w:pPr>
        <w:pStyle w:val="Default"/>
        <w:spacing w:before="0"/>
        <w:rPr>
          <w:rFonts w:ascii="Times New Roman" w:hAnsi="Times New Roman"/>
          <w:sz w:val="22"/>
          <w:szCs w:val="22"/>
        </w:rPr>
      </w:pPr>
    </w:p>
    <w:tbl>
      <w:tblPr>
        <w:tblStyle w:val="TableGrid"/>
        <w:tblW w:w="9355" w:type="dxa"/>
        <w:tblLayout w:type="fixed"/>
        <w:tblLook w:val="04A0" w:firstRow="1" w:lastRow="0" w:firstColumn="1" w:lastColumn="0" w:noHBand="0" w:noVBand="1"/>
      </w:tblPr>
      <w:tblGrid>
        <w:gridCol w:w="1075"/>
        <w:gridCol w:w="1350"/>
        <w:gridCol w:w="1350"/>
        <w:gridCol w:w="1440"/>
        <w:gridCol w:w="1440"/>
        <w:gridCol w:w="1350"/>
        <w:gridCol w:w="1350"/>
      </w:tblGrid>
      <w:tr w:rsidR="00AA6690" w:rsidRPr="004F1CED" w14:paraId="0997CF93" w14:textId="07C92903" w:rsidTr="00AA6690">
        <w:trPr>
          <w:trHeight w:val="205"/>
        </w:trPr>
        <w:tc>
          <w:tcPr>
            <w:tcW w:w="1075" w:type="dxa"/>
            <w:vMerge w:val="restart"/>
          </w:tcPr>
          <w:p w14:paraId="4304AFF7" w14:textId="77777777" w:rsidR="00AA6690" w:rsidRPr="004F1CED" w:rsidRDefault="00AA6690"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Condition</w:t>
            </w:r>
          </w:p>
        </w:tc>
        <w:tc>
          <w:tcPr>
            <w:tcW w:w="8280" w:type="dxa"/>
            <w:gridSpan w:val="6"/>
          </w:tcPr>
          <w:p w14:paraId="4B371D9F" w14:textId="5D3DB1E1" w:rsidR="00AA6690" w:rsidRPr="004F1CED" w:rsidRDefault="00AA6690"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Observer</w:t>
            </w:r>
          </w:p>
        </w:tc>
      </w:tr>
      <w:tr w:rsidR="00AA6690" w:rsidRPr="004F1CED" w14:paraId="462D9C37" w14:textId="1C784C2F" w:rsidTr="00656883">
        <w:trPr>
          <w:trHeight w:val="205"/>
        </w:trPr>
        <w:tc>
          <w:tcPr>
            <w:tcW w:w="1075" w:type="dxa"/>
            <w:vMerge/>
          </w:tcPr>
          <w:p w14:paraId="2002F154" w14:textId="77777777" w:rsidR="00AA6690" w:rsidRPr="004F1CED" w:rsidRDefault="00AA6690"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p>
        </w:tc>
        <w:tc>
          <w:tcPr>
            <w:tcW w:w="1350" w:type="dxa"/>
            <w:tcBorders>
              <w:bottom w:val="single" w:sz="4" w:space="0" w:color="auto"/>
            </w:tcBorders>
          </w:tcPr>
          <w:p w14:paraId="2BF0DC76" w14:textId="77777777" w:rsidR="00AA6690" w:rsidRPr="004F1CED" w:rsidRDefault="00AA6690"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0003</w:t>
            </w:r>
          </w:p>
        </w:tc>
        <w:tc>
          <w:tcPr>
            <w:tcW w:w="1350" w:type="dxa"/>
            <w:tcBorders>
              <w:bottom w:val="single" w:sz="4" w:space="0" w:color="auto"/>
            </w:tcBorders>
          </w:tcPr>
          <w:p w14:paraId="52467681" w14:textId="77777777" w:rsidR="00AA6690" w:rsidRPr="004F1CED" w:rsidRDefault="00AA6690"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Bagel</w:t>
            </w:r>
          </w:p>
        </w:tc>
        <w:tc>
          <w:tcPr>
            <w:tcW w:w="1440" w:type="dxa"/>
            <w:tcBorders>
              <w:bottom w:val="single" w:sz="4" w:space="0" w:color="auto"/>
            </w:tcBorders>
          </w:tcPr>
          <w:p w14:paraId="743D1252" w14:textId="3E9B23AB" w:rsidR="00AA6690" w:rsidRPr="004F1CED" w:rsidRDefault="00AA6690"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Co</w:t>
            </w:r>
            <w:r w:rsidR="00530971" w:rsidRPr="004F1CED">
              <w:rPr>
                <w:rFonts w:ascii="Times New Roman" w:hAnsi="Times New Roman" w:cs="Times New Roman"/>
                <w:sz w:val="18"/>
                <w:szCs w:val="18"/>
              </w:rPr>
              <w:t>ntent</w:t>
            </w:r>
          </w:p>
        </w:tc>
        <w:tc>
          <w:tcPr>
            <w:tcW w:w="1440" w:type="dxa"/>
            <w:tcBorders>
              <w:bottom w:val="single" w:sz="4" w:space="0" w:color="auto"/>
            </w:tcBorders>
          </w:tcPr>
          <w:p w14:paraId="65F4BD5C" w14:textId="4FFF542E" w:rsidR="00AA6690" w:rsidRPr="004F1CED" w:rsidRDefault="00887021"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Oven</w:t>
            </w:r>
          </w:p>
        </w:tc>
        <w:tc>
          <w:tcPr>
            <w:tcW w:w="1350" w:type="dxa"/>
            <w:tcBorders>
              <w:bottom w:val="single" w:sz="4" w:space="0" w:color="auto"/>
            </w:tcBorders>
          </w:tcPr>
          <w:p w14:paraId="79117013" w14:textId="0E6DB757" w:rsidR="00AA6690" w:rsidRPr="004F1CED" w:rsidRDefault="00DB4B23"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Primary</w:t>
            </w:r>
          </w:p>
        </w:tc>
        <w:tc>
          <w:tcPr>
            <w:tcW w:w="1350" w:type="dxa"/>
            <w:tcBorders>
              <w:bottom w:val="single" w:sz="4" w:space="0" w:color="auto"/>
            </w:tcBorders>
          </w:tcPr>
          <w:p w14:paraId="4E0F5E5F" w14:textId="28CEF8CC" w:rsidR="00AA6690" w:rsidRPr="004F1CED" w:rsidRDefault="00690BDF"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Revival</w:t>
            </w:r>
          </w:p>
        </w:tc>
      </w:tr>
      <w:tr w:rsidR="00656883" w:rsidRPr="004F1CED" w14:paraId="4EC75C41" w14:textId="3EA43E4D" w:rsidTr="00656883">
        <w:trPr>
          <w:trHeight w:val="364"/>
        </w:trPr>
        <w:tc>
          <w:tcPr>
            <w:tcW w:w="1075" w:type="dxa"/>
          </w:tcPr>
          <w:p w14:paraId="5ECED1D4" w14:textId="2FCEC2AC" w:rsidR="00656883" w:rsidRPr="004F1CED" w:rsidRDefault="004F1CED"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r>
                  <m:rPr>
                    <m:sty m:val="p"/>
                  </m:rPr>
                  <w:rPr>
                    <w:rFonts w:ascii="Cambria Math" w:hAnsi="Cambria Math" w:cs="Times New Roman"/>
                    <w:sz w:val="18"/>
                    <w:szCs w:val="18"/>
                  </w:rPr>
                  <m:t>δ=0.00</m:t>
                </m:r>
              </m:oMath>
            </m:oMathPara>
          </w:p>
        </w:tc>
        <w:tc>
          <w:tcPr>
            <w:tcW w:w="1350" w:type="dxa"/>
            <w:tcBorders>
              <w:top w:val="single" w:sz="4" w:space="0" w:color="auto"/>
              <w:left w:val="nil"/>
              <w:bottom w:val="single" w:sz="4" w:space="0" w:color="auto"/>
              <w:right w:val="single" w:sz="4" w:space="0" w:color="auto"/>
            </w:tcBorders>
            <w:shd w:val="clear" w:color="auto" w:fill="auto"/>
            <w:vAlign w:val="bottom"/>
          </w:tcPr>
          <w:p w14:paraId="3F54A8C7" w14:textId="1C4D038C" w:rsidR="00656883" w:rsidRPr="004F1CED" w:rsidRDefault="00656883" w:rsidP="00656883">
            <w:pPr>
              <w:pStyle w:val="Default"/>
              <w:rPr>
                <w:rFonts w:ascii="Times New Roman" w:hAnsi="Times New Roman" w:cs="Times New Roman"/>
                <w:sz w:val="18"/>
                <w:szCs w:val="18"/>
              </w:rPr>
            </w:pPr>
            <w:r w:rsidRPr="004F1CED">
              <w:rPr>
                <w:rFonts w:ascii="Times New Roman" w:hAnsi="Times New Roman" w:cs="Times New Roman"/>
                <w:sz w:val="18"/>
                <w:szCs w:val="18"/>
              </w:rPr>
              <w:t>0.0217</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0.0012</w:t>
            </w:r>
          </w:p>
        </w:tc>
        <w:tc>
          <w:tcPr>
            <w:tcW w:w="1350" w:type="dxa"/>
            <w:tcBorders>
              <w:top w:val="single" w:sz="4" w:space="0" w:color="auto"/>
              <w:left w:val="nil"/>
              <w:bottom w:val="single" w:sz="4" w:space="0" w:color="auto"/>
              <w:right w:val="single" w:sz="4" w:space="0" w:color="auto"/>
            </w:tcBorders>
            <w:shd w:val="clear" w:color="auto" w:fill="auto"/>
            <w:vAlign w:val="bottom"/>
          </w:tcPr>
          <w:p w14:paraId="2DDBB050" w14:textId="4A72FC66"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0.0181</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0.0001</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6007B49E" w14:textId="00AFD75F"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0.0208</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0.0014</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22A8FD26" w14:textId="3934B297"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0.0520</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0.0114</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480455EC" w14:textId="5BDC47BB"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0.0329</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0.0061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DF6D701" w14:textId="4484B3B4"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0.0372</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0.0008</w:t>
            </w:r>
          </w:p>
        </w:tc>
      </w:tr>
      <w:tr w:rsidR="00656883" w:rsidRPr="004F1CED" w14:paraId="0DEB34FF" w14:textId="41A322B2" w:rsidTr="00656883">
        <w:trPr>
          <w:trHeight w:val="364"/>
        </w:trPr>
        <w:tc>
          <w:tcPr>
            <w:tcW w:w="1075" w:type="dxa"/>
          </w:tcPr>
          <w:p w14:paraId="512AF7B0" w14:textId="33D2141F" w:rsidR="00656883" w:rsidRPr="004F1CED" w:rsidRDefault="004F1CED"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r>
                  <m:rPr>
                    <m:sty m:val="p"/>
                  </m:rPr>
                  <w:rPr>
                    <w:rFonts w:ascii="Cambria Math" w:hAnsi="Cambria Math" w:cs="Times New Roman"/>
                    <w:sz w:val="18"/>
                    <w:szCs w:val="18"/>
                  </w:rPr>
                  <m:t>δ=0.05</m:t>
                </m:r>
              </m:oMath>
            </m:oMathPara>
          </w:p>
        </w:tc>
        <w:tc>
          <w:tcPr>
            <w:tcW w:w="1350" w:type="dxa"/>
            <w:tcBorders>
              <w:top w:val="single" w:sz="4" w:space="0" w:color="auto"/>
              <w:left w:val="nil"/>
              <w:bottom w:val="single" w:sz="4" w:space="0" w:color="auto"/>
              <w:right w:val="single" w:sz="4" w:space="0" w:color="auto"/>
            </w:tcBorders>
            <w:shd w:val="clear" w:color="auto" w:fill="auto"/>
            <w:vAlign w:val="bottom"/>
          </w:tcPr>
          <w:p w14:paraId="786CFF1D" w14:textId="3F0F81B4" w:rsidR="00656883" w:rsidRPr="004F1CED" w:rsidRDefault="00656883" w:rsidP="00656883">
            <w:pPr>
              <w:pStyle w:val="Default"/>
              <w:rPr>
                <w:rFonts w:ascii="Times New Roman" w:hAnsi="Times New Roman" w:cs="Times New Roman"/>
                <w:sz w:val="18"/>
                <w:szCs w:val="18"/>
              </w:rPr>
            </w:pPr>
            <w:r w:rsidRPr="004F1CED">
              <w:rPr>
                <w:rFonts w:ascii="Times New Roman" w:hAnsi="Times New Roman" w:cs="Times New Roman"/>
                <w:sz w:val="18"/>
                <w:szCs w:val="18"/>
              </w:rPr>
              <w:t xml:space="preserve">0.0228 </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0.0018</w:t>
            </w:r>
          </w:p>
        </w:tc>
        <w:tc>
          <w:tcPr>
            <w:tcW w:w="1350" w:type="dxa"/>
            <w:tcBorders>
              <w:top w:val="single" w:sz="4" w:space="0" w:color="auto"/>
              <w:left w:val="nil"/>
              <w:bottom w:val="single" w:sz="4" w:space="0" w:color="auto"/>
              <w:right w:val="single" w:sz="4" w:space="0" w:color="auto"/>
            </w:tcBorders>
            <w:shd w:val="clear" w:color="auto" w:fill="auto"/>
            <w:vAlign w:val="bottom"/>
          </w:tcPr>
          <w:p w14:paraId="0883F61F" w14:textId="146B6E94"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0.0229</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0.0018</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4985BD08" w14:textId="0DAEC319"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0.0207</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0.0007</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2AB1B778" w14:textId="217DCCE6"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0.0580</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0.0064</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7ED84F15" w14:textId="5FEA566A"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0.0346</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0.0042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A76DEA2" w14:textId="35D95861"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0.0364</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0.0013</w:t>
            </w:r>
          </w:p>
        </w:tc>
      </w:tr>
      <w:tr w:rsidR="00656883" w:rsidRPr="004F1CED" w14:paraId="11016342" w14:textId="2D47A9C5" w:rsidTr="00656883">
        <w:trPr>
          <w:trHeight w:val="372"/>
        </w:trPr>
        <w:tc>
          <w:tcPr>
            <w:tcW w:w="1075" w:type="dxa"/>
          </w:tcPr>
          <w:p w14:paraId="135CE21F" w14:textId="6AA91C0E" w:rsidR="00656883" w:rsidRPr="004F1CED" w:rsidRDefault="004F1CED"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r>
                  <m:rPr>
                    <m:sty m:val="p"/>
                  </m:rPr>
                  <w:rPr>
                    <w:rFonts w:ascii="Cambria Math" w:hAnsi="Cambria Math" w:cs="Times New Roman"/>
                    <w:sz w:val="18"/>
                    <w:szCs w:val="18"/>
                  </w:rPr>
                  <m:t>δ=0.10</m:t>
                </m:r>
              </m:oMath>
            </m:oMathPara>
          </w:p>
        </w:tc>
        <w:tc>
          <w:tcPr>
            <w:tcW w:w="1350" w:type="dxa"/>
            <w:tcBorders>
              <w:top w:val="single" w:sz="4" w:space="0" w:color="auto"/>
              <w:left w:val="nil"/>
              <w:bottom w:val="single" w:sz="4" w:space="0" w:color="auto"/>
              <w:right w:val="single" w:sz="4" w:space="0" w:color="auto"/>
            </w:tcBorders>
            <w:shd w:val="clear" w:color="auto" w:fill="auto"/>
            <w:vAlign w:val="bottom"/>
          </w:tcPr>
          <w:p w14:paraId="6D5B7DAD" w14:textId="28640913" w:rsidR="00656883" w:rsidRPr="004F1CED" w:rsidRDefault="00656883" w:rsidP="00656883">
            <w:pPr>
              <w:pStyle w:val="Default"/>
              <w:rPr>
                <w:rFonts w:ascii="Times New Roman" w:hAnsi="Times New Roman" w:cs="Times New Roman"/>
                <w:sz w:val="18"/>
                <w:szCs w:val="18"/>
              </w:rPr>
            </w:pPr>
            <w:r w:rsidRPr="004F1CED">
              <w:rPr>
                <w:rFonts w:ascii="Times New Roman" w:hAnsi="Times New Roman" w:cs="Times New Roman"/>
                <w:sz w:val="18"/>
                <w:szCs w:val="18"/>
              </w:rPr>
              <w:t>0.0275</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0.0024</w:t>
            </w:r>
          </w:p>
        </w:tc>
        <w:tc>
          <w:tcPr>
            <w:tcW w:w="1350" w:type="dxa"/>
            <w:tcBorders>
              <w:top w:val="single" w:sz="4" w:space="0" w:color="auto"/>
              <w:left w:val="nil"/>
              <w:bottom w:val="single" w:sz="4" w:space="0" w:color="auto"/>
              <w:right w:val="single" w:sz="4" w:space="0" w:color="auto"/>
            </w:tcBorders>
            <w:shd w:val="clear" w:color="auto" w:fill="auto"/>
            <w:vAlign w:val="bottom"/>
          </w:tcPr>
          <w:p w14:paraId="69F13B73" w14:textId="0BCC8D75"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0.0217</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0.0009</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6682904E" w14:textId="6F21B624"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0.0242</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0.0040</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9E6DEE5" w14:textId="1B692998"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0.0325</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0.0022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6901D9DF" w14:textId="7D80E45D"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0.0343</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148B7E5" w14:textId="418F5792"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0.0376</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0.0072</w:t>
            </w:r>
          </w:p>
        </w:tc>
      </w:tr>
      <w:tr w:rsidR="00656883" w:rsidRPr="004F1CED" w14:paraId="02F6DD1A" w14:textId="4DC3910D" w:rsidTr="00656883">
        <w:trPr>
          <w:trHeight w:val="364"/>
        </w:trPr>
        <w:tc>
          <w:tcPr>
            <w:tcW w:w="1075" w:type="dxa"/>
          </w:tcPr>
          <w:p w14:paraId="090D73C6" w14:textId="55A139BA" w:rsidR="00656883" w:rsidRPr="004F1CED" w:rsidRDefault="004F1CED"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r>
                  <m:rPr>
                    <m:sty m:val="p"/>
                  </m:rPr>
                  <w:rPr>
                    <w:rFonts w:ascii="Cambria Math" w:hAnsi="Cambria Math" w:cs="Times New Roman"/>
                    <w:sz w:val="18"/>
                    <w:szCs w:val="18"/>
                  </w:rPr>
                  <m:t>δ=0.15</m:t>
                </m:r>
              </m:oMath>
            </m:oMathPara>
          </w:p>
        </w:tc>
        <w:tc>
          <w:tcPr>
            <w:tcW w:w="1350" w:type="dxa"/>
            <w:tcBorders>
              <w:top w:val="single" w:sz="4" w:space="0" w:color="auto"/>
              <w:left w:val="nil"/>
              <w:bottom w:val="single" w:sz="4" w:space="0" w:color="auto"/>
              <w:right w:val="single" w:sz="4" w:space="0" w:color="auto"/>
            </w:tcBorders>
            <w:shd w:val="clear" w:color="auto" w:fill="auto"/>
            <w:vAlign w:val="bottom"/>
          </w:tcPr>
          <w:p w14:paraId="641F3072" w14:textId="4EC91B27" w:rsidR="00656883" w:rsidRPr="004F1CED" w:rsidRDefault="00656883" w:rsidP="00656883">
            <w:pPr>
              <w:pStyle w:val="Default"/>
              <w:rPr>
                <w:rFonts w:ascii="Times New Roman" w:hAnsi="Times New Roman" w:cs="Times New Roman"/>
                <w:sz w:val="18"/>
                <w:szCs w:val="18"/>
              </w:rPr>
            </w:pPr>
            <w:r w:rsidRPr="004F1CED">
              <w:rPr>
                <w:rFonts w:ascii="Times New Roman" w:hAnsi="Times New Roman" w:cs="Times New Roman"/>
                <w:sz w:val="18"/>
                <w:szCs w:val="18"/>
              </w:rPr>
              <w:t>0.0316</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0.0009</w:t>
            </w:r>
          </w:p>
        </w:tc>
        <w:tc>
          <w:tcPr>
            <w:tcW w:w="1350" w:type="dxa"/>
            <w:tcBorders>
              <w:top w:val="single" w:sz="4" w:space="0" w:color="auto"/>
              <w:left w:val="nil"/>
              <w:bottom w:val="single" w:sz="4" w:space="0" w:color="auto"/>
              <w:right w:val="single" w:sz="4" w:space="0" w:color="auto"/>
            </w:tcBorders>
            <w:shd w:val="clear" w:color="auto" w:fill="auto"/>
            <w:vAlign w:val="bottom"/>
          </w:tcPr>
          <w:p w14:paraId="1B926420" w14:textId="2FE5693D"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0.0238</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0.0011</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5A17E9E1" w14:textId="0368CAF2"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0.0323</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0.0032</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627436CD" w14:textId="0395E4DF"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0.0333</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0.0019</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F673D0D" w14:textId="691C19CC"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0.0345</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0.0042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62A076CA" w14:textId="59C50BC8"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0.0326</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0.0002</w:t>
            </w:r>
          </w:p>
        </w:tc>
      </w:tr>
      <w:tr w:rsidR="00656883" w:rsidRPr="004F1CED" w14:paraId="71A60360" w14:textId="40F9FFC5" w:rsidTr="00656883">
        <w:trPr>
          <w:trHeight w:val="364"/>
        </w:trPr>
        <w:tc>
          <w:tcPr>
            <w:tcW w:w="1075" w:type="dxa"/>
          </w:tcPr>
          <w:p w14:paraId="538CEFA2" w14:textId="01EAA191" w:rsidR="00656883" w:rsidRPr="004F1CED" w:rsidRDefault="004F1CED"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r>
                  <m:rPr>
                    <m:sty m:val="p"/>
                  </m:rPr>
                  <w:rPr>
                    <w:rFonts w:ascii="Cambria Math" w:hAnsi="Cambria Math" w:cs="Times New Roman"/>
                    <w:sz w:val="18"/>
                    <w:szCs w:val="18"/>
                  </w:rPr>
                  <m:t>δ=0.20</m:t>
                </m:r>
              </m:oMath>
            </m:oMathPara>
          </w:p>
        </w:tc>
        <w:tc>
          <w:tcPr>
            <w:tcW w:w="1350" w:type="dxa"/>
            <w:tcBorders>
              <w:top w:val="single" w:sz="4" w:space="0" w:color="auto"/>
              <w:left w:val="nil"/>
              <w:bottom w:val="single" w:sz="4" w:space="0" w:color="auto"/>
              <w:right w:val="single" w:sz="4" w:space="0" w:color="auto"/>
            </w:tcBorders>
            <w:shd w:val="clear" w:color="auto" w:fill="auto"/>
            <w:vAlign w:val="bottom"/>
          </w:tcPr>
          <w:p w14:paraId="60D1F4BE" w14:textId="6C4E8538" w:rsidR="00656883" w:rsidRPr="004F1CED" w:rsidRDefault="00656883" w:rsidP="00656883">
            <w:pPr>
              <w:pStyle w:val="Default"/>
              <w:rPr>
                <w:rFonts w:ascii="Times New Roman" w:hAnsi="Times New Roman" w:cs="Times New Roman"/>
                <w:sz w:val="18"/>
                <w:szCs w:val="18"/>
              </w:rPr>
            </w:pPr>
            <w:r w:rsidRPr="004F1CED">
              <w:rPr>
                <w:rFonts w:ascii="Times New Roman" w:hAnsi="Times New Roman" w:cs="Times New Roman"/>
                <w:sz w:val="18"/>
                <w:szCs w:val="18"/>
              </w:rPr>
              <w:t>0.0447</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0.0100</w:t>
            </w:r>
          </w:p>
        </w:tc>
        <w:tc>
          <w:tcPr>
            <w:tcW w:w="1350" w:type="dxa"/>
            <w:tcBorders>
              <w:top w:val="single" w:sz="4" w:space="0" w:color="auto"/>
              <w:left w:val="nil"/>
              <w:bottom w:val="single" w:sz="4" w:space="0" w:color="auto"/>
              <w:right w:val="single" w:sz="4" w:space="0" w:color="auto"/>
            </w:tcBorders>
            <w:shd w:val="clear" w:color="auto" w:fill="auto"/>
            <w:vAlign w:val="bottom"/>
          </w:tcPr>
          <w:p w14:paraId="71A6F42A" w14:textId="592C8956"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0.0381</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0.0046</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2CF1D29D" w14:textId="620FCBBD"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0.0276</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0.0016</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5429A57A" w14:textId="3401A6BB"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0.0493</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0.0120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CBE2E5B" w14:textId="6F280B6C"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0.0423</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1D600FB" w14:textId="51225FD2"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0.0392</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0.0034</w:t>
            </w:r>
          </w:p>
        </w:tc>
      </w:tr>
      <w:tr w:rsidR="00656883" w:rsidRPr="004F1CED" w14:paraId="1305070A" w14:textId="19F083EA" w:rsidTr="00656883">
        <w:trPr>
          <w:trHeight w:val="364"/>
        </w:trPr>
        <w:tc>
          <w:tcPr>
            <w:tcW w:w="1075" w:type="dxa"/>
          </w:tcPr>
          <w:p w14:paraId="08DC5D02" w14:textId="67E2983B" w:rsidR="00656883" w:rsidRPr="004F1CED" w:rsidRDefault="004F1CED"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r>
                  <m:rPr>
                    <m:sty m:val="p"/>
                  </m:rPr>
                  <w:rPr>
                    <w:rFonts w:ascii="Cambria Math" w:hAnsi="Cambria Math" w:cs="Times New Roman"/>
                    <w:sz w:val="18"/>
                    <w:szCs w:val="18"/>
                  </w:rPr>
                  <m:t>δ=0.25</m:t>
                </m:r>
              </m:oMath>
            </m:oMathPara>
          </w:p>
        </w:tc>
        <w:tc>
          <w:tcPr>
            <w:tcW w:w="1350" w:type="dxa"/>
            <w:tcBorders>
              <w:top w:val="single" w:sz="4" w:space="0" w:color="auto"/>
              <w:left w:val="nil"/>
              <w:bottom w:val="single" w:sz="4" w:space="0" w:color="auto"/>
              <w:right w:val="single" w:sz="4" w:space="0" w:color="auto"/>
            </w:tcBorders>
            <w:shd w:val="clear" w:color="auto" w:fill="auto"/>
            <w:vAlign w:val="bottom"/>
          </w:tcPr>
          <w:p w14:paraId="08E8D532" w14:textId="6E5CE8B8" w:rsidR="00656883" w:rsidRPr="004F1CED" w:rsidRDefault="00656883" w:rsidP="00656883">
            <w:pPr>
              <w:pStyle w:val="Default"/>
              <w:rPr>
                <w:rFonts w:ascii="Times New Roman" w:hAnsi="Times New Roman" w:cs="Times New Roman"/>
                <w:sz w:val="18"/>
                <w:szCs w:val="18"/>
              </w:rPr>
            </w:pPr>
            <w:r w:rsidRPr="004F1CED">
              <w:rPr>
                <w:rFonts w:ascii="Times New Roman" w:hAnsi="Times New Roman" w:cs="Times New Roman"/>
                <w:sz w:val="18"/>
                <w:szCs w:val="18"/>
              </w:rPr>
              <w:t>0.0433</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0.0052</w:t>
            </w:r>
          </w:p>
        </w:tc>
        <w:tc>
          <w:tcPr>
            <w:tcW w:w="1350" w:type="dxa"/>
            <w:tcBorders>
              <w:top w:val="single" w:sz="4" w:space="0" w:color="auto"/>
              <w:left w:val="nil"/>
              <w:bottom w:val="single" w:sz="4" w:space="0" w:color="auto"/>
              <w:right w:val="single" w:sz="4" w:space="0" w:color="auto"/>
            </w:tcBorders>
            <w:shd w:val="clear" w:color="auto" w:fill="auto"/>
            <w:vAlign w:val="bottom"/>
          </w:tcPr>
          <w:p w14:paraId="67478CDE" w14:textId="5231CBA0"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0.0393</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0.0062</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EF41935" w14:textId="32DE3CBE"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0.0308</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0.0023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3577EA0F" w14:textId="634B08C4"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0.0461</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0.0060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45B1930" w14:textId="10DA729A"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0.0532</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0.0083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B015C9C" w14:textId="57E07C0F"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0.0387</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0.0025</w:t>
            </w:r>
          </w:p>
        </w:tc>
      </w:tr>
      <w:tr w:rsidR="00656883" w:rsidRPr="004F1CED" w14:paraId="1FFC43FA" w14:textId="3E4A93C7" w:rsidTr="00656883">
        <w:trPr>
          <w:trHeight w:val="364"/>
        </w:trPr>
        <w:tc>
          <w:tcPr>
            <w:tcW w:w="1075" w:type="dxa"/>
          </w:tcPr>
          <w:p w14:paraId="6B58CDC7" w14:textId="1E6C1728" w:rsidR="00656883" w:rsidRPr="004F1CED" w:rsidRDefault="004F1CED"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m:oMathPara>
              <m:oMath>
                <m:r>
                  <m:rPr>
                    <m:sty m:val="p"/>
                  </m:rPr>
                  <w:rPr>
                    <w:rFonts w:ascii="Cambria Math" w:hAnsi="Cambria Math" w:cs="Times New Roman"/>
                    <w:sz w:val="18"/>
                    <w:szCs w:val="18"/>
                  </w:rPr>
                  <m:t>δ=0.30</m:t>
                </m:r>
              </m:oMath>
            </m:oMathPara>
          </w:p>
        </w:tc>
        <w:tc>
          <w:tcPr>
            <w:tcW w:w="1350" w:type="dxa"/>
            <w:tcBorders>
              <w:top w:val="single" w:sz="4" w:space="0" w:color="auto"/>
              <w:left w:val="nil"/>
              <w:bottom w:val="single" w:sz="4" w:space="0" w:color="auto"/>
              <w:right w:val="single" w:sz="4" w:space="0" w:color="auto"/>
            </w:tcBorders>
            <w:shd w:val="clear" w:color="auto" w:fill="auto"/>
            <w:vAlign w:val="bottom"/>
          </w:tcPr>
          <w:p w14:paraId="48DB3F22" w14:textId="10B5308C" w:rsidR="00656883" w:rsidRPr="004F1CED" w:rsidRDefault="00656883" w:rsidP="00656883">
            <w:pPr>
              <w:pStyle w:val="Default"/>
              <w:rPr>
                <w:rFonts w:ascii="Times New Roman" w:hAnsi="Times New Roman" w:cs="Times New Roman"/>
                <w:sz w:val="18"/>
                <w:szCs w:val="18"/>
              </w:rPr>
            </w:pPr>
            <w:r w:rsidRPr="004F1CED">
              <w:rPr>
                <w:rFonts w:ascii="Times New Roman" w:hAnsi="Times New Roman" w:cs="Times New Roman"/>
                <w:sz w:val="18"/>
                <w:szCs w:val="18"/>
              </w:rPr>
              <w:t>0.0404</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0.0018</w:t>
            </w:r>
          </w:p>
        </w:tc>
        <w:tc>
          <w:tcPr>
            <w:tcW w:w="1350" w:type="dxa"/>
            <w:tcBorders>
              <w:top w:val="single" w:sz="4" w:space="0" w:color="auto"/>
              <w:left w:val="nil"/>
              <w:bottom w:val="single" w:sz="4" w:space="0" w:color="auto"/>
              <w:right w:val="single" w:sz="4" w:space="0" w:color="auto"/>
            </w:tcBorders>
            <w:shd w:val="clear" w:color="auto" w:fill="auto"/>
            <w:vAlign w:val="bottom"/>
          </w:tcPr>
          <w:p w14:paraId="1E11CE4D" w14:textId="2A8EA763"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0.0429</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0.0033</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2C24165F" w14:textId="632A51E5"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0.0347</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0.0014</w:t>
            </w:r>
          </w:p>
        </w:tc>
        <w:tc>
          <w:tcPr>
            <w:tcW w:w="1440" w:type="dxa"/>
            <w:tcBorders>
              <w:top w:val="single" w:sz="4" w:space="0" w:color="auto"/>
              <w:left w:val="single" w:sz="4" w:space="0" w:color="auto"/>
              <w:bottom w:val="single" w:sz="4" w:space="0" w:color="auto"/>
              <w:right w:val="single" w:sz="4" w:space="0" w:color="auto"/>
            </w:tcBorders>
            <w:shd w:val="clear" w:color="auto" w:fill="auto"/>
            <w:vAlign w:val="bottom"/>
          </w:tcPr>
          <w:p w14:paraId="7F7B0F67" w14:textId="0908A980"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0.0580</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0.0061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F0ADAE7" w14:textId="423233D9"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0.0465</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0.0047</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4E142198" w14:textId="4ECBD074" w:rsidR="00656883" w:rsidRPr="004F1CED" w:rsidRDefault="00656883" w:rsidP="00656883">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F1CED">
              <w:rPr>
                <w:rFonts w:ascii="Times New Roman" w:hAnsi="Times New Roman" w:cs="Times New Roman"/>
                <w:sz w:val="18"/>
                <w:szCs w:val="18"/>
              </w:rPr>
              <w:t>0.0421</w:t>
            </w:r>
            <m:oMath>
              <m:r>
                <m:rPr>
                  <m:sty m:val="p"/>
                </m:rPr>
                <w:rPr>
                  <w:rFonts w:ascii="Cambria Math" w:hAnsi="Cambria Math" w:cs="Times New Roman"/>
                  <w:sz w:val="18"/>
                  <w:szCs w:val="18"/>
                </w:rPr>
                <m:t>±</m:t>
              </m:r>
            </m:oMath>
            <w:r w:rsidRPr="004F1CED">
              <w:rPr>
                <w:rFonts w:ascii="Times New Roman" w:hAnsi="Times New Roman" w:cs="Times New Roman"/>
                <w:sz w:val="18"/>
                <w:szCs w:val="18"/>
              </w:rPr>
              <w:t>0.0042</w:t>
            </w:r>
          </w:p>
        </w:tc>
      </w:tr>
    </w:tbl>
    <w:p w14:paraId="1AD17BA0" w14:textId="77777777" w:rsidR="00C111CE" w:rsidRDefault="00C111CE" w:rsidP="00C111CE">
      <w:pPr>
        <w:pBdr>
          <w:top w:val="nil"/>
          <w:left w:val="nil"/>
          <w:bottom w:val="nil"/>
          <w:right w:val="nil"/>
          <w:between w:val="nil"/>
          <w:bar w:val="nil"/>
        </w:pBdr>
        <w:rPr>
          <w:b/>
          <w:bCs/>
        </w:rPr>
      </w:pPr>
    </w:p>
    <w:p w14:paraId="50002FF2" w14:textId="77777777" w:rsidR="00433968" w:rsidRDefault="00433968">
      <w:pPr>
        <w:pBdr>
          <w:top w:val="nil"/>
          <w:left w:val="nil"/>
          <w:bottom w:val="nil"/>
          <w:right w:val="nil"/>
          <w:between w:val="nil"/>
          <w:bar w:val="nil"/>
        </w:pBdr>
        <w:rPr>
          <w:rFonts w:eastAsia="Arial Unicode MS" w:cs="Arial Unicode MS"/>
          <w:b/>
          <w:bCs/>
          <w:color w:val="000000"/>
          <w:sz w:val="22"/>
          <w:szCs w:val="22"/>
          <w:bdr w:val="nil"/>
          <w14:textOutline w14:w="0" w14:cap="flat" w14:cmpd="sng" w14:algn="ctr">
            <w14:noFill/>
            <w14:prstDash w14:val="solid"/>
            <w14:bevel/>
          </w14:textOutline>
        </w:rPr>
      </w:pPr>
      <w:r>
        <w:rPr>
          <w:b/>
          <w:bCs/>
          <w:sz w:val="22"/>
          <w:szCs w:val="22"/>
        </w:rPr>
        <w:br w:type="page"/>
      </w:r>
    </w:p>
    <w:p w14:paraId="4BC5C097" w14:textId="37057268" w:rsidR="00966B95" w:rsidRDefault="00966B95" w:rsidP="00966B95">
      <w:pPr>
        <w:pStyle w:val="Default"/>
        <w:spacing w:before="0"/>
        <w:jc w:val="center"/>
        <w:rPr>
          <w:rFonts w:ascii="Times New Roman" w:hAnsi="Times New Roman"/>
          <w:sz w:val="22"/>
          <w:szCs w:val="22"/>
        </w:rPr>
      </w:pPr>
      <w:r w:rsidRPr="001F18AD">
        <w:rPr>
          <w:rFonts w:ascii="Times New Roman" w:hAnsi="Times New Roman"/>
          <w:b/>
          <w:bCs/>
          <w:sz w:val="22"/>
          <w:szCs w:val="22"/>
        </w:rPr>
        <w:lastRenderedPageBreak/>
        <w:t xml:space="preserve">Table </w:t>
      </w:r>
      <w:r>
        <w:rPr>
          <w:rFonts w:ascii="Times New Roman" w:hAnsi="Times New Roman"/>
          <w:b/>
          <w:bCs/>
          <w:sz w:val="22"/>
          <w:szCs w:val="22"/>
        </w:rPr>
        <w:t>S3</w:t>
      </w:r>
      <w:r w:rsidRPr="001F18AD">
        <w:rPr>
          <w:rFonts w:ascii="Times New Roman" w:hAnsi="Times New Roman"/>
          <w:b/>
          <w:bCs/>
          <w:sz w:val="22"/>
          <w:szCs w:val="22"/>
        </w:rPr>
        <w:t xml:space="preserve">. </w:t>
      </w:r>
      <w:r>
        <w:rPr>
          <w:rFonts w:ascii="Times New Roman" w:hAnsi="Times New Roman"/>
          <w:b/>
          <w:bCs/>
          <w:sz w:val="22"/>
          <w:szCs w:val="22"/>
        </w:rPr>
        <w:t xml:space="preserve">Thresholds for </w:t>
      </w:r>
      <w:r w:rsidR="00F21838">
        <w:rPr>
          <w:rFonts w:ascii="Times New Roman" w:hAnsi="Times New Roman" w:cs="Times New Roman"/>
          <w:b/>
          <w:bCs/>
          <w:sz w:val="22"/>
          <w:szCs w:val="22"/>
        </w:rPr>
        <w:t xml:space="preserve">Simultaneous </w:t>
      </w:r>
      <w:r>
        <w:rPr>
          <w:rFonts w:ascii="Times New Roman" w:hAnsi="Times New Roman" w:cs="Times New Roman"/>
          <w:b/>
          <w:bCs/>
          <w:sz w:val="22"/>
          <w:szCs w:val="22"/>
        </w:rPr>
        <w:t xml:space="preserve">Variation Experiment (Preregistered </w:t>
      </w:r>
      <w:r w:rsidRPr="000E3DCD">
        <w:rPr>
          <w:rFonts w:ascii="Times New Roman" w:hAnsi="Times New Roman" w:cs="Times New Roman"/>
          <w:b/>
          <w:bCs/>
          <w:sz w:val="22"/>
          <w:szCs w:val="22"/>
        </w:rPr>
        <w:t xml:space="preserve">Experiment </w:t>
      </w:r>
      <w:r w:rsidR="0015173C">
        <w:rPr>
          <w:rFonts w:ascii="Times New Roman" w:hAnsi="Times New Roman" w:cs="Times New Roman"/>
          <w:b/>
          <w:bCs/>
          <w:sz w:val="22"/>
          <w:szCs w:val="22"/>
        </w:rPr>
        <w:t>9</w:t>
      </w:r>
      <w:r>
        <w:rPr>
          <w:rFonts w:ascii="Times New Roman" w:hAnsi="Times New Roman" w:cs="Times New Roman"/>
          <w:b/>
          <w:bCs/>
          <w:sz w:val="22"/>
          <w:szCs w:val="22"/>
        </w:rPr>
        <w:t>)</w:t>
      </w:r>
      <w:r>
        <w:rPr>
          <w:rFonts w:ascii="Times New Roman" w:hAnsi="Times New Roman"/>
          <w:sz w:val="22"/>
          <w:szCs w:val="22"/>
        </w:rPr>
        <w:t>:</w:t>
      </w:r>
      <w:r>
        <w:rPr>
          <w:rFonts w:ascii="Times New Roman" w:hAnsi="Times New Roman"/>
          <w:sz w:val="22"/>
          <w:szCs w:val="22"/>
        </w:rPr>
        <w:br/>
      </w:r>
      <w:r>
        <w:rPr>
          <w:rFonts w:ascii="Times New Roman" w:hAnsi="Times New Roman" w:cs="Times New Roman"/>
          <w:sz w:val="20"/>
          <w:szCs w:val="20"/>
        </w:rPr>
        <w:t xml:space="preserve">Mean threshold (averaged over blocks) </w:t>
      </w:r>
      <m:oMath>
        <m:r>
          <w:rPr>
            <w:rFonts w:ascii="Cambria Math" w:hAnsi="Cambria Math" w:cs="Times New Roman"/>
            <w:sz w:val="20"/>
            <w:szCs w:val="20"/>
          </w:rPr>
          <m:t xml:space="preserve">± </m:t>
        </m:r>
      </m:oMath>
      <w:r>
        <w:rPr>
          <w:rFonts w:ascii="Times New Roman" w:hAnsi="Times New Roman" w:cs="Times New Roman"/>
          <w:sz w:val="20"/>
          <w:szCs w:val="20"/>
        </w:rPr>
        <w:t xml:space="preserve">SEM of </w:t>
      </w:r>
      <w:r w:rsidR="005F5EE6">
        <w:rPr>
          <w:rFonts w:ascii="Times New Roman" w:hAnsi="Times New Roman" w:cs="Times New Roman"/>
          <w:sz w:val="20"/>
          <w:szCs w:val="20"/>
        </w:rPr>
        <w:t>six</w:t>
      </w:r>
      <w:r>
        <w:rPr>
          <w:rFonts w:ascii="Times New Roman" w:hAnsi="Times New Roman" w:cs="Times New Roman"/>
          <w:sz w:val="20"/>
          <w:szCs w:val="20"/>
        </w:rPr>
        <w:t xml:space="preserve"> human observers measured for </w:t>
      </w:r>
      <w:r w:rsidR="00F37444">
        <w:rPr>
          <w:rFonts w:ascii="Times New Roman" w:hAnsi="Times New Roman" w:cs="Times New Roman"/>
          <w:sz w:val="20"/>
          <w:szCs w:val="20"/>
        </w:rPr>
        <w:t>six</w:t>
      </w:r>
      <w:r w:rsidR="00CE5D43">
        <w:rPr>
          <w:rFonts w:ascii="Times New Roman" w:hAnsi="Times New Roman" w:cs="Times New Roman"/>
          <w:sz w:val="20"/>
          <w:szCs w:val="20"/>
        </w:rPr>
        <w:t xml:space="preserve"> </w:t>
      </w:r>
      <w:r>
        <w:rPr>
          <w:rFonts w:ascii="Times New Roman" w:hAnsi="Times New Roman" w:cs="Times New Roman"/>
          <w:sz w:val="20"/>
          <w:szCs w:val="20"/>
        </w:rPr>
        <w:t xml:space="preserve">conditions studied in preregistered experiment </w:t>
      </w:r>
      <w:r w:rsidR="00CC3CDF">
        <w:rPr>
          <w:rFonts w:ascii="Times New Roman" w:hAnsi="Times New Roman" w:cs="Times New Roman"/>
          <w:sz w:val="20"/>
          <w:szCs w:val="20"/>
        </w:rPr>
        <w:t>8</w:t>
      </w:r>
      <w:r>
        <w:rPr>
          <w:rFonts w:ascii="Times New Roman" w:hAnsi="Times New Roman" w:cs="Times New Roman"/>
          <w:sz w:val="20"/>
          <w:szCs w:val="20"/>
        </w:rPr>
        <w:t>.</w:t>
      </w:r>
    </w:p>
    <w:p w14:paraId="7C7A4D93" w14:textId="77777777" w:rsidR="00966B95" w:rsidRDefault="00966B95" w:rsidP="00966B95">
      <w:pPr>
        <w:pStyle w:val="Default"/>
        <w:spacing w:before="0"/>
        <w:rPr>
          <w:rFonts w:ascii="Times New Roman" w:hAnsi="Times New Roman"/>
          <w:sz w:val="22"/>
          <w:szCs w:val="22"/>
        </w:rPr>
      </w:pPr>
    </w:p>
    <w:tbl>
      <w:tblPr>
        <w:tblStyle w:val="TableGrid"/>
        <w:tblW w:w="9355" w:type="dxa"/>
        <w:tblLayout w:type="fixed"/>
        <w:tblLook w:val="04A0" w:firstRow="1" w:lastRow="0" w:firstColumn="1" w:lastColumn="0" w:noHBand="0" w:noVBand="1"/>
      </w:tblPr>
      <w:tblGrid>
        <w:gridCol w:w="1255"/>
        <w:gridCol w:w="1350"/>
        <w:gridCol w:w="1350"/>
        <w:gridCol w:w="1350"/>
        <w:gridCol w:w="1350"/>
        <w:gridCol w:w="1350"/>
        <w:gridCol w:w="1350"/>
      </w:tblGrid>
      <w:tr w:rsidR="00966B95" w:rsidRPr="004F1CED" w14:paraId="3A4623FE" w14:textId="77777777" w:rsidTr="000B2AF6">
        <w:trPr>
          <w:trHeight w:val="205"/>
        </w:trPr>
        <w:tc>
          <w:tcPr>
            <w:tcW w:w="1255" w:type="dxa"/>
            <w:vMerge w:val="restart"/>
          </w:tcPr>
          <w:p w14:paraId="7AFEEFBE" w14:textId="77777777" w:rsidR="00966B95" w:rsidRPr="004F1CED" w:rsidRDefault="00966B95"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Condition</w:t>
            </w:r>
          </w:p>
        </w:tc>
        <w:tc>
          <w:tcPr>
            <w:tcW w:w="8100" w:type="dxa"/>
            <w:gridSpan w:val="6"/>
          </w:tcPr>
          <w:p w14:paraId="2140493B" w14:textId="77777777" w:rsidR="00966B95" w:rsidRPr="004F1CED" w:rsidRDefault="00966B95"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Observer</w:t>
            </w:r>
          </w:p>
        </w:tc>
      </w:tr>
      <w:tr w:rsidR="0045409C" w:rsidRPr="004F1CED" w14:paraId="71C8EFC6" w14:textId="77777777" w:rsidTr="00336C2D">
        <w:trPr>
          <w:trHeight w:val="205"/>
        </w:trPr>
        <w:tc>
          <w:tcPr>
            <w:tcW w:w="1255" w:type="dxa"/>
            <w:vMerge/>
          </w:tcPr>
          <w:p w14:paraId="2FDF8CA9" w14:textId="77777777" w:rsidR="00966B95" w:rsidRPr="004F1CED" w:rsidRDefault="00966B95"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p>
        </w:tc>
        <w:tc>
          <w:tcPr>
            <w:tcW w:w="1350" w:type="dxa"/>
            <w:tcBorders>
              <w:bottom w:val="single" w:sz="4" w:space="0" w:color="auto"/>
            </w:tcBorders>
          </w:tcPr>
          <w:p w14:paraId="2E23EA84" w14:textId="77777777" w:rsidR="00966B95" w:rsidRPr="004F1CED" w:rsidRDefault="00966B95"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0003</w:t>
            </w:r>
          </w:p>
        </w:tc>
        <w:tc>
          <w:tcPr>
            <w:tcW w:w="1350" w:type="dxa"/>
            <w:tcBorders>
              <w:bottom w:val="single" w:sz="4" w:space="0" w:color="auto"/>
            </w:tcBorders>
          </w:tcPr>
          <w:p w14:paraId="32E8897E" w14:textId="77777777" w:rsidR="00966B95" w:rsidRPr="004F1CED" w:rsidRDefault="00966B95"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Bagel</w:t>
            </w:r>
          </w:p>
        </w:tc>
        <w:tc>
          <w:tcPr>
            <w:tcW w:w="1350" w:type="dxa"/>
            <w:tcBorders>
              <w:bottom w:val="single" w:sz="4" w:space="0" w:color="auto"/>
            </w:tcBorders>
          </w:tcPr>
          <w:p w14:paraId="1DEF81D0" w14:textId="77777777" w:rsidR="00966B95" w:rsidRPr="004F1CED" w:rsidRDefault="00966B95"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Content</w:t>
            </w:r>
          </w:p>
        </w:tc>
        <w:tc>
          <w:tcPr>
            <w:tcW w:w="1350" w:type="dxa"/>
            <w:tcBorders>
              <w:bottom w:val="single" w:sz="4" w:space="0" w:color="auto"/>
            </w:tcBorders>
          </w:tcPr>
          <w:p w14:paraId="0853D6A4" w14:textId="77777777" w:rsidR="00966B95" w:rsidRPr="004F1CED" w:rsidRDefault="00966B95"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Oven</w:t>
            </w:r>
          </w:p>
        </w:tc>
        <w:tc>
          <w:tcPr>
            <w:tcW w:w="1350" w:type="dxa"/>
            <w:tcBorders>
              <w:bottom w:val="single" w:sz="4" w:space="0" w:color="auto"/>
            </w:tcBorders>
          </w:tcPr>
          <w:p w14:paraId="135E0F66" w14:textId="45031455" w:rsidR="00966B95" w:rsidRPr="004F1CED" w:rsidRDefault="00767E6D"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Manos</w:t>
            </w:r>
          </w:p>
        </w:tc>
        <w:tc>
          <w:tcPr>
            <w:tcW w:w="1350" w:type="dxa"/>
            <w:tcBorders>
              <w:bottom w:val="single" w:sz="4" w:space="0" w:color="auto"/>
            </w:tcBorders>
          </w:tcPr>
          <w:p w14:paraId="1A8169EA" w14:textId="77777777" w:rsidR="00966B95" w:rsidRPr="004F1CED" w:rsidRDefault="00966B95" w:rsidP="000C0558">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4F1CED">
              <w:rPr>
                <w:rFonts w:ascii="Times New Roman" w:hAnsi="Times New Roman" w:cs="Times New Roman"/>
                <w:sz w:val="18"/>
                <w:szCs w:val="18"/>
              </w:rPr>
              <w:t>Revival</w:t>
            </w:r>
          </w:p>
        </w:tc>
      </w:tr>
      <w:tr w:rsidR="00336C2D" w:rsidRPr="004F1CED" w14:paraId="6A62A24A" w14:textId="77777777" w:rsidTr="00336C2D">
        <w:trPr>
          <w:trHeight w:val="205"/>
        </w:trPr>
        <w:tc>
          <w:tcPr>
            <w:tcW w:w="1255" w:type="dxa"/>
          </w:tcPr>
          <w:p w14:paraId="5F2FBB34" w14:textId="5D03289C" w:rsidR="00336C2D" w:rsidRPr="004F1CE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No Variation</w:t>
            </w:r>
          </w:p>
        </w:tc>
        <w:tc>
          <w:tcPr>
            <w:tcW w:w="1350" w:type="dxa"/>
            <w:tcBorders>
              <w:top w:val="single" w:sz="4" w:space="0" w:color="auto"/>
              <w:left w:val="nil"/>
              <w:bottom w:val="single" w:sz="4" w:space="0" w:color="auto"/>
              <w:right w:val="single" w:sz="4" w:space="0" w:color="auto"/>
            </w:tcBorders>
            <w:shd w:val="clear" w:color="auto" w:fill="auto"/>
            <w:vAlign w:val="bottom"/>
          </w:tcPr>
          <w:p w14:paraId="452D935B" w14:textId="0606D088" w:rsidR="00336C2D" w:rsidRPr="00380747"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80747">
              <w:rPr>
                <w:rFonts w:ascii="Times New Roman" w:hAnsi="Times New Roman" w:cs="Times New Roman"/>
                <w:sz w:val="18"/>
                <w:szCs w:val="18"/>
              </w:rPr>
              <w:t>0.0261</w:t>
            </w:r>
            <m:oMath>
              <m:r>
                <m:rPr>
                  <m:sty m:val="p"/>
                </m:rPr>
                <w:rPr>
                  <w:rFonts w:ascii="Cambria Math" w:hAnsi="Cambria Math" w:cs="Times New Roman"/>
                  <w:sz w:val="18"/>
                  <w:szCs w:val="18"/>
                </w:rPr>
                <m:t>±</m:t>
              </m:r>
            </m:oMath>
            <w:r w:rsidRPr="00380747">
              <w:rPr>
                <w:rFonts w:ascii="Times New Roman" w:hAnsi="Times New Roman" w:cs="Times New Roman"/>
                <w:sz w:val="18"/>
                <w:szCs w:val="18"/>
              </w:rPr>
              <w:t>0.0022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07ADF42" w14:textId="53A3D1CC" w:rsidR="00336C2D" w:rsidRPr="0045688C"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5688C">
              <w:rPr>
                <w:rFonts w:ascii="Times New Roman" w:hAnsi="Times New Roman" w:cs="Times New Roman"/>
                <w:sz w:val="18"/>
                <w:szCs w:val="18"/>
              </w:rPr>
              <w:t>0.0227</w:t>
            </w:r>
            <m:oMath>
              <m:r>
                <m:rPr>
                  <m:sty m:val="p"/>
                </m:rPr>
                <w:rPr>
                  <w:rFonts w:ascii="Cambria Math" w:hAnsi="Cambria Math" w:cs="Times New Roman"/>
                  <w:sz w:val="18"/>
                  <w:szCs w:val="18"/>
                </w:rPr>
                <m:t>±</m:t>
              </m:r>
            </m:oMath>
            <w:r w:rsidRPr="0045688C">
              <w:rPr>
                <w:rFonts w:ascii="Times New Roman" w:hAnsi="Times New Roman" w:cs="Times New Roman"/>
                <w:sz w:val="18"/>
                <w:szCs w:val="18"/>
              </w:rPr>
              <w:t>0.0019</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4D38840" w14:textId="78189032" w:rsidR="00336C2D" w:rsidRPr="00012CE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012CED">
              <w:rPr>
                <w:rFonts w:ascii="Times New Roman" w:hAnsi="Times New Roman" w:cs="Times New Roman"/>
                <w:sz w:val="18"/>
                <w:szCs w:val="18"/>
              </w:rPr>
              <w:t>0.0246</w:t>
            </w:r>
            <m:oMath>
              <m:r>
                <m:rPr>
                  <m:sty m:val="p"/>
                </m:rPr>
                <w:rPr>
                  <w:rFonts w:ascii="Cambria Math" w:hAnsi="Cambria Math" w:cs="Times New Roman"/>
                  <w:sz w:val="18"/>
                  <w:szCs w:val="18"/>
                </w:rPr>
                <m:t>±</m:t>
              </m:r>
            </m:oMath>
            <w:r w:rsidRPr="00012CED">
              <w:rPr>
                <w:rFonts w:ascii="Times New Roman" w:hAnsi="Times New Roman" w:cs="Times New Roman"/>
                <w:sz w:val="18"/>
                <w:szCs w:val="18"/>
              </w:rPr>
              <w:t>0.0004</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421EA53D" w14:textId="23F2BEF3" w:rsidR="00336C2D" w:rsidRPr="0082778A"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82778A">
              <w:rPr>
                <w:rFonts w:ascii="Times New Roman" w:hAnsi="Times New Roman" w:cs="Times New Roman"/>
                <w:sz w:val="18"/>
                <w:szCs w:val="18"/>
              </w:rPr>
              <w:t>0.0383</w:t>
            </w:r>
            <m:oMath>
              <m:r>
                <m:rPr>
                  <m:sty m:val="p"/>
                </m:rPr>
                <w:rPr>
                  <w:rFonts w:ascii="Cambria Math" w:hAnsi="Cambria Math" w:cs="Times New Roman"/>
                  <w:sz w:val="18"/>
                  <w:szCs w:val="18"/>
                </w:rPr>
                <m:t>±</m:t>
              </m:r>
            </m:oMath>
            <w:r w:rsidRPr="0082778A">
              <w:rPr>
                <w:rFonts w:ascii="Times New Roman" w:hAnsi="Times New Roman" w:cs="Times New Roman"/>
                <w:sz w:val="18"/>
                <w:szCs w:val="18"/>
              </w:rPr>
              <w:t>0.0066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CB5FE05" w14:textId="1EC33EF0" w:rsidR="00336C2D" w:rsidRPr="006A146F"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sidRPr="006A146F">
              <w:rPr>
                <w:rFonts w:ascii="Times New Roman" w:hAnsi="Times New Roman" w:cs="Times New Roman"/>
                <w:sz w:val="18"/>
                <w:szCs w:val="18"/>
              </w:rPr>
              <w:t>0.0258</w:t>
            </w:r>
            <m:oMath>
              <m:r>
                <m:rPr>
                  <m:sty m:val="p"/>
                </m:rPr>
                <w:rPr>
                  <w:rFonts w:ascii="Cambria Math" w:hAnsi="Cambria Math" w:cs="Times New Roman"/>
                  <w:sz w:val="18"/>
                  <w:szCs w:val="18"/>
                </w:rPr>
                <m:t>±</m:t>
              </m:r>
            </m:oMath>
            <w:r w:rsidRPr="006A146F">
              <w:rPr>
                <w:rFonts w:ascii="Times New Roman" w:hAnsi="Times New Roman" w:cs="Times New Roman"/>
                <w:sz w:val="18"/>
                <w:szCs w:val="18"/>
              </w:rPr>
              <w:t>0.0036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CDECCC6" w14:textId="083635C9" w:rsidR="00336C2D" w:rsidRPr="00336C2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36C2D">
              <w:rPr>
                <w:rFonts w:ascii="Times New Roman" w:hAnsi="Times New Roman" w:cs="Times New Roman"/>
                <w:sz w:val="18"/>
                <w:szCs w:val="18"/>
              </w:rPr>
              <w:t>0.0366</w:t>
            </w:r>
            <m:oMath>
              <m:r>
                <m:rPr>
                  <m:sty m:val="p"/>
                </m:rPr>
                <w:rPr>
                  <w:rFonts w:ascii="Cambria Math" w:hAnsi="Cambria Math" w:cs="Times New Roman"/>
                  <w:sz w:val="18"/>
                  <w:szCs w:val="18"/>
                </w:rPr>
                <m:t>±</m:t>
              </m:r>
            </m:oMath>
            <w:r w:rsidRPr="00336C2D">
              <w:rPr>
                <w:rFonts w:ascii="Times New Roman" w:hAnsi="Times New Roman" w:cs="Times New Roman"/>
                <w:sz w:val="18"/>
                <w:szCs w:val="18"/>
              </w:rPr>
              <w:t>0.0085</w:t>
            </w:r>
          </w:p>
        </w:tc>
      </w:tr>
      <w:tr w:rsidR="00336C2D" w:rsidRPr="004F1CED" w14:paraId="54C88C2A" w14:textId="77777777" w:rsidTr="00336C2D">
        <w:trPr>
          <w:trHeight w:val="205"/>
        </w:trPr>
        <w:tc>
          <w:tcPr>
            <w:tcW w:w="1255" w:type="dxa"/>
          </w:tcPr>
          <w:p w14:paraId="6B76871C" w14:textId="3079C003" w:rsidR="00336C2D" w:rsidRPr="004F1CE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Background Variation Chromatic</w:t>
            </w:r>
          </w:p>
        </w:tc>
        <w:tc>
          <w:tcPr>
            <w:tcW w:w="1350" w:type="dxa"/>
            <w:tcBorders>
              <w:top w:val="single" w:sz="4" w:space="0" w:color="auto"/>
              <w:left w:val="nil"/>
              <w:bottom w:val="single" w:sz="4" w:space="0" w:color="auto"/>
              <w:right w:val="single" w:sz="4" w:space="0" w:color="auto"/>
            </w:tcBorders>
            <w:shd w:val="clear" w:color="auto" w:fill="auto"/>
            <w:vAlign w:val="bottom"/>
          </w:tcPr>
          <w:p w14:paraId="3D2A38BB" w14:textId="591EE660" w:rsidR="00336C2D" w:rsidRPr="00380747"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80747">
              <w:rPr>
                <w:rFonts w:ascii="Times New Roman" w:hAnsi="Times New Roman" w:cs="Times New Roman"/>
                <w:sz w:val="18"/>
                <w:szCs w:val="18"/>
              </w:rPr>
              <w:t>0.0414</w:t>
            </w:r>
            <m:oMath>
              <m:r>
                <m:rPr>
                  <m:sty m:val="p"/>
                </m:rPr>
                <w:rPr>
                  <w:rFonts w:ascii="Cambria Math" w:hAnsi="Cambria Math" w:cs="Times New Roman"/>
                  <w:sz w:val="18"/>
                  <w:szCs w:val="18"/>
                </w:rPr>
                <m:t>±</m:t>
              </m:r>
            </m:oMath>
            <w:r w:rsidRPr="00380747">
              <w:rPr>
                <w:rFonts w:ascii="Times New Roman" w:hAnsi="Times New Roman" w:cs="Times New Roman"/>
                <w:sz w:val="18"/>
                <w:szCs w:val="18"/>
              </w:rPr>
              <w:t>0.0036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7CF25A5" w14:textId="63F12A09" w:rsidR="00336C2D" w:rsidRPr="0045688C"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5688C">
              <w:rPr>
                <w:rFonts w:ascii="Times New Roman" w:hAnsi="Times New Roman" w:cs="Times New Roman"/>
                <w:sz w:val="18"/>
                <w:szCs w:val="18"/>
              </w:rPr>
              <w:t>0.0340</w:t>
            </w:r>
            <m:oMath>
              <m:r>
                <m:rPr>
                  <m:sty m:val="p"/>
                </m:rPr>
                <w:rPr>
                  <w:rFonts w:ascii="Cambria Math" w:hAnsi="Cambria Math" w:cs="Times New Roman"/>
                  <w:sz w:val="18"/>
                  <w:szCs w:val="18"/>
                </w:rPr>
                <m:t>±</m:t>
              </m:r>
            </m:oMath>
            <w:r w:rsidRPr="0045688C">
              <w:rPr>
                <w:rFonts w:ascii="Times New Roman" w:hAnsi="Times New Roman" w:cs="Times New Roman"/>
                <w:sz w:val="18"/>
                <w:szCs w:val="18"/>
              </w:rPr>
              <w:t>0.0058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0E3D7E7" w14:textId="68B6BBD8" w:rsidR="00336C2D" w:rsidRPr="00012CE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012CED">
              <w:rPr>
                <w:rFonts w:ascii="Times New Roman" w:hAnsi="Times New Roman" w:cs="Times New Roman"/>
                <w:sz w:val="18"/>
                <w:szCs w:val="18"/>
              </w:rPr>
              <w:t>0.0392</w:t>
            </w:r>
            <m:oMath>
              <m:r>
                <m:rPr>
                  <m:sty m:val="p"/>
                </m:rPr>
                <w:rPr>
                  <w:rFonts w:ascii="Cambria Math" w:hAnsi="Cambria Math" w:cs="Times New Roman"/>
                  <w:sz w:val="18"/>
                  <w:szCs w:val="18"/>
                </w:rPr>
                <m:t>±</m:t>
              </m:r>
            </m:oMath>
            <w:r w:rsidRPr="00012CED">
              <w:rPr>
                <w:rFonts w:ascii="Times New Roman" w:hAnsi="Times New Roman" w:cs="Times New Roman"/>
                <w:sz w:val="18"/>
                <w:szCs w:val="18"/>
              </w:rPr>
              <w:t>0.0083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FDE6BCB" w14:textId="515CC2D9" w:rsidR="00336C2D" w:rsidRPr="0082778A"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82778A">
              <w:rPr>
                <w:rFonts w:ascii="Times New Roman" w:hAnsi="Times New Roman" w:cs="Times New Roman"/>
                <w:sz w:val="18"/>
                <w:szCs w:val="18"/>
              </w:rPr>
              <w:t>0.0498</w:t>
            </w:r>
            <m:oMath>
              <m:r>
                <m:rPr>
                  <m:sty m:val="p"/>
                </m:rPr>
                <w:rPr>
                  <w:rFonts w:ascii="Cambria Math" w:hAnsi="Cambria Math" w:cs="Times New Roman"/>
                  <w:sz w:val="18"/>
                  <w:szCs w:val="18"/>
                </w:rPr>
                <m:t>±</m:t>
              </m:r>
            </m:oMath>
            <w:r w:rsidRPr="0082778A">
              <w:rPr>
                <w:rFonts w:ascii="Times New Roman" w:hAnsi="Times New Roman" w:cs="Times New Roman"/>
                <w:sz w:val="18"/>
                <w:szCs w:val="18"/>
              </w:rPr>
              <w:t>0.0050</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2DA3166" w14:textId="6DCD6B4A" w:rsidR="00336C2D" w:rsidRPr="006A146F"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6A146F">
              <w:rPr>
                <w:rFonts w:ascii="Times New Roman" w:hAnsi="Times New Roman" w:cs="Times New Roman"/>
                <w:sz w:val="18"/>
                <w:szCs w:val="18"/>
              </w:rPr>
              <w:t>0.0306</w:t>
            </w:r>
            <m:oMath>
              <m:r>
                <m:rPr>
                  <m:sty m:val="p"/>
                </m:rPr>
                <w:rPr>
                  <w:rFonts w:ascii="Cambria Math" w:hAnsi="Cambria Math" w:cs="Times New Roman"/>
                  <w:sz w:val="18"/>
                  <w:szCs w:val="18"/>
                </w:rPr>
                <m:t>±</m:t>
              </m:r>
            </m:oMath>
            <w:r w:rsidRPr="006A146F">
              <w:rPr>
                <w:rFonts w:ascii="Times New Roman" w:hAnsi="Times New Roman" w:cs="Times New Roman"/>
                <w:sz w:val="18"/>
                <w:szCs w:val="18"/>
              </w:rPr>
              <w:t>0.0013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7A5F584" w14:textId="0538AE4E" w:rsidR="00336C2D" w:rsidRPr="00336C2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36C2D">
              <w:rPr>
                <w:rFonts w:ascii="Times New Roman" w:hAnsi="Times New Roman" w:cs="Times New Roman"/>
                <w:sz w:val="18"/>
                <w:szCs w:val="18"/>
              </w:rPr>
              <w:t>0.0383</w:t>
            </w:r>
            <m:oMath>
              <m:r>
                <m:rPr>
                  <m:sty m:val="p"/>
                </m:rPr>
                <w:rPr>
                  <w:rFonts w:ascii="Cambria Math" w:hAnsi="Cambria Math" w:cs="Times New Roman"/>
                  <w:sz w:val="18"/>
                  <w:szCs w:val="18"/>
                </w:rPr>
                <m:t>±</m:t>
              </m:r>
            </m:oMath>
            <w:r w:rsidRPr="00336C2D">
              <w:rPr>
                <w:rFonts w:ascii="Times New Roman" w:hAnsi="Times New Roman" w:cs="Times New Roman"/>
                <w:sz w:val="18"/>
                <w:szCs w:val="18"/>
              </w:rPr>
              <w:t>0.0033</w:t>
            </w:r>
          </w:p>
        </w:tc>
      </w:tr>
      <w:tr w:rsidR="00336C2D" w:rsidRPr="004F1CED" w14:paraId="26CB051E" w14:textId="77777777" w:rsidTr="00336C2D">
        <w:trPr>
          <w:trHeight w:val="205"/>
        </w:trPr>
        <w:tc>
          <w:tcPr>
            <w:tcW w:w="1255" w:type="dxa"/>
          </w:tcPr>
          <w:p w14:paraId="06C2D1FF" w14:textId="0F2A138E" w:rsidR="00336C2D" w:rsidRPr="004F1CE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Background Variation Achromatic</w:t>
            </w:r>
          </w:p>
        </w:tc>
        <w:tc>
          <w:tcPr>
            <w:tcW w:w="1350" w:type="dxa"/>
            <w:tcBorders>
              <w:top w:val="single" w:sz="4" w:space="0" w:color="auto"/>
              <w:left w:val="nil"/>
              <w:bottom w:val="single" w:sz="4" w:space="0" w:color="auto"/>
              <w:right w:val="single" w:sz="4" w:space="0" w:color="auto"/>
            </w:tcBorders>
            <w:shd w:val="clear" w:color="auto" w:fill="auto"/>
            <w:vAlign w:val="bottom"/>
          </w:tcPr>
          <w:p w14:paraId="7AFED131" w14:textId="5ABEB56C" w:rsidR="00336C2D" w:rsidRPr="00380747"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80747">
              <w:rPr>
                <w:rFonts w:ascii="Times New Roman" w:hAnsi="Times New Roman" w:cs="Times New Roman"/>
                <w:sz w:val="18"/>
                <w:szCs w:val="18"/>
              </w:rPr>
              <w:t>0.0394</w:t>
            </w:r>
            <m:oMath>
              <m:r>
                <m:rPr>
                  <m:sty m:val="p"/>
                </m:rPr>
                <w:rPr>
                  <w:rFonts w:ascii="Cambria Math" w:hAnsi="Cambria Math" w:cs="Times New Roman"/>
                  <w:sz w:val="18"/>
                  <w:szCs w:val="18"/>
                </w:rPr>
                <m:t>±</m:t>
              </m:r>
            </m:oMath>
            <w:r w:rsidRPr="00380747">
              <w:rPr>
                <w:rFonts w:ascii="Times New Roman" w:hAnsi="Times New Roman" w:cs="Times New Roman"/>
                <w:sz w:val="18"/>
                <w:szCs w:val="18"/>
              </w:rPr>
              <w:t>0.0027</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CAC2F6D" w14:textId="5D5FC944" w:rsidR="00336C2D" w:rsidRPr="0045688C"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5688C">
              <w:rPr>
                <w:rFonts w:ascii="Times New Roman" w:hAnsi="Times New Roman" w:cs="Times New Roman"/>
                <w:sz w:val="18"/>
                <w:szCs w:val="18"/>
              </w:rPr>
              <w:t>0.0319</w:t>
            </w:r>
            <m:oMath>
              <m:r>
                <m:rPr>
                  <m:sty m:val="p"/>
                </m:rPr>
                <w:rPr>
                  <w:rFonts w:ascii="Cambria Math" w:hAnsi="Cambria Math" w:cs="Times New Roman"/>
                  <w:sz w:val="18"/>
                  <w:szCs w:val="18"/>
                </w:rPr>
                <m:t>±</m:t>
              </m:r>
            </m:oMath>
            <w:r w:rsidRPr="0045688C">
              <w:rPr>
                <w:rFonts w:ascii="Times New Roman" w:hAnsi="Times New Roman" w:cs="Times New Roman"/>
                <w:sz w:val="18"/>
                <w:szCs w:val="18"/>
              </w:rPr>
              <w:t>0.0015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4A42E5C" w14:textId="60648D53" w:rsidR="00336C2D" w:rsidRPr="00012CE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012CED">
              <w:rPr>
                <w:rFonts w:ascii="Times New Roman" w:hAnsi="Times New Roman" w:cs="Times New Roman"/>
                <w:sz w:val="18"/>
                <w:szCs w:val="18"/>
              </w:rPr>
              <w:t>0.0427</w:t>
            </w:r>
            <m:oMath>
              <m:r>
                <m:rPr>
                  <m:sty m:val="p"/>
                </m:rPr>
                <w:rPr>
                  <w:rFonts w:ascii="Cambria Math" w:hAnsi="Cambria Math" w:cs="Times New Roman"/>
                  <w:sz w:val="18"/>
                  <w:szCs w:val="18"/>
                </w:rPr>
                <m:t>±</m:t>
              </m:r>
            </m:oMath>
            <w:r w:rsidRPr="00012CED">
              <w:rPr>
                <w:rFonts w:ascii="Times New Roman" w:hAnsi="Times New Roman" w:cs="Times New Roman"/>
                <w:sz w:val="18"/>
                <w:szCs w:val="18"/>
              </w:rPr>
              <w:t>0.0074</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79933704" w14:textId="1145FFB7" w:rsidR="00336C2D" w:rsidRPr="0082778A"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82778A">
              <w:rPr>
                <w:rFonts w:ascii="Times New Roman" w:hAnsi="Times New Roman" w:cs="Times New Roman"/>
                <w:sz w:val="18"/>
                <w:szCs w:val="18"/>
              </w:rPr>
              <w:t>0.0683</w:t>
            </w:r>
            <m:oMath>
              <m:r>
                <m:rPr>
                  <m:sty m:val="p"/>
                </m:rPr>
                <w:rPr>
                  <w:rFonts w:ascii="Cambria Math" w:hAnsi="Cambria Math" w:cs="Times New Roman"/>
                  <w:sz w:val="18"/>
                  <w:szCs w:val="18"/>
                </w:rPr>
                <m:t>±</m:t>
              </m:r>
            </m:oMath>
            <w:r w:rsidRPr="0082778A">
              <w:rPr>
                <w:rFonts w:ascii="Times New Roman" w:hAnsi="Times New Roman" w:cs="Times New Roman"/>
                <w:sz w:val="18"/>
                <w:szCs w:val="18"/>
              </w:rPr>
              <w:t>0.0048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FB28C1E" w14:textId="5CFFBF7F" w:rsidR="00336C2D" w:rsidRPr="006A146F"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6A146F">
              <w:rPr>
                <w:rFonts w:ascii="Times New Roman" w:hAnsi="Times New Roman" w:cs="Times New Roman"/>
                <w:sz w:val="18"/>
                <w:szCs w:val="18"/>
              </w:rPr>
              <w:t>0.0435</w:t>
            </w:r>
            <m:oMath>
              <m:r>
                <m:rPr>
                  <m:sty m:val="p"/>
                </m:rPr>
                <w:rPr>
                  <w:rFonts w:ascii="Cambria Math" w:hAnsi="Cambria Math" w:cs="Times New Roman"/>
                  <w:sz w:val="18"/>
                  <w:szCs w:val="18"/>
                </w:rPr>
                <m:t>±</m:t>
              </m:r>
            </m:oMath>
            <w:r w:rsidRPr="006A146F">
              <w:rPr>
                <w:rFonts w:ascii="Times New Roman" w:hAnsi="Times New Roman" w:cs="Times New Roman"/>
                <w:sz w:val="18"/>
                <w:szCs w:val="18"/>
              </w:rPr>
              <w:t>0.0071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FB61186" w14:textId="58FBF38B" w:rsidR="00336C2D" w:rsidRPr="00336C2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36C2D">
              <w:rPr>
                <w:rFonts w:ascii="Times New Roman" w:hAnsi="Times New Roman" w:cs="Times New Roman"/>
                <w:sz w:val="18"/>
                <w:szCs w:val="18"/>
              </w:rPr>
              <w:t>0.0389</w:t>
            </w:r>
            <m:oMath>
              <m:r>
                <m:rPr>
                  <m:sty m:val="p"/>
                </m:rPr>
                <w:rPr>
                  <w:rFonts w:ascii="Cambria Math" w:hAnsi="Cambria Math" w:cs="Times New Roman"/>
                  <w:sz w:val="18"/>
                  <w:szCs w:val="18"/>
                </w:rPr>
                <m:t>±</m:t>
              </m:r>
            </m:oMath>
            <w:r w:rsidRPr="00336C2D">
              <w:rPr>
                <w:rFonts w:ascii="Times New Roman" w:hAnsi="Times New Roman" w:cs="Times New Roman"/>
                <w:sz w:val="18"/>
                <w:szCs w:val="18"/>
              </w:rPr>
              <w:t>0.0010</w:t>
            </w:r>
          </w:p>
        </w:tc>
      </w:tr>
      <w:tr w:rsidR="00336C2D" w:rsidRPr="004F1CED" w14:paraId="2CB0E20D" w14:textId="77777777" w:rsidTr="00336C2D">
        <w:trPr>
          <w:trHeight w:val="205"/>
        </w:trPr>
        <w:tc>
          <w:tcPr>
            <w:tcW w:w="1255" w:type="dxa"/>
          </w:tcPr>
          <w:p w14:paraId="676225D6" w14:textId="77777777" w:rsidR="00336C2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Light Intensity</w:t>
            </w:r>
          </w:p>
          <w:p w14:paraId="717CBDF3" w14:textId="2536786D" w:rsidR="00336C2D" w:rsidRPr="004F1CE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Variation</w:t>
            </w:r>
          </w:p>
        </w:tc>
        <w:tc>
          <w:tcPr>
            <w:tcW w:w="1350" w:type="dxa"/>
            <w:tcBorders>
              <w:top w:val="single" w:sz="4" w:space="0" w:color="auto"/>
              <w:left w:val="nil"/>
              <w:bottom w:val="single" w:sz="4" w:space="0" w:color="auto"/>
              <w:right w:val="single" w:sz="4" w:space="0" w:color="auto"/>
            </w:tcBorders>
            <w:shd w:val="clear" w:color="auto" w:fill="auto"/>
            <w:vAlign w:val="bottom"/>
          </w:tcPr>
          <w:p w14:paraId="598FF61B" w14:textId="558E560D" w:rsidR="00336C2D" w:rsidRPr="00380747"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80747">
              <w:rPr>
                <w:rFonts w:ascii="Times New Roman" w:hAnsi="Times New Roman" w:cs="Times New Roman"/>
                <w:sz w:val="18"/>
                <w:szCs w:val="18"/>
              </w:rPr>
              <w:t>0.0464</w:t>
            </w:r>
            <m:oMath>
              <m:r>
                <m:rPr>
                  <m:sty m:val="p"/>
                </m:rPr>
                <w:rPr>
                  <w:rFonts w:ascii="Cambria Math" w:hAnsi="Cambria Math" w:cs="Times New Roman"/>
                  <w:sz w:val="18"/>
                  <w:szCs w:val="18"/>
                </w:rPr>
                <m:t>±</m:t>
              </m:r>
            </m:oMath>
            <w:r w:rsidRPr="00380747">
              <w:rPr>
                <w:rFonts w:ascii="Times New Roman" w:hAnsi="Times New Roman" w:cs="Times New Roman"/>
                <w:sz w:val="18"/>
                <w:szCs w:val="18"/>
              </w:rPr>
              <w:t>0.0027</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02E15A21" w14:textId="10FE05FA" w:rsidR="00336C2D" w:rsidRPr="0045688C"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5688C">
              <w:rPr>
                <w:rFonts w:ascii="Times New Roman" w:hAnsi="Times New Roman" w:cs="Times New Roman"/>
                <w:sz w:val="18"/>
                <w:szCs w:val="18"/>
              </w:rPr>
              <w:t>0.0656</w:t>
            </w:r>
            <m:oMath>
              <m:r>
                <m:rPr>
                  <m:sty m:val="p"/>
                </m:rPr>
                <w:rPr>
                  <w:rFonts w:ascii="Cambria Math" w:hAnsi="Cambria Math" w:cs="Times New Roman"/>
                  <w:sz w:val="18"/>
                  <w:szCs w:val="18"/>
                </w:rPr>
                <m:t>±</m:t>
              </m:r>
            </m:oMath>
            <w:r w:rsidRPr="0045688C">
              <w:rPr>
                <w:rFonts w:ascii="Times New Roman" w:hAnsi="Times New Roman" w:cs="Times New Roman"/>
                <w:sz w:val="18"/>
                <w:szCs w:val="18"/>
              </w:rPr>
              <w:t>0.0208</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1A4B622E" w14:textId="092C55BE" w:rsidR="00336C2D" w:rsidRPr="00012CE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012CED">
              <w:rPr>
                <w:rFonts w:ascii="Times New Roman" w:hAnsi="Times New Roman" w:cs="Times New Roman"/>
                <w:sz w:val="18"/>
                <w:szCs w:val="18"/>
              </w:rPr>
              <w:t>0.0412</w:t>
            </w:r>
            <m:oMath>
              <m:r>
                <m:rPr>
                  <m:sty m:val="p"/>
                </m:rPr>
                <w:rPr>
                  <w:rFonts w:ascii="Cambria Math" w:hAnsi="Cambria Math" w:cs="Times New Roman"/>
                  <w:sz w:val="18"/>
                  <w:szCs w:val="18"/>
                </w:rPr>
                <m:t>±</m:t>
              </m:r>
            </m:oMath>
            <w:r w:rsidRPr="00012CED">
              <w:rPr>
                <w:rFonts w:ascii="Times New Roman" w:hAnsi="Times New Roman" w:cs="Times New Roman"/>
                <w:sz w:val="18"/>
                <w:szCs w:val="18"/>
              </w:rPr>
              <w:t>0.0021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9024F69" w14:textId="25F95689" w:rsidR="00336C2D" w:rsidRPr="0082778A"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82778A">
              <w:rPr>
                <w:rFonts w:ascii="Times New Roman" w:hAnsi="Times New Roman" w:cs="Times New Roman"/>
                <w:sz w:val="18"/>
                <w:szCs w:val="18"/>
              </w:rPr>
              <w:t>0.0592</w:t>
            </w:r>
            <m:oMath>
              <m:r>
                <m:rPr>
                  <m:sty m:val="p"/>
                </m:rPr>
                <w:rPr>
                  <w:rFonts w:ascii="Cambria Math" w:hAnsi="Cambria Math" w:cs="Times New Roman"/>
                  <w:sz w:val="18"/>
                  <w:szCs w:val="18"/>
                </w:rPr>
                <m:t>±</m:t>
              </m:r>
            </m:oMath>
            <w:r w:rsidRPr="0082778A">
              <w:rPr>
                <w:rFonts w:ascii="Times New Roman" w:hAnsi="Times New Roman" w:cs="Times New Roman"/>
                <w:sz w:val="18"/>
                <w:szCs w:val="18"/>
              </w:rPr>
              <w:t>0.0091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48AD51AD" w14:textId="411C10E6" w:rsidR="00336C2D" w:rsidRPr="006A146F"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6A146F">
              <w:rPr>
                <w:rFonts w:ascii="Times New Roman" w:hAnsi="Times New Roman" w:cs="Times New Roman"/>
                <w:sz w:val="18"/>
                <w:szCs w:val="18"/>
              </w:rPr>
              <w:t>0.0464</w:t>
            </w:r>
            <m:oMath>
              <m:r>
                <m:rPr>
                  <m:sty m:val="p"/>
                </m:rPr>
                <w:rPr>
                  <w:rFonts w:ascii="Cambria Math" w:hAnsi="Cambria Math" w:cs="Times New Roman"/>
                  <w:sz w:val="18"/>
                  <w:szCs w:val="18"/>
                </w:rPr>
                <m:t>±</m:t>
              </m:r>
            </m:oMath>
            <w:r w:rsidRPr="006A146F">
              <w:rPr>
                <w:rFonts w:ascii="Times New Roman" w:hAnsi="Times New Roman" w:cs="Times New Roman"/>
                <w:sz w:val="18"/>
                <w:szCs w:val="18"/>
              </w:rPr>
              <w:t>0.0046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3C232E38" w14:textId="45F66C71" w:rsidR="00336C2D" w:rsidRPr="00336C2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36C2D">
              <w:rPr>
                <w:rFonts w:ascii="Times New Roman" w:hAnsi="Times New Roman" w:cs="Times New Roman"/>
                <w:sz w:val="18"/>
                <w:szCs w:val="18"/>
              </w:rPr>
              <w:t>0.0474</w:t>
            </w:r>
            <m:oMath>
              <m:r>
                <m:rPr>
                  <m:sty m:val="p"/>
                </m:rPr>
                <w:rPr>
                  <w:rFonts w:ascii="Cambria Math" w:hAnsi="Cambria Math" w:cs="Times New Roman"/>
                  <w:sz w:val="18"/>
                  <w:szCs w:val="18"/>
                </w:rPr>
                <m:t>±</m:t>
              </m:r>
            </m:oMath>
            <w:r w:rsidRPr="00336C2D">
              <w:rPr>
                <w:rFonts w:ascii="Times New Roman" w:hAnsi="Times New Roman" w:cs="Times New Roman"/>
                <w:sz w:val="18"/>
                <w:szCs w:val="18"/>
              </w:rPr>
              <w:t>0.0069</w:t>
            </w:r>
          </w:p>
        </w:tc>
      </w:tr>
      <w:tr w:rsidR="00336C2D" w:rsidRPr="004F1CED" w14:paraId="574A65F3" w14:textId="77777777" w:rsidTr="00336C2D">
        <w:trPr>
          <w:trHeight w:val="205"/>
        </w:trPr>
        <w:tc>
          <w:tcPr>
            <w:tcW w:w="1255" w:type="dxa"/>
          </w:tcPr>
          <w:p w14:paraId="105EFAED" w14:textId="0D516D39" w:rsidR="00336C2D" w:rsidRPr="004F1CE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Simultaneous Variation Chromatic</w:t>
            </w:r>
          </w:p>
        </w:tc>
        <w:tc>
          <w:tcPr>
            <w:tcW w:w="1350" w:type="dxa"/>
            <w:tcBorders>
              <w:top w:val="single" w:sz="4" w:space="0" w:color="auto"/>
              <w:left w:val="nil"/>
              <w:bottom w:val="single" w:sz="4" w:space="0" w:color="auto"/>
              <w:right w:val="single" w:sz="4" w:space="0" w:color="auto"/>
            </w:tcBorders>
            <w:shd w:val="clear" w:color="auto" w:fill="auto"/>
            <w:vAlign w:val="bottom"/>
          </w:tcPr>
          <w:p w14:paraId="26CD08E7" w14:textId="72011894" w:rsidR="00336C2D" w:rsidRPr="00380747"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80747">
              <w:rPr>
                <w:rFonts w:ascii="Times New Roman" w:hAnsi="Times New Roman" w:cs="Times New Roman"/>
                <w:sz w:val="18"/>
                <w:szCs w:val="18"/>
              </w:rPr>
              <w:t>0.0635</w:t>
            </w:r>
            <m:oMath>
              <m:r>
                <m:rPr>
                  <m:sty m:val="p"/>
                </m:rPr>
                <w:rPr>
                  <w:rFonts w:ascii="Cambria Math" w:hAnsi="Cambria Math" w:cs="Times New Roman"/>
                  <w:sz w:val="18"/>
                  <w:szCs w:val="18"/>
                </w:rPr>
                <m:t>±</m:t>
              </m:r>
            </m:oMath>
            <w:r w:rsidRPr="00380747">
              <w:rPr>
                <w:rFonts w:ascii="Times New Roman" w:hAnsi="Times New Roman" w:cs="Times New Roman"/>
                <w:sz w:val="18"/>
                <w:szCs w:val="18"/>
              </w:rPr>
              <w:t>0.0092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2DB3F3D" w14:textId="68C27245" w:rsidR="00336C2D" w:rsidRPr="0045688C"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5688C">
              <w:rPr>
                <w:rFonts w:ascii="Times New Roman" w:hAnsi="Times New Roman" w:cs="Times New Roman"/>
                <w:sz w:val="18"/>
                <w:szCs w:val="18"/>
              </w:rPr>
              <w:t>0.0536</w:t>
            </w:r>
            <m:oMath>
              <m:r>
                <m:rPr>
                  <m:sty m:val="p"/>
                </m:rPr>
                <w:rPr>
                  <w:rFonts w:ascii="Cambria Math" w:hAnsi="Cambria Math" w:cs="Times New Roman"/>
                  <w:sz w:val="18"/>
                  <w:szCs w:val="18"/>
                </w:rPr>
                <m:t>±</m:t>
              </m:r>
            </m:oMath>
            <w:r w:rsidRPr="0045688C">
              <w:rPr>
                <w:rFonts w:ascii="Times New Roman" w:hAnsi="Times New Roman" w:cs="Times New Roman"/>
                <w:sz w:val="18"/>
                <w:szCs w:val="18"/>
              </w:rPr>
              <w:t>0.0014</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015DF46" w14:textId="447CBAD2" w:rsidR="00336C2D" w:rsidRPr="00012CE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012CED">
              <w:rPr>
                <w:rFonts w:ascii="Times New Roman" w:hAnsi="Times New Roman" w:cs="Times New Roman"/>
                <w:sz w:val="18"/>
                <w:szCs w:val="18"/>
              </w:rPr>
              <w:t>0.0437</w:t>
            </w:r>
            <m:oMath>
              <m:r>
                <m:rPr>
                  <m:sty m:val="p"/>
                </m:rPr>
                <w:rPr>
                  <w:rFonts w:ascii="Cambria Math" w:hAnsi="Cambria Math" w:cs="Times New Roman"/>
                  <w:sz w:val="18"/>
                  <w:szCs w:val="18"/>
                </w:rPr>
                <m:t>±</m:t>
              </m:r>
            </m:oMath>
            <w:r w:rsidRPr="00012CED">
              <w:rPr>
                <w:rFonts w:ascii="Times New Roman" w:hAnsi="Times New Roman" w:cs="Times New Roman"/>
                <w:sz w:val="18"/>
                <w:szCs w:val="18"/>
              </w:rPr>
              <w:t>0.0011</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722371A5" w14:textId="005733D0" w:rsidR="00336C2D" w:rsidRPr="0082778A"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82778A">
              <w:rPr>
                <w:rFonts w:ascii="Times New Roman" w:hAnsi="Times New Roman" w:cs="Times New Roman"/>
                <w:sz w:val="18"/>
                <w:szCs w:val="18"/>
              </w:rPr>
              <w:t>0.0639</w:t>
            </w:r>
            <m:oMath>
              <m:r>
                <m:rPr>
                  <m:sty m:val="p"/>
                </m:rPr>
                <w:rPr>
                  <w:rFonts w:ascii="Cambria Math" w:hAnsi="Cambria Math" w:cs="Times New Roman"/>
                  <w:sz w:val="18"/>
                  <w:szCs w:val="18"/>
                </w:rPr>
                <m:t>±</m:t>
              </m:r>
            </m:oMath>
            <w:r w:rsidRPr="0082778A">
              <w:rPr>
                <w:rFonts w:ascii="Times New Roman" w:hAnsi="Times New Roman" w:cs="Times New Roman"/>
                <w:sz w:val="18"/>
                <w:szCs w:val="18"/>
              </w:rPr>
              <w:t>0.0106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4CBB263" w14:textId="05111321" w:rsidR="00336C2D" w:rsidRPr="006A146F"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6A146F">
              <w:rPr>
                <w:rFonts w:ascii="Times New Roman" w:hAnsi="Times New Roman" w:cs="Times New Roman"/>
                <w:sz w:val="18"/>
                <w:szCs w:val="18"/>
              </w:rPr>
              <w:t>0.0768</w:t>
            </w:r>
            <m:oMath>
              <m:r>
                <m:rPr>
                  <m:sty m:val="p"/>
                </m:rPr>
                <w:rPr>
                  <w:rFonts w:ascii="Cambria Math" w:hAnsi="Cambria Math" w:cs="Times New Roman"/>
                  <w:sz w:val="18"/>
                  <w:szCs w:val="18"/>
                </w:rPr>
                <m:t>±</m:t>
              </m:r>
            </m:oMath>
            <w:r w:rsidRPr="006A146F">
              <w:rPr>
                <w:rFonts w:ascii="Times New Roman" w:hAnsi="Times New Roman" w:cs="Times New Roman"/>
                <w:sz w:val="18"/>
                <w:szCs w:val="18"/>
              </w:rPr>
              <w:t>0.0085</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5876C17" w14:textId="6BD855EC" w:rsidR="00336C2D" w:rsidRPr="00336C2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36C2D">
              <w:rPr>
                <w:rFonts w:ascii="Times New Roman" w:hAnsi="Times New Roman" w:cs="Times New Roman"/>
                <w:sz w:val="18"/>
                <w:szCs w:val="18"/>
              </w:rPr>
              <w:t>0.0528</w:t>
            </w:r>
            <m:oMath>
              <m:r>
                <m:rPr>
                  <m:sty m:val="p"/>
                </m:rPr>
                <w:rPr>
                  <w:rFonts w:ascii="Cambria Math" w:hAnsi="Cambria Math" w:cs="Times New Roman"/>
                  <w:sz w:val="18"/>
                  <w:szCs w:val="18"/>
                </w:rPr>
                <m:t>±</m:t>
              </m:r>
            </m:oMath>
            <w:r w:rsidRPr="00336C2D">
              <w:rPr>
                <w:rFonts w:ascii="Times New Roman" w:hAnsi="Times New Roman" w:cs="Times New Roman"/>
                <w:sz w:val="18"/>
                <w:szCs w:val="18"/>
              </w:rPr>
              <w:t>0.0037</w:t>
            </w:r>
          </w:p>
        </w:tc>
      </w:tr>
      <w:tr w:rsidR="00336C2D" w:rsidRPr="004F1CED" w14:paraId="68A0AC04" w14:textId="77777777" w:rsidTr="00336C2D">
        <w:trPr>
          <w:trHeight w:val="205"/>
        </w:trPr>
        <w:tc>
          <w:tcPr>
            <w:tcW w:w="1255" w:type="dxa"/>
          </w:tcPr>
          <w:p w14:paraId="612AB98B" w14:textId="5B40249D" w:rsidR="00336C2D" w:rsidRPr="004F1CE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jc w:val="center"/>
              <w:rPr>
                <w:rFonts w:ascii="Times New Roman" w:hAnsi="Times New Roman" w:cs="Times New Roman"/>
                <w:sz w:val="18"/>
                <w:szCs w:val="18"/>
              </w:rPr>
            </w:pPr>
            <w:r>
              <w:rPr>
                <w:rFonts w:ascii="Times New Roman" w:hAnsi="Times New Roman" w:cs="Times New Roman"/>
                <w:sz w:val="18"/>
                <w:szCs w:val="18"/>
              </w:rPr>
              <w:t>Simultaneous Variation Achromatic</w:t>
            </w:r>
          </w:p>
        </w:tc>
        <w:tc>
          <w:tcPr>
            <w:tcW w:w="1350" w:type="dxa"/>
            <w:tcBorders>
              <w:top w:val="single" w:sz="4" w:space="0" w:color="auto"/>
              <w:left w:val="nil"/>
              <w:bottom w:val="single" w:sz="4" w:space="0" w:color="auto"/>
              <w:right w:val="single" w:sz="4" w:space="0" w:color="auto"/>
            </w:tcBorders>
            <w:shd w:val="clear" w:color="auto" w:fill="auto"/>
            <w:vAlign w:val="bottom"/>
          </w:tcPr>
          <w:p w14:paraId="3F1CEB47" w14:textId="2CB4D8E6" w:rsidR="00336C2D" w:rsidRPr="00380747"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80747">
              <w:rPr>
                <w:rFonts w:ascii="Times New Roman" w:hAnsi="Times New Roman" w:cs="Times New Roman"/>
                <w:sz w:val="18"/>
                <w:szCs w:val="18"/>
              </w:rPr>
              <w:t>0.0648</w:t>
            </w:r>
            <m:oMath>
              <m:r>
                <m:rPr>
                  <m:sty m:val="p"/>
                </m:rPr>
                <w:rPr>
                  <w:rFonts w:ascii="Cambria Math" w:hAnsi="Cambria Math" w:cs="Times New Roman"/>
                  <w:sz w:val="18"/>
                  <w:szCs w:val="18"/>
                </w:rPr>
                <m:t>±</m:t>
              </m:r>
            </m:oMath>
            <w:r w:rsidRPr="00380747">
              <w:rPr>
                <w:rFonts w:ascii="Times New Roman" w:hAnsi="Times New Roman" w:cs="Times New Roman"/>
                <w:sz w:val="18"/>
                <w:szCs w:val="18"/>
              </w:rPr>
              <w:t>0.0103</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37ADE34" w14:textId="447501C5" w:rsidR="00336C2D" w:rsidRPr="0045688C"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45688C">
              <w:rPr>
                <w:rFonts w:ascii="Times New Roman" w:hAnsi="Times New Roman" w:cs="Times New Roman"/>
                <w:sz w:val="18"/>
                <w:szCs w:val="18"/>
              </w:rPr>
              <w:t>0.0540</w:t>
            </w:r>
            <m:oMath>
              <m:r>
                <m:rPr>
                  <m:sty m:val="p"/>
                </m:rPr>
                <w:rPr>
                  <w:rFonts w:ascii="Cambria Math" w:hAnsi="Cambria Math" w:cs="Times New Roman"/>
                  <w:sz w:val="18"/>
                  <w:szCs w:val="18"/>
                </w:rPr>
                <m:t>±</m:t>
              </m:r>
            </m:oMath>
            <w:r w:rsidRPr="0045688C">
              <w:rPr>
                <w:rFonts w:ascii="Times New Roman" w:hAnsi="Times New Roman" w:cs="Times New Roman"/>
                <w:sz w:val="18"/>
                <w:szCs w:val="18"/>
              </w:rPr>
              <w:t>0.0017</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BAB61CF" w14:textId="25D680B4" w:rsidR="00336C2D" w:rsidRPr="00012CE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012CED">
              <w:rPr>
                <w:rFonts w:ascii="Times New Roman" w:hAnsi="Times New Roman" w:cs="Times New Roman"/>
                <w:sz w:val="18"/>
                <w:szCs w:val="18"/>
              </w:rPr>
              <w:t>0.0478</w:t>
            </w:r>
            <m:oMath>
              <m:r>
                <m:rPr>
                  <m:sty m:val="p"/>
                </m:rPr>
                <w:rPr>
                  <w:rFonts w:ascii="Cambria Math" w:hAnsi="Cambria Math" w:cs="Times New Roman"/>
                  <w:sz w:val="18"/>
                  <w:szCs w:val="18"/>
                </w:rPr>
                <m:t>±</m:t>
              </m:r>
            </m:oMath>
            <w:r w:rsidRPr="00012CED">
              <w:rPr>
                <w:rFonts w:ascii="Times New Roman" w:hAnsi="Times New Roman" w:cs="Times New Roman"/>
                <w:sz w:val="18"/>
                <w:szCs w:val="18"/>
              </w:rPr>
              <w:t>0.0049</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68D411C5" w14:textId="56E93B6E" w:rsidR="00336C2D" w:rsidRPr="0082778A"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82778A">
              <w:rPr>
                <w:rFonts w:ascii="Times New Roman" w:hAnsi="Times New Roman" w:cs="Times New Roman"/>
                <w:sz w:val="18"/>
                <w:szCs w:val="18"/>
              </w:rPr>
              <w:t>0.0826</w:t>
            </w:r>
            <m:oMath>
              <m:r>
                <m:rPr>
                  <m:sty m:val="p"/>
                </m:rPr>
                <w:rPr>
                  <w:rFonts w:ascii="Cambria Math" w:hAnsi="Cambria Math" w:cs="Times New Roman"/>
                  <w:sz w:val="18"/>
                  <w:szCs w:val="18"/>
                </w:rPr>
                <m:t>±</m:t>
              </m:r>
            </m:oMath>
            <w:r w:rsidRPr="0082778A">
              <w:rPr>
                <w:rFonts w:ascii="Times New Roman" w:hAnsi="Times New Roman" w:cs="Times New Roman"/>
                <w:sz w:val="18"/>
                <w:szCs w:val="18"/>
              </w:rPr>
              <w:t>0.0166</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2ABAAF06" w14:textId="115BC403" w:rsidR="00336C2D" w:rsidRPr="006A146F"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6A146F">
              <w:rPr>
                <w:rFonts w:ascii="Times New Roman" w:hAnsi="Times New Roman" w:cs="Times New Roman"/>
                <w:sz w:val="18"/>
                <w:szCs w:val="18"/>
              </w:rPr>
              <w:t>0.0749</w:t>
            </w:r>
            <m:oMath>
              <m:r>
                <m:rPr>
                  <m:sty m:val="p"/>
                </m:rPr>
                <w:rPr>
                  <w:rFonts w:ascii="Cambria Math" w:hAnsi="Cambria Math" w:cs="Times New Roman"/>
                  <w:sz w:val="18"/>
                  <w:szCs w:val="18"/>
                </w:rPr>
                <m:t>±</m:t>
              </m:r>
            </m:oMath>
            <w:r w:rsidRPr="006A146F">
              <w:rPr>
                <w:rFonts w:ascii="Times New Roman" w:hAnsi="Times New Roman" w:cs="Times New Roman"/>
                <w:sz w:val="18"/>
                <w:szCs w:val="18"/>
              </w:rPr>
              <w:t>0.0082</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tcPr>
          <w:p w14:paraId="56D947B4" w14:textId="00348881" w:rsidR="00336C2D" w:rsidRPr="00336C2D" w:rsidRDefault="00336C2D" w:rsidP="00336C2D">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rPr>
                <w:rFonts w:ascii="Times New Roman" w:hAnsi="Times New Roman" w:cs="Times New Roman"/>
                <w:sz w:val="18"/>
                <w:szCs w:val="18"/>
              </w:rPr>
            </w:pPr>
            <w:r w:rsidRPr="00336C2D">
              <w:rPr>
                <w:rFonts w:ascii="Times New Roman" w:hAnsi="Times New Roman" w:cs="Times New Roman"/>
                <w:sz w:val="18"/>
                <w:szCs w:val="18"/>
              </w:rPr>
              <w:t>0.0561</w:t>
            </w:r>
            <m:oMath>
              <m:r>
                <m:rPr>
                  <m:sty m:val="p"/>
                </m:rPr>
                <w:rPr>
                  <w:rFonts w:ascii="Cambria Math" w:hAnsi="Cambria Math" w:cs="Times New Roman"/>
                  <w:sz w:val="18"/>
                  <w:szCs w:val="18"/>
                </w:rPr>
                <m:t>±</m:t>
              </m:r>
            </m:oMath>
            <w:r w:rsidRPr="00336C2D">
              <w:rPr>
                <w:rFonts w:ascii="Times New Roman" w:hAnsi="Times New Roman" w:cs="Times New Roman"/>
                <w:sz w:val="18"/>
                <w:szCs w:val="18"/>
              </w:rPr>
              <w:t>0.0028</w:t>
            </w:r>
          </w:p>
        </w:tc>
      </w:tr>
    </w:tbl>
    <w:p w14:paraId="672D91EE" w14:textId="77777777" w:rsidR="00C111CE" w:rsidRDefault="00C111CE">
      <w:pPr>
        <w:pBdr>
          <w:top w:val="nil"/>
          <w:left w:val="nil"/>
          <w:bottom w:val="nil"/>
          <w:right w:val="nil"/>
          <w:between w:val="nil"/>
          <w:bar w:val="nil"/>
        </w:pBdr>
        <w:rPr>
          <w:b/>
          <w:bCs/>
        </w:rPr>
      </w:pPr>
      <w:r>
        <w:rPr>
          <w:b/>
          <w:bCs/>
        </w:rPr>
        <w:br w:type="page"/>
      </w:r>
    </w:p>
    <w:p w14:paraId="6A36FE11" w14:textId="71806EF5" w:rsidR="00C111CE" w:rsidRPr="00EE1526" w:rsidRDefault="00C111CE" w:rsidP="00C111CE">
      <w:pPr>
        <w:pBdr>
          <w:top w:val="nil"/>
          <w:left w:val="nil"/>
          <w:bottom w:val="nil"/>
          <w:right w:val="nil"/>
          <w:between w:val="nil"/>
          <w:bar w:val="nil"/>
        </w:pBdr>
        <w:rPr>
          <w:b/>
          <w:bCs/>
          <w:sz w:val="22"/>
          <w:szCs w:val="22"/>
        </w:rPr>
      </w:pPr>
      <w:r w:rsidRPr="00EE1526">
        <w:rPr>
          <w:b/>
          <w:bCs/>
          <w:sz w:val="22"/>
          <w:szCs w:val="22"/>
        </w:rPr>
        <w:lastRenderedPageBreak/>
        <w:t>Figure Captions</w:t>
      </w:r>
    </w:p>
    <w:p w14:paraId="5ABDB0CF" w14:textId="77777777" w:rsidR="00C111CE" w:rsidRPr="00EE1526" w:rsidRDefault="00C111CE" w:rsidP="00C111CE">
      <w:pPr>
        <w:pBdr>
          <w:top w:val="nil"/>
          <w:left w:val="nil"/>
          <w:bottom w:val="nil"/>
          <w:right w:val="nil"/>
          <w:between w:val="nil"/>
          <w:bar w:val="nil"/>
        </w:pBdr>
        <w:rPr>
          <w:b/>
          <w:bCs/>
          <w:sz w:val="22"/>
          <w:szCs w:val="22"/>
        </w:rPr>
      </w:pPr>
    </w:p>
    <w:p w14:paraId="5A7FF3C0" w14:textId="048EF59D" w:rsidR="0004061F" w:rsidRPr="00EE1526" w:rsidRDefault="00682378" w:rsidP="005B04C5">
      <w:pPr>
        <w:pBdr>
          <w:top w:val="nil"/>
          <w:left w:val="nil"/>
          <w:bottom w:val="nil"/>
          <w:right w:val="nil"/>
          <w:between w:val="nil"/>
          <w:bar w:val="nil"/>
        </w:pBdr>
        <w:rPr>
          <w:sz w:val="22"/>
          <w:szCs w:val="22"/>
        </w:rPr>
      </w:pPr>
      <w:r w:rsidRPr="00EE1526">
        <w:rPr>
          <w:b/>
          <w:bCs/>
          <w:sz w:val="22"/>
          <w:szCs w:val="22"/>
        </w:rPr>
        <w:t>Figure 1:</w:t>
      </w:r>
      <w:r w:rsidR="006E4252" w:rsidRPr="00EE1526">
        <w:rPr>
          <w:b/>
          <w:bCs/>
          <w:sz w:val="22"/>
          <w:szCs w:val="22"/>
        </w:rPr>
        <w:t xml:space="preserve"> </w:t>
      </w:r>
      <w:r w:rsidR="00455EDF" w:rsidRPr="00EE1526">
        <w:rPr>
          <w:b/>
          <w:bCs/>
          <w:sz w:val="22"/>
          <w:szCs w:val="22"/>
        </w:rPr>
        <w:t xml:space="preserve">(a) </w:t>
      </w:r>
      <w:r w:rsidR="006E4252" w:rsidRPr="00EE1526">
        <w:rPr>
          <w:b/>
          <w:bCs/>
          <w:sz w:val="22"/>
          <w:szCs w:val="22"/>
        </w:rPr>
        <w:t>Psychophysical task</w:t>
      </w:r>
      <w:r w:rsidR="008C3C0C" w:rsidRPr="00EE1526">
        <w:rPr>
          <w:b/>
          <w:bCs/>
          <w:sz w:val="22"/>
          <w:szCs w:val="22"/>
        </w:rPr>
        <w:t xml:space="preserve">. </w:t>
      </w:r>
      <w:r w:rsidR="006E4252" w:rsidRPr="00EE1526">
        <w:rPr>
          <w:sz w:val="22"/>
          <w:szCs w:val="22"/>
        </w:rPr>
        <w:t>On every trial of the experiment, human observers viewed two images</w:t>
      </w:r>
      <w:r w:rsidR="007A3825" w:rsidRPr="00EE1526">
        <w:rPr>
          <w:sz w:val="22"/>
          <w:szCs w:val="22"/>
        </w:rPr>
        <w:t xml:space="preserve">, a standard </w:t>
      </w:r>
      <w:proofErr w:type="gramStart"/>
      <w:r w:rsidR="007A3825" w:rsidRPr="00EE1526">
        <w:rPr>
          <w:sz w:val="22"/>
          <w:szCs w:val="22"/>
        </w:rPr>
        <w:t>image</w:t>
      </w:r>
      <w:proofErr w:type="gramEnd"/>
      <w:r w:rsidR="007A3825" w:rsidRPr="00EE1526">
        <w:rPr>
          <w:sz w:val="22"/>
          <w:szCs w:val="22"/>
        </w:rPr>
        <w:t xml:space="preserve"> and a comparison image</w:t>
      </w:r>
      <w:r w:rsidR="00474145">
        <w:rPr>
          <w:sz w:val="22"/>
          <w:szCs w:val="22"/>
        </w:rPr>
        <w:t>,</w:t>
      </w:r>
      <w:r w:rsidR="007A3825" w:rsidRPr="00EE1526">
        <w:rPr>
          <w:sz w:val="22"/>
          <w:szCs w:val="22"/>
        </w:rPr>
        <w:t xml:space="preserve"> and indicated the image in which the spherical target object at the center of the image was lighter. </w:t>
      </w:r>
      <w:r w:rsidR="00AB0F99" w:rsidRPr="00EE1526">
        <w:rPr>
          <w:sz w:val="22"/>
          <w:szCs w:val="22"/>
        </w:rPr>
        <w:t xml:space="preserve">The images were computer graphics renderings of 3D scenes. They were displayed on a color calibrated monitor. </w:t>
      </w:r>
      <w:r w:rsidR="00A7527C" w:rsidRPr="00EE1526">
        <w:rPr>
          <w:sz w:val="22"/>
          <w:szCs w:val="22"/>
        </w:rPr>
        <w:t>Th</w:t>
      </w:r>
      <w:r w:rsidR="00C87B77" w:rsidRPr="00EE1526">
        <w:rPr>
          <w:sz w:val="22"/>
          <w:szCs w:val="22"/>
        </w:rPr>
        <w:t>is</w:t>
      </w:r>
      <w:r w:rsidR="00A7527C" w:rsidRPr="00EE1526">
        <w:rPr>
          <w:sz w:val="22"/>
          <w:szCs w:val="22"/>
        </w:rPr>
        <w:t xml:space="preserve"> panel</w:t>
      </w:r>
      <w:r w:rsidR="00F134BA" w:rsidRPr="00EE1526">
        <w:rPr>
          <w:sz w:val="22"/>
          <w:szCs w:val="22"/>
        </w:rPr>
        <w:t xml:space="preserve"> shows ex</w:t>
      </w:r>
      <w:r w:rsidR="007A3825" w:rsidRPr="00EE1526">
        <w:rPr>
          <w:sz w:val="22"/>
          <w:szCs w:val="22"/>
        </w:rPr>
        <w:t xml:space="preserve">amples of standard and comparison images. </w:t>
      </w:r>
      <w:r w:rsidR="0010528A" w:rsidRPr="00EE1526">
        <w:rPr>
          <w:sz w:val="22"/>
          <w:szCs w:val="22"/>
        </w:rPr>
        <w:t xml:space="preserve">The reflectance spectrum of the target object was spectrally </w:t>
      </w:r>
      <w:r w:rsidR="00686F34" w:rsidRPr="00EE1526">
        <w:rPr>
          <w:sz w:val="22"/>
          <w:szCs w:val="22"/>
        </w:rPr>
        <w:t>flat,</w:t>
      </w:r>
      <w:r w:rsidR="0010528A" w:rsidRPr="00EE1526">
        <w:rPr>
          <w:sz w:val="22"/>
          <w:szCs w:val="22"/>
        </w:rPr>
        <w:t xml:space="preserve"> and the target object appeared gray. </w:t>
      </w:r>
      <w:r w:rsidR="00686F34" w:rsidRPr="00EE1526">
        <w:rPr>
          <w:sz w:val="22"/>
          <w:szCs w:val="22"/>
        </w:rPr>
        <w:t>The reflectance of the target object in the standard image was held fixed and it changed for the comparison image.</w:t>
      </w:r>
      <w:r w:rsidR="00A7527C" w:rsidRPr="00EE1526">
        <w:rPr>
          <w:sz w:val="22"/>
          <w:szCs w:val="22"/>
        </w:rPr>
        <w:t xml:space="preserve"> </w:t>
      </w:r>
      <w:r w:rsidR="00024FBB" w:rsidRPr="00EE1526">
        <w:rPr>
          <w:sz w:val="22"/>
          <w:szCs w:val="22"/>
        </w:rPr>
        <w:t xml:space="preserve">In </w:t>
      </w:r>
      <w:r w:rsidR="006E46F0" w:rsidRPr="00EE1526">
        <w:rPr>
          <w:sz w:val="22"/>
          <w:szCs w:val="22"/>
        </w:rPr>
        <w:t>this panel</w:t>
      </w:r>
      <w:r w:rsidR="00024FBB" w:rsidRPr="00EE1526">
        <w:rPr>
          <w:sz w:val="22"/>
          <w:szCs w:val="22"/>
        </w:rPr>
        <w:t xml:space="preserve">, the target </w:t>
      </w:r>
      <w:r w:rsidR="005B7EF8" w:rsidRPr="00EE1526">
        <w:rPr>
          <w:sz w:val="22"/>
          <w:szCs w:val="22"/>
        </w:rPr>
        <w:t xml:space="preserve">object </w:t>
      </w:r>
      <w:r w:rsidR="00024FBB" w:rsidRPr="00EE1526">
        <w:rPr>
          <w:sz w:val="22"/>
          <w:szCs w:val="22"/>
        </w:rPr>
        <w:t xml:space="preserve">in the comparison image is lighter. </w:t>
      </w:r>
      <w:r w:rsidR="00CD2586" w:rsidRPr="00EE1526">
        <w:rPr>
          <w:sz w:val="22"/>
          <w:szCs w:val="22"/>
        </w:rPr>
        <w:t xml:space="preserve">We measured the fraction of times the observers chose the </w:t>
      </w:r>
      <w:r w:rsidR="00FC51E9" w:rsidRPr="00EE1526">
        <w:rPr>
          <w:sz w:val="22"/>
          <w:szCs w:val="22"/>
        </w:rPr>
        <w:t xml:space="preserve">target object in the </w:t>
      </w:r>
      <w:r w:rsidR="00CD2586" w:rsidRPr="00EE1526">
        <w:rPr>
          <w:sz w:val="22"/>
          <w:szCs w:val="22"/>
        </w:rPr>
        <w:t xml:space="preserve">comparison </w:t>
      </w:r>
      <w:r w:rsidR="00FF645C" w:rsidRPr="00EE1526">
        <w:rPr>
          <w:sz w:val="22"/>
          <w:szCs w:val="22"/>
        </w:rPr>
        <w:t xml:space="preserve">image </w:t>
      </w:r>
      <w:r w:rsidR="00CD2586" w:rsidRPr="00EE1526">
        <w:rPr>
          <w:sz w:val="22"/>
          <w:szCs w:val="22"/>
        </w:rPr>
        <w:t xml:space="preserve">to be lighter as a function of the lightness of the target object in the comparison image. Fraction comparison chosen data was used to determine </w:t>
      </w:r>
      <w:r w:rsidR="0095582C">
        <w:rPr>
          <w:sz w:val="22"/>
          <w:szCs w:val="22"/>
        </w:rPr>
        <w:t>lightness</w:t>
      </w:r>
      <w:r w:rsidR="007F5CC6" w:rsidRPr="00EE1526">
        <w:rPr>
          <w:sz w:val="22"/>
          <w:szCs w:val="22"/>
        </w:rPr>
        <w:t xml:space="preserve"> </w:t>
      </w:r>
      <w:r w:rsidR="00CD2586" w:rsidRPr="00EE1526">
        <w:rPr>
          <w:sz w:val="22"/>
          <w:szCs w:val="22"/>
        </w:rPr>
        <w:t xml:space="preserve">discrimination threshold (Figure 2). </w:t>
      </w:r>
      <w:r w:rsidR="00A7527C" w:rsidRPr="00EE1526">
        <w:rPr>
          <w:sz w:val="22"/>
          <w:szCs w:val="22"/>
        </w:rPr>
        <w:t xml:space="preserve">We studied </w:t>
      </w:r>
      <w:r w:rsidR="00C866CC" w:rsidRPr="00EE1526">
        <w:rPr>
          <w:sz w:val="22"/>
          <w:szCs w:val="22"/>
        </w:rPr>
        <w:t xml:space="preserve">how the </w:t>
      </w:r>
      <w:r w:rsidR="00476E1B">
        <w:rPr>
          <w:sz w:val="22"/>
          <w:szCs w:val="22"/>
        </w:rPr>
        <w:t xml:space="preserve">lightness </w:t>
      </w:r>
      <w:r w:rsidR="00C866CC" w:rsidRPr="00EE1526">
        <w:rPr>
          <w:sz w:val="22"/>
          <w:szCs w:val="22"/>
        </w:rPr>
        <w:t xml:space="preserve">discrimination thresholds changed as the trial-to-trial variability in the reflectance spectra of the background objects and </w:t>
      </w:r>
      <w:r w:rsidR="0080590F" w:rsidRPr="00EE1526">
        <w:rPr>
          <w:sz w:val="22"/>
          <w:szCs w:val="22"/>
        </w:rPr>
        <w:t xml:space="preserve">the </w:t>
      </w:r>
      <w:r w:rsidR="006B21D3" w:rsidRPr="00EE1526">
        <w:rPr>
          <w:sz w:val="22"/>
          <w:szCs w:val="22"/>
        </w:rPr>
        <w:t xml:space="preserve">intensity of the </w:t>
      </w:r>
      <w:r w:rsidR="00C866CC" w:rsidRPr="00EE1526">
        <w:rPr>
          <w:sz w:val="22"/>
          <w:szCs w:val="22"/>
        </w:rPr>
        <w:t xml:space="preserve">light sources </w:t>
      </w:r>
      <w:r w:rsidR="008D11F2" w:rsidRPr="00EE1526">
        <w:rPr>
          <w:sz w:val="22"/>
          <w:szCs w:val="22"/>
        </w:rPr>
        <w:t>increased</w:t>
      </w:r>
      <w:r w:rsidR="00C866CC" w:rsidRPr="00EE1526">
        <w:rPr>
          <w:sz w:val="22"/>
          <w:szCs w:val="22"/>
        </w:rPr>
        <w:t>.</w:t>
      </w:r>
      <w:r w:rsidR="008C3C0C" w:rsidRPr="00EE1526">
        <w:rPr>
          <w:sz w:val="22"/>
          <w:szCs w:val="22"/>
        </w:rPr>
        <w:t xml:space="preserve"> </w:t>
      </w:r>
      <w:r w:rsidR="004551CD" w:rsidRPr="00EE1526">
        <w:rPr>
          <w:b/>
          <w:bCs/>
          <w:sz w:val="22"/>
          <w:szCs w:val="22"/>
        </w:rPr>
        <w:t>(b)</w:t>
      </w:r>
      <w:r w:rsidR="004551CD" w:rsidRPr="00EE1526">
        <w:rPr>
          <w:sz w:val="22"/>
          <w:szCs w:val="22"/>
        </w:rPr>
        <w:t xml:space="preserve"> </w:t>
      </w:r>
      <w:r w:rsidR="004551CD" w:rsidRPr="00EE1526">
        <w:rPr>
          <w:b/>
          <w:bCs/>
          <w:sz w:val="22"/>
          <w:szCs w:val="22"/>
        </w:rPr>
        <w:t>Trial sequence:</w:t>
      </w:r>
      <w:r w:rsidR="009A5E31" w:rsidRPr="00EE1526">
        <w:rPr>
          <w:sz w:val="22"/>
          <w:szCs w:val="22"/>
        </w:rPr>
        <w:t xml:space="preserve"> </w:t>
      </w:r>
      <w:r w:rsidR="00F67A57" w:rsidRPr="00EE1526">
        <w:rPr>
          <w:sz w:val="22"/>
          <w:szCs w:val="22"/>
        </w:rPr>
        <w:t>R</w:t>
      </w:r>
      <w:r w:rsidR="00F67A57" w:rsidRPr="00EE1526">
        <w:rPr>
          <w:sz w:val="22"/>
          <w:szCs w:val="22"/>
          <w:vertAlign w:val="subscript"/>
        </w:rPr>
        <w:t>N-1</w:t>
      </w:r>
      <w:r w:rsidR="00F67A57" w:rsidRPr="00EE1526">
        <w:rPr>
          <w:sz w:val="22"/>
          <w:szCs w:val="22"/>
        </w:rPr>
        <w:t xml:space="preserve"> indicates the </w:t>
      </w:r>
      <w:r w:rsidR="00D4716C" w:rsidRPr="00EE1526">
        <w:rPr>
          <w:sz w:val="22"/>
          <w:szCs w:val="22"/>
        </w:rPr>
        <w:t>recording of the observer</w:t>
      </w:r>
      <w:r w:rsidR="000A6435" w:rsidRPr="00EE1526">
        <w:rPr>
          <w:sz w:val="22"/>
          <w:szCs w:val="22"/>
        </w:rPr>
        <w:t>’</w:t>
      </w:r>
      <w:r w:rsidR="00D4716C" w:rsidRPr="00EE1526">
        <w:rPr>
          <w:sz w:val="22"/>
          <w:szCs w:val="22"/>
        </w:rPr>
        <w:t xml:space="preserve">s response </w:t>
      </w:r>
      <w:r w:rsidR="002D5B5A" w:rsidRPr="00EE1526">
        <w:rPr>
          <w:sz w:val="22"/>
          <w:szCs w:val="22"/>
        </w:rPr>
        <w:t>for</w:t>
      </w:r>
      <w:r w:rsidR="00D4716C" w:rsidRPr="00EE1526">
        <w:rPr>
          <w:sz w:val="22"/>
          <w:szCs w:val="22"/>
        </w:rPr>
        <w:t xml:space="preserve"> </w:t>
      </w:r>
      <w:r w:rsidR="00F67A57" w:rsidRPr="00EE1526">
        <w:rPr>
          <w:sz w:val="22"/>
          <w:szCs w:val="22"/>
        </w:rPr>
        <w:t>the (N-</w:t>
      </w:r>
      <w:proofErr w:type="gramStart"/>
      <w:r w:rsidR="00F67A57" w:rsidRPr="00EE1526">
        <w:rPr>
          <w:sz w:val="22"/>
          <w:szCs w:val="22"/>
        </w:rPr>
        <w:t>1)</w:t>
      </w:r>
      <w:proofErr w:type="spellStart"/>
      <w:r w:rsidR="00F67A57" w:rsidRPr="00EE1526">
        <w:rPr>
          <w:sz w:val="22"/>
          <w:szCs w:val="22"/>
          <w:vertAlign w:val="superscript"/>
        </w:rPr>
        <w:t>th</w:t>
      </w:r>
      <w:proofErr w:type="spellEnd"/>
      <w:proofErr w:type="gramEnd"/>
      <w:r w:rsidR="00F67A57" w:rsidRPr="00EE1526">
        <w:rPr>
          <w:sz w:val="22"/>
          <w:szCs w:val="22"/>
        </w:rPr>
        <w:t xml:space="preserve"> trial.</w:t>
      </w:r>
      <w:r w:rsidR="00924AF4" w:rsidRPr="00EE1526">
        <w:rPr>
          <w:sz w:val="22"/>
          <w:szCs w:val="22"/>
        </w:rPr>
        <w:t xml:space="preserve"> The N</w:t>
      </w:r>
      <w:r w:rsidR="00924AF4" w:rsidRPr="00EE1526">
        <w:rPr>
          <w:sz w:val="22"/>
          <w:szCs w:val="22"/>
          <w:vertAlign w:val="superscript"/>
        </w:rPr>
        <w:t>th</w:t>
      </w:r>
      <w:r w:rsidR="00924AF4" w:rsidRPr="00EE1526">
        <w:rPr>
          <w:sz w:val="22"/>
          <w:szCs w:val="22"/>
        </w:rPr>
        <w:t xml:space="preserve"> trial begins 250ms after the completion of the (N-</w:t>
      </w:r>
      <w:proofErr w:type="gramStart"/>
      <w:r w:rsidR="00924AF4" w:rsidRPr="00EE1526">
        <w:rPr>
          <w:sz w:val="22"/>
          <w:szCs w:val="22"/>
        </w:rPr>
        <w:t>1)</w:t>
      </w:r>
      <w:proofErr w:type="spellStart"/>
      <w:r w:rsidR="00924AF4" w:rsidRPr="00EE1526">
        <w:rPr>
          <w:sz w:val="22"/>
          <w:szCs w:val="22"/>
          <w:vertAlign w:val="superscript"/>
        </w:rPr>
        <w:t>th</w:t>
      </w:r>
      <w:proofErr w:type="spellEnd"/>
      <w:proofErr w:type="gramEnd"/>
      <w:r w:rsidR="00924AF4" w:rsidRPr="00EE1526">
        <w:rPr>
          <w:sz w:val="22"/>
          <w:szCs w:val="22"/>
        </w:rPr>
        <w:t xml:space="preserve"> trial (Inter Trial Interval, ITI = 250ms). </w:t>
      </w:r>
      <w:r w:rsidR="00C06372" w:rsidRPr="00EE1526">
        <w:rPr>
          <w:sz w:val="22"/>
          <w:szCs w:val="22"/>
        </w:rPr>
        <w:t>In the N</w:t>
      </w:r>
      <w:r w:rsidR="00C06372" w:rsidRPr="00EE1526">
        <w:rPr>
          <w:sz w:val="22"/>
          <w:szCs w:val="22"/>
          <w:vertAlign w:val="superscript"/>
        </w:rPr>
        <w:t>th</w:t>
      </w:r>
      <w:r w:rsidR="00C06372" w:rsidRPr="00EE1526">
        <w:rPr>
          <w:sz w:val="22"/>
          <w:szCs w:val="22"/>
        </w:rPr>
        <w:t xml:space="preserve"> trial, t</w:t>
      </w:r>
      <w:r w:rsidR="0004061F" w:rsidRPr="00EE1526">
        <w:rPr>
          <w:sz w:val="22"/>
          <w:szCs w:val="22"/>
        </w:rPr>
        <w:t xml:space="preserve">he standard and comparison images are </w:t>
      </w:r>
      <w:r w:rsidR="00C30B7C" w:rsidRPr="00EE1526">
        <w:rPr>
          <w:sz w:val="22"/>
          <w:szCs w:val="22"/>
        </w:rPr>
        <w:t xml:space="preserve">presented </w:t>
      </w:r>
      <w:r w:rsidR="0004061F" w:rsidRPr="00EE1526">
        <w:rPr>
          <w:sz w:val="22"/>
          <w:szCs w:val="22"/>
        </w:rPr>
        <w:t>for 250ms each with a 250ms inter stimulus interval (ISI) in between the two images.</w:t>
      </w:r>
      <w:r w:rsidR="00DC2F79" w:rsidRPr="00EE1526">
        <w:rPr>
          <w:sz w:val="22"/>
          <w:szCs w:val="22"/>
        </w:rPr>
        <w:t xml:space="preserve"> The order of the standard and comparison images </w:t>
      </w:r>
      <w:r w:rsidR="00863004" w:rsidRPr="00EE1526">
        <w:rPr>
          <w:sz w:val="22"/>
          <w:szCs w:val="22"/>
        </w:rPr>
        <w:t>is</w:t>
      </w:r>
      <w:r w:rsidR="00DC2F79" w:rsidRPr="00EE1526">
        <w:rPr>
          <w:sz w:val="22"/>
          <w:szCs w:val="22"/>
        </w:rPr>
        <w:t xml:space="preserve"> chosen </w:t>
      </w:r>
      <w:r w:rsidR="00E76660" w:rsidRPr="00EE1526">
        <w:rPr>
          <w:sz w:val="22"/>
          <w:szCs w:val="22"/>
        </w:rPr>
        <w:t xml:space="preserve">in </w:t>
      </w:r>
      <w:r w:rsidR="00061F9F" w:rsidRPr="00EE1526">
        <w:rPr>
          <w:sz w:val="22"/>
          <w:szCs w:val="22"/>
        </w:rPr>
        <w:t>pseudorandom</w:t>
      </w:r>
      <w:r w:rsidR="00E76660" w:rsidRPr="00EE1526">
        <w:rPr>
          <w:sz w:val="22"/>
          <w:szCs w:val="22"/>
        </w:rPr>
        <w:t xml:space="preserve"> order</w:t>
      </w:r>
      <w:r w:rsidR="00DC2F79" w:rsidRPr="00EE1526">
        <w:rPr>
          <w:sz w:val="22"/>
          <w:szCs w:val="22"/>
        </w:rPr>
        <w:t>.</w:t>
      </w:r>
      <w:r w:rsidR="00061F9F" w:rsidRPr="00EE1526">
        <w:rPr>
          <w:sz w:val="22"/>
          <w:szCs w:val="22"/>
        </w:rPr>
        <w:t xml:space="preserve"> </w:t>
      </w:r>
      <w:r w:rsidR="000F5B54" w:rsidRPr="00EE1526">
        <w:rPr>
          <w:sz w:val="22"/>
          <w:szCs w:val="22"/>
        </w:rPr>
        <w:t>The observer records their choice by pressing a button on a gamepad after both images have been presented and removed from the screen. The observer</w:t>
      </w:r>
      <w:r w:rsidR="00FD4965" w:rsidRPr="00EE1526">
        <w:rPr>
          <w:sz w:val="22"/>
          <w:szCs w:val="22"/>
        </w:rPr>
        <w:t>s</w:t>
      </w:r>
      <w:r w:rsidR="000F5B54" w:rsidRPr="00EE1526">
        <w:rPr>
          <w:sz w:val="22"/>
          <w:szCs w:val="22"/>
        </w:rPr>
        <w:t xml:space="preserve"> could take as long as they wish before making </w:t>
      </w:r>
      <w:r w:rsidR="00FD4965" w:rsidRPr="00EE1526">
        <w:rPr>
          <w:sz w:val="22"/>
          <w:szCs w:val="22"/>
        </w:rPr>
        <w:t xml:space="preserve">their choice. </w:t>
      </w:r>
      <w:r w:rsidR="00471AF2" w:rsidRPr="00EE1526">
        <w:rPr>
          <w:sz w:val="22"/>
          <w:szCs w:val="22"/>
        </w:rPr>
        <w:t>The recording of their choice is indicated by R</w:t>
      </w:r>
      <w:r w:rsidR="00471AF2" w:rsidRPr="00EE1526">
        <w:rPr>
          <w:sz w:val="22"/>
          <w:szCs w:val="22"/>
          <w:vertAlign w:val="subscript"/>
        </w:rPr>
        <w:t>N</w:t>
      </w:r>
      <w:r w:rsidR="00471AF2" w:rsidRPr="00EE1526">
        <w:rPr>
          <w:sz w:val="22"/>
          <w:szCs w:val="22"/>
        </w:rPr>
        <w:t xml:space="preserve"> in the panel. The next trial begins 250ms after the choice has been recorded.</w:t>
      </w:r>
    </w:p>
    <w:p w14:paraId="70D3A176" w14:textId="77777777" w:rsidR="00771149" w:rsidRPr="00EE1526" w:rsidRDefault="00771149" w:rsidP="005B04C5">
      <w:pPr>
        <w:pBdr>
          <w:top w:val="nil"/>
          <w:left w:val="nil"/>
          <w:bottom w:val="nil"/>
          <w:right w:val="nil"/>
          <w:between w:val="nil"/>
          <w:bar w:val="nil"/>
        </w:pBdr>
        <w:rPr>
          <w:sz w:val="22"/>
          <w:szCs w:val="22"/>
        </w:rPr>
      </w:pPr>
    </w:p>
    <w:p w14:paraId="653906DC" w14:textId="626B3B70" w:rsidR="00771149" w:rsidRPr="00EE1526" w:rsidRDefault="00771149" w:rsidP="005B04C5">
      <w:pPr>
        <w:pBdr>
          <w:top w:val="nil"/>
          <w:left w:val="nil"/>
          <w:bottom w:val="nil"/>
          <w:right w:val="nil"/>
          <w:between w:val="nil"/>
          <w:bar w:val="nil"/>
        </w:pBdr>
        <w:rPr>
          <w:sz w:val="22"/>
          <w:szCs w:val="22"/>
        </w:rPr>
      </w:pPr>
      <w:r w:rsidRPr="00EE1526">
        <w:rPr>
          <w:b/>
          <w:bCs/>
          <w:sz w:val="22"/>
          <w:szCs w:val="22"/>
        </w:rPr>
        <w:t>Figure 2: Psychometric function</w:t>
      </w:r>
      <w:r w:rsidR="0010713B" w:rsidRPr="00EE1526">
        <w:rPr>
          <w:b/>
          <w:bCs/>
          <w:sz w:val="22"/>
          <w:szCs w:val="22"/>
        </w:rPr>
        <w:t xml:space="preserve">: </w:t>
      </w:r>
      <w:r w:rsidR="00616FA2" w:rsidRPr="00EE1526">
        <w:rPr>
          <w:sz w:val="22"/>
          <w:szCs w:val="22"/>
        </w:rPr>
        <w:t xml:space="preserve">We recorded the proportion of times the observers chose the target in the comparison image to be lighter as a function of the LRF of the target object in the comparison image. </w:t>
      </w:r>
      <w:r w:rsidR="008C4A78" w:rsidRPr="00EE1526">
        <w:rPr>
          <w:sz w:val="22"/>
          <w:szCs w:val="22"/>
        </w:rPr>
        <w:t xml:space="preserve">We collected 30 responses each at 11 linearly spaced values of the comparison image target object LRF in the range [0.35, 0.45]. </w:t>
      </w:r>
      <w:r w:rsidR="00616FA2" w:rsidRPr="00EE1526">
        <w:rPr>
          <w:sz w:val="22"/>
          <w:szCs w:val="22"/>
        </w:rPr>
        <w:t xml:space="preserve">The LRF of </w:t>
      </w:r>
      <w:r w:rsidR="00737902" w:rsidRPr="00EE1526">
        <w:rPr>
          <w:sz w:val="22"/>
          <w:szCs w:val="22"/>
        </w:rPr>
        <w:t xml:space="preserve">the target object in the </w:t>
      </w:r>
      <w:r w:rsidR="00616FA2" w:rsidRPr="00EE1526">
        <w:rPr>
          <w:sz w:val="22"/>
          <w:szCs w:val="22"/>
        </w:rPr>
        <w:t>standard image</w:t>
      </w:r>
      <w:r w:rsidR="0084323E">
        <w:rPr>
          <w:sz w:val="22"/>
          <w:szCs w:val="22"/>
        </w:rPr>
        <w:t xml:space="preserve"> was </w:t>
      </w:r>
      <w:r w:rsidR="00737902" w:rsidRPr="00EE1526">
        <w:rPr>
          <w:sz w:val="22"/>
          <w:szCs w:val="22"/>
        </w:rPr>
        <w:t>0</w:t>
      </w:r>
      <w:r w:rsidR="00616FA2" w:rsidRPr="00EE1526">
        <w:rPr>
          <w:sz w:val="22"/>
          <w:szCs w:val="22"/>
        </w:rPr>
        <w:t>.4</w:t>
      </w:r>
      <w:r w:rsidR="000620B6" w:rsidRPr="00EE1526">
        <w:rPr>
          <w:sz w:val="22"/>
          <w:szCs w:val="22"/>
        </w:rPr>
        <w:t>0</w:t>
      </w:r>
      <w:r w:rsidR="00616FA2" w:rsidRPr="00EE1526">
        <w:rPr>
          <w:sz w:val="22"/>
          <w:szCs w:val="22"/>
        </w:rPr>
        <w:t xml:space="preserve">. </w:t>
      </w:r>
      <w:r w:rsidR="00750D20" w:rsidRPr="00EE1526">
        <w:rPr>
          <w:sz w:val="22"/>
          <w:szCs w:val="22"/>
        </w:rPr>
        <w:t xml:space="preserve">The LRF of the target object in the comparison image was chosen in a pseudorandom order. </w:t>
      </w:r>
      <w:r w:rsidR="002C0643" w:rsidRPr="00EE1526">
        <w:rPr>
          <w:sz w:val="22"/>
          <w:szCs w:val="22"/>
        </w:rPr>
        <w:t xml:space="preserve">The proportion comparison chosen data was fit by a cumulative normal distribution using maximum likelihood methods. </w:t>
      </w:r>
      <w:r w:rsidR="00C20243" w:rsidRPr="00EE1526">
        <w:rPr>
          <w:sz w:val="22"/>
          <w:szCs w:val="22"/>
        </w:rPr>
        <w:t xml:space="preserve">The guess rate and lapse rate were constrained to be equal and restricted to be in the range [0, 0.05]. The threshold was measured as the difference between the LRF at proportion comparison chosen </w:t>
      </w:r>
      <w:r w:rsidR="009A76E0" w:rsidRPr="00EE1526">
        <w:rPr>
          <w:sz w:val="22"/>
          <w:szCs w:val="22"/>
        </w:rPr>
        <w:t>equal to 0.76 and 0.5</w:t>
      </w:r>
      <w:r w:rsidR="00D66610" w:rsidRPr="00EE1526">
        <w:rPr>
          <w:sz w:val="22"/>
          <w:szCs w:val="22"/>
        </w:rPr>
        <w:t>0</w:t>
      </w:r>
      <w:r w:rsidR="009A76E0" w:rsidRPr="00EE1526">
        <w:rPr>
          <w:sz w:val="22"/>
          <w:szCs w:val="22"/>
        </w:rPr>
        <w:t xml:space="preserve"> as obtained from the cumulative normal fit. This figure shows the data for observer 0003 </w:t>
      </w:r>
      <w:r w:rsidR="006B7F2A" w:rsidRPr="00EE1526">
        <w:rPr>
          <w:sz w:val="22"/>
          <w:szCs w:val="22"/>
        </w:rPr>
        <w:t xml:space="preserve">in the </w:t>
      </w:r>
      <w:r w:rsidR="00076413" w:rsidRPr="00EE1526">
        <w:rPr>
          <w:sz w:val="22"/>
          <w:szCs w:val="22"/>
        </w:rPr>
        <w:t>second</w:t>
      </w:r>
      <w:r w:rsidR="006B7F2A" w:rsidRPr="00EE1526">
        <w:rPr>
          <w:sz w:val="22"/>
          <w:szCs w:val="22"/>
        </w:rPr>
        <w:t xml:space="preserve"> block of </w:t>
      </w:r>
      <w:r w:rsidR="00F65A88">
        <w:rPr>
          <w:sz w:val="22"/>
          <w:szCs w:val="22"/>
        </w:rPr>
        <w:t>background reflectance variation experiment (</w:t>
      </w:r>
      <w:r w:rsidR="00727406" w:rsidRPr="00EE1526">
        <w:rPr>
          <w:sz w:val="22"/>
          <w:szCs w:val="22"/>
        </w:rPr>
        <w:t>preregistered Experiment 6</w:t>
      </w:r>
      <w:r w:rsidR="00F65A88">
        <w:rPr>
          <w:sz w:val="22"/>
          <w:szCs w:val="22"/>
        </w:rPr>
        <w:t>)</w:t>
      </w:r>
      <w:r w:rsidR="00727406" w:rsidRPr="00EE1526">
        <w:rPr>
          <w:sz w:val="22"/>
          <w:szCs w:val="22"/>
        </w:rPr>
        <w:t xml:space="preserve"> for the no variation </w:t>
      </w:r>
      <w:r w:rsidR="00DD679C" w:rsidRPr="00EE1526">
        <w:rPr>
          <w:sz w:val="22"/>
          <w:szCs w:val="22"/>
        </w:rPr>
        <w:t>(</w:t>
      </w:r>
      <m:oMath>
        <m:sSup>
          <m:sSupPr>
            <m:ctrlPr>
              <w:rPr>
                <w:rFonts w:ascii="Cambria Math" w:hAnsi="Cambria Math"/>
                <w:sz w:val="22"/>
                <w:szCs w:val="22"/>
              </w:rPr>
            </m:ctrlPr>
          </m:sSupPr>
          <m:e>
            <m:r>
              <m:rPr>
                <m:sty m:val="p"/>
              </m:rPr>
              <w:rPr>
                <w:rFonts w:ascii="Cambria Math" w:hAnsi="Cambria Math"/>
                <w:sz w:val="22"/>
                <w:szCs w:val="22"/>
              </w:rPr>
              <m:t>σ</m:t>
            </m:r>
          </m:e>
          <m:sup>
            <m:r>
              <m:rPr>
                <m:sty m:val="p"/>
              </m:rPr>
              <w:rPr>
                <w:rFonts w:ascii="Cambria Math" w:hAnsi="Cambria Math"/>
                <w:sz w:val="22"/>
                <w:szCs w:val="22"/>
              </w:rPr>
              <m:t>2</m:t>
            </m:r>
          </m:sup>
        </m:sSup>
        <m:r>
          <m:rPr>
            <m:sty m:val="p"/>
          </m:rPr>
          <w:rPr>
            <w:rFonts w:ascii="Cambria Math" w:hAnsi="Cambria Math"/>
            <w:sz w:val="22"/>
            <w:szCs w:val="22"/>
          </w:rPr>
          <m:t>=0.00</m:t>
        </m:r>
      </m:oMath>
      <w:r w:rsidR="00DD679C" w:rsidRPr="00EE1526">
        <w:rPr>
          <w:sz w:val="22"/>
          <w:szCs w:val="22"/>
        </w:rPr>
        <w:t>)</w:t>
      </w:r>
      <w:r w:rsidR="00727406" w:rsidRPr="00EE1526">
        <w:rPr>
          <w:sz w:val="22"/>
          <w:szCs w:val="22"/>
        </w:rPr>
        <w:t xml:space="preserve"> condition.</w:t>
      </w:r>
      <w:r w:rsidR="0022015D" w:rsidRPr="00EE1526">
        <w:rPr>
          <w:sz w:val="22"/>
          <w:szCs w:val="22"/>
        </w:rPr>
        <w:t xml:space="preserve"> </w:t>
      </w:r>
      <w:r w:rsidR="000C557D" w:rsidRPr="00EE1526">
        <w:rPr>
          <w:sz w:val="22"/>
          <w:szCs w:val="22"/>
        </w:rPr>
        <w:t>The discrimination threshold was 0.02</w:t>
      </w:r>
      <w:r w:rsidR="009C4A8F" w:rsidRPr="00EE1526">
        <w:rPr>
          <w:sz w:val="22"/>
          <w:szCs w:val="22"/>
        </w:rPr>
        <w:t>08</w:t>
      </w:r>
      <w:r w:rsidR="000C557D" w:rsidRPr="00EE1526">
        <w:rPr>
          <w:sz w:val="22"/>
          <w:szCs w:val="22"/>
        </w:rPr>
        <w:t xml:space="preserve">. The point of subjective equality (PSE, the </w:t>
      </w:r>
      <w:r w:rsidR="002F4C6C" w:rsidRPr="00EE1526">
        <w:rPr>
          <w:sz w:val="22"/>
          <w:szCs w:val="22"/>
        </w:rPr>
        <w:t>LRF at which proportion comparison chosen is 0.5</w:t>
      </w:r>
      <w:r w:rsidR="000C557D" w:rsidRPr="00EE1526">
        <w:rPr>
          <w:sz w:val="22"/>
          <w:szCs w:val="22"/>
        </w:rPr>
        <w:t xml:space="preserve">) was </w:t>
      </w:r>
      <w:r w:rsidR="002F4C6C" w:rsidRPr="00EE1526">
        <w:rPr>
          <w:sz w:val="22"/>
          <w:szCs w:val="22"/>
        </w:rPr>
        <w:t>0.4</w:t>
      </w:r>
      <w:r w:rsidR="008B57EF" w:rsidRPr="00EE1526">
        <w:rPr>
          <w:sz w:val="22"/>
          <w:szCs w:val="22"/>
        </w:rPr>
        <w:t>09</w:t>
      </w:r>
      <w:r w:rsidR="002F4C6C" w:rsidRPr="00EE1526">
        <w:rPr>
          <w:sz w:val="22"/>
          <w:szCs w:val="22"/>
        </w:rPr>
        <w:t>.</w:t>
      </w:r>
      <w:r w:rsidR="001439EE" w:rsidRPr="00EE1526">
        <w:rPr>
          <w:sz w:val="22"/>
          <w:szCs w:val="22"/>
        </w:rPr>
        <w:t xml:space="preserve"> The lapse rate for this fit was 0.00.</w:t>
      </w:r>
      <w:r w:rsidR="000C557D" w:rsidRPr="00EE1526">
        <w:rPr>
          <w:sz w:val="22"/>
          <w:szCs w:val="22"/>
        </w:rPr>
        <w:t xml:space="preserve"> </w:t>
      </w:r>
    </w:p>
    <w:p w14:paraId="719AA550" w14:textId="77777777" w:rsidR="00E52478" w:rsidRPr="00EE1526" w:rsidRDefault="00E52478" w:rsidP="005B04C5">
      <w:pPr>
        <w:pBdr>
          <w:top w:val="nil"/>
          <w:left w:val="nil"/>
          <w:bottom w:val="nil"/>
          <w:right w:val="nil"/>
          <w:between w:val="nil"/>
          <w:bar w:val="nil"/>
        </w:pBdr>
        <w:rPr>
          <w:sz w:val="22"/>
          <w:szCs w:val="22"/>
        </w:rPr>
      </w:pPr>
    </w:p>
    <w:p w14:paraId="5D674282" w14:textId="68A440C8" w:rsidR="00E52478" w:rsidRDefault="00E52478" w:rsidP="005B04C5">
      <w:pPr>
        <w:pBdr>
          <w:top w:val="nil"/>
          <w:left w:val="nil"/>
          <w:bottom w:val="nil"/>
          <w:right w:val="nil"/>
          <w:between w:val="nil"/>
          <w:bar w:val="nil"/>
        </w:pBdr>
        <w:rPr>
          <w:rStyle w:val="None"/>
          <w:sz w:val="22"/>
          <w:szCs w:val="22"/>
        </w:rPr>
      </w:pPr>
      <w:r w:rsidRPr="00EE1526">
        <w:rPr>
          <w:b/>
          <w:bCs/>
          <w:sz w:val="22"/>
          <w:szCs w:val="22"/>
        </w:rPr>
        <w:t>Figure 3:</w:t>
      </w:r>
      <w:r w:rsidR="003D63F4" w:rsidRPr="00EE1526">
        <w:rPr>
          <w:b/>
          <w:bCs/>
          <w:sz w:val="22"/>
          <w:szCs w:val="22"/>
        </w:rPr>
        <w:t xml:space="preserve"> </w:t>
      </w:r>
      <w:r w:rsidR="002653D7" w:rsidRPr="00EE1526">
        <w:rPr>
          <w:b/>
          <w:bCs/>
          <w:sz w:val="22"/>
          <w:szCs w:val="22"/>
        </w:rPr>
        <w:t xml:space="preserve">Background </w:t>
      </w:r>
      <w:r w:rsidR="00C0037B">
        <w:rPr>
          <w:b/>
          <w:bCs/>
          <w:sz w:val="22"/>
          <w:szCs w:val="22"/>
        </w:rPr>
        <w:t>o</w:t>
      </w:r>
      <w:r w:rsidR="007103AC" w:rsidRPr="00EE1526">
        <w:rPr>
          <w:b/>
          <w:bCs/>
          <w:sz w:val="22"/>
          <w:szCs w:val="22"/>
        </w:rPr>
        <w:t xml:space="preserve">bject </w:t>
      </w:r>
      <w:r w:rsidR="00C0037B">
        <w:rPr>
          <w:b/>
          <w:bCs/>
          <w:sz w:val="22"/>
          <w:szCs w:val="22"/>
        </w:rPr>
        <w:t>r</w:t>
      </w:r>
      <w:r w:rsidR="007103AC" w:rsidRPr="00EE1526">
        <w:rPr>
          <w:b/>
          <w:bCs/>
          <w:sz w:val="22"/>
          <w:szCs w:val="22"/>
        </w:rPr>
        <w:t xml:space="preserve">eflectance </w:t>
      </w:r>
      <w:r w:rsidR="00C0037B">
        <w:rPr>
          <w:b/>
          <w:bCs/>
          <w:sz w:val="22"/>
          <w:szCs w:val="22"/>
        </w:rPr>
        <w:t>v</w:t>
      </w:r>
      <w:r w:rsidR="002653D7" w:rsidRPr="00EE1526">
        <w:rPr>
          <w:b/>
          <w:bCs/>
          <w:sz w:val="22"/>
          <w:szCs w:val="22"/>
        </w:rPr>
        <w:t>ariation:</w:t>
      </w:r>
      <w:r w:rsidR="00531943" w:rsidRPr="00EE1526">
        <w:rPr>
          <w:b/>
          <w:bCs/>
          <w:sz w:val="22"/>
          <w:szCs w:val="22"/>
        </w:rPr>
        <w:t xml:space="preserve"> </w:t>
      </w:r>
      <w:r w:rsidR="00603833" w:rsidRPr="00EE1526">
        <w:rPr>
          <w:rStyle w:val="None"/>
          <w:sz w:val="22"/>
          <w:szCs w:val="22"/>
        </w:rPr>
        <w:t>We studied two types of variations</w:t>
      </w:r>
      <w:r w:rsidR="005C4D80" w:rsidRPr="00EE1526">
        <w:rPr>
          <w:rStyle w:val="None"/>
          <w:sz w:val="22"/>
          <w:szCs w:val="22"/>
        </w:rPr>
        <w:t xml:space="preserve"> in the </w:t>
      </w:r>
      <w:r w:rsidR="005C4D80" w:rsidRPr="00EE1526">
        <w:rPr>
          <w:sz w:val="22"/>
          <w:szCs w:val="22"/>
        </w:rPr>
        <w:t>reflectance spectra of background objects in the scene</w:t>
      </w:r>
      <w:r w:rsidR="00603833" w:rsidRPr="00EE1526">
        <w:rPr>
          <w:rStyle w:val="None"/>
          <w:sz w:val="22"/>
          <w:szCs w:val="22"/>
        </w:rPr>
        <w:t xml:space="preserve">: chromatic </w:t>
      </w:r>
      <w:r w:rsidR="00BB5912" w:rsidRPr="00EE1526">
        <w:rPr>
          <w:rStyle w:val="None"/>
          <w:sz w:val="22"/>
          <w:szCs w:val="22"/>
        </w:rPr>
        <w:t xml:space="preserve">variation </w:t>
      </w:r>
      <w:r w:rsidR="00603833" w:rsidRPr="00EE1526">
        <w:rPr>
          <w:rStyle w:val="None"/>
          <w:sz w:val="22"/>
          <w:szCs w:val="22"/>
        </w:rPr>
        <w:t>and achromatic</w:t>
      </w:r>
      <w:r w:rsidR="00ED063F" w:rsidRPr="00EE1526">
        <w:rPr>
          <w:rStyle w:val="None"/>
          <w:sz w:val="22"/>
          <w:szCs w:val="22"/>
        </w:rPr>
        <w:t xml:space="preserve"> variation</w:t>
      </w:r>
      <w:r w:rsidR="00603833" w:rsidRPr="00EE1526">
        <w:rPr>
          <w:rStyle w:val="None"/>
          <w:sz w:val="22"/>
          <w:szCs w:val="22"/>
        </w:rPr>
        <w:t xml:space="preserve">. In chromatic variation, the reflectance spectra could take any shape, and the objects varied in their luminance and chromaticity. In achromatic variation, the reflectance spectra were </w:t>
      </w:r>
      <w:r w:rsidR="00E4333E" w:rsidRPr="00EE1526">
        <w:rPr>
          <w:rStyle w:val="None"/>
          <w:sz w:val="22"/>
          <w:szCs w:val="22"/>
        </w:rPr>
        <w:t>spectra</w:t>
      </w:r>
      <w:r w:rsidR="00E4333E">
        <w:rPr>
          <w:rStyle w:val="None"/>
          <w:sz w:val="22"/>
          <w:szCs w:val="22"/>
        </w:rPr>
        <w:t>lly</w:t>
      </w:r>
      <w:r w:rsidR="00E4333E" w:rsidRPr="00EE1526">
        <w:rPr>
          <w:rStyle w:val="None"/>
          <w:sz w:val="22"/>
          <w:szCs w:val="22"/>
        </w:rPr>
        <w:t xml:space="preserve"> </w:t>
      </w:r>
      <w:r w:rsidR="00603833" w:rsidRPr="00EE1526">
        <w:rPr>
          <w:rStyle w:val="None"/>
          <w:sz w:val="22"/>
          <w:szCs w:val="22"/>
        </w:rPr>
        <w:t>flat</w:t>
      </w:r>
      <w:r w:rsidR="00CB7E28">
        <w:rPr>
          <w:rStyle w:val="None"/>
          <w:sz w:val="22"/>
          <w:szCs w:val="22"/>
        </w:rPr>
        <w:t>, and</w:t>
      </w:r>
      <w:r w:rsidR="000F2DDE">
        <w:rPr>
          <w:rStyle w:val="None"/>
          <w:sz w:val="22"/>
          <w:szCs w:val="22"/>
        </w:rPr>
        <w:t xml:space="preserve"> </w:t>
      </w:r>
      <w:r w:rsidR="00CB7E28">
        <w:rPr>
          <w:rStyle w:val="None"/>
          <w:sz w:val="22"/>
          <w:szCs w:val="22"/>
        </w:rPr>
        <w:t>t</w:t>
      </w:r>
      <w:r w:rsidR="000F2DDE">
        <w:rPr>
          <w:rStyle w:val="None"/>
          <w:sz w:val="22"/>
          <w:szCs w:val="22"/>
        </w:rPr>
        <w:t>he objects</w:t>
      </w:r>
      <w:r w:rsidR="00603833" w:rsidRPr="00EE1526">
        <w:rPr>
          <w:rStyle w:val="None"/>
          <w:sz w:val="22"/>
          <w:szCs w:val="22"/>
        </w:rPr>
        <w:t xml:space="preserve"> appeared gray and varied only in their luminance. </w:t>
      </w:r>
      <w:r w:rsidR="00537F40" w:rsidRPr="00EE1526">
        <w:rPr>
          <w:sz w:val="22"/>
          <w:szCs w:val="22"/>
        </w:rPr>
        <w:t xml:space="preserve">The </w:t>
      </w:r>
      <w:r w:rsidR="00B21E77" w:rsidRPr="00EE1526">
        <w:rPr>
          <w:sz w:val="22"/>
          <w:szCs w:val="22"/>
        </w:rPr>
        <w:t xml:space="preserve">spectra </w:t>
      </w:r>
      <w:r w:rsidR="00537F40" w:rsidRPr="00EE1526">
        <w:rPr>
          <w:sz w:val="22"/>
          <w:szCs w:val="22"/>
        </w:rPr>
        <w:t>w</w:t>
      </w:r>
      <w:r w:rsidR="00B21E77" w:rsidRPr="00EE1526">
        <w:rPr>
          <w:sz w:val="22"/>
          <w:szCs w:val="22"/>
        </w:rPr>
        <w:t>ere</w:t>
      </w:r>
      <w:r w:rsidR="00537F40" w:rsidRPr="00EE1526">
        <w:rPr>
          <w:sz w:val="22"/>
          <w:szCs w:val="22"/>
        </w:rPr>
        <w:t xml:space="preserve"> chosen from a multivariate normal distribution</w:t>
      </w:r>
      <w:r w:rsidR="00105E66" w:rsidRPr="00EE1526">
        <w:rPr>
          <w:sz w:val="22"/>
          <w:szCs w:val="22"/>
        </w:rPr>
        <w:t xml:space="preserve"> that modeled the statistics of natural reflectance spectra</w:t>
      </w:r>
      <w:r w:rsidR="00537F40" w:rsidRPr="00EE1526">
        <w:rPr>
          <w:sz w:val="22"/>
          <w:szCs w:val="22"/>
        </w:rPr>
        <w:t>.</w:t>
      </w:r>
      <w:r w:rsidR="001A09FB" w:rsidRPr="00EE1526">
        <w:rPr>
          <w:sz w:val="22"/>
          <w:szCs w:val="22"/>
        </w:rPr>
        <w:t xml:space="preserve"> </w:t>
      </w:r>
      <w:r w:rsidR="00D93D6F" w:rsidRPr="00EE1526">
        <w:rPr>
          <w:rStyle w:val="None"/>
          <w:sz w:val="22"/>
          <w:szCs w:val="22"/>
        </w:rPr>
        <w:t xml:space="preserve">The variation in the reflectance spectra was controlled by multiplying the covariance matrix of the distribution with a scalar. </w:t>
      </w:r>
      <w:r w:rsidR="00603833" w:rsidRPr="00EE1526">
        <w:rPr>
          <w:rStyle w:val="None"/>
          <w:sz w:val="22"/>
          <w:szCs w:val="22"/>
        </w:rPr>
        <w:t>We generated images</w:t>
      </w:r>
      <w:r w:rsidR="00D2734D">
        <w:rPr>
          <w:rStyle w:val="None"/>
          <w:sz w:val="22"/>
          <w:szCs w:val="22"/>
        </w:rPr>
        <w:t xml:space="preserve"> at six </w:t>
      </w:r>
      <w:r w:rsidR="002C7A98">
        <w:rPr>
          <w:rStyle w:val="None"/>
          <w:sz w:val="22"/>
          <w:szCs w:val="22"/>
        </w:rPr>
        <w:t xml:space="preserve">logarithmically spaced values </w:t>
      </w:r>
      <w:r w:rsidR="00D2734D">
        <w:rPr>
          <w:rStyle w:val="None"/>
          <w:sz w:val="22"/>
          <w:szCs w:val="22"/>
        </w:rPr>
        <w:t xml:space="preserve">of the covariance scalar for chromatic variation and at three </w:t>
      </w:r>
      <w:r w:rsidR="00E27968">
        <w:rPr>
          <w:rStyle w:val="None"/>
          <w:sz w:val="22"/>
          <w:szCs w:val="22"/>
        </w:rPr>
        <w:t xml:space="preserve">values </w:t>
      </w:r>
      <w:r w:rsidR="00D2734D">
        <w:rPr>
          <w:rStyle w:val="None"/>
          <w:sz w:val="22"/>
          <w:szCs w:val="22"/>
        </w:rPr>
        <w:t xml:space="preserve">for achromatic variations. The figure shows five typical images for each of these nine conditions. </w:t>
      </w:r>
      <w:r w:rsidR="00203AE5">
        <w:rPr>
          <w:rStyle w:val="None"/>
          <w:sz w:val="22"/>
          <w:szCs w:val="22"/>
        </w:rPr>
        <w:t xml:space="preserve">For each condition we generated 1100 images, 100 images at </w:t>
      </w:r>
      <w:r w:rsidR="00DD2393">
        <w:rPr>
          <w:rStyle w:val="None"/>
          <w:sz w:val="22"/>
          <w:szCs w:val="22"/>
        </w:rPr>
        <w:t xml:space="preserve">11 linearly spaced value of </w:t>
      </w:r>
      <w:r w:rsidR="00203AE5">
        <w:rPr>
          <w:rStyle w:val="None"/>
          <w:sz w:val="22"/>
          <w:szCs w:val="22"/>
        </w:rPr>
        <w:t>target object LRF in the range [0.35, 0.45].</w:t>
      </w:r>
      <w:r w:rsidR="0073080B">
        <w:rPr>
          <w:rStyle w:val="None"/>
          <w:sz w:val="22"/>
          <w:szCs w:val="22"/>
        </w:rPr>
        <w:t xml:space="preserve"> The </w:t>
      </w:r>
      <w:r w:rsidR="0013439B">
        <w:rPr>
          <w:rStyle w:val="None"/>
          <w:sz w:val="22"/>
          <w:szCs w:val="22"/>
        </w:rPr>
        <w:t>target object in each image in the figure is at LRF = 0.4.</w:t>
      </w:r>
    </w:p>
    <w:p w14:paraId="0B053958" w14:textId="77777777" w:rsidR="00C0037B" w:rsidRDefault="00C0037B" w:rsidP="005B04C5">
      <w:pPr>
        <w:pBdr>
          <w:top w:val="nil"/>
          <w:left w:val="nil"/>
          <w:bottom w:val="nil"/>
          <w:right w:val="nil"/>
          <w:between w:val="nil"/>
          <w:bar w:val="nil"/>
        </w:pBdr>
        <w:rPr>
          <w:rStyle w:val="None"/>
          <w:sz w:val="22"/>
          <w:szCs w:val="22"/>
        </w:rPr>
      </w:pPr>
    </w:p>
    <w:p w14:paraId="0350EF98" w14:textId="6D1EDE41" w:rsidR="00C0037B" w:rsidRPr="00202FEC" w:rsidRDefault="00C0037B" w:rsidP="005B04C5">
      <w:pPr>
        <w:pBdr>
          <w:top w:val="nil"/>
          <w:left w:val="nil"/>
          <w:bottom w:val="nil"/>
          <w:right w:val="nil"/>
          <w:between w:val="nil"/>
          <w:bar w:val="nil"/>
        </w:pBdr>
        <w:rPr>
          <w:rStyle w:val="None"/>
          <w:sz w:val="22"/>
          <w:szCs w:val="22"/>
        </w:rPr>
      </w:pPr>
      <w:r w:rsidRPr="00202FEC">
        <w:rPr>
          <w:rStyle w:val="None"/>
          <w:b/>
          <w:bCs/>
          <w:sz w:val="22"/>
          <w:szCs w:val="22"/>
        </w:rPr>
        <w:t xml:space="preserve">Figure 4: Light </w:t>
      </w:r>
      <w:r w:rsidR="00F05BC4">
        <w:rPr>
          <w:rStyle w:val="None"/>
          <w:b/>
          <w:bCs/>
          <w:sz w:val="22"/>
          <w:szCs w:val="22"/>
        </w:rPr>
        <w:t>i</w:t>
      </w:r>
      <w:r w:rsidRPr="00202FEC">
        <w:rPr>
          <w:rStyle w:val="None"/>
          <w:b/>
          <w:bCs/>
          <w:sz w:val="22"/>
          <w:szCs w:val="22"/>
        </w:rPr>
        <w:t>n</w:t>
      </w:r>
      <w:r w:rsidR="002E5DFC" w:rsidRPr="00202FEC">
        <w:rPr>
          <w:rStyle w:val="None"/>
          <w:b/>
          <w:bCs/>
          <w:sz w:val="22"/>
          <w:szCs w:val="22"/>
        </w:rPr>
        <w:t>tensity variation:</w:t>
      </w:r>
      <w:r w:rsidR="00DF3158">
        <w:rPr>
          <w:rStyle w:val="None"/>
          <w:sz w:val="22"/>
          <w:szCs w:val="22"/>
        </w:rPr>
        <w:t xml:space="preserve"> </w:t>
      </w:r>
      <w:r w:rsidR="00E571F4">
        <w:rPr>
          <w:rStyle w:val="None"/>
          <w:sz w:val="22"/>
          <w:szCs w:val="22"/>
        </w:rPr>
        <w:t xml:space="preserve">The shape of the power spectrum of the light sources in the scene was chosen to be CIE reference illuminant D65. The </w:t>
      </w:r>
      <w:r w:rsidR="00DE1904">
        <w:rPr>
          <w:rStyle w:val="None"/>
          <w:sz w:val="22"/>
          <w:szCs w:val="22"/>
        </w:rPr>
        <w:t xml:space="preserve">intensity of the power spectrum was varied by multiplying </w:t>
      </w:r>
      <w:r w:rsidR="003A206A">
        <w:rPr>
          <w:rStyle w:val="None"/>
          <w:sz w:val="22"/>
          <w:szCs w:val="22"/>
        </w:rPr>
        <w:t xml:space="preserve">the normalized D65 spectrum </w:t>
      </w:r>
      <w:r w:rsidR="00DE1904">
        <w:rPr>
          <w:rStyle w:val="None"/>
          <w:sz w:val="22"/>
          <w:szCs w:val="22"/>
        </w:rPr>
        <w:t>with a scalar sampled from a log uniform distribution in the range [1</w:t>
      </w:r>
      <w:r w:rsidR="00DE1904" w:rsidRPr="00514658">
        <w:rPr>
          <w:rStyle w:val="None"/>
          <w:sz w:val="22"/>
          <w:szCs w:val="22"/>
        </w:rPr>
        <w:t>-</w:t>
      </w:r>
      <w:r w:rsidR="00DE1904" w:rsidRPr="00514658">
        <w:rPr>
          <w:rFonts w:ascii="Cambria Math" w:hAnsi="Cambria Math"/>
          <w:sz w:val="22"/>
          <w:szCs w:val="22"/>
        </w:rPr>
        <w:t xml:space="preserve"> </w:t>
      </w:r>
      <m:oMath>
        <m:r>
          <m:rPr>
            <m:sty m:val="p"/>
          </m:rPr>
          <w:rPr>
            <w:rFonts w:ascii="Cambria Math" w:hAnsi="Cambria Math"/>
            <w:sz w:val="22"/>
            <w:szCs w:val="22"/>
          </w:rPr>
          <m:t>δ</m:t>
        </m:r>
      </m:oMath>
      <w:r w:rsidR="00DE1904" w:rsidRPr="00514658">
        <w:rPr>
          <w:rFonts w:ascii="Cambria Math" w:hAnsi="Cambria Math"/>
          <w:sz w:val="22"/>
          <w:szCs w:val="22"/>
        </w:rPr>
        <w:t xml:space="preserve">, 1+ </w:t>
      </w:r>
      <m:oMath>
        <m:r>
          <m:rPr>
            <m:sty m:val="p"/>
          </m:rPr>
          <w:rPr>
            <w:rFonts w:ascii="Cambria Math" w:hAnsi="Cambria Math"/>
            <w:sz w:val="22"/>
            <w:szCs w:val="22"/>
          </w:rPr>
          <m:t>δ</m:t>
        </m:r>
      </m:oMath>
      <w:r w:rsidR="00DE1904">
        <w:rPr>
          <w:rStyle w:val="None"/>
          <w:sz w:val="22"/>
          <w:szCs w:val="22"/>
        </w:rPr>
        <w:t>].</w:t>
      </w:r>
      <w:r w:rsidR="000D0592">
        <w:rPr>
          <w:rStyle w:val="None"/>
          <w:sz w:val="22"/>
          <w:szCs w:val="22"/>
        </w:rPr>
        <w:t xml:space="preserve"> The amount of variation was controlled by changing the </w:t>
      </w:r>
      <w:r w:rsidR="00F66281">
        <w:rPr>
          <w:rStyle w:val="None"/>
          <w:sz w:val="22"/>
          <w:szCs w:val="22"/>
        </w:rPr>
        <w:t xml:space="preserve">value of the </w:t>
      </w:r>
      <w:r w:rsidR="000D0592">
        <w:rPr>
          <w:rStyle w:val="None"/>
          <w:sz w:val="22"/>
          <w:szCs w:val="22"/>
        </w:rPr>
        <w:t xml:space="preserve">range parameter </w:t>
      </w:r>
      <m:oMath>
        <m:r>
          <m:rPr>
            <m:sty m:val="p"/>
          </m:rPr>
          <w:rPr>
            <w:rFonts w:ascii="Cambria Math" w:hAnsi="Cambria Math"/>
            <w:sz w:val="22"/>
            <w:szCs w:val="22"/>
          </w:rPr>
          <w:lastRenderedPageBreak/>
          <m:t>δ</m:t>
        </m:r>
      </m:oMath>
      <w:r w:rsidR="000D0592" w:rsidRPr="00F66281">
        <w:rPr>
          <w:sz w:val="22"/>
          <w:szCs w:val="22"/>
        </w:rPr>
        <w:t>.</w:t>
      </w:r>
      <w:r w:rsidR="00F66281" w:rsidRPr="00F66281">
        <w:rPr>
          <w:sz w:val="22"/>
          <w:szCs w:val="22"/>
        </w:rPr>
        <w:t xml:space="preserve"> We</w:t>
      </w:r>
      <w:r w:rsidR="00F66281">
        <w:rPr>
          <w:sz w:val="22"/>
          <w:szCs w:val="22"/>
        </w:rPr>
        <w:t xml:space="preserve"> generated </w:t>
      </w:r>
      <w:r w:rsidR="004B11D1">
        <w:rPr>
          <w:sz w:val="22"/>
          <w:szCs w:val="22"/>
        </w:rPr>
        <w:t xml:space="preserve">images </w:t>
      </w:r>
      <w:r w:rsidR="00F66281">
        <w:rPr>
          <w:sz w:val="22"/>
          <w:szCs w:val="22"/>
        </w:rPr>
        <w:t xml:space="preserve">at seven </w:t>
      </w:r>
      <w:r w:rsidR="0044098F">
        <w:rPr>
          <w:sz w:val="22"/>
          <w:szCs w:val="22"/>
        </w:rPr>
        <w:t xml:space="preserve">linearly spaced </w:t>
      </w:r>
      <w:r w:rsidR="00F66281">
        <w:rPr>
          <w:sz w:val="22"/>
          <w:szCs w:val="22"/>
        </w:rPr>
        <w:t>values of the range parameter</w:t>
      </w:r>
      <w:r w:rsidR="0044098F">
        <w:rPr>
          <w:sz w:val="22"/>
          <w:szCs w:val="22"/>
        </w:rPr>
        <w:t xml:space="preserve"> in the range [0.00, 0.30].</w:t>
      </w:r>
      <w:r w:rsidR="00057918">
        <w:rPr>
          <w:sz w:val="22"/>
          <w:szCs w:val="22"/>
        </w:rPr>
        <w:t xml:space="preserve"> </w:t>
      </w:r>
      <w:r w:rsidR="00A372F7">
        <w:rPr>
          <w:sz w:val="22"/>
          <w:szCs w:val="22"/>
        </w:rPr>
        <w:t>For each value of the range parameter</w:t>
      </w:r>
      <w:r w:rsidR="000453A5">
        <w:rPr>
          <w:sz w:val="22"/>
          <w:szCs w:val="22"/>
        </w:rPr>
        <w:t>,</w:t>
      </w:r>
      <w:r w:rsidR="00A372F7">
        <w:rPr>
          <w:sz w:val="22"/>
          <w:szCs w:val="22"/>
        </w:rPr>
        <w:t xml:space="preserve"> we generated 1100 images</w:t>
      </w:r>
      <w:r w:rsidR="000A1C8D">
        <w:rPr>
          <w:sz w:val="22"/>
          <w:szCs w:val="22"/>
        </w:rPr>
        <w:t>,</w:t>
      </w:r>
      <w:r w:rsidR="00A372F7">
        <w:rPr>
          <w:sz w:val="22"/>
          <w:szCs w:val="22"/>
        </w:rPr>
        <w:t xml:space="preserve"> </w:t>
      </w:r>
      <w:r w:rsidR="006F207F">
        <w:rPr>
          <w:sz w:val="22"/>
          <w:szCs w:val="22"/>
        </w:rPr>
        <w:t xml:space="preserve">100 images at each value of the target object </w:t>
      </w:r>
      <w:r w:rsidR="00AC18A9">
        <w:rPr>
          <w:sz w:val="22"/>
          <w:szCs w:val="22"/>
        </w:rPr>
        <w:t xml:space="preserve">LRF </w:t>
      </w:r>
      <w:r w:rsidR="00057918">
        <w:rPr>
          <w:sz w:val="22"/>
          <w:szCs w:val="22"/>
        </w:rPr>
        <w:t>in the range [0.35, 0.45]</w:t>
      </w:r>
      <w:r w:rsidR="00F66281">
        <w:rPr>
          <w:sz w:val="22"/>
          <w:szCs w:val="22"/>
        </w:rPr>
        <w:t xml:space="preserve">. </w:t>
      </w:r>
      <w:r w:rsidR="00057918">
        <w:rPr>
          <w:sz w:val="22"/>
          <w:szCs w:val="22"/>
        </w:rPr>
        <w:t>The figure shows five sample images at each of the seven values</w:t>
      </w:r>
      <w:r w:rsidR="000A1C8D">
        <w:rPr>
          <w:sz w:val="22"/>
          <w:szCs w:val="22"/>
        </w:rPr>
        <w:t xml:space="preserve"> of the range parameter</w:t>
      </w:r>
      <w:r w:rsidR="00057918">
        <w:rPr>
          <w:sz w:val="22"/>
          <w:szCs w:val="22"/>
        </w:rPr>
        <w:t xml:space="preserve">. </w:t>
      </w:r>
      <w:r w:rsidR="00A32AFB">
        <w:rPr>
          <w:sz w:val="22"/>
          <w:szCs w:val="22"/>
        </w:rPr>
        <w:t>The target object in each image in the figure has the same LRF</w:t>
      </w:r>
      <w:r w:rsidR="00FC367F">
        <w:rPr>
          <w:sz w:val="22"/>
          <w:szCs w:val="22"/>
        </w:rPr>
        <w:t xml:space="preserve"> of 0.4</w:t>
      </w:r>
      <w:r w:rsidR="00BD64A6">
        <w:rPr>
          <w:sz w:val="22"/>
          <w:szCs w:val="22"/>
        </w:rPr>
        <w:t>0</w:t>
      </w:r>
      <w:r w:rsidR="00A32AFB">
        <w:rPr>
          <w:sz w:val="22"/>
          <w:szCs w:val="22"/>
        </w:rPr>
        <w:t>.</w:t>
      </w:r>
    </w:p>
    <w:p w14:paraId="0D262637" w14:textId="77777777" w:rsidR="00613933" w:rsidRDefault="00613933" w:rsidP="005B04C5">
      <w:pPr>
        <w:pBdr>
          <w:top w:val="nil"/>
          <w:left w:val="nil"/>
          <w:bottom w:val="nil"/>
          <w:right w:val="nil"/>
          <w:between w:val="nil"/>
          <w:bar w:val="nil"/>
        </w:pBdr>
        <w:rPr>
          <w:rStyle w:val="None"/>
          <w:sz w:val="22"/>
          <w:szCs w:val="22"/>
        </w:rPr>
      </w:pPr>
    </w:p>
    <w:p w14:paraId="5C7EA668" w14:textId="70BD0C31" w:rsidR="0004061F" w:rsidRDefault="003C1A6C" w:rsidP="005B04C5">
      <w:pPr>
        <w:pBdr>
          <w:top w:val="nil"/>
          <w:left w:val="nil"/>
          <w:bottom w:val="nil"/>
          <w:right w:val="nil"/>
          <w:between w:val="nil"/>
          <w:bar w:val="nil"/>
        </w:pBdr>
        <w:rPr>
          <w:sz w:val="22"/>
          <w:szCs w:val="22"/>
        </w:rPr>
      </w:pPr>
      <w:r w:rsidRPr="003C1A6C">
        <w:rPr>
          <w:b/>
          <w:bCs/>
          <w:sz w:val="22"/>
          <w:szCs w:val="22"/>
        </w:rPr>
        <w:t>Figure 5: Simultaneous variation:</w:t>
      </w:r>
      <w:r w:rsidR="000F4B6B" w:rsidRPr="000F4B6B">
        <w:rPr>
          <w:sz w:val="22"/>
          <w:szCs w:val="22"/>
        </w:rPr>
        <w:t xml:space="preserve"> </w:t>
      </w:r>
      <w:r w:rsidR="000F4B6B">
        <w:rPr>
          <w:sz w:val="22"/>
          <w:szCs w:val="22"/>
        </w:rPr>
        <w:t xml:space="preserve">This figure shows </w:t>
      </w:r>
      <w:r w:rsidR="00CF1B88">
        <w:rPr>
          <w:sz w:val="22"/>
          <w:szCs w:val="22"/>
        </w:rPr>
        <w:t xml:space="preserve">five sample images </w:t>
      </w:r>
      <w:r w:rsidR="00721EDF">
        <w:rPr>
          <w:sz w:val="22"/>
          <w:szCs w:val="22"/>
        </w:rPr>
        <w:t xml:space="preserve">for </w:t>
      </w:r>
      <w:r w:rsidR="000F4B6B">
        <w:rPr>
          <w:sz w:val="22"/>
          <w:szCs w:val="22"/>
        </w:rPr>
        <w:t xml:space="preserve">the six conditions studied in preregistered experiment 8. </w:t>
      </w:r>
      <w:r w:rsidR="00E13CB0">
        <w:rPr>
          <w:sz w:val="22"/>
          <w:szCs w:val="22"/>
        </w:rPr>
        <w:t>We generated 1100 images for each of these conditions</w:t>
      </w:r>
      <w:r w:rsidR="007F48B1">
        <w:rPr>
          <w:sz w:val="22"/>
          <w:szCs w:val="22"/>
        </w:rPr>
        <w:t xml:space="preserve">, 100 </w:t>
      </w:r>
      <w:r w:rsidR="00755837">
        <w:rPr>
          <w:sz w:val="22"/>
          <w:szCs w:val="22"/>
        </w:rPr>
        <w:t xml:space="preserve">images </w:t>
      </w:r>
      <w:r w:rsidR="007F48B1">
        <w:rPr>
          <w:sz w:val="22"/>
          <w:szCs w:val="22"/>
        </w:rPr>
        <w:t xml:space="preserve">at each </w:t>
      </w:r>
      <w:r w:rsidR="00755837">
        <w:rPr>
          <w:sz w:val="22"/>
          <w:szCs w:val="22"/>
        </w:rPr>
        <w:t xml:space="preserve">value of the </w:t>
      </w:r>
      <w:r w:rsidR="007F48B1">
        <w:rPr>
          <w:sz w:val="22"/>
          <w:szCs w:val="22"/>
        </w:rPr>
        <w:t xml:space="preserve">target </w:t>
      </w:r>
      <w:r w:rsidR="00755837">
        <w:rPr>
          <w:sz w:val="22"/>
          <w:szCs w:val="22"/>
        </w:rPr>
        <w:t xml:space="preserve">object </w:t>
      </w:r>
      <w:r w:rsidR="007F48B1">
        <w:rPr>
          <w:sz w:val="22"/>
          <w:szCs w:val="22"/>
        </w:rPr>
        <w:t>LRF in the range [0.35, 0.45]</w:t>
      </w:r>
      <w:r w:rsidR="00250D18">
        <w:rPr>
          <w:sz w:val="22"/>
          <w:szCs w:val="22"/>
        </w:rPr>
        <w:t>.</w:t>
      </w:r>
    </w:p>
    <w:p w14:paraId="6591AAD2" w14:textId="77777777" w:rsidR="00250D18" w:rsidRDefault="00250D18" w:rsidP="005B04C5">
      <w:pPr>
        <w:pBdr>
          <w:top w:val="nil"/>
          <w:left w:val="nil"/>
          <w:bottom w:val="nil"/>
          <w:right w:val="nil"/>
          <w:between w:val="nil"/>
          <w:bar w:val="nil"/>
        </w:pBdr>
        <w:rPr>
          <w:sz w:val="22"/>
          <w:szCs w:val="22"/>
        </w:rPr>
      </w:pPr>
    </w:p>
    <w:p w14:paraId="2C41131D" w14:textId="3F1F3DDB" w:rsidR="000677A1" w:rsidRDefault="00250D18" w:rsidP="005B04C5">
      <w:pPr>
        <w:pBdr>
          <w:top w:val="nil"/>
          <w:left w:val="nil"/>
          <w:bottom w:val="nil"/>
          <w:right w:val="nil"/>
          <w:between w:val="nil"/>
          <w:bar w:val="nil"/>
        </w:pBdr>
        <w:rPr>
          <w:sz w:val="22"/>
          <w:szCs w:val="22"/>
        </w:rPr>
      </w:pPr>
      <w:r w:rsidRPr="004867BD">
        <w:rPr>
          <w:b/>
          <w:bCs/>
          <w:sz w:val="22"/>
          <w:szCs w:val="22"/>
        </w:rPr>
        <w:t>Figure 6:</w:t>
      </w:r>
      <w:r w:rsidRPr="00EF3335">
        <w:rPr>
          <w:b/>
          <w:bCs/>
          <w:sz w:val="22"/>
          <w:szCs w:val="22"/>
        </w:rPr>
        <w:t xml:space="preserve"> </w:t>
      </w:r>
      <w:r w:rsidR="00C72836" w:rsidRPr="00EF3335">
        <w:rPr>
          <w:b/>
          <w:bCs/>
          <w:sz w:val="22"/>
          <w:szCs w:val="22"/>
        </w:rPr>
        <w:t xml:space="preserve">Psychometric functions for </w:t>
      </w:r>
      <w:r w:rsidR="00FF3AEA">
        <w:rPr>
          <w:b/>
          <w:bCs/>
          <w:sz w:val="22"/>
          <w:szCs w:val="22"/>
        </w:rPr>
        <w:t>o</w:t>
      </w:r>
      <w:r w:rsidR="00C72836" w:rsidRPr="00EF3335">
        <w:rPr>
          <w:b/>
          <w:bCs/>
          <w:sz w:val="22"/>
          <w:szCs w:val="22"/>
        </w:rPr>
        <w:t xml:space="preserve">bserver </w:t>
      </w:r>
      <w:r w:rsidR="00EF3335">
        <w:rPr>
          <w:b/>
          <w:bCs/>
          <w:sz w:val="22"/>
          <w:szCs w:val="22"/>
        </w:rPr>
        <w:t>0003</w:t>
      </w:r>
      <w:r w:rsidR="00193553">
        <w:rPr>
          <w:b/>
          <w:bCs/>
          <w:sz w:val="22"/>
          <w:szCs w:val="22"/>
        </w:rPr>
        <w:t xml:space="preserve"> </w:t>
      </w:r>
      <w:r w:rsidR="00794F5A">
        <w:rPr>
          <w:b/>
          <w:bCs/>
          <w:sz w:val="22"/>
          <w:szCs w:val="22"/>
        </w:rPr>
        <w:t>for</w:t>
      </w:r>
      <w:r w:rsidR="00193553">
        <w:rPr>
          <w:b/>
          <w:bCs/>
          <w:sz w:val="22"/>
          <w:szCs w:val="22"/>
        </w:rPr>
        <w:t xml:space="preserve"> background reflectance variation</w:t>
      </w:r>
      <w:r w:rsidR="006B0C7E">
        <w:rPr>
          <w:b/>
          <w:bCs/>
          <w:sz w:val="22"/>
          <w:szCs w:val="22"/>
        </w:rPr>
        <w:t xml:space="preserve"> experiment</w:t>
      </w:r>
      <w:r w:rsidR="006050F1">
        <w:rPr>
          <w:b/>
          <w:bCs/>
          <w:sz w:val="22"/>
          <w:szCs w:val="22"/>
        </w:rPr>
        <w:t>:</w:t>
      </w:r>
      <w:r w:rsidR="00C72836" w:rsidRPr="00C72836">
        <w:rPr>
          <w:sz w:val="22"/>
          <w:szCs w:val="22"/>
        </w:rPr>
        <w:t xml:space="preserve"> </w:t>
      </w:r>
      <w:r w:rsidR="00774923">
        <w:rPr>
          <w:sz w:val="22"/>
          <w:szCs w:val="22"/>
        </w:rPr>
        <w:t xml:space="preserve">We measured the proportion comparison chosen data for the nine conditions separately in three blocks for each observer. </w:t>
      </w:r>
      <w:r w:rsidR="00C72836" w:rsidRPr="00C72836">
        <w:rPr>
          <w:sz w:val="22"/>
          <w:szCs w:val="22"/>
        </w:rPr>
        <w:t xml:space="preserve">The data for each block was fit with a cumulative normal to obtain the discrimination threshold (see Figure 2). Each panel plots the measured values and the cumulative fit to the proportion comparison data for each of the three blocks, for </w:t>
      </w:r>
      <w:r w:rsidR="00B2705F">
        <w:rPr>
          <w:sz w:val="22"/>
          <w:szCs w:val="22"/>
        </w:rPr>
        <w:t>o</w:t>
      </w:r>
      <w:r w:rsidR="00C72836" w:rsidRPr="00C72836">
        <w:rPr>
          <w:sz w:val="22"/>
          <w:szCs w:val="22"/>
        </w:rPr>
        <w:t xml:space="preserve">bserver </w:t>
      </w:r>
      <w:r w:rsidR="00460752">
        <w:rPr>
          <w:sz w:val="22"/>
          <w:szCs w:val="22"/>
        </w:rPr>
        <w:t>0003</w:t>
      </w:r>
      <w:r w:rsidR="00C72836" w:rsidRPr="00C72836">
        <w:rPr>
          <w:sz w:val="22"/>
          <w:szCs w:val="22"/>
        </w:rPr>
        <w:t>.</w:t>
      </w:r>
      <w:r w:rsidR="0059191F">
        <w:rPr>
          <w:sz w:val="22"/>
          <w:szCs w:val="22"/>
        </w:rPr>
        <w:t xml:space="preserve"> The </w:t>
      </w:r>
      <w:r w:rsidR="004C61B7">
        <w:rPr>
          <w:sz w:val="22"/>
          <w:szCs w:val="22"/>
        </w:rPr>
        <w:t xml:space="preserve">psychometric functions </w:t>
      </w:r>
      <w:r w:rsidR="0059191F">
        <w:rPr>
          <w:sz w:val="22"/>
          <w:szCs w:val="22"/>
        </w:rPr>
        <w:t xml:space="preserve">for </w:t>
      </w:r>
      <w:r w:rsidR="00784689">
        <w:rPr>
          <w:sz w:val="22"/>
          <w:szCs w:val="22"/>
        </w:rPr>
        <w:t>all</w:t>
      </w:r>
      <w:r w:rsidR="0059191F">
        <w:rPr>
          <w:sz w:val="22"/>
          <w:szCs w:val="22"/>
        </w:rPr>
        <w:t xml:space="preserve"> </w:t>
      </w:r>
      <w:r w:rsidR="00E85C28">
        <w:rPr>
          <w:sz w:val="22"/>
          <w:szCs w:val="22"/>
        </w:rPr>
        <w:t xml:space="preserve">six </w:t>
      </w:r>
      <w:r w:rsidR="0059191F">
        <w:rPr>
          <w:sz w:val="22"/>
          <w:szCs w:val="22"/>
        </w:rPr>
        <w:t>observers are shown in Figure S</w:t>
      </w:r>
      <w:r w:rsidR="00BE4B5B">
        <w:rPr>
          <w:sz w:val="22"/>
          <w:szCs w:val="22"/>
        </w:rPr>
        <w:t>2</w:t>
      </w:r>
      <w:r w:rsidR="0059191F">
        <w:rPr>
          <w:sz w:val="22"/>
          <w:szCs w:val="22"/>
        </w:rPr>
        <w:t>.</w:t>
      </w:r>
      <w:r w:rsidR="00C72836" w:rsidRPr="00C72836">
        <w:rPr>
          <w:sz w:val="22"/>
          <w:szCs w:val="22"/>
        </w:rPr>
        <w:t xml:space="preserve"> </w:t>
      </w:r>
      <w:r w:rsidR="00917E38" w:rsidRPr="00C72836">
        <w:rPr>
          <w:sz w:val="22"/>
          <w:szCs w:val="22"/>
        </w:rPr>
        <w:t xml:space="preserve">The values in the legend provide the estimate of lightness discrimination threshold for each block obtained from the cumulative fit. </w:t>
      </w:r>
      <w:r w:rsidR="00D03CC9">
        <w:rPr>
          <w:sz w:val="22"/>
          <w:szCs w:val="22"/>
        </w:rPr>
        <w:t xml:space="preserve">The top row shows the data for chromatic variation conditions. The last three panels in the bottom row show the data for </w:t>
      </w:r>
      <w:r w:rsidR="00FE38D8">
        <w:rPr>
          <w:sz w:val="22"/>
          <w:szCs w:val="22"/>
        </w:rPr>
        <w:t xml:space="preserve">the three </w:t>
      </w:r>
      <w:r w:rsidR="00D03CC9">
        <w:rPr>
          <w:sz w:val="22"/>
          <w:szCs w:val="22"/>
        </w:rPr>
        <w:t>achromatic conditions.</w:t>
      </w:r>
      <w:r w:rsidR="00FE38D8">
        <w:rPr>
          <w:sz w:val="22"/>
          <w:szCs w:val="22"/>
        </w:rPr>
        <w:t xml:space="preserve"> </w:t>
      </w:r>
      <w:r w:rsidR="00E00948">
        <w:rPr>
          <w:sz w:val="22"/>
          <w:szCs w:val="22"/>
        </w:rPr>
        <w:t xml:space="preserve">The </w:t>
      </w:r>
      <w:r w:rsidR="00BB631F">
        <w:rPr>
          <w:sz w:val="22"/>
          <w:szCs w:val="22"/>
        </w:rPr>
        <w:t xml:space="preserve">first panel in the </w:t>
      </w:r>
      <w:r w:rsidR="00E00948">
        <w:rPr>
          <w:sz w:val="22"/>
          <w:szCs w:val="22"/>
        </w:rPr>
        <w:t xml:space="preserve">bottom row </w:t>
      </w:r>
      <w:r w:rsidR="00FE38D8">
        <w:rPr>
          <w:sz w:val="22"/>
          <w:szCs w:val="22"/>
        </w:rPr>
        <w:t>show</w:t>
      </w:r>
      <w:r w:rsidR="00E00948">
        <w:rPr>
          <w:sz w:val="22"/>
          <w:szCs w:val="22"/>
        </w:rPr>
        <w:t>s</w:t>
      </w:r>
      <w:r w:rsidR="00FE38D8">
        <w:rPr>
          <w:sz w:val="22"/>
          <w:szCs w:val="22"/>
        </w:rPr>
        <w:t xml:space="preserve"> the </w:t>
      </w:r>
      <w:r w:rsidR="00DC6F40">
        <w:rPr>
          <w:sz w:val="22"/>
          <w:szCs w:val="22"/>
        </w:rPr>
        <w:t xml:space="preserve">data and </w:t>
      </w:r>
      <w:r w:rsidR="004440E7">
        <w:rPr>
          <w:sz w:val="22"/>
          <w:szCs w:val="22"/>
        </w:rPr>
        <w:t xml:space="preserve">threshold for the </w:t>
      </w:r>
      <w:r w:rsidR="00DB050B">
        <w:rPr>
          <w:sz w:val="22"/>
          <w:szCs w:val="22"/>
        </w:rPr>
        <w:t>s</w:t>
      </w:r>
      <w:r w:rsidR="00E00948">
        <w:rPr>
          <w:sz w:val="22"/>
          <w:szCs w:val="22"/>
        </w:rPr>
        <w:t xml:space="preserve">election </w:t>
      </w:r>
      <w:r w:rsidR="00E565E8">
        <w:rPr>
          <w:sz w:val="22"/>
          <w:szCs w:val="22"/>
        </w:rPr>
        <w:t>session</w:t>
      </w:r>
      <w:r w:rsidR="00931955">
        <w:rPr>
          <w:sz w:val="22"/>
          <w:szCs w:val="22"/>
        </w:rPr>
        <w:t xml:space="preserve">. The </w:t>
      </w:r>
      <w:r w:rsidR="00F61CA5">
        <w:rPr>
          <w:sz w:val="22"/>
          <w:szCs w:val="22"/>
        </w:rPr>
        <w:t>s</w:t>
      </w:r>
      <w:r w:rsidR="00931955">
        <w:rPr>
          <w:sz w:val="22"/>
          <w:szCs w:val="22"/>
        </w:rPr>
        <w:t>election session was a practice session in which the thresholds for the no vari</w:t>
      </w:r>
      <w:r w:rsidR="00AB3596">
        <w:rPr>
          <w:sz w:val="22"/>
          <w:szCs w:val="22"/>
        </w:rPr>
        <w:t>a</w:t>
      </w:r>
      <w:r w:rsidR="00931955">
        <w:rPr>
          <w:sz w:val="22"/>
          <w:szCs w:val="22"/>
        </w:rPr>
        <w:t xml:space="preserve">tion condition was measured three times. </w:t>
      </w:r>
      <w:r w:rsidR="00B64A37">
        <w:rPr>
          <w:sz w:val="22"/>
          <w:szCs w:val="22"/>
        </w:rPr>
        <w:t>An o</w:t>
      </w:r>
      <w:r w:rsidR="00931955">
        <w:rPr>
          <w:sz w:val="22"/>
          <w:szCs w:val="22"/>
        </w:rPr>
        <w:t>bserver w</w:t>
      </w:r>
      <w:r w:rsidR="00B64A37">
        <w:rPr>
          <w:sz w:val="22"/>
          <w:szCs w:val="22"/>
        </w:rPr>
        <w:t>as</w:t>
      </w:r>
      <w:r w:rsidR="00931955">
        <w:rPr>
          <w:sz w:val="22"/>
          <w:szCs w:val="22"/>
        </w:rPr>
        <w:t xml:space="preserve"> selected for the experiment only if the </w:t>
      </w:r>
      <w:r w:rsidR="001A2310">
        <w:rPr>
          <w:sz w:val="22"/>
          <w:szCs w:val="22"/>
        </w:rPr>
        <w:t xml:space="preserve">average </w:t>
      </w:r>
      <w:r w:rsidR="00911F4C">
        <w:rPr>
          <w:sz w:val="22"/>
          <w:szCs w:val="22"/>
        </w:rPr>
        <w:t>of the</w:t>
      </w:r>
      <w:r w:rsidR="00F87FE2">
        <w:rPr>
          <w:sz w:val="22"/>
          <w:szCs w:val="22"/>
        </w:rPr>
        <w:t>ir</w:t>
      </w:r>
      <w:r w:rsidR="00911F4C">
        <w:rPr>
          <w:sz w:val="22"/>
          <w:szCs w:val="22"/>
        </w:rPr>
        <w:t xml:space="preserve"> last two </w:t>
      </w:r>
      <w:r w:rsidR="001A2310">
        <w:rPr>
          <w:sz w:val="22"/>
          <w:szCs w:val="22"/>
        </w:rPr>
        <w:t xml:space="preserve">discrimination threshold </w:t>
      </w:r>
      <w:r w:rsidR="00911F4C">
        <w:rPr>
          <w:sz w:val="22"/>
          <w:szCs w:val="22"/>
        </w:rPr>
        <w:t>measurements in the selection session was less than 0.30.</w:t>
      </w:r>
    </w:p>
    <w:p w14:paraId="2B24EB45" w14:textId="77777777" w:rsidR="000677A1" w:rsidRDefault="000677A1" w:rsidP="005B04C5">
      <w:pPr>
        <w:pBdr>
          <w:top w:val="nil"/>
          <w:left w:val="nil"/>
          <w:bottom w:val="nil"/>
          <w:right w:val="nil"/>
          <w:between w:val="nil"/>
          <w:bar w:val="nil"/>
        </w:pBdr>
        <w:rPr>
          <w:sz w:val="22"/>
          <w:szCs w:val="22"/>
        </w:rPr>
      </w:pPr>
    </w:p>
    <w:p w14:paraId="72CFDC05" w14:textId="5414FF5C" w:rsidR="00511FC5" w:rsidRPr="00945AC3" w:rsidRDefault="000677A1" w:rsidP="005B04C5">
      <w:pPr>
        <w:pBdr>
          <w:top w:val="nil"/>
          <w:left w:val="nil"/>
          <w:bottom w:val="nil"/>
          <w:right w:val="nil"/>
          <w:between w:val="nil"/>
          <w:bar w:val="nil"/>
        </w:pBdr>
        <w:rPr>
          <w:rStyle w:val="None"/>
          <w:b/>
          <w:bCs/>
          <w:sz w:val="22"/>
          <w:szCs w:val="22"/>
        </w:rPr>
      </w:pPr>
      <w:r w:rsidRPr="00B92D53">
        <w:rPr>
          <w:b/>
          <w:bCs/>
          <w:sz w:val="22"/>
          <w:szCs w:val="22"/>
        </w:rPr>
        <w:t xml:space="preserve">Figure 7: </w:t>
      </w:r>
      <w:r w:rsidR="00B92D53" w:rsidRPr="009579D6">
        <w:rPr>
          <w:b/>
          <w:bCs/>
          <w:sz w:val="22"/>
          <w:szCs w:val="22"/>
        </w:rPr>
        <w:t xml:space="preserve">Background variation increases lightness discrimination threshold. </w:t>
      </w:r>
      <w:r w:rsidR="00B92D53" w:rsidRPr="009579D6">
        <w:rPr>
          <w:sz w:val="22"/>
          <w:szCs w:val="22"/>
        </w:rPr>
        <w:t xml:space="preserve">Mean (N = </w:t>
      </w:r>
      <w:r w:rsidR="00FC4E53">
        <w:rPr>
          <w:sz w:val="22"/>
          <w:szCs w:val="22"/>
        </w:rPr>
        <w:t>6</w:t>
      </w:r>
      <w:r w:rsidR="00B92D53" w:rsidRPr="009579D6">
        <w:rPr>
          <w:sz w:val="22"/>
          <w:szCs w:val="22"/>
        </w:rPr>
        <w:t>)</w:t>
      </w:r>
      <w:r w:rsidR="00B92D53" w:rsidRPr="00ED0EB1">
        <w:rPr>
          <w:b/>
          <w:bCs/>
          <w:sz w:val="22"/>
          <w:szCs w:val="22"/>
        </w:rPr>
        <w:t xml:space="preserve"> </w:t>
      </w:r>
      <w:r w:rsidR="00B92D53" w:rsidRPr="00ED0EB1">
        <w:rPr>
          <w:rStyle w:val="None"/>
          <w:sz w:val="22"/>
          <w:szCs w:val="22"/>
        </w:rPr>
        <w:t xml:space="preserve">log squared threshold vs log covariance scalar from human psychophysics </w:t>
      </w:r>
      <w:r w:rsidR="00376851">
        <w:rPr>
          <w:rStyle w:val="None"/>
          <w:sz w:val="22"/>
          <w:szCs w:val="22"/>
        </w:rPr>
        <w:t xml:space="preserve">for chromatic </w:t>
      </w:r>
      <w:r w:rsidR="00B92D53" w:rsidRPr="00ED0EB1">
        <w:rPr>
          <w:rStyle w:val="None"/>
          <w:sz w:val="22"/>
          <w:szCs w:val="22"/>
        </w:rPr>
        <w:t>(</w:t>
      </w:r>
      <w:r w:rsidR="00B92D53">
        <w:rPr>
          <w:rStyle w:val="None"/>
          <w:sz w:val="22"/>
          <w:szCs w:val="22"/>
        </w:rPr>
        <w:t>red</w:t>
      </w:r>
      <w:r w:rsidR="00B92D53" w:rsidRPr="00ED0EB1">
        <w:rPr>
          <w:rStyle w:val="None"/>
          <w:sz w:val="22"/>
          <w:szCs w:val="22"/>
        </w:rPr>
        <w:t xml:space="preserve"> circles)</w:t>
      </w:r>
      <w:r w:rsidR="00376851">
        <w:rPr>
          <w:rStyle w:val="None"/>
          <w:sz w:val="22"/>
          <w:szCs w:val="22"/>
        </w:rPr>
        <w:t xml:space="preserve"> and achromatic conditions (gray diamonds)</w:t>
      </w:r>
      <w:r w:rsidR="00B92D53" w:rsidRPr="00ED0EB1">
        <w:rPr>
          <w:rStyle w:val="None"/>
          <w:sz w:val="22"/>
          <w:szCs w:val="22"/>
        </w:rPr>
        <w:t>. The error bars represent +/- 1 SEM taken between observers</w:t>
      </w:r>
      <w:r w:rsidR="00B92D53" w:rsidRPr="009579D6">
        <w:rPr>
          <w:rStyle w:val="None"/>
          <w:sz w:val="22"/>
          <w:szCs w:val="22"/>
        </w:rPr>
        <w:t xml:space="preserve">. </w:t>
      </w:r>
      <w:r w:rsidR="00B92D53" w:rsidRPr="00ED0EB1">
        <w:rPr>
          <w:rStyle w:val="None"/>
          <w:sz w:val="22"/>
          <w:szCs w:val="22"/>
        </w:rPr>
        <w:t xml:space="preserve">The </w:t>
      </w:r>
      <w:r w:rsidR="00B92D53">
        <w:rPr>
          <w:rStyle w:val="None"/>
          <w:sz w:val="22"/>
          <w:szCs w:val="22"/>
        </w:rPr>
        <w:t xml:space="preserve">threshold of the linear receptive field (LINRF) </w:t>
      </w:r>
      <w:r w:rsidR="009F034D">
        <w:rPr>
          <w:rStyle w:val="None"/>
          <w:sz w:val="22"/>
          <w:szCs w:val="22"/>
        </w:rPr>
        <w:t xml:space="preserve">model </w:t>
      </w:r>
      <w:r w:rsidR="00B92D53">
        <w:rPr>
          <w:rStyle w:val="None"/>
          <w:sz w:val="22"/>
          <w:szCs w:val="22"/>
        </w:rPr>
        <w:t>was</w:t>
      </w:r>
      <w:r w:rsidR="00C74511">
        <w:rPr>
          <w:rStyle w:val="None"/>
          <w:sz w:val="22"/>
          <w:szCs w:val="22"/>
        </w:rPr>
        <w:t xml:space="preserve"> </w:t>
      </w:r>
      <w:r w:rsidR="00862783">
        <w:rPr>
          <w:rStyle w:val="None"/>
          <w:sz w:val="22"/>
          <w:szCs w:val="22"/>
        </w:rPr>
        <w:t>estimated by simulation</w:t>
      </w:r>
      <w:r w:rsidR="00B92D53">
        <w:rPr>
          <w:rStyle w:val="None"/>
          <w:sz w:val="22"/>
          <w:szCs w:val="22"/>
        </w:rPr>
        <w:t xml:space="preserve"> </w:t>
      </w:r>
      <w:r w:rsidR="00B770EB">
        <w:rPr>
          <w:rStyle w:val="None"/>
          <w:sz w:val="22"/>
          <w:szCs w:val="22"/>
        </w:rPr>
        <w:t xml:space="preserve">for </w:t>
      </w:r>
      <w:r w:rsidR="009A282C">
        <w:rPr>
          <w:rStyle w:val="None"/>
          <w:sz w:val="22"/>
          <w:szCs w:val="22"/>
        </w:rPr>
        <w:t xml:space="preserve">the six </w:t>
      </w:r>
      <w:r w:rsidR="007938DF">
        <w:rPr>
          <w:rStyle w:val="None"/>
          <w:sz w:val="22"/>
          <w:szCs w:val="22"/>
        </w:rPr>
        <w:t>values</w:t>
      </w:r>
      <w:r w:rsidR="008A3842">
        <w:rPr>
          <w:rStyle w:val="None"/>
          <w:sz w:val="22"/>
          <w:szCs w:val="22"/>
        </w:rPr>
        <w:t xml:space="preserve"> of the covari</w:t>
      </w:r>
      <w:r w:rsidR="00036AAB">
        <w:rPr>
          <w:rStyle w:val="None"/>
          <w:sz w:val="22"/>
          <w:szCs w:val="22"/>
        </w:rPr>
        <w:t>a</w:t>
      </w:r>
      <w:r w:rsidR="008A3842">
        <w:rPr>
          <w:rStyle w:val="None"/>
          <w:sz w:val="22"/>
          <w:szCs w:val="22"/>
        </w:rPr>
        <w:t>n</w:t>
      </w:r>
      <w:r w:rsidR="00036AAB">
        <w:rPr>
          <w:rStyle w:val="None"/>
          <w:sz w:val="22"/>
          <w:szCs w:val="22"/>
        </w:rPr>
        <w:t>c</w:t>
      </w:r>
      <w:r w:rsidR="008A3842">
        <w:rPr>
          <w:rStyle w:val="None"/>
          <w:sz w:val="22"/>
          <w:szCs w:val="22"/>
        </w:rPr>
        <w:t xml:space="preserve">e scalar </w:t>
      </w:r>
      <w:r w:rsidR="00B92D53">
        <w:rPr>
          <w:rStyle w:val="None"/>
          <w:sz w:val="22"/>
          <w:szCs w:val="22"/>
        </w:rPr>
        <w:t>(</w:t>
      </w:r>
      <w:r w:rsidR="009D7304">
        <w:rPr>
          <w:rStyle w:val="None"/>
          <w:sz w:val="22"/>
          <w:szCs w:val="22"/>
        </w:rPr>
        <w:t xml:space="preserve">blue </w:t>
      </w:r>
      <w:r w:rsidR="00B92D53">
        <w:rPr>
          <w:rStyle w:val="None"/>
          <w:sz w:val="22"/>
          <w:szCs w:val="22"/>
        </w:rPr>
        <w:t xml:space="preserve">squares). </w:t>
      </w:r>
      <w:r w:rsidR="00482E56">
        <w:rPr>
          <w:rStyle w:val="None"/>
          <w:sz w:val="22"/>
          <w:szCs w:val="22"/>
        </w:rPr>
        <w:t xml:space="preserve">The </w:t>
      </w:r>
      <w:r w:rsidR="00EE67CB">
        <w:rPr>
          <w:rStyle w:val="None"/>
          <w:sz w:val="22"/>
          <w:szCs w:val="22"/>
        </w:rPr>
        <w:t xml:space="preserve">blue </w:t>
      </w:r>
      <w:r w:rsidR="00482E56">
        <w:rPr>
          <w:rStyle w:val="None"/>
          <w:sz w:val="22"/>
          <w:szCs w:val="22"/>
        </w:rPr>
        <w:t>error bars show +/- 1 standard deviation</w:t>
      </w:r>
      <w:r w:rsidR="00CE097F">
        <w:rPr>
          <w:rStyle w:val="None"/>
          <w:sz w:val="22"/>
          <w:szCs w:val="22"/>
        </w:rPr>
        <w:t xml:space="preserve"> </w:t>
      </w:r>
      <w:r w:rsidR="009B35C1">
        <w:rPr>
          <w:rStyle w:val="None"/>
          <w:sz w:val="22"/>
          <w:szCs w:val="22"/>
        </w:rPr>
        <w:t xml:space="preserve">estimated over </w:t>
      </w:r>
      <w:r w:rsidR="00CE097F">
        <w:rPr>
          <w:rStyle w:val="None"/>
          <w:sz w:val="22"/>
          <w:szCs w:val="22"/>
        </w:rPr>
        <w:t xml:space="preserve">10 </w:t>
      </w:r>
      <w:r w:rsidR="007938DF">
        <w:rPr>
          <w:rStyle w:val="None"/>
          <w:sz w:val="22"/>
          <w:szCs w:val="22"/>
        </w:rPr>
        <w:t xml:space="preserve">independent </w:t>
      </w:r>
      <w:r w:rsidR="001A633E">
        <w:rPr>
          <w:rStyle w:val="None"/>
          <w:sz w:val="22"/>
          <w:szCs w:val="22"/>
        </w:rPr>
        <w:t>simulations</w:t>
      </w:r>
      <w:r w:rsidR="00482E56">
        <w:rPr>
          <w:rStyle w:val="None"/>
          <w:sz w:val="22"/>
          <w:szCs w:val="22"/>
        </w:rPr>
        <w:t xml:space="preserve">. </w:t>
      </w:r>
      <w:r w:rsidR="00B92D53">
        <w:rPr>
          <w:rStyle w:val="None"/>
          <w:sz w:val="22"/>
          <w:szCs w:val="22"/>
        </w:rPr>
        <w:t>The parameters of the LINRF fit are provided in the legend.</w:t>
      </w:r>
      <w:r w:rsidR="00945AC3">
        <w:rPr>
          <w:rStyle w:val="None"/>
          <w:sz w:val="22"/>
          <w:szCs w:val="22"/>
        </w:rPr>
        <w:t xml:space="preserve"> T</w:t>
      </w:r>
      <w:r w:rsidR="00945AC3" w:rsidRPr="00945AC3">
        <w:rPr>
          <w:rStyle w:val="None"/>
          <w:sz w:val="22"/>
          <w:szCs w:val="22"/>
        </w:rPr>
        <w:t>he da</w:t>
      </w:r>
      <w:r w:rsidR="00945AC3">
        <w:rPr>
          <w:rStyle w:val="None"/>
          <w:sz w:val="22"/>
          <w:szCs w:val="22"/>
        </w:rPr>
        <w:t>ta has been jittered for ease of viewing.</w:t>
      </w:r>
    </w:p>
    <w:p w14:paraId="49C523F5" w14:textId="77777777" w:rsidR="00511FC5" w:rsidRDefault="00511FC5" w:rsidP="005B04C5">
      <w:pPr>
        <w:pBdr>
          <w:top w:val="nil"/>
          <w:left w:val="nil"/>
          <w:bottom w:val="nil"/>
          <w:right w:val="nil"/>
          <w:between w:val="nil"/>
          <w:bar w:val="nil"/>
        </w:pBdr>
        <w:rPr>
          <w:rStyle w:val="None"/>
          <w:sz w:val="22"/>
          <w:szCs w:val="22"/>
        </w:rPr>
      </w:pPr>
    </w:p>
    <w:p w14:paraId="728B62C7" w14:textId="0B71894A" w:rsidR="000B0B24" w:rsidRDefault="000B0B24" w:rsidP="000B0B24">
      <w:pPr>
        <w:pBdr>
          <w:top w:val="nil"/>
          <w:left w:val="nil"/>
          <w:bottom w:val="nil"/>
          <w:right w:val="nil"/>
          <w:between w:val="nil"/>
          <w:bar w:val="nil"/>
        </w:pBdr>
        <w:rPr>
          <w:sz w:val="22"/>
          <w:szCs w:val="22"/>
        </w:rPr>
      </w:pPr>
      <w:r w:rsidRPr="004867BD">
        <w:rPr>
          <w:b/>
          <w:bCs/>
          <w:sz w:val="22"/>
          <w:szCs w:val="22"/>
        </w:rPr>
        <w:t xml:space="preserve">Figure </w:t>
      </w:r>
      <w:r>
        <w:rPr>
          <w:b/>
          <w:bCs/>
          <w:sz w:val="22"/>
          <w:szCs w:val="22"/>
        </w:rPr>
        <w:t>8</w:t>
      </w:r>
      <w:r w:rsidRPr="004867BD">
        <w:rPr>
          <w:b/>
          <w:bCs/>
          <w:sz w:val="22"/>
          <w:szCs w:val="22"/>
        </w:rPr>
        <w:t>:</w:t>
      </w:r>
      <w:r w:rsidRPr="00EF3335">
        <w:rPr>
          <w:b/>
          <w:bCs/>
          <w:sz w:val="22"/>
          <w:szCs w:val="22"/>
        </w:rPr>
        <w:t xml:space="preserve"> Psychometric functions for </w:t>
      </w:r>
      <w:r w:rsidR="0037661E">
        <w:rPr>
          <w:b/>
          <w:bCs/>
          <w:sz w:val="22"/>
          <w:szCs w:val="22"/>
        </w:rPr>
        <w:t>o</w:t>
      </w:r>
      <w:r w:rsidRPr="00EF3335">
        <w:rPr>
          <w:b/>
          <w:bCs/>
          <w:sz w:val="22"/>
          <w:szCs w:val="22"/>
        </w:rPr>
        <w:t xml:space="preserve">bserver </w:t>
      </w:r>
      <w:r>
        <w:rPr>
          <w:b/>
          <w:bCs/>
          <w:sz w:val="22"/>
          <w:szCs w:val="22"/>
        </w:rPr>
        <w:t>0003 for</w:t>
      </w:r>
      <w:r w:rsidR="00B60AFD">
        <w:rPr>
          <w:b/>
          <w:bCs/>
          <w:sz w:val="22"/>
          <w:szCs w:val="22"/>
        </w:rPr>
        <w:t xml:space="preserve"> light</w:t>
      </w:r>
      <w:r>
        <w:rPr>
          <w:b/>
          <w:bCs/>
          <w:sz w:val="22"/>
          <w:szCs w:val="22"/>
        </w:rPr>
        <w:t xml:space="preserve"> </w:t>
      </w:r>
      <w:r w:rsidR="0070359C">
        <w:rPr>
          <w:b/>
          <w:bCs/>
          <w:sz w:val="22"/>
          <w:szCs w:val="22"/>
        </w:rPr>
        <w:t xml:space="preserve">intensity </w:t>
      </w:r>
      <w:r>
        <w:rPr>
          <w:b/>
          <w:bCs/>
          <w:sz w:val="22"/>
          <w:szCs w:val="22"/>
        </w:rPr>
        <w:t>variation experiment:</w:t>
      </w:r>
      <w:r w:rsidRPr="00C72836">
        <w:rPr>
          <w:sz w:val="22"/>
          <w:szCs w:val="22"/>
        </w:rPr>
        <w:t xml:space="preserve"> </w:t>
      </w:r>
      <w:r w:rsidR="00EC754B">
        <w:rPr>
          <w:sz w:val="22"/>
          <w:szCs w:val="22"/>
        </w:rPr>
        <w:t>Same</w:t>
      </w:r>
      <w:r w:rsidR="00E52C86">
        <w:rPr>
          <w:sz w:val="22"/>
          <w:szCs w:val="22"/>
        </w:rPr>
        <w:t xml:space="preserve"> as</w:t>
      </w:r>
      <w:r w:rsidR="005869B5">
        <w:rPr>
          <w:sz w:val="22"/>
          <w:szCs w:val="22"/>
        </w:rPr>
        <w:t xml:space="preserve"> Figure 6</w:t>
      </w:r>
      <w:r w:rsidR="00D807D0">
        <w:rPr>
          <w:sz w:val="22"/>
          <w:szCs w:val="22"/>
        </w:rPr>
        <w:t>, but</w:t>
      </w:r>
      <w:r w:rsidR="005869B5">
        <w:rPr>
          <w:sz w:val="22"/>
          <w:szCs w:val="22"/>
        </w:rPr>
        <w:t xml:space="preserve"> for the </w:t>
      </w:r>
      <w:r w:rsidR="005869B5" w:rsidRPr="005869B5">
        <w:rPr>
          <w:sz w:val="22"/>
          <w:szCs w:val="22"/>
        </w:rPr>
        <w:t>light intensity variation experiment</w:t>
      </w:r>
      <w:r w:rsidR="005869B5">
        <w:rPr>
          <w:sz w:val="22"/>
          <w:szCs w:val="22"/>
        </w:rPr>
        <w:t xml:space="preserve">. </w:t>
      </w:r>
      <w:r w:rsidR="00DF3245">
        <w:rPr>
          <w:sz w:val="22"/>
          <w:szCs w:val="22"/>
        </w:rPr>
        <w:t>T</w:t>
      </w:r>
      <w:r>
        <w:rPr>
          <w:sz w:val="22"/>
          <w:szCs w:val="22"/>
        </w:rPr>
        <w:t xml:space="preserve">he </w:t>
      </w:r>
      <w:r w:rsidR="00C61F66">
        <w:rPr>
          <w:sz w:val="22"/>
          <w:szCs w:val="22"/>
        </w:rPr>
        <w:t xml:space="preserve">figure shows the </w:t>
      </w:r>
      <w:r>
        <w:rPr>
          <w:sz w:val="22"/>
          <w:szCs w:val="22"/>
        </w:rPr>
        <w:t xml:space="preserve">proportion comparison chosen data for the </w:t>
      </w:r>
      <w:r w:rsidR="00AE024B">
        <w:rPr>
          <w:sz w:val="22"/>
          <w:szCs w:val="22"/>
        </w:rPr>
        <w:t>s</w:t>
      </w:r>
      <w:r w:rsidR="001C5939">
        <w:rPr>
          <w:sz w:val="22"/>
          <w:szCs w:val="22"/>
        </w:rPr>
        <w:t xml:space="preserve">election session and the </w:t>
      </w:r>
      <w:r w:rsidR="001E01C5">
        <w:rPr>
          <w:sz w:val="22"/>
          <w:szCs w:val="22"/>
        </w:rPr>
        <w:t xml:space="preserve">seven </w:t>
      </w:r>
      <w:r w:rsidR="0045676E">
        <w:rPr>
          <w:sz w:val="22"/>
          <w:szCs w:val="22"/>
        </w:rPr>
        <w:t xml:space="preserve">condition </w:t>
      </w:r>
      <w:r w:rsidR="005A3046">
        <w:rPr>
          <w:sz w:val="22"/>
          <w:szCs w:val="22"/>
        </w:rPr>
        <w:t>for observer 0003</w:t>
      </w:r>
      <w:r>
        <w:rPr>
          <w:sz w:val="22"/>
          <w:szCs w:val="22"/>
        </w:rPr>
        <w:t>.</w:t>
      </w:r>
      <w:r w:rsidR="00981056">
        <w:rPr>
          <w:sz w:val="22"/>
          <w:szCs w:val="22"/>
        </w:rPr>
        <w:t xml:space="preserve"> The </w:t>
      </w:r>
      <w:r w:rsidR="0000073E">
        <w:rPr>
          <w:sz w:val="22"/>
          <w:szCs w:val="22"/>
        </w:rPr>
        <w:t>psychometric functions</w:t>
      </w:r>
      <w:r w:rsidR="00981056">
        <w:rPr>
          <w:sz w:val="22"/>
          <w:szCs w:val="22"/>
        </w:rPr>
        <w:t xml:space="preserve"> for all observers are shown in Figure S</w:t>
      </w:r>
      <w:r w:rsidR="00C35AA9">
        <w:rPr>
          <w:sz w:val="22"/>
          <w:szCs w:val="22"/>
        </w:rPr>
        <w:t>3</w:t>
      </w:r>
      <w:r w:rsidR="00981056">
        <w:rPr>
          <w:sz w:val="22"/>
          <w:szCs w:val="22"/>
        </w:rPr>
        <w:t>.</w:t>
      </w:r>
    </w:p>
    <w:p w14:paraId="6D232DB9" w14:textId="77777777" w:rsidR="000B0B24" w:rsidRDefault="000B0B24" w:rsidP="005B04C5">
      <w:pPr>
        <w:pBdr>
          <w:top w:val="nil"/>
          <w:left w:val="nil"/>
          <w:bottom w:val="nil"/>
          <w:right w:val="nil"/>
          <w:between w:val="nil"/>
          <w:bar w:val="nil"/>
        </w:pBdr>
        <w:rPr>
          <w:b/>
          <w:bCs/>
          <w:sz w:val="22"/>
          <w:szCs w:val="22"/>
        </w:rPr>
      </w:pPr>
    </w:p>
    <w:p w14:paraId="61AC8FAD" w14:textId="723C32FE" w:rsidR="00715AC6" w:rsidRPr="00E428AF" w:rsidRDefault="00511FC5" w:rsidP="005B04C5">
      <w:pPr>
        <w:pBdr>
          <w:top w:val="nil"/>
          <w:left w:val="nil"/>
          <w:bottom w:val="nil"/>
          <w:right w:val="nil"/>
          <w:between w:val="nil"/>
          <w:bar w:val="nil"/>
        </w:pBdr>
        <w:rPr>
          <w:rStyle w:val="None"/>
          <w:b/>
          <w:bCs/>
          <w:sz w:val="22"/>
          <w:szCs w:val="22"/>
        </w:rPr>
      </w:pPr>
      <w:r w:rsidRPr="00B92D53">
        <w:rPr>
          <w:b/>
          <w:bCs/>
          <w:sz w:val="22"/>
          <w:szCs w:val="22"/>
        </w:rPr>
        <w:t xml:space="preserve">Figure </w:t>
      </w:r>
      <w:r w:rsidR="00DB0C58">
        <w:rPr>
          <w:b/>
          <w:bCs/>
          <w:sz w:val="22"/>
          <w:szCs w:val="22"/>
        </w:rPr>
        <w:t>9</w:t>
      </w:r>
      <w:r w:rsidRPr="00B92D53">
        <w:rPr>
          <w:b/>
          <w:bCs/>
          <w:sz w:val="22"/>
          <w:szCs w:val="22"/>
        </w:rPr>
        <w:t xml:space="preserve">: </w:t>
      </w:r>
      <w:r>
        <w:rPr>
          <w:b/>
          <w:bCs/>
          <w:sz w:val="22"/>
          <w:szCs w:val="22"/>
        </w:rPr>
        <w:t xml:space="preserve">Light </w:t>
      </w:r>
      <w:r w:rsidR="004A1B9F">
        <w:rPr>
          <w:b/>
          <w:bCs/>
          <w:sz w:val="22"/>
          <w:szCs w:val="22"/>
        </w:rPr>
        <w:t xml:space="preserve">source </w:t>
      </w:r>
      <w:r>
        <w:rPr>
          <w:b/>
          <w:bCs/>
          <w:sz w:val="22"/>
          <w:szCs w:val="22"/>
        </w:rPr>
        <w:t xml:space="preserve">intensity </w:t>
      </w:r>
      <w:r w:rsidRPr="009579D6">
        <w:rPr>
          <w:b/>
          <w:bCs/>
          <w:sz w:val="22"/>
          <w:szCs w:val="22"/>
        </w:rPr>
        <w:t xml:space="preserve">variation increases lightness discrimination threshold. </w:t>
      </w:r>
      <w:r w:rsidRPr="009579D6">
        <w:rPr>
          <w:sz w:val="22"/>
          <w:szCs w:val="22"/>
        </w:rPr>
        <w:t xml:space="preserve">Mean (N = </w:t>
      </w:r>
      <w:r w:rsidR="005856B4">
        <w:rPr>
          <w:sz w:val="22"/>
          <w:szCs w:val="22"/>
        </w:rPr>
        <w:t>5</w:t>
      </w:r>
      <w:r w:rsidRPr="009579D6">
        <w:rPr>
          <w:sz w:val="22"/>
          <w:szCs w:val="22"/>
        </w:rPr>
        <w:t>)</w:t>
      </w:r>
      <w:r w:rsidRPr="00ED0EB1">
        <w:rPr>
          <w:b/>
          <w:bCs/>
          <w:sz w:val="22"/>
          <w:szCs w:val="22"/>
        </w:rPr>
        <w:t xml:space="preserve"> </w:t>
      </w:r>
      <w:r w:rsidRPr="00ED0EB1">
        <w:rPr>
          <w:rStyle w:val="None"/>
          <w:sz w:val="22"/>
          <w:szCs w:val="22"/>
        </w:rPr>
        <w:t xml:space="preserve">log squared threshold vs </w:t>
      </w:r>
      <w:r w:rsidR="00457812">
        <w:rPr>
          <w:rStyle w:val="None"/>
          <w:sz w:val="22"/>
          <w:szCs w:val="22"/>
        </w:rPr>
        <w:t xml:space="preserve">range parameter </w:t>
      </w:r>
      <w:r w:rsidRPr="00ED0EB1">
        <w:rPr>
          <w:rStyle w:val="None"/>
          <w:sz w:val="22"/>
          <w:szCs w:val="22"/>
        </w:rPr>
        <w:t xml:space="preserve">from human psychophysics </w:t>
      </w:r>
      <w:r>
        <w:rPr>
          <w:rStyle w:val="None"/>
          <w:sz w:val="22"/>
          <w:szCs w:val="22"/>
        </w:rPr>
        <w:t xml:space="preserve">for </w:t>
      </w:r>
      <w:r w:rsidR="005F2D2B">
        <w:rPr>
          <w:rStyle w:val="None"/>
          <w:sz w:val="22"/>
          <w:szCs w:val="22"/>
        </w:rPr>
        <w:t xml:space="preserve">the seven </w:t>
      </w:r>
      <w:r w:rsidR="00457812">
        <w:rPr>
          <w:rStyle w:val="None"/>
          <w:sz w:val="22"/>
          <w:szCs w:val="22"/>
        </w:rPr>
        <w:t>light source inten</w:t>
      </w:r>
      <w:r w:rsidR="005F2D2B">
        <w:rPr>
          <w:rStyle w:val="None"/>
          <w:sz w:val="22"/>
          <w:szCs w:val="22"/>
        </w:rPr>
        <w:t xml:space="preserve">sity variation </w:t>
      </w:r>
      <w:r>
        <w:rPr>
          <w:rStyle w:val="None"/>
          <w:sz w:val="22"/>
          <w:szCs w:val="22"/>
        </w:rPr>
        <w:t>conditions (</w:t>
      </w:r>
      <w:r w:rsidR="00F849BB">
        <w:rPr>
          <w:rStyle w:val="None"/>
          <w:sz w:val="22"/>
          <w:szCs w:val="22"/>
        </w:rPr>
        <w:t>red circles</w:t>
      </w:r>
      <w:r>
        <w:rPr>
          <w:rStyle w:val="None"/>
          <w:sz w:val="22"/>
          <w:szCs w:val="22"/>
        </w:rPr>
        <w:t>)</w:t>
      </w:r>
      <w:r w:rsidRPr="00ED0EB1">
        <w:rPr>
          <w:rStyle w:val="None"/>
          <w:sz w:val="22"/>
          <w:szCs w:val="22"/>
        </w:rPr>
        <w:t>. The error bars represent +/- 1 SEM taken between observers</w:t>
      </w:r>
      <w:r w:rsidRPr="009579D6">
        <w:rPr>
          <w:rStyle w:val="None"/>
          <w:sz w:val="22"/>
          <w:szCs w:val="22"/>
        </w:rPr>
        <w:t xml:space="preserve">. </w:t>
      </w:r>
      <w:r w:rsidRPr="00ED0EB1">
        <w:rPr>
          <w:rStyle w:val="None"/>
          <w:sz w:val="22"/>
          <w:szCs w:val="22"/>
        </w:rPr>
        <w:t xml:space="preserve">The </w:t>
      </w:r>
      <w:r>
        <w:rPr>
          <w:rStyle w:val="None"/>
          <w:sz w:val="22"/>
          <w:szCs w:val="22"/>
        </w:rPr>
        <w:t xml:space="preserve">threshold of the linear receptive field (LINRF) </w:t>
      </w:r>
      <w:r w:rsidR="009F034D">
        <w:rPr>
          <w:rStyle w:val="None"/>
          <w:sz w:val="22"/>
          <w:szCs w:val="22"/>
        </w:rPr>
        <w:t xml:space="preserve">model </w:t>
      </w:r>
      <w:r>
        <w:rPr>
          <w:rStyle w:val="None"/>
          <w:sz w:val="22"/>
          <w:szCs w:val="22"/>
        </w:rPr>
        <w:t xml:space="preserve">was estimated by simulation </w:t>
      </w:r>
      <w:r w:rsidR="00084683">
        <w:rPr>
          <w:rStyle w:val="None"/>
          <w:sz w:val="22"/>
          <w:szCs w:val="22"/>
        </w:rPr>
        <w:t xml:space="preserve">for the seven values of the range parameters </w:t>
      </w:r>
      <w:r>
        <w:rPr>
          <w:rStyle w:val="None"/>
          <w:sz w:val="22"/>
          <w:szCs w:val="22"/>
        </w:rPr>
        <w:t xml:space="preserve">(blue squares). The </w:t>
      </w:r>
      <w:r w:rsidR="00E85E1B">
        <w:rPr>
          <w:rStyle w:val="None"/>
          <w:sz w:val="22"/>
          <w:szCs w:val="22"/>
        </w:rPr>
        <w:t xml:space="preserve">blue </w:t>
      </w:r>
      <w:r>
        <w:rPr>
          <w:rStyle w:val="None"/>
          <w:sz w:val="22"/>
          <w:szCs w:val="22"/>
        </w:rPr>
        <w:t>error bars show +/- 1 standard deviation</w:t>
      </w:r>
      <w:r w:rsidR="00E85E1B">
        <w:rPr>
          <w:rStyle w:val="None"/>
          <w:sz w:val="22"/>
          <w:szCs w:val="22"/>
        </w:rPr>
        <w:t xml:space="preserve"> </w:t>
      </w:r>
      <w:r w:rsidR="00183860">
        <w:rPr>
          <w:rStyle w:val="None"/>
          <w:sz w:val="22"/>
          <w:szCs w:val="22"/>
        </w:rPr>
        <w:t>estimated over 10 independent simulations</w:t>
      </w:r>
      <w:r>
        <w:rPr>
          <w:rStyle w:val="None"/>
          <w:sz w:val="22"/>
          <w:szCs w:val="22"/>
        </w:rPr>
        <w:t>. The parameters of the LINRF fit are provided in the legend.</w:t>
      </w:r>
      <w:r w:rsidR="00785E36" w:rsidRPr="00785E36">
        <w:rPr>
          <w:rStyle w:val="None"/>
          <w:sz w:val="22"/>
          <w:szCs w:val="22"/>
        </w:rPr>
        <w:t xml:space="preserve"> </w:t>
      </w:r>
      <w:r w:rsidR="00785E36">
        <w:rPr>
          <w:rStyle w:val="None"/>
          <w:sz w:val="22"/>
          <w:szCs w:val="22"/>
        </w:rPr>
        <w:t>T</w:t>
      </w:r>
      <w:r w:rsidR="00785E36" w:rsidRPr="00945AC3">
        <w:rPr>
          <w:rStyle w:val="None"/>
          <w:sz w:val="22"/>
          <w:szCs w:val="22"/>
        </w:rPr>
        <w:t>he da</w:t>
      </w:r>
      <w:r w:rsidR="00785E36">
        <w:rPr>
          <w:rStyle w:val="None"/>
          <w:sz w:val="22"/>
          <w:szCs w:val="22"/>
        </w:rPr>
        <w:t>ta has been jittered for ease of viewing.</w:t>
      </w:r>
    </w:p>
    <w:p w14:paraId="6200E77D" w14:textId="77777777" w:rsidR="00715AC6" w:rsidRDefault="00715AC6" w:rsidP="005B04C5">
      <w:pPr>
        <w:pBdr>
          <w:top w:val="nil"/>
          <w:left w:val="nil"/>
          <w:bottom w:val="nil"/>
          <w:right w:val="nil"/>
          <w:between w:val="nil"/>
          <w:bar w:val="nil"/>
        </w:pBdr>
        <w:rPr>
          <w:rStyle w:val="None"/>
          <w:sz w:val="22"/>
          <w:szCs w:val="22"/>
        </w:rPr>
      </w:pPr>
    </w:p>
    <w:p w14:paraId="6A697826" w14:textId="021969DD" w:rsidR="00880307" w:rsidRDefault="00880307" w:rsidP="00880307">
      <w:pPr>
        <w:pBdr>
          <w:top w:val="nil"/>
          <w:left w:val="nil"/>
          <w:bottom w:val="nil"/>
          <w:right w:val="nil"/>
          <w:between w:val="nil"/>
          <w:bar w:val="nil"/>
        </w:pBdr>
        <w:rPr>
          <w:sz w:val="22"/>
          <w:szCs w:val="22"/>
        </w:rPr>
      </w:pPr>
      <w:r w:rsidRPr="004867BD">
        <w:rPr>
          <w:b/>
          <w:bCs/>
          <w:sz w:val="22"/>
          <w:szCs w:val="22"/>
        </w:rPr>
        <w:t xml:space="preserve">Figure </w:t>
      </w:r>
      <w:r>
        <w:rPr>
          <w:b/>
          <w:bCs/>
          <w:sz w:val="22"/>
          <w:szCs w:val="22"/>
        </w:rPr>
        <w:t>10</w:t>
      </w:r>
      <w:r w:rsidRPr="004867BD">
        <w:rPr>
          <w:b/>
          <w:bCs/>
          <w:sz w:val="22"/>
          <w:szCs w:val="22"/>
        </w:rPr>
        <w:t>:</w:t>
      </w:r>
      <w:r w:rsidRPr="00EF3335">
        <w:rPr>
          <w:b/>
          <w:bCs/>
          <w:sz w:val="22"/>
          <w:szCs w:val="22"/>
        </w:rPr>
        <w:t xml:space="preserve"> Psychometric functions for </w:t>
      </w:r>
      <w:r w:rsidR="006F57BD">
        <w:rPr>
          <w:b/>
          <w:bCs/>
          <w:sz w:val="22"/>
          <w:szCs w:val="22"/>
        </w:rPr>
        <w:t>o</w:t>
      </w:r>
      <w:r w:rsidRPr="00EF3335">
        <w:rPr>
          <w:b/>
          <w:bCs/>
          <w:sz w:val="22"/>
          <w:szCs w:val="22"/>
        </w:rPr>
        <w:t xml:space="preserve">bserver </w:t>
      </w:r>
      <w:r>
        <w:rPr>
          <w:b/>
          <w:bCs/>
          <w:sz w:val="22"/>
          <w:szCs w:val="22"/>
        </w:rPr>
        <w:t xml:space="preserve">0003 for </w:t>
      </w:r>
      <w:r w:rsidR="00FF233F">
        <w:rPr>
          <w:b/>
          <w:bCs/>
          <w:sz w:val="22"/>
          <w:szCs w:val="22"/>
        </w:rPr>
        <w:t xml:space="preserve">simultaneous </w:t>
      </w:r>
      <w:r>
        <w:rPr>
          <w:b/>
          <w:bCs/>
          <w:sz w:val="22"/>
          <w:szCs w:val="22"/>
        </w:rPr>
        <w:t>variation experiment:</w:t>
      </w:r>
      <w:r w:rsidRPr="00C72836">
        <w:rPr>
          <w:sz w:val="22"/>
          <w:szCs w:val="22"/>
        </w:rPr>
        <w:t xml:space="preserve"> </w:t>
      </w:r>
      <w:r w:rsidR="000032CC">
        <w:rPr>
          <w:sz w:val="22"/>
          <w:szCs w:val="22"/>
        </w:rPr>
        <w:t xml:space="preserve">Same as </w:t>
      </w:r>
      <w:r w:rsidR="00406455">
        <w:rPr>
          <w:sz w:val="22"/>
          <w:szCs w:val="22"/>
        </w:rPr>
        <w:t>Figure 6 and 8</w:t>
      </w:r>
      <w:r w:rsidR="00D807D0">
        <w:rPr>
          <w:sz w:val="22"/>
          <w:szCs w:val="22"/>
        </w:rPr>
        <w:t>, but</w:t>
      </w:r>
      <w:r w:rsidR="00406455">
        <w:rPr>
          <w:sz w:val="22"/>
          <w:szCs w:val="22"/>
        </w:rPr>
        <w:t xml:space="preserve"> for </w:t>
      </w:r>
      <w:r w:rsidR="00406455" w:rsidRPr="00160188">
        <w:rPr>
          <w:sz w:val="22"/>
          <w:szCs w:val="22"/>
        </w:rPr>
        <w:t>simultaneous variation experiment</w:t>
      </w:r>
      <w:r w:rsidR="00496DE7" w:rsidRPr="00160188">
        <w:rPr>
          <w:sz w:val="22"/>
          <w:szCs w:val="22"/>
        </w:rPr>
        <w:t>.</w:t>
      </w:r>
      <w:r w:rsidR="00406455">
        <w:rPr>
          <w:sz w:val="22"/>
          <w:szCs w:val="22"/>
        </w:rPr>
        <w:t xml:space="preserve"> </w:t>
      </w:r>
      <w:r>
        <w:rPr>
          <w:sz w:val="22"/>
          <w:szCs w:val="22"/>
        </w:rPr>
        <w:t xml:space="preserve">The </w:t>
      </w:r>
      <w:r w:rsidR="0028795A">
        <w:rPr>
          <w:sz w:val="22"/>
          <w:szCs w:val="22"/>
        </w:rPr>
        <w:t xml:space="preserve">figure shows the </w:t>
      </w:r>
      <w:r>
        <w:rPr>
          <w:sz w:val="22"/>
          <w:szCs w:val="22"/>
        </w:rPr>
        <w:t xml:space="preserve">proportion comparison chosen data for the </w:t>
      </w:r>
      <w:r w:rsidR="00F5194A">
        <w:rPr>
          <w:sz w:val="22"/>
          <w:szCs w:val="22"/>
        </w:rPr>
        <w:t xml:space="preserve">selection session and the </w:t>
      </w:r>
      <w:r w:rsidR="00C20FB5">
        <w:rPr>
          <w:sz w:val="22"/>
          <w:szCs w:val="22"/>
        </w:rPr>
        <w:t>six</w:t>
      </w:r>
      <w:r>
        <w:rPr>
          <w:sz w:val="22"/>
          <w:szCs w:val="22"/>
        </w:rPr>
        <w:t xml:space="preserve"> condition for observer 0003.</w:t>
      </w:r>
      <w:r w:rsidR="00D259F8">
        <w:rPr>
          <w:sz w:val="22"/>
          <w:szCs w:val="22"/>
        </w:rPr>
        <w:t xml:space="preserve"> </w:t>
      </w:r>
      <w:r w:rsidR="009B4C97">
        <w:rPr>
          <w:sz w:val="22"/>
          <w:szCs w:val="22"/>
        </w:rPr>
        <w:t>The data for all observers are shown in Figure S</w:t>
      </w:r>
      <w:r w:rsidR="00BB133D">
        <w:rPr>
          <w:sz w:val="22"/>
          <w:szCs w:val="22"/>
        </w:rPr>
        <w:t>5</w:t>
      </w:r>
      <w:r w:rsidR="009B4C97">
        <w:rPr>
          <w:sz w:val="22"/>
          <w:szCs w:val="22"/>
        </w:rPr>
        <w:t>.</w:t>
      </w:r>
    </w:p>
    <w:p w14:paraId="79509DDC" w14:textId="77777777" w:rsidR="00E76DB7" w:rsidRDefault="00E76DB7" w:rsidP="00880307">
      <w:pPr>
        <w:pBdr>
          <w:top w:val="nil"/>
          <w:left w:val="nil"/>
          <w:bottom w:val="nil"/>
          <w:right w:val="nil"/>
          <w:between w:val="nil"/>
          <w:bar w:val="nil"/>
        </w:pBdr>
        <w:rPr>
          <w:sz w:val="22"/>
          <w:szCs w:val="22"/>
        </w:rPr>
      </w:pPr>
    </w:p>
    <w:p w14:paraId="19D08614" w14:textId="77777777" w:rsidR="00C63E5A" w:rsidRDefault="00C63E5A" w:rsidP="00C63E5A">
      <w:pPr>
        <w:pBdr>
          <w:top w:val="nil"/>
          <w:left w:val="nil"/>
          <w:bottom w:val="nil"/>
          <w:right w:val="nil"/>
          <w:between w:val="nil"/>
          <w:bar w:val="nil"/>
        </w:pBdr>
        <w:rPr>
          <w:rStyle w:val="None"/>
          <w:sz w:val="22"/>
          <w:szCs w:val="22"/>
        </w:rPr>
      </w:pPr>
      <w:r w:rsidRPr="00B92D53">
        <w:rPr>
          <w:b/>
          <w:bCs/>
          <w:sz w:val="22"/>
          <w:szCs w:val="22"/>
        </w:rPr>
        <w:t xml:space="preserve">Figure </w:t>
      </w:r>
      <w:r>
        <w:rPr>
          <w:b/>
          <w:bCs/>
          <w:sz w:val="22"/>
          <w:szCs w:val="22"/>
        </w:rPr>
        <w:t>11</w:t>
      </w:r>
      <w:r w:rsidRPr="00B92D53">
        <w:rPr>
          <w:b/>
          <w:bCs/>
          <w:sz w:val="22"/>
          <w:szCs w:val="22"/>
        </w:rPr>
        <w:t xml:space="preserve">: </w:t>
      </w:r>
      <w:r>
        <w:rPr>
          <w:b/>
          <w:bCs/>
          <w:sz w:val="22"/>
          <w:szCs w:val="22"/>
        </w:rPr>
        <w:t xml:space="preserve">Discrimination thresholds for simultaneous </w:t>
      </w:r>
      <w:r w:rsidRPr="009579D6">
        <w:rPr>
          <w:b/>
          <w:bCs/>
          <w:sz w:val="22"/>
          <w:szCs w:val="22"/>
        </w:rPr>
        <w:t xml:space="preserve">variation </w:t>
      </w:r>
      <w:r>
        <w:rPr>
          <w:b/>
          <w:bCs/>
          <w:sz w:val="22"/>
          <w:szCs w:val="22"/>
        </w:rPr>
        <w:t>of two sources are higher than individual discrimination thresholds</w:t>
      </w:r>
      <w:r w:rsidRPr="009579D6">
        <w:rPr>
          <w:b/>
          <w:bCs/>
          <w:sz w:val="22"/>
          <w:szCs w:val="22"/>
        </w:rPr>
        <w:t xml:space="preserve">. </w:t>
      </w:r>
      <w:r w:rsidRPr="009579D6">
        <w:rPr>
          <w:sz w:val="22"/>
          <w:szCs w:val="22"/>
        </w:rPr>
        <w:t xml:space="preserve">Mean (N = </w:t>
      </w:r>
      <w:r>
        <w:rPr>
          <w:sz w:val="22"/>
          <w:szCs w:val="22"/>
        </w:rPr>
        <w:t>6</w:t>
      </w:r>
      <w:r w:rsidRPr="009579D6">
        <w:rPr>
          <w:sz w:val="22"/>
          <w:szCs w:val="22"/>
        </w:rPr>
        <w:t>)</w:t>
      </w:r>
      <w:r w:rsidRPr="00ED0EB1">
        <w:rPr>
          <w:b/>
          <w:bCs/>
          <w:sz w:val="22"/>
          <w:szCs w:val="22"/>
        </w:rPr>
        <w:t xml:space="preserve"> </w:t>
      </w:r>
      <w:r w:rsidRPr="00ED0EB1">
        <w:rPr>
          <w:rStyle w:val="None"/>
          <w:sz w:val="22"/>
          <w:szCs w:val="22"/>
        </w:rPr>
        <w:t xml:space="preserve">log squared threshold </w:t>
      </w:r>
      <w:r>
        <w:rPr>
          <w:rStyle w:val="None"/>
          <w:sz w:val="22"/>
          <w:szCs w:val="22"/>
        </w:rPr>
        <w:t xml:space="preserve">for the six conditions in </w:t>
      </w:r>
      <w:r w:rsidRPr="006A3C75">
        <w:rPr>
          <w:sz w:val="22"/>
          <w:szCs w:val="22"/>
        </w:rPr>
        <w:t>simultaneous variation experiment</w:t>
      </w:r>
      <w:r w:rsidRPr="00ED0EB1">
        <w:rPr>
          <w:rStyle w:val="None"/>
          <w:sz w:val="22"/>
          <w:szCs w:val="22"/>
        </w:rPr>
        <w:t>. The error bars represent +/- 1 SEM taken between observers</w:t>
      </w:r>
      <w:r w:rsidRPr="009579D6">
        <w:rPr>
          <w:rStyle w:val="None"/>
          <w:sz w:val="22"/>
          <w:szCs w:val="22"/>
        </w:rPr>
        <w:t>.</w:t>
      </w:r>
      <w:r>
        <w:rPr>
          <w:rStyle w:val="None"/>
          <w:sz w:val="22"/>
          <w:szCs w:val="22"/>
        </w:rPr>
        <w:t xml:space="preserve"> The data </w:t>
      </w:r>
      <w:r>
        <w:rPr>
          <w:rStyle w:val="None"/>
          <w:sz w:val="22"/>
          <w:szCs w:val="22"/>
        </w:rPr>
        <w:lastRenderedPageBreak/>
        <w:t xml:space="preserve">for chromatic (red circles) and achromatic (gray diamonds) conditions have been plotted next to each other for visual comparison. </w:t>
      </w:r>
      <w:r w:rsidRPr="00ED0EB1">
        <w:rPr>
          <w:rStyle w:val="None"/>
          <w:sz w:val="22"/>
          <w:szCs w:val="22"/>
        </w:rPr>
        <w:t xml:space="preserve">The </w:t>
      </w:r>
      <w:r>
        <w:rPr>
          <w:rStyle w:val="None"/>
          <w:sz w:val="22"/>
          <w:szCs w:val="22"/>
        </w:rPr>
        <w:t>thresholds of the linear receptive field (LINRF) model (blue squares) were estimated using the parameters of the background variation condition (Figure 7) for the None, Background and Simultaneous conditions and using the parameters of the light intensity variation condition for (Figure 9) for the Light condition. The blue error bars show +/- 1 standard deviation estimated over 10 independent simulations.</w:t>
      </w:r>
    </w:p>
    <w:p w14:paraId="7E98A6E3" w14:textId="77777777" w:rsidR="00C630A1" w:rsidRDefault="00C630A1" w:rsidP="005A32AF">
      <w:pPr>
        <w:pBdr>
          <w:top w:val="nil"/>
          <w:left w:val="nil"/>
          <w:bottom w:val="nil"/>
          <w:right w:val="nil"/>
          <w:between w:val="nil"/>
          <w:bar w:val="nil"/>
        </w:pBdr>
        <w:rPr>
          <w:rStyle w:val="None"/>
          <w:sz w:val="22"/>
          <w:szCs w:val="22"/>
        </w:rPr>
      </w:pPr>
    </w:p>
    <w:p w14:paraId="72660626" w14:textId="77777777" w:rsidR="00270259" w:rsidRDefault="00270259" w:rsidP="00270259">
      <w:pPr>
        <w:pBdr>
          <w:top w:val="nil"/>
          <w:left w:val="nil"/>
          <w:bottom w:val="nil"/>
          <w:right w:val="nil"/>
          <w:between w:val="nil"/>
          <w:bar w:val="nil"/>
        </w:pBdr>
        <w:rPr>
          <w:rStyle w:val="None"/>
          <w:sz w:val="22"/>
          <w:szCs w:val="22"/>
        </w:rPr>
      </w:pPr>
      <w:r w:rsidRPr="00211302">
        <w:rPr>
          <w:rStyle w:val="None"/>
          <w:b/>
          <w:bCs/>
          <w:sz w:val="22"/>
          <w:szCs w:val="22"/>
        </w:rPr>
        <w:t xml:space="preserve">Figure 12: </w:t>
      </w:r>
      <w:r>
        <w:rPr>
          <w:rStyle w:val="None"/>
          <w:b/>
          <w:bCs/>
          <w:sz w:val="22"/>
          <w:szCs w:val="22"/>
        </w:rPr>
        <w:t xml:space="preserve">Extrinsic noise </w:t>
      </w:r>
      <w:r w:rsidRPr="00211302">
        <w:rPr>
          <w:rStyle w:val="None"/>
          <w:b/>
          <w:bCs/>
          <w:sz w:val="22"/>
          <w:szCs w:val="22"/>
        </w:rPr>
        <w:t xml:space="preserve">of independent variations </w:t>
      </w:r>
      <w:r>
        <w:rPr>
          <w:rStyle w:val="None"/>
          <w:b/>
          <w:bCs/>
          <w:sz w:val="22"/>
          <w:szCs w:val="22"/>
        </w:rPr>
        <w:t xml:space="preserve">add linearly </w:t>
      </w:r>
      <w:r w:rsidRPr="00211302">
        <w:rPr>
          <w:rStyle w:val="None"/>
          <w:b/>
          <w:bCs/>
          <w:sz w:val="22"/>
          <w:szCs w:val="22"/>
        </w:rPr>
        <w:t>for simultaneous variation</w:t>
      </w:r>
      <w:r>
        <w:rPr>
          <w:rStyle w:val="None"/>
          <w:b/>
          <w:bCs/>
          <w:sz w:val="22"/>
          <w:szCs w:val="22"/>
        </w:rPr>
        <w:t xml:space="preserve">: </w:t>
      </w:r>
      <w:r>
        <w:rPr>
          <w:rStyle w:val="None"/>
          <w:sz w:val="22"/>
          <w:szCs w:val="22"/>
        </w:rPr>
        <w:t xml:space="preserve">Mean squared thresholds (N=6) for the six conditions in simultaneous variation experiment (black circles). </w:t>
      </w:r>
      <w:r w:rsidRPr="00ED0EB1">
        <w:rPr>
          <w:rStyle w:val="None"/>
          <w:sz w:val="22"/>
          <w:szCs w:val="22"/>
        </w:rPr>
        <w:t xml:space="preserve">The </w:t>
      </w:r>
      <w:r>
        <w:rPr>
          <w:rStyle w:val="None"/>
          <w:sz w:val="22"/>
          <w:szCs w:val="22"/>
        </w:rPr>
        <w:t xml:space="preserve">black </w:t>
      </w:r>
      <w:r w:rsidRPr="00ED0EB1">
        <w:rPr>
          <w:rStyle w:val="None"/>
          <w:sz w:val="22"/>
          <w:szCs w:val="22"/>
        </w:rPr>
        <w:t>error bars represent +/- 1 SEM taken between observers</w:t>
      </w:r>
      <w:r w:rsidRPr="009579D6">
        <w:rPr>
          <w:rStyle w:val="None"/>
          <w:sz w:val="22"/>
          <w:szCs w:val="22"/>
        </w:rPr>
        <w:t>.</w:t>
      </w:r>
      <w:r>
        <w:rPr>
          <w:rStyle w:val="None"/>
          <w:sz w:val="22"/>
          <w:szCs w:val="22"/>
        </w:rPr>
        <w:t xml:space="preserve"> The bars (red, gray, blue) represent the increase in squared thresholds compared to the no variation condition (blue dotted line). For the simultaneous variation conditions, the bars on the right (bars with one color, red or gray) represent the measured squared threshold for the simultaneous variation conditions and the bars on the left (stacked bars of two different colors) represent the sum of the squared threshold of the light intensity variation (blue bar) and the corresponding background variation conditions (red or gray).</w:t>
      </w:r>
    </w:p>
    <w:p w14:paraId="7601C51A" w14:textId="77777777" w:rsidR="00267524" w:rsidRDefault="00267524" w:rsidP="005A32AF">
      <w:pPr>
        <w:pBdr>
          <w:top w:val="nil"/>
          <w:left w:val="nil"/>
          <w:bottom w:val="nil"/>
          <w:right w:val="nil"/>
          <w:between w:val="nil"/>
          <w:bar w:val="nil"/>
        </w:pBdr>
        <w:rPr>
          <w:rStyle w:val="None"/>
          <w:sz w:val="22"/>
          <w:szCs w:val="22"/>
        </w:rPr>
      </w:pPr>
    </w:p>
    <w:p w14:paraId="33663F51" w14:textId="77777777" w:rsidR="000015D2" w:rsidRDefault="000015D2" w:rsidP="005A32AF">
      <w:pPr>
        <w:pBdr>
          <w:top w:val="nil"/>
          <w:left w:val="nil"/>
          <w:bottom w:val="nil"/>
          <w:right w:val="nil"/>
          <w:between w:val="nil"/>
          <w:bar w:val="nil"/>
        </w:pBdr>
        <w:rPr>
          <w:sz w:val="22"/>
          <w:szCs w:val="22"/>
        </w:rPr>
      </w:pPr>
      <w:r w:rsidRPr="00267524">
        <w:rPr>
          <w:rStyle w:val="None"/>
          <w:b/>
          <w:bCs/>
          <w:sz w:val="22"/>
          <w:szCs w:val="22"/>
        </w:rPr>
        <w:t>Figure S</w:t>
      </w:r>
      <w:r>
        <w:rPr>
          <w:rStyle w:val="None"/>
          <w:b/>
          <w:bCs/>
          <w:sz w:val="22"/>
          <w:szCs w:val="22"/>
        </w:rPr>
        <w:t>1:</w:t>
      </w:r>
      <w:r>
        <w:rPr>
          <w:b/>
          <w:bCs/>
          <w:sz w:val="22"/>
          <w:szCs w:val="22"/>
        </w:rPr>
        <w:t xml:space="preserve"> Estimation of extrinsic noise for light intensity variation:</w:t>
      </w:r>
      <w:r w:rsidRPr="009579D6">
        <w:rPr>
          <w:b/>
          <w:bCs/>
          <w:sz w:val="22"/>
          <w:szCs w:val="22"/>
        </w:rPr>
        <w:t xml:space="preserve"> </w:t>
      </w:r>
      <w:r>
        <w:rPr>
          <w:sz w:val="22"/>
          <w:szCs w:val="22"/>
        </w:rPr>
        <w:t>Plot of the variance (</w:t>
      </w:r>
      <m:oMath>
        <m:sSup>
          <m:sSupPr>
            <m:ctrlPr>
              <w:rPr>
                <w:rFonts w:ascii="Cambria Math" w:hAnsi="Cambria Math"/>
                <w:i/>
                <w:sz w:val="22"/>
                <w:szCs w:val="22"/>
              </w:rPr>
            </m:ctrlPr>
          </m:sSupPr>
          <m:e>
            <m:r>
              <w:rPr>
                <w:rFonts w:ascii="Cambria Math" w:hAnsi="Cambria Math"/>
                <w:sz w:val="22"/>
                <w:szCs w:val="22"/>
              </w:rPr>
              <m:t>R</m:t>
            </m:r>
          </m:e>
          <m:sup>
            <m:r>
              <w:rPr>
                <w:rFonts w:ascii="Cambria Math" w:hAnsi="Cambria Math"/>
                <w:sz w:val="22"/>
                <w:szCs w:val="22"/>
              </w:rPr>
              <m:t>T</m:t>
            </m:r>
          </m:sup>
        </m:sSup>
        <m:r>
          <m:rPr>
            <m:sty m:val="p"/>
          </m:rPr>
          <w:rPr>
            <w:rFonts w:ascii="Cambria Math" w:hAnsi="Cambria Math"/>
            <w:sz w:val="22"/>
            <w:szCs w:val="22"/>
          </w:rPr>
          <m:t>Σ</m:t>
        </m:r>
        <m:r>
          <w:rPr>
            <w:rFonts w:ascii="Cambria Math" w:hAnsi="Cambria Math"/>
            <w:sz w:val="22"/>
            <w:szCs w:val="22"/>
          </w:rPr>
          <m:t>R</m:t>
        </m:r>
      </m:oMath>
      <w:r>
        <w:rPr>
          <w:sz w:val="22"/>
          <w:szCs w:val="22"/>
        </w:rPr>
        <w:t xml:space="preserve">) as a function of the range parameter </w:t>
      </w:r>
      <m:oMath>
        <m:r>
          <w:rPr>
            <w:rFonts w:ascii="Cambria Math" w:hAnsi="Cambria Math"/>
            <w:sz w:val="22"/>
            <w:szCs w:val="22"/>
          </w:rPr>
          <m:t>δ</m:t>
        </m:r>
      </m:oMath>
      <w:r>
        <w:rPr>
          <w:sz w:val="22"/>
          <w:szCs w:val="22"/>
        </w:rPr>
        <w:t xml:space="preserve"> on a linear (left panel) and logarithmic (right panel) scale. We fit the function with an exponential of the form </w:t>
      </w:r>
      <m:oMath>
        <m:r>
          <w:rPr>
            <w:rFonts w:ascii="Cambria Math" w:hAnsi="Cambria Math"/>
            <w:sz w:val="22"/>
            <w:szCs w:val="22"/>
          </w:rPr>
          <m:t>A*</m:t>
        </m:r>
        <m:r>
          <m:rPr>
            <m:sty m:val="p"/>
          </m:rPr>
          <w:rPr>
            <w:rFonts w:ascii="Cambria Math" w:hAnsi="Cambria Math"/>
            <w:sz w:val="22"/>
            <w:szCs w:val="22"/>
          </w:rPr>
          <m:t>exp⁡</m:t>
        </m:r>
        <m:r>
          <w:rPr>
            <w:rFonts w:ascii="Cambria Math" w:hAnsi="Cambria Math"/>
            <w:sz w:val="22"/>
            <w:szCs w:val="22"/>
          </w:rPr>
          <m:t>(B ⋅δ)</m:t>
        </m:r>
      </m:oMath>
      <w:r>
        <w:rPr>
          <w:sz w:val="22"/>
          <w:szCs w:val="22"/>
        </w:rPr>
        <w:t xml:space="preserve">. The extrinsic noise is estimated as the value of the fit at </w:t>
      </w:r>
      <m:oMath>
        <m:r>
          <w:rPr>
            <w:rFonts w:ascii="Cambria Math" w:hAnsi="Cambria Math"/>
            <w:sz w:val="22"/>
            <w:szCs w:val="22"/>
          </w:rPr>
          <m:t>δ=1</m:t>
        </m:r>
      </m:oMath>
      <w:r>
        <w:rPr>
          <w:sz w:val="22"/>
          <w:szCs w:val="22"/>
        </w:rPr>
        <w:t>.</w:t>
      </w:r>
    </w:p>
    <w:p w14:paraId="3F5839D5" w14:textId="77777777" w:rsidR="000015D2" w:rsidRDefault="000015D2" w:rsidP="005A32AF">
      <w:pPr>
        <w:pBdr>
          <w:top w:val="nil"/>
          <w:left w:val="nil"/>
          <w:bottom w:val="nil"/>
          <w:right w:val="nil"/>
          <w:between w:val="nil"/>
          <w:bar w:val="nil"/>
        </w:pBdr>
        <w:rPr>
          <w:sz w:val="22"/>
          <w:szCs w:val="22"/>
        </w:rPr>
      </w:pPr>
    </w:p>
    <w:p w14:paraId="5A57B7A6" w14:textId="7BC0D0BA" w:rsidR="00267524" w:rsidRPr="00267524" w:rsidRDefault="00267524" w:rsidP="005A32AF">
      <w:pPr>
        <w:pBdr>
          <w:top w:val="nil"/>
          <w:left w:val="nil"/>
          <w:bottom w:val="nil"/>
          <w:right w:val="nil"/>
          <w:between w:val="nil"/>
          <w:bar w:val="nil"/>
        </w:pBdr>
        <w:rPr>
          <w:rStyle w:val="None"/>
          <w:b/>
          <w:bCs/>
          <w:sz w:val="22"/>
          <w:szCs w:val="22"/>
        </w:rPr>
      </w:pPr>
      <w:r w:rsidRPr="00267524">
        <w:rPr>
          <w:rStyle w:val="None"/>
          <w:b/>
          <w:bCs/>
          <w:sz w:val="22"/>
          <w:szCs w:val="22"/>
        </w:rPr>
        <w:t>Figure S</w:t>
      </w:r>
      <w:r w:rsidR="000015D2">
        <w:rPr>
          <w:rStyle w:val="None"/>
          <w:b/>
          <w:bCs/>
          <w:sz w:val="22"/>
          <w:szCs w:val="22"/>
        </w:rPr>
        <w:t>2</w:t>
      </w:r>
      <w:r>
        <w:rPr>
          <w:rStyle w:val="None"/>
          <w:b/>
          <w:bCs/>
          <w:sz w:val="22"/>
          <w:szCs w:val="22"/>
        </w:rPr>
        <w:t xml:space="preserve">: </w:t>
      </w:r>
      <w:r w:rsidR="0094102E">
        <w:rPr>
          <w:b/>
          <w:bCs/>
          <w:sz w:val="22"/>
          <w:szCs w:val="22"/>
        </w:rPr>
        <w:t>Psychometric functions for all observers for background variation experiment</w:t>
      </w:r>
      <w:r w:rsidR="0094102E" w:rsidRPr="009579D6">
        <w:rPr>
          <w:b/>
          <w:bCs/>
          <w:sz w:val="22"/>
          <w:szCs w:val="22"/>
        </w:rPr>
        <w:t xml:space="preserve">. </w:t>
      </w:r>
      <w:r w:rsidR="0094102E" w:rsidRPr="000960B7">
        <w:rPr>
          <w:sz w:val="22"/>
          <w:szCs w:val="22"/>
        </w:rPr>
        <w:t>Same as</w:t>
      </w:r>
      <w:r w:rsidR="0094102E">
        <w:rPr>
          <w:b/>
          <w:bCs/>
          <w:sz w:val="22"/>
          <w:szCs w:val="22"/>
        </w:rPr>
        <w:t xml:space="preserve"> </w:t>
      </w:r>
      <w:r w:rsidR="0094102E">
        <w:rPr>
          <w:sz w:val="22"/>
          <w:szCs w:val="22"/>
        </w:rPr>
        <w:t xml:space="preserve">Figure </w:t>
      </w:r>
      <w:r w:rsidR="003C2878">
        <w:rPr>
          <w:sz w:val="22"/>
          <w:szCs w:val="22"/>
        </w:rPr>
        <w:t>6</w:t>
      </w:r>
      <w:r w:rsidR="008A3BC4">
        <w:rPr>
          <w:sz w:val="22"/>
          <w:szCs w:val="22"/>
        </w:rPr>
        <w:t>,</w:t>
      </w:r>
      <w:r w:rsidR="0094102E">
        <w:rPr>
          <w:sz w:val="22"/>
          <w:szCs w:val="22"/>
        </w:rPr>
        <w:t xml:space="preserve"> for all observers retained in</w:t>
      </w:r>
      <w:r w:rsidR="00FC47A6">
        <w:rPr>
          <w:sz w:val="22"/>
          <w:szCs w:val="22"/>
        </w:rPr>
        <w:t xml:space="preserve"> </w:t>
      </w:r>
      <w:r w:rsidR="00FC47A6" w:rsidRPr="00FC47A6">
        <w:rPr>
          <w:sz w:val="22"/>
          <w:szCs w:val="22"/>
        </w:rPr>
        <w:t>background variation experiment</w:t>
      </w:r>
      <w:r w:rsidR="0094102E">
        <w:rPr>
          <w:sz w:val="22"/>
          <w:szCs w:val="22"/>
        </w:rPr>
        <w:t>.</w:t>
      </w:r>
    </w:p>
    <w:p w14:paraId="06E20417" w14:textId="77777777" w:rsidR="00FC47A6" w:rsidRDefault="00FC47A6" w:rsidP="005B04C5">
      <w:pPr>
        <w:pBdr>
          <w:top w:val="nil"/>
          <w:left w:val="nil"/>
          <w:bottom w:val="nil"/>
          <w:right w:val="nil"/>
          <w:between w:val="nil"/>
          <w:bar w:val="nil"/>
        </w:pBdr>
      </w:pPr>
    </w:p>
    <w:p w14:paraId="702B3F59" w14:textId="0AB94A6D" w:rsidR="00FC47A6" w:rsidRPr="00267524" w:rsidRDefault="00FC47A6" w:rsidP="00FC47A6">
      <w:pPr>
        <w:pBdr>
          <w:top w:val="nil"/>
          <w:left w:val="nil"/>
          <w:bottom w:val="nil"/>
          <w:right w:val="nil"/>
          <w:between w:val="nil"/>
          <w:bar w:val="nil"/>
        </w:pBdr>
        <w:rPr>
          <w:rStyle w:val="None"/>
          <w:b/>
          <w:bCs/>
          <w:sz w:val="22"/>
          <w:szCs w:val="22"/>
        </w:rPr>
      </w:pPr>
      <w:r w:rsidRPr="00267524">
        <w:rPr>
          <w:rStyle w:val="None"/>
          <w:b/>
          <w:bCs/>
          <w:sz w:val="22"/>
          <w:szCs w:val="22"/>
        </w:rPr>
        <w:t>Figure S</w:t>
      </w:r>
      <w:r w:rsidR="000015D2">
        <w:rPr>
          <w:rStyle w:val="None"/>
          <w:b/>
          <w:bCs/>
          <w:sz w:val="22"/>
          <w:szCs w:val="22"/>
        </w:rPr>
        <w:t>3</w:t>
      </w:r>
      <w:r>
        <w:rPr>
          <w:rStyle w:val="None"/>
          <w:b/>
          <w:bCs/>
          <w:sz w:val="22"/>
          <w:szCs w:val="22"/>
        </w:rPr>
        <w:t xml:space="preserve">: </w:t>
      </w:r>
      <w:r>
        <w:rPr>
          <w:b/>
          <w:bCs/>
          <w:sz w:val="22"/>
          <w:szCs w:val="22"/>
        </w:rPr>
        <w:t>Psychometric functions for all observers for light intensity variation experiment</w:t>
      </w:r>
      <w:r w:rsidRPr="009579D6">
        <w:rPr>
          <w:b/>
          <w:bCs/>
          <w:sz w:val="22"/>
          <w:szCs w:val="22"/>
        </w:rPr>
        <w:t xml:space="preserve">. </w:t>
      </w:r>
      <w:r w:rsidRPr="000960B7">
        <w:rPr>
          <w:sz w:val="22"/>
          <w:szCs w:val="22"/>
        </w:rPr>
        <w:t>Same as</w:t>
      </w:r>
      <w:r>
        <w:rPr>
          <w:b/>
          <w:bCs/>
          <w:sz w:val="22"/>
          <w:szCs w:val="22"/>
        </w:rPr>
        <w:t xml:space="preserve"> </w:t>
      </w:r>
      <w:r>
        <w:rPr>
          <w:sz w:val="22"/>
          <w:szCs w:val="22"/>
        </w:rPr>
        <w:t xml:space="preserve">Figure </w:t>
      </w:r>
      <w:r w:rsidR="00CC5AF1">
        <w:rPr>
          <w:sz w:val="22"/>
          <w:szCs w:val="22"/>
        </w:rPr>
        <w:t>8</w:t>
      </w:r>
      <w:r w:rsidR="000D0EC5">
        <w:rPr>
          <w:sz w:val="22"/>
          <w:szCs w:val="22"/>
        </w:rPr>
        <w:t>,</w:t>
      </w:r>
      <w:r>
        <w:rPr>
          <w:sz w:val="22"/>
          <w:szCs w:val="22"/>
        </w:rPr>
        <w:t xml:space="preserve"> for all observers retained in </w:t>
      </w:r>
      <w:r w:rsidR="00AC63E6" w:rsidRPr="00AC63E6">
        <w:rPr>
          <w:sz w:val="22"/>
          <w:szCs w:val="22"/>
        </w:rPr>
        <w:t>light intensity</w:t>
      </w:r>
      <w:r w:rsidR="00AC63E6">
        <w:rPr>
          <w:b/>
          <w:bCs/>
          <w:sz w:val="22"/>
          <w:szCs w:val="22"/>
        </w:rPr>
        <w:t xml:space="preserve"> </w:t>
      </w:r>
      <w:r w:rsidRPr="00FC47A6">
        <w:rPr>
          <w:sz w:val="22"/>
          <w:szCs w:val="22"/>
        </w:rPr>
        <w:t>variation experiment</w:t>
      </w:r>
      <w:r>
        <w:rPr>
          <w:sz w:val="22"/>
          <w:szCs w:val="22"/>
        </w:rPr>
        <w:t>.</w:t>
      </w:r>
    </w:p>
    <w:p w14:paraId="36D5450B" w14:textId="77777777" w:rsidR="00FC47A6" w:rsidRDefault="00FC47A6" w:rsidP="005B04C5">
      <w:pPr>
        <w:pBdr>
          <w:top w:val="nil"/>
          <w:left w:val="nil"/>
          <w:bottom w:val="nil"/>
          <w:right w:val="nil"/>
          <w:between w:val="nil"/>
          <w:bar w:val="nil"/>
        </w:pBdr>
      </w:pPr>
    </w:p>
    <w:p w14:paraId="2665185D" w14:textId="2D471F3E" w:rsidR="000A05EB" w:rsidRDefault="000A05EB" w:rsidP="005B04C5">
      <w:pPr>
        <w:pBdr>
          <w:top w:val="nil"/>
          <w:left w:val="nil"/>
          <w:bottom w:val="nil"/>
          <w:right w:val="nil"/>
          <w:between w:val="nil"/>
          <w:bar w:val="nil"/>
        </w:pBdr>
      </w:pPr>
      <w:r w:rsidRPr="00267524">
        <w:rPr>
          <w:rStyle w:val="None"/>
          <w:b/>
          <w:bCs/>
          <w:sz w:val="22"/>
          <w:szCs w:val="22"/>
        </w:rPr>
        <w:t>Figure S</w:t>
      </w:r>
      <w:r w:rsidR="000015D2">
        <w:rPr>
          <w:rStyle w:val="None"/>
          <w:b/>
          <w:bCs/>
          <w:sz w:val="22"/>
          <w:szCs w:val="22"/>
        </w:rPr>
        <w:t>4</w:t>
      </w:r>
      <w:r>
        <w:rPr>
          <w:rStyle w:val="None"/>
          <w:b/>
          <w:bCs/>
          <w:sz w:val="22"/>
          <w:szCs w:val="22"/>
        </w:rPr>
        <w:t xml:space="preserve">: </w:t>
      </w:r>
      <w:r w:rsidRPr="000960B7">
        <w:rPr>
          <w:sz w:val="22"/>
          <w:szCs w:val="22"/>
        </w:rPr>
        <w:t>Same as</w:t>
      </w:r>
      <w:r>
        <w:rPr>
          <w:b/>
          <w:bCs/>
          <w:sz w:val="22"/>
          <w:szCs w:val="22"/>
        </w:rPr>
        <w:t xml:space="preserve"> </w:t>
      </w:r>
      <w:r>
        <w:rPr>
          <w:sz w:val="22"/>
          <w:szCs w:val="22"/>
        </w:rPr>
        <w:t xml:space="preserve">Figure </w:t>
      </w:r>
      <w:r w:rsidR="00981143">
        <w:rPr>
          <w:sz w:val="22"/>
          <w:szCs w:val="22"/>
        </w:rPr>
        <w:t>9</w:t>
      </w:r>
      <w:r w:rsidR="00C474B8">
        <w:rPr>
          <w:sz w:val="22"/>
          <w:szCs w:val="22"/>
        </w:rPr>
        <w:t>,</w:t>
      </w:r>
      <w:r>
        <w:rPr>
          <w:sz w:val="22"/>
          <w:szCs w:val="22"/>
        </w:rPr>
        <w:t xml:space="preserve"> for all </w:t>
      </w:r>
      <w:r w:rsidR="001F087D">
        <w:rPr>
          <w:sz w:val="22"/>
          <w:szCs w:val="22"/>
        </w:rPr>
        <w:t xml:space="preserve">six </w:t>
      </w:r>
      <w:r>
        <w:rPr>
          <w:sz w:val="22"/>
          <w:szCs w:val="22"/>
        </w:rPr>
        <w:t xml:space="preserve">observers in </w:t>
      </w:r>
      <w:r w:rsidR="001F087D">
        <w:rPr>
          <w:sz w:val="22"/>
          <w:szCs w:val="22"/>
        </w:rPr>
        <w:t xml:space="preserve">retained in </w:t>
      </w:r>
      <w:r w:rsidR="001F087D" w:rsidRPr="001F087D">
        <w:rPr>
          <w:sz w:val="22"/>
          <w:szCs w:val="22"/>
        </w:rPr>
        <w:t>light intensity</w:t>
      </w:r>
      <w:r w:rsidR="001F087D">
        <w:rPr>
          <w:b/>
          <w:bCs/>
          <w:sz w:val="22"/>
          <w:szCs w:val="22"/>
        </w:rPr>
        <w:t xml:space="preserve"> </w:t>
      </w:r>
      <w:r w:rsidRPr="00FC47A6">
        <w:rPr>
          <w:sz w:val="22"/>
          <w:szCs w:val="22"/>
        </w:rPr>
        <w:t>variation experiment</w:t>
      </w:r>
      <w:r>
        <w:rPr>
          <w:sz w:val="22"/>
          <w:szCs w:val="22"/>
        </w:rPr>
        <w:t>.</w:t>
      </w:r>
      <w:r w:rsidR="00CF0E1F">
        <w:rPr>
          <w:sz w:val="22"/>
          <w:szCs w:val="22"/>
        </w:rPr>
        <w:t xml:space="preserve"> The parameters for the LINRF model </w:t>
      </w:r>
      <w:r w:rsidR="00EF3CD1">
        <w:rPr>
          <w:sz w:val="22"/>
          <w:szCs w:val="22"/>
        </w:rPr>
        <w:t>are the same as in Figure 9.</w:t>
      </w:r>
    </w:p>
    <w:p w14:paraId="2B097DC4" w14:textId="77777777" w:rsidR="000A05EB" w:rsidRDefault="000A05EB" w:rsidP="005B04C5">
      <w:pPr>
        <w:pBdr>
          <w:top w:val="nil"/>
          <w:left w:val="nil"/>
          <w:bottom w:val="nil"/>
          <w:right w:val="nil"/>
          <w:between w:val="nil"/>
          <w:bar w:val="nil"/>
        </w:pBdr>
      </w:pPr>
    </w:p>
    <w:p w14:paraId="04CB6751" w14:textId="042C528F" w:rsidR="000A05EB" w:rsidRPr="000A05EB" w:rsidRDefault="00FC47A6" w:rsidP="00FC47A6">
      <w:pPr>
        <w:pBdr>
          <w:top w:val="nil"/>
          <w:left w:val="nil"/>
          <w:bottom w:val="nil"/>
          <w:right w:val="nil"/>
          <w:between w:val="nil"/>
          <w:bar w:val="nil"/>
        </w:pBdr>
        <w:rPr>
          <w:rStyle w:val="None"/>
          <w:sz w:val="22"/>
          <w:szCs w:val="22"/>
        </w:rPr>
      </w:pPr>
      <w:r w:rsidRPr="00267524">
        <w:rPr>
          <w:rStyle w:val="None"/>
          <w:b/>
          <w:bCs/>
          <w:sz w:val="22"/>
          <w:szCs w:val="22"/>
        </w:rPr>
        <w:t>Figure S</w:t>
      </w:r>
      <w:r w:rsidR="000015D2">
        <w:rPr>
          <w:rStyle w:val="None"/>
          <w:b/>
          <w:bCs/>
          <w:sz w:val="22"/>
          <w:szCs w:val="22"/>
        </w:rPr>
        <w:t>5</w:t>
      </w:r>
      <w:r>
        <w:rPr>
          <w:rStyle w:val="None"/>
          <w:b/>
          <w:bCs/>
          <w:sz w:val="22"/>
          <w:szCs w:val="22"/>
        </w:rPr>
        <w:t xml:space="preserve">: </w:t>
      </w:r>
      <w:r>
        <w:rPr>
          <w:b/>
          <w:bCs/>
          <w:sz w:val="22"/>
          <w:szCs w:val="22"/>
        </w:rPr>
        <w:t xml:space="preserve">Psychometric functions for all observers for </w:t>
      </w:r>
      <w:r w:rsidR="005E0FA7">
        <w:rPr>
          <w:b/>
          <w:bCs/>
          <w:sz w:val="22"/>
          <w:szCs w:val="22"/>
        </w:rPr>
        <w:t xml:space="preserve">simultaneous </w:t>
      </w:r>
      <w:r>
        <w:rPr>
          <w:b/>
          <w:bCs/>
          <w:sz w:val="22"/>
          <w:szCs w:val="22"/>
        </w:rPr>
        <w:t>variation experiment</w:t>
      </w:r>
      <w:r w:rsidRPr="009579D6">
        <w:rPr>
          <w:b/>
          <w:bCs/>
          <w:sz w:val="22"/>
          <w:szCs w:val="22"/>
        </w:rPr>
        <w:t xml:space="preserve">. </w:t>
      </w:r>
      <w:r w:rsidRPr="000960B7">
        <w:rPr>
          <w:sz w:val="22"/>
          <w:szCs w:val="22"/>
        </w:rPr>
        <w:t>Same as</w:t>
      </w:r>
      <w:r>
        <w:rPr>
          <w:b/>
          <w:bCs/>
          <w:sz w:val="22"/>
          <w:szCs w:val="22"/>
        </w:rPr>
        <w:t xml:space="preserve"> </w:t>
      </w:r>
      <w:r>
        <w:rPr>
          <w:sz w:val="22"/>
          <w:szCs w:val="22"/>
        </w:rPr>
        <w:t xml:space="preserve">Figure </w:t>
      </w:r>
      <w:r w:rsidR="00EF2654">
        <w:rPr>
          <w:sz w:val="22"/>
          <w:szCs w:val="22"/>
        </w:rPr>
        <w:t>10</w:t>
      </w:r>
      <w:r w:rsidR="00A30E19">
        <w:rPr>
          <w:sz w:val="22"/>
          <w:szCs w:val="22"/>
        </w:rPr>
        <w:t>,</w:t>
      </w:r>
      <w:r>
        <w:rPr>
          <w:sz w:val="22"/>
          <w:szCs w:val="22"/>
        </w:rPr>
        <w:t xml:space="preserve"> for all observers retained in </w:t>
      </w:r>
      <w:r w:rsidR="004564D5" w:rsidRPr="004564D5">
        <w:rPr>
          <w:sz w:val="22"/>
          <w:szCs w:val="22"/>
        </w:rPr>
        <w:t>simultaneous</w:t>
      </w:r>
      <w:r w:rsidR="004564D5">
        <w:rPr>
          <w:b/>
          <w:bCs/>
          <w:sz w:val="22"/>
          <w:szCs w:val="22"/>
        </w:rPr>
        <w:t xml:space="preserve"> </w:t>
      </w:r>
      <w:r w:rsidRPr="00FC47A6">
        <w:rPr>
          <w:sz w:val="22"/>
          <w:szCs w:val="22"/>
        </w:rPr>
        <w:t>variation experiment</w:t>
      </w:r>
      <w:r>
        <w:rPr>
          <w:sz w:val="22"/>
          <w:szCs w:val="22"/>
        </w:rPr>
        <w:t>.</w:t>
      </w:r>
    </w:p>
    <w:p w14:paraId="5E451BEE" w14:textId="77777777" w:rsidR="006F5835" w:rsidRDefault="006F5835" w:rsidP="005B04C5">
      <w:pPr>
        <w:pBdr>
          <w:top w:val="nil"/>
          <w:left w:val="nil"/>
          <w:bottom w:val="nil"/>
          <w:right w:val="nil"/>
          <w:between w:val="nil"/>
          <w:bar w:val="nil"/>
        </w:pBdr>
      </w:pPr>
    </w:p>
    <w:p w14:paraId="25DD4DAD" w14:textId="181D7F22" w:rsidR="00446247" w:rsidRPr="00682378" w:rsidRDefault="0034285B" w:rsidP="005B04C5">
      <w:pPr>
        <w:pBdr>
          <w:top w:val="nil"/>
          <w:left w:val="nil"/>
          <w:bottom w:val="nil"/>
          <w:right w:val="nil"/>
          <w:between w:val="nil"/>
          <w:bar w:val="nil"/>
        </w:pBdr>
        <w:rPr>
          <w:sz w:val="22"/>
          <w:szCs w:val="22"/>
        </w:rPr>
      </w:pPr>
      <w:r w:rsidRPr="00682378">
        <w:br w:type="page"/>
      </w:r>
    </w:p>
    <w:p w14:paraId="04192249" w14:textId="77777777" w:rsidR="00E877FB" w:rsidRPr="00322A72" w:rsidRDefault="00151AF7" w:rsidP="00322A72">
      <w:pPr>
        <w:pStyle w:val="EndNoteBibliography"/>
        <w:rPr>
          <w:b/>
          <w:bCs/>
        </w:rPr>
      </w:pPr>
      <w:r w:rsidRPr="000E3DCD">
        <w:rPr>
          <w:b/>
          <w:bCs/>
        </w:rPr>
        <w:lastRenderedPageBreak/>
        <w:t>REFERENCE</w:t>
      </w:r>
      <w:r w:rsidR="00322A72">
        <w:rPr>
          <w:b/>
          <w:bCs/>
        </w:rPr>
        <w:t>S</w:t>
      </w:r>
    </w:p>
    <w:sdt>
      <w:sdtPr>
        <w:rPr>
          <w:rFonts w:ascii="Times New Roman" w:eastAsia="Times New Roman" w:hAnsi="Times New Roman" w:cs="Times New Roman"/>
          <w:color w:val="auto"/>
          <w:sz w:val="24"/>
          <w:szCs w:val="24"/>
        </w:rPr>
        <w:id w:val="1150860519"/>
        <w:docPartObj>
          <w:docPartGallery w:val="Bibliographies"/>
          <w:docPartUnique/>
        </w:docPartObj>
      </w:sdtPr>
      <w:sdtContent>
        <w:p w14:paraId="5344EF75" w14:textId="0BF4EC19" w:rsidR="00E877FB" w:rsidRDefault="00E877FB">
          <w:pPr>
            <w:pStyle w:val="Heading1"/>
          </w:pPr>
        </w:p>
        <w:sdt>
          <w:sdtPr>
            <w:id w:val="111145805"/>
            <w:bibliography/>
          </w:sdtPr>
          <w:sdtContent>
            <w:p w14:paraId="6551B342" w14:textId="77777777" w:rsidR="00352534" w:rsidRDefault="00E877FB" w:rsidP="00352534">
              <w:pPr>
                <w:pStyle w:val="Bibliography"/>
                <w:ind w:left="720" w:hanging="720"/>
                <w:rPr>
                  <w:noProof/>
                </w:rPr>
              </w:pPr>
              <w:r>
                <w:fldChar w:fldCharType="begin"/>
              </w:r>
              <w:r>
                <w:instrText xml:space="preserve"> BIBLIOGRAPHY </w:instrText>
              </w:r>
              <w:r>
                <w:fldChar w:fldCharType="separate"/>
              </w:r>
              <w:r w:rsidR="00352534">
                <w:rPr>
                  <w:noProof/>
                </w:rPr>
                <w:t xml:space="preserve">Adelson, E. (2000). Lightness Perception and Lightness Illusions. In M. S. Gazzaniga, </w:t>
              </w:r>
              <w:r w:rsidR="00352534">
                <w:rPr>
                  <w:i/>
                  <w:iCs/>
                  <w:noProof/>
                </w:rPr>
                <w:t>The New Cognitive Neurosciences</w:t>
              </w:r>
              <w:r w:rsidR="00352534">
                <w:rPr>
                  <w:noProof/>
                </w:rPr>
                <w:t xml:space="preserve"> (pp. 339-351). Cambridge, MA: The MIT Press.</w:t>
              </w:r>
            </w:p>
            <w:p w14:paraId="0A56C904" w14:textId="77777777" w:rsidR="00352534" w:rsidRDefault="00352534" w:rsidP="00352534">
              <w:pPr>
                <w:pStyle w:val="Bibliography"/>
                <w:ind w:left="720" w:hanging="720"/>
                <w:rPr>
                  <w:noProof/>
                </w:rPr>
              </w:pPr>
              <w:r>
                <w:rPr>
                  <w:noProof/>
                </w:rPr>
                <w:t xml:space="preserve">American Society for Testing and Materials. (2017). </w:t>
              </w:r>
              <w:r>
                <w:rPr>
                  <w:i/>
                  <w:iCs/>
                  <w:noProof/>
                </w:rPr>
                <w:t>Standard test method for luminous reflectance factor of acoustical materials by use of integrating-sphere reflectometers.</w:t>
              </w:r>
              <w:r>
                <w:rPr>
                  <w:noProof/>
                </w:rPr>
                <w:t xml:space="preserve"> </w:t>
              </w:r>
            </w:p>
            <w:p w14:paraId="3E6A505B" w14:textId="77777777" w:rsidR="00352534" w:rsidRDefault="00352534" w:rsidP="00352534">
              <w:pPr>
                <w:pStyle w:val="Bibliography"/>
                <w:ind w:left="720" w:hanging="720"/>
                <w:rPr>
                  <w:noProof/>
                </w:rPr>
              </w:pPr>
              <w:r>
                <w:rPr>
                  <w:noProof/>
                </w:rPr>
                <w:t xml:space="preserve">Arend, L. E. (1993). How much does illuminant color affect unattributed colors? </w:t>
              </w:r>
              <w:r>
                <w:rPr>
                  <w:i/>
                  <w:iCs/>
                  <w:noProof/>
                </w:rPr>
                <w:t>Journal of the Optical Society of America, 10</w:t>
              </w:r>
              <w:r>
                <w:rPr>
                  <w:noProof/>
                </w:rPr>
                <w:t>(10), 2134-2147.</w:t>
              </w:r>
            </w:p>
            <w:p w14:paraId="0F998BDA" w14:textId="77777777" w:rsidR="00352534" w:rsidRDefault="00352534" w:rsidP="00352534">
              <w:pPr>
                <w:pStyle w:val="Bibliography"/>
                <w:ind w:left="720" w:hanging="720"/>
                <w:rPr>
                  <w:noProof/>
                </w:rPr>
              </w:pPr>
              <w:r>
                <w:rPr>
                  <w:noProof/>
                </w:rPr>
                <w:t xml:space="preserve">Arend, L. E., &amp; Goldstein, R. (1990). Lightness and brightness over spatial illumination gradients. </w:t>
              </w:r>
              <w:r>
                <w:rPr>
                  <w:i/>
                  <w:iCs/>
                  <w:noProof/>
                </w:rPr>
                <w:t>Journal of the Optical Society of America A, 7</w:t>
              </w:r>
              <w:r>
                <w:rPr>
                  <w:noProof/>
                </w:rPr>
                <w:t>(10), 1929-1936.</w:t>
              </w:r>
            </w:p>
            <w:p w14:paraId="1096E70A" w14:textId="77777777" w:rsidR="00352534" w:rsidRDefault="00352534" w:rsidP="00352534">
              <w:pPr>
                <w:pStyle w:val="Bibliography"/>
                <w:ind w:left="720" w:hanging="720"/>
                <w:rPr>
                  <w:noProof/>
                </w:rPr>
              </w:pPr>
              <w:r>
                <w:rPr>
                  <w:noProof/>
                </w:rPr>
                <w:t xml:space="preserve">Arend, L. E., &amp; Robert, G. (1987). Simultaneous constancy, lightness, and brightness. </w:t>
              </w:r>
              <w:r>
                <w:rPr>
                  <w:i/>
                  <w:iCs/>
                  <w:noProof/>
                </w:rPr>
                <w:t>Journal of the Optical Society of America A, 4</w:t>
              </w:r>
              <w:r>
                <w:rPr>
                  <w:noProof/>
                </w:rPr>
                <w:t>(12), 2281-2285.</w:t>
              </w:r>
            </w:p>
            <w:p w14:paraId="082A30FF" w14:textId="77777777" w:rsidR="00352534" w:rsidRDefault="00352534" w:rsidP="00352534">
              <w:pPr>
                <w:pStyle w:val="Bibliography"/>
                <w:ind w:left="720" w:hanging="720"/>
                <w:rPr>
                  <w:noProof/>
                </w:rPr>
              </w:pPr>
              <w:r>
                <w:rPr>
                  <w:noProof/>
                </w:rPr>
                <w:t xml:space="preserve">Arend, L. E., &amp; Spehar, B. (1993). Lightness, brightness, and brightness contrast: 1. Illuminance variation. </w:t>
              </w:r>
              <w:r>
                <w:rPr>
                  <w:i/>
                  <w:iCs/>
                  <w:noProof/>
                </w:rPr>
                <w:t>Perception &amp; Psychophysics, 54</w:t>
              </w:r>
              <w:r>
                <w:rPr>
                  <w:noProof/>
                </w:rPr>
                <w:t>(4), 446-456.</w:t>
              </w:r>
            </w:p>
            <w:p w14:paraId="55A64941" w14:textId="77777777" w:rsidR="00352534" w:rsidRDefault="00352534" w:rsidP="00352534">
              <w:pPr>
                <w:pStyle w:val="Bibliography"/>
                <w:ind w:left="720" w:hanging="720"/>
                <w:rPr>
                  <w:noProof/>
                </w:rPr>
              </w:pPr>
              <w:r>
                <w:rPr>
                  <w:noProof/>
                </w:rPr>
                <w:t xml:space="preserve">Arend, L. E., &amp; Spehar, B. (1993). Lightness, brightness, and brightness contrast: 2. Reflectance variation. </w:t>
              </w:r>
              <w:r>
                <w:rPr>
                  <w:i/>
                  <w:iCs/>
                  <w:noProof/>
                </w:rPr>
                <w:t>Perception &amp; Psychophysics, 54</w:t>
              </w:r>
              <w:r>
                <w:rPr>
                  <w:noProof/>
                </w:rPr>
                <w:t>(4), 457-468.</w:t>
              </w:r>
            </w:p>
            <w:p w14:paraId="6755194E" w14:textId="77777777" w:rsidR="00352534" w:rsidRDefault="00352534" w:rsidP="00352534">
              <w:pPr>
                <w:pStyle w:val="Bibliography"/>
                <w:ind w:left="720" w:hanging="720"/>
                <w:rPr>
                  <w:noProof/>
                </w:rPr>
              </w:pPr>
              <w:r>
                <w:rPr>
                  <w:noProof/>
                </w:rPr>
                <w:t xml:space="preserve">Aston, S., Radonjic, A., Brainard, D. H., &amp; Hurlbert, A. C. (2019). Illumination discrimination for chromatically biased illuminations: Implications for color constancy. </w:t>
              </w:r>
              <w:r>
                <w:rPr>
                  <w:i/>
                  <w:iCs/>
                  <w:noProof/>
                </w:rPr>
                <w:t>Journal of Vision, 19</w:t>
              </w:r>
              <w:r>
                <w:rPr>
                  <w:noProof/>
                </w:rPr>
                <w:t>(3), 1-15.</w:t>
              </w:r>
            </w:p>
            <w:p w14:paraId="46B8A53E" w14:textId="77777777" w:rsidR="00352534" w:rsidRDefault="00352534" w:rsidP="00352534">
              <w:pPr>
                <w:pStyle w:val="Bibliography"/>
                <w:ind w:left="720" w:hanging="720"/>
                <w:rPr>
                  <w:noProof/>
                </w:rPr>
              </w:pPr>
              <w:r>
                <w:rPr>
                  <w:noProof/>
                </w:rPr>
                <w:t xml:space="preserve">Brainard, D. H. (1989). Calibration of a computer controlled color monitor. </w:t>
              </w:r>
              <w:r>
                <w:rPr>
                  <w:i/>
                  <w:iCs/>
                  <w:noProof/>
                </w:rPr>
                <w:t>Color Research &amp; Application, 14</w:t>
              </w:r>
              <w:r>
                <w:rPr>
                  <w:noProof/>
                </w:rPr>
                <w:t>(1), 23-34.</w:t>
              </w:r>
            </w:p>
            <w:p w14:paraId="34A8288C" w14:textId="77777777" w:rsidR="00352534" w:rsidRDefault="00352534" w:rsidP="00352534">
              <w:pPr>
                <w:pStyle w:val="Bibliography"/>
                <w:ind w:left="720" w:hanging="720"/>
                <w:rPr>
                  <w:noProof/>
                </w:rPr>
              </w:pPr>
              <w:r>
                <w:rPr>
                  <w:noProof/>
                </w:rPr>
                <w:t xml:space="preserve">Brainard, D. H. (1998). Color constancy in the nearly natural image. 2. Achromatic loci. </w:t>
              </w:r>
              <w:r>
                <w:rPr>
                  <w:i/>
                  <w:iCs/>
                  <w:noProof/>
                </w:rPr>
                <w:t>Journal of the Optical Society of America A, 15</w:t>
              </w:r>
              <w:r>
                <w:rPr>
                  <w:noProof/>
                </w:rPr>
                <w:t>(2), 307-325.</w:t>
              </w:r>
            </w:p>
            <w:p w14:paraId="3228415A" w14:textId="77777777" w:rsidR="00352534" w:rsidRDefault="00352534" w:rsidP="00352534">
              <w:pPr>
                <w:pStyle w:val="Bibliography"/>
                <w:ind w:left="720" w:hanging="720"/>
                <w:rPr>
                  <w:noProof/>
                </w:rPr>
              </w:pPr>
              <w:r>
                <w:rPr>
                  <w:noProof/>
                </w:rPr>
                <w:t xml:space="preserve">Brainard, D. H., &amp; Radonjic, A. (2004). Color constancy. </w:t>
              </w:r>
              <w:r>
                <w:rPr>
                  <w:i/>
                  <w:iCs/>
                  <w:noProof/>
                </w:rPr>
                <w:t>The visual neurosciences., 1</w:t>
              </w:r>
              <w:r>
                <w:rPr>
                  <w:noProof/>
                </w:rPr>
                <w:t>, 948-961.</w:t>
              </w:r>
            </w:p>
            <w:p w14:paraId="4D5FDFE7" w14:textId="77777777" w:rsidR="00352534" w:rsidRDefault="00352534" w:rsidP="00352534">
              <w:pPr>
                <w:pStyle w:val="Bibliography"/>
                <w:ind w:left="720" w:hanging="720"/>
                <w:rPr>
                  <w:noProof/>
                </w:rPr>
              </w:pPr>
              <w:r>
                <w:rPr>
                  <w:noProof/>
                </w:rPr>
                <w:t xml:space="preserve">Brainard, D. H., Brunt, W. A., &amp; Speigle, J. M. (1997). Color constancy in the nearly natural image. Asymmetric matches. </w:t>
              </w:r>
              <w:r>
                <w:rPr>
                  <w:i/>
                  <w:iCs/>
                  <w:noProof/>
                </w:rPr>
                <w:t>Journal of the Optical Society of America A, 14</w:t>
              </w:r>
              <w:r>
                <w:rPr>
                  <w:noProof/>
                </w:rPr>
                <w:t>(9), 2091-2110.</w:t>
              </w:r>
            </w:p>
            <w:p w14:paraId="721D8252" w14:textId="77777777" w:rsidR="00352534" w:rsidRDefault="00352534" w:rsidP="00352534">
              <w:pPr>
                <w:pStyle w:val="Bibliography"/>
                <w:ind w:left="720" w:hanging="720"/>
                <w:rPr>
                  <w:noProof/>
                </w:rPr>
              </w:pPr>
              <w:r>
                <w:rPr>
                  <w:noProof/>
                </w:rPr>
                <w:t xml:space="preserve">Brainard, D. H., Pelli, D. G., &amp; Robson, T. (2002). Display characterization. In H. J, </w:t>
              </w:r>
              <w:r>
                <w:rPr>
                  <w:i/>
                  <w:iCs/>
                  <w:noProof/>
                </w:rPr>
                <w:t>Encyclopedia of Imaging Science and Technology.</w:t>
              </w:r>
              <w:r>
                <w:rPr>
                  <w:noProof/>
                </w:rPr>
                <w:t xml:space="preserve"> Wiley-Interscience.</w:t>
              </w:r>
            </w:p>
            <w:p w14:paraId="711D8915" w14:textId="77777777" w:rsidR="00352534" w:rsidRDefault="00352534" w:rsidP="00352534">
              <w:pPr>
                <w:pStyle w:val="Bibliography"/>
                <w:ind w:left="720" w:hanging="720"/>
                <w:rPr>
                  <w:noProof/>
                </w:rPr>
              </w:pPr>
              <w:r>
                <w:rPr>
                  <w:noProof/>
                </w:rPr>
                <w:t xml:space="preserve">Bramwell, D. I., &amp; Hurlbert, A. C. (1996). Measurements of colour constancy by using a forced-choice matching technique. </w:t>
              </w:r>
              <w:r>
                <w:rPr>
                  <w:i/>
                  <w:iCs/>
                  <w:noProof/>
                </w:rPr>
                <w:t>Perception, 25</w:t>
              </w:r>
              <w:r>
                <w:rPr>
                  <w:noProof/>
                </w:rPr>
                <w:t>(2), 229-241.</w:t>
              </w:r>
            </w:p>
            <w:p w14:paraId="1520F03B" w14:textId="77777777" w:rsidR="00352534" w:rsidRDefault="00352534" w:rsidP="00352534">
              <w:pPr>
                <w:pStyle w:val="Bibliography"/>
                <w:ind w:left="720" w:hanging="720"/>
                <w:rPr>
                  <w:noProof/>
                </w:rPr>
              </w:pPr>
              <w:r>
                <w:rPr>
                  <w:noProof/>
                </w:rPr>
                <w:t xml:space="preserve">Craven, B. J., &amp; Foster, D. H. (1992). An operational approach to colour constancy. </w:t>
              </w:r>
              <w:r>
                <w:rPr>
                  <w:i/>
                  <w:iCs/>
                  <w:noProof/>
                </w:rPr>
                <w:t>Vision Research, 32</w:t>
              </w:r>
              <w:r>
                <w:rPr>
                  <w:noProof/>
                </w:rPr>
                <w:t>(7), 1359-1366.</w:t>
              </w:r>
            </w:p>
            <w:p w14:paraId="2BACB5D1" w14:textId="77777777" w:rsidR="00352534" w:rsidRDefault="00352534" w:rsidP="00352534">
              <w:pPr>
                <w:pStyle w:val="Bibliography"/>
                <w:ind w:left="720" w:hanging="720"/>
                <w:rPr>
                  <w:noProof/>
                </w:rPr>
              </w:pPr>
              <w:r>
                <w:rPr>
                  <w:noProof/>
                </w:rPr>
                <w:t xml:space="preserve">Delahunt, P. B., &amp; Brainard, D. H. (2004). Does human color constancy incorporate the statistical regularity of natural daylight? </w:t>
              </w:r>
              <w:r>
                <w:rPr>
                  <w:i/>
                  <w:iCs/>
                  <w:noProof/>
                </w:rPr>
                <w:t>Journal of Vision, 4</w:t>
              </w:r>
              <w:r>
                <w:rPr>
                  <w:noProof/>
                </w:rPr>
                <w:t>(2), 57-81.</w:t>
              </w:r>
            </w:p>
            <w:p w14:paraId="1BC7D71D" w14:textId="77777777" w:rsidR="00352534" w:rsidRDefault="00352534" w:rsidP="00352534">
              <w:pPr>
                <w:pStyle w:val="Bibliography"/>
                <w:ind w:left="720" w:hanging="720"/>
                <w:rPr>
                  <w:noProof/>
                </w:rPr>
              </w:pPr>
              <w:r>
                <w:rPr>
                  <w:noProof/>
                </w:rPr>
                <w:t xml:space="preserve">Ennis, R., &amp; Doerschner, K. (2019). Disentangling simultaneous changes of surface and illumination. </w:t>
              </w:r>
              <w:r>
                <w:rPr>
                  <w:i/>
                  <w:iCs/>
                  <w:noProof/>
                </w:rPr>
                <w:t>Vision Research, 158</w:t>
              </w:r>
              <w:r>
                <w:rPr>
                  <w:noProof/>
                </w:rPr>
                <w:t>, 173-188.</w:t>
              </w:r>
            </w:p>
            <w:p w14:paraId="5C943240" w14:textId="77777777" w:rsidR="00352534" w:rsidRDefault="00352534" w:rsidP="00352534">
              <w:pPr>
                <w:pStyle w:val="Bibliography"/>
                <w:ind w:left="720" w:hanging="720"/>
                <w:rPr>
                  <w:noProof/>
                </w:rPr>
              </w:pPr>
              <w:r>
                <w:rPr>
                  <w:noProof/>
                </w:rPr>
                <w:t xml:space="preserve">Foster, D. (2011). Color constancy. </w:t>
              </w:r>
              <w:r>
                <w:rPr>
                  <w:i/>
                  <w:iCs/>
                  <w:noProof/>
                </w:rPr>
                <w:t>Vision Research, 51</w:t>
              </w:r>
              <w:r>
                <w:rPr>
                  <w:noProof/>
                </w:rPr>
                <w:t>(7), 674-700.</w:t>
              </w:r>
            </w:p>
            <w:p w14:paraId="3C589C5D" w14:textId="77777777" w:rsidR="00352534" w:rsidRDefault="00352534" w:rsidP="00352534">
              <w:pPr>
                <w:pStyle w:val="Bibliography"/>
                <w:ind w:left="720" w:hanging="720"/>
                <w:rPr>
                  <w:noProof/>
                </w:rPr>
              </w:pPr>
              <w:r>
                <w:rPr>
                  <w:noProof/>
                </w:rPr>
                <w:t xml:space="preserve">Gilchrist, A. (2006). </w:t>
              </w:r>
              <w:r>
                <w:rPr>
                  <w:i/>
                  <w:iCs/>
                  <w:noProof/>
                </w:rPr>
                <w:t>Seeing black and white.</w:t>
              </w:r>
              <w:r>
                <w:rPr>
                  <w:noProof/>
                </w:rPr>
                <w:t xml:space="preserve"> Oxford University Press.</w:t>
              </w:r>
            </w:p>
            <w:p w14:paraId="2E7370D5" w14:textId="77777777" w:rsidR="00352534" w:rsidRDefault="00352534" w:rsidP="00352534">
              <w:pPr>
                <w:pStyle w:val="Bibliography"/>
                <w:ind w:left="720" w:hanging="720"/>
                <w:rPr>
                  <w:noProof/>
                </w:rPr>
              </w:pPr>
              <w:r>
                <w:rPr>
                  <w:noProof/>
                </w:rPr>
                <w:t xml:space="preserve">Hansen, T., Walter, S., &amp; Gegenfurtner, K. R. (2007). Effects of spatial and temporal context on color categories and color constancy. </w:t>
              </w:r>
              <w:r>
                <w:rPr>
                  <w:i/>
                  <w:iCs/>
                  <w:noProof/>
                </w:rPr>
                <w:t>Journal of Vision, 7</w:t>
              </w:r>
              <w:r>
                <w:rPr>
                  <w:noProof/>
                </w:rPr>
                <w:t>(4), 1-15.</w:t>
              </w:r>
            </w:p>
            <w:p w14:paraId="1DBC5513" w14:textId="77777777" w:rsidR="00352534" w:rsidRDefault="00352534" w:rsidP="00352534">
              <w:pPr>
                <w:pStyle w:val="Bibliography"/>
                <w:ind w:left="720" w:hanging="720"/>
                <w:rPr>
                  <w:noProof/>
                </w:rPr>
              </w:pPr>
              <w:r>
                <w:rPr>
                  <w:noProof/>
                </w:rPr>
                <w:t xml:space="preserve">Ishihara, S. (1977). </w:t>
              </w:r>
              <w:r>
                <w:rPr>
                  <w:i/>
                  <w:iCs/>
                  <w:noProof/>
                </w:rPr>
                <w:t>Tests for colour-blindness.</w:t>
              </w:r>
              <w:r>
                <w:rPr>
                  <w:noProof/>
                </w:rPr>
                <w:t xml:space="preserve"> Tokyo: Kanehara Shuppen Company, Ltd.</w:t>
              </w:r>
            </w:p>
            <w:p w14:paraId="5D188E7F" w14:textId="77777777" w:rsidR="00352534" w:rsidRDefault="00352534" w:rsidP="00352534">
              <w:pPr>
                <w:pStyle w:val="Bibliography"/>
                <w:ind w:left="720" w:hanging="720"/>
                <w:rPr>
                  <w:noProof/>
                </w:rPr>
              </w:pPr>
              <w:r>
                <w:rPr>
                  <w:noProof/>
                </w:rPr>
                <w:t>Jakob, W. (2010). Mitsuba Renderer.</w:t>
              </w:r>
            </w:p>
            <w:p w14:paraId="121F7AC0" w14:textId="77777777" w:rsidR="00352534" w:rsidRDefault="00352534" w:rsidP="00352534">
              <w:pPr>
                <w:pStyle w:val="Bibliography"/>
                <w:ind w:left="720" w:hanging="720"/>
                <w:rPr>
                  <w:noProof/>
                </w:rPr>
              </w:pPr>
              <w:r>
                <w:rPr>
                  <w:noProof/>
                </w:rPr>
                <w:lastRenderedPageBreak/>
                <w:t xml:space="preserve">Kelly, K. L., Gibson, K. S., &amp; Nickerson, D. (1943). Tristimulus specification of the Munsell book of color from spectrophoto-metric measurements. </w:t>
              </w:r>
              <w:r>
                <w:rPr>
                  <w:i/>
                  <w:iCs/>
                  <w:noProof/>
                </w:rPr>
                <w:t>Journal of the Optical Society of America, 33</w:t>
              </w:r>
              <w:r>
                <w:rPr>
                  <w:noProof/>
                </w:rPr>
                <w:t>(7), 355-376.</w:t>
              </w:r>
            </w:p>
            <w:p w14:paraId="5CB4DEB5" w14:textId="77777777" w:rsidR="00352534" w:rsidRDefault="00352534" w:rsidP="00352534">
              <w:pPr>
                <w:pStyle w:val="Bibliography"/>
                <w:ind w:left="720" w:hanging="720"/>
                <w:rPr>
                  <w:noProof/>
                </w:rPr>
              </w:pPr>
              <w:r>
                <w:rPr>
                  <w:noProof/>
                </w:rPr>
                <w:t xml:space="preserve">Linhares, J. M., Pinto, P. D., &amp; Nascimento, S. M. (2008). The number of discernible colors in natural scenes. </w:t>
              </w:r>
              <w:r>
                <w:rPr>
                  <w:i/>
                  <w:iCs/>
                  <w:noProof/>
                </w:rPr>
                <w:t>Journal of the Optical Society of America, 25</w:t>
              </w:r>
              <w:r>
                <w:rPr>
                  <w:noProof/>
                </w:rPr>
                <w:t>(12), 2918-2924.</w:t>
              </w:r>
            </w:p>
            <w:p w14:paraId="21D0A01F" w14:textId="77777777" w:rsidR="00352534" w:rsidRDefault="00352534" w:rsidP="00352534">
              <w:pPr>
                <w:pStyle w:val="Bibliography"/>
                <w:ind w:left="720" w:hanging="720"/>
                <w:rPr>
                  <w:noProof/>
                </w:rPr>
              </w:pPr>
              <w:r>
                <w:rPr>
                  <w:noProof/>
                </w:rPr>
                <w:t xml:space="preserve">Luo, M. R., Clarke, A. A., Rhodes, P. A., Schappo, A., Scrivener, S. A., &amp; Tait, C. J. (1991). Quantifying colour appearance. Part I. LUTCHI colour appearance data. </w:t>
              </w:r>
              <w:r>
                <w:rPr>
                  <w:i/>
                  <w:iCs/>
                  <w:noProof/>
                </w:rPr>
                <w:t>Color Research &amp; Application, 16</w:t>
              </w:r>
              <w:r>
                <w:rPr>
                  <w:noProof/>
                </w:rPr>
                <w:t>(3), 166-180.</w:t>
              </w:r>
            </w:p>
            <w:p w14:paraId="5B9B7AFC" w14:textId="77777777" w:rsidR="00352534" w:rsidRDefault="00352534" w:rsidP="00352534">
              <w:pPr>
                <w:pStyle w:val="Bibliography"/>
                <w:ind w:left="720" w:hanging="720"/>
                <w:rPr>
                  <w:noProof/>
                </w:rPr>
              </w:pPr>
              <w:r>
                <w:rPr>
                  <w:noProof/>
                </w:rPr>
                <w:t xml:space="preserve">Maria, O., Hansen, T., &amp; Gegenfurtner, a. K. (2009). Categorical color constancy for simulated surfaces. </w:t>
              </w:r>
              <w:r>
                <w:rPr>
                  <w:i/>
                  <w:iCs/>
                  <w:noProof/>
                </w:rPr>
                <w:t>Journal of Vision, 9</w:t>
              </w:r>
              <w:r>
                <w:rPr>
                  <w:noProof/>
                </w:rPr>
                <w:t>(12), 1-6.</w:t>
              </w:r>
            </w:p>
            <w:p w14:paraId="76C9F873" w14:textId="77777777" w:rsidR="00352534" w:rsidRDefault="00352534" w:rsidP="00352534">
              <w:pPr>
                <w:pStyle w:val="Bibliography"/>
                <w:ind w:left="720" w:hanging="720"/>
                <w:rPr>
                  <w:noProof/>
                </w:rPr>
              </w:pPr>
              <w:r>
                <w:rPr>
                  <w:noProof/>
                </w:rPr>
                <w:t xml:space="preserve">Olkkonen, M., Witzel, C., Hansen, T., &amp; Gegenfurtner, K. R. (2010). Categorical color constancy for real surfaces. </w:t>
              </w:r>
              <w:r>
                <w:rPr>
                  <w:i/>
                  <w:iCs/>
                  <w:noProof/>
                </w:rPr>
                <w:t>Journal of Vision, 10</w:t>
              </w:r>
              <w:r>
                <w:rPr>
                  <w:noProof/>
                </w:rPr>
                <w:t>(9), 1-16.</w:t>
              </w:r>
            </w:p>
            <w:p w14:paraId="3D4D4AFD" w14:textId="77777777" w:rsidR="00352534" w:rsidRDefault="00352534" w:rsidP="00352534">
              <w:pPr>
                <w:pStyle w:val="Bibliography"/>
                <w:ind w:left="720" w:hanging="720"/>
                <w:rPr>
                  <w:noProof/>
                </w:rPr>
              </w:pPr>
              <w:r>
                <w:rPr>
                  <w:noProof/>
                </w:rPr>
                <w:t xml:space="preserve">Pearce, B., Crichton, S., Mackiewicz, M., Finlayson, G. D., &amp; Hurlbert, A. (2014). Chromatic illumination discrimination ability reveals that human colour constancy is optimised for blue daylight illuminations. </w:t>
              </w:r>
              <w:r>
                <w:rPr>
                  <w:i/>
                  <w:iCs/>
                  <w:noProof/>
                </w:rPr>
                <w:t>Plos One, 9</w:t>
              </w:r>
              <w:r>
                <w:rPr>
                  <w:noProof/>
                </w:rPr>
                <w:t>(2), e87989.</w:t>
              </w:r>
            </w:p>
            <w:p w14:paraId="5942A573" w14:textId="77777777" w:rsidR="00352534" w:rsidRDefault="00352534" w:rsidP="00352534">
              <w:pPr>
                <w:pStyle w:val="Bibliography"/>
                <w:ind w:left="720" w:hanging="720"/>
                <w:rPr>
                  <w:noProof/>
                </w:rPr>
              </w:pPr>
              <w:r>
                <w:rPr>
                  <w:noProof/>
                </w:rPr>
                <w:t xml:space="preserve">Reeves, A. J., Amano, K., &amp; Foster, D. H. (2008). Color constancy: phenomenal or projective? </w:t>
              </w:r>
              <w:r>
                <w:rPr>
                  <w:i/>
                  <w:iCs/>
                  <w:noProof/>
                </w:rPr>
                <w:t>Perception &amp; psychophysics., 70</w:t>
              </w:r>
              <w:r>
                <w:rPr>
                  <w:noProof/>
                </w:rPr>
                <w:t>(2), 219-228.</w:t>
              </w:r>
            </w:p>
            <w:p w14:paraId="6CD208F0" w14:textId="77777777" w:rsidR="00352534" w:rsidRDefault="00352534" w:rsidP="00352534">
              <w:pPr>
                <w:pStyle w:val="Bibliography"/>
                <w:ind w:left="720" w:hanging="720"/>
                <w:rPr>
                  <w:noProof/>
                </w:rPr>
              </w:pPr>
              <w:r>
                <w:rPr>
                  <w:noProof/>
                </w:rPr>
                <w:t xml:space="preserve">Rutherford, M. D., &amp; Brainard, D. H. (2002). Lightness constancy: A direct test of the illumination-estimation hypothesis. </w:t>
              </w:r>
              <w:r>
                <w:rPr>
                  <w:i/>
                  <w:iCs/>
                  <w:noProof/>
                </w:rPr>
                <w:t>Psychological Science, 13</w:t>
              </w:r>
              <w:r>
                <w:rPr>
                  <w:noProof/>
                </w:rPr>
                <w:t>(2), 142-149.</w:t>
              </w:r>
            </w:p>
            <w:p w14:paraId="50ADC90F" w14:textId="77777777" w:rsidR="00352534" w:rsidRDefault="00352534" w:rsidP="00352534">
              <w:pPr>
                <w:pStyle w:val="Bibliography"/>
                <w:ind w:left="720" w:hanging="720"/>
                <w:rPr>
                  <w:noProof/>
                </w:rPr>
              </w:pPr>
              <w:r>
                <w:rPr>
                  <w:noProof/>
                </w:rPr>
                <w:t xml:space="preserve">Schultz, S., Doerschner, K., &amp; Maloney, L. T. (2006). Color constancy and hue scaling. </w:t>
              </w:r>
              <w:r>
                <w:rPr>
                  <w:i/>
                  <w:iCs/>
                  <w:noProof/>
                </w:rPr>
                <w:t>Journal of Vision, 6</w:t>
              </w:r>
              <w:r>
                <w:rPr>
                  <w:noProof/>
                </w:rPr>
                <w:t>(10), 1-10.</w:t>
              </w:r>
            </w:p>
            <w:p w14:paraId="3607379D" w14:textId="77777777" w:rsidR="00352534" w:rsidRDefault="00352534" w:rsidP="00352534">
              <w:pPr>
                <w:pStyle w:val="Bibliography"/>
                <w:ind w:left="720" w:hanging="720"/>
                <w:rPr>
                  <w:noProof/>
                </w:rPr>
              </w:pPr>
              <w:r>
                <w:rPr>
                  <w:noProof/>
                </w:rPr>
                <w:t xml:space="preserve">Singh, V., Burge, J., &amp; Brainard, D. H. (2022). Equivalent noise characterization of human lightness constancy. </w:t>
              </w:r>
              <w:r>
                <w:rPr>
                  <w:i/>
                  <w:iCs/>
                  <w:noProof/>
                </w:rPr>
                <w:t>Journal of Vision, 22</w:t>
              </w:r>
              <w:r>
                <w:rPr>
                  <w:noProof/>
                </w:rPr>
                <w:t>(5), 1-26.</w:t>
              </w:r>
            </w:p>
            <w:p w14:paraId="4DED62D8" w14:textId="77777777" w:rsidR="00352534" w:rsidRDefault="00352534" w:rsidP="00352534">
              <w:pPr>
                <w:pStyle w:val="Bibliography"/>
                <w:ind w:left="720" w:hanging="720"/>
                <w:rPr>
                  <w:noProof/>
                </w:rPr>
              </w:pPr>
              <w:r>
                <w:rPr>
                  <w:noProof/>
                </w:rPr>
                <w:t xml:space="preserve">Singh, V., Cottaris, N. P., Heasly, B. S., Brainard, D. H., &amp; Burge, J. (2018). Computational luminance constancy from naturalistic images. </w:t>
              </w:r>
              <w:r>
                <w:rPr>
                  <w:i/>
                  <w:iCs/>
                  <w:noProof/>
                </w:rPr>
                <w:t>Journal of Vision, 18</w:t>
              </w:r>
              <w:r>
                <w:rPr>
                  <w:noProof/>
                </w:rPr>
                <w:t>(3), 1-19.</w:t>
              </w:r>
            </w:p>
            <w:p w14:paraId="26F5C605" w14:textId="77777777" w:rsidR="00352534" w:rsidRDefault="00352534" w:rsidP="00352534">
              <w:pPr>
                <w:pStyle w:val="Bibliography"/>
                <w:ind w:left="720" w:hanging="720"/>
                <w:rPr>
                  <w:noProof/>
                </w:rPr>
              </w:pPr>
              <w:r>
                <w:rPr>
                  <w:noProof/>
                </w:rPr>
                <w:t xml:space="preserve">Smithson, H., &amp; Zaidi, Q. (2004). Colour constancy in context: Roles for local adaptation and levels of reference. </w:t>
              </w:r>
              <w:r>
                <w:rPr>
                  <w:i/>
                  <w:iCs/>
                  <w:noProof/>
                </w:rPr>
                <w:t>Journal of Vision, 4</w:t>
              </w:r>
              <w:r>
                <w:rPr>
                  <w:noProof/>
                </w:rPr>
                <w:t>(9), 1-3.</w:t>
              </w:r>
            </w:p>
            <w:p w14:paraId="3DBA8795" w14:textId="77777777" w:rsidR="00352534" w:rsidRDefault="00352534" w:rsidP="00352534">
              <w:pPr>
                <w:pStyle w:val="Bibliography"/>
                <w:ind w:left="720" w:hanging="720"/>
                <w:rPr>
                  <w:noProof/>
                </w:rPr>
              </w:pPr>
              <w:r>
                <w:rPr>
                  <w:noProof/>
                </w:rPr>
                <w:t xml:space="preserve">Speigle, J. M., &amp; Brainard, D. H. (1996). Is color constancy task independent? </w:t>
              </w:r>
              <w:r>
                <w:rPr>
                  <w:i/>
                  <w:iCs/>
                  <w:noProof/>
                </w:rPr>
                <w:t>Color and Imaging Conference.</w:t>
              </w:r>
              <w:r>
                <w:rPr>
                  <w:noProof/>
                </w:rPr>
                <w:t xml:space="preserve"> </w:t>
              </w:r>
              <w:r>
                <w:rPr>
                  <w:i/>
                  <w:iCs/>
                  <w:noProof/>
                </w:rPr>
                <w:t>1</w:t>
              </w:r>
              <w:r>
                <w:rPr>
                  <w:noProof/>
                </w:rPr>
                <w:t>, pp. 167-172. Society for Imaging Science and Technology.</w:t>
              </w:r>
            </w:p>
            <w:p w14:paraId="37F029D5" w14:textId="77777777" w:rsidR="00352534" w:rsidRDefault="00352534" w:rsidP="00352534">
              <w:pPr>
                <w:pStyle w:val="Bibliography"/>
                <w:ind w:left="720" w:hanging="720"/>
                <w:rPr>
                  <w:noProof/>
                </w:rPr>
              </w:pPr>
              <w:r>
                <w:rPr>
                  <w:noProof/>
                </w:rPr>
                <w:t xml:space="preserve">Troost, J. M., &amp; De Weert, C. M. (1991). Naming versus matching in color constancy. </w:t>
              </w:r>
              <w:r>
                <w:rPr>
                  <w:i/>
                  <w:iCs/>
                  <w:noProof/>
                </w:rPr>
                <w:t>Perception &amp; psychophysics, 50</w:t>
              </w:r>
              <w:r>
                <w:rPr>
                  <w:noProof/>
                </w:rPr>
                <w:t>, 591-602.</w:t>
              </w:r>
            </w:p>
            <w:p w14:paraId="1381ADE4" w14:textId="77777777" w:rsidR="00352534" w:rsidRDefault="00352534" w:rsidP="00352534">
              <w:pPr>
                <w:pStyle w:val="Bibliography"/>
                <w:ind w:left="720" w:hanging="720"/>
                <w:rPr>
                  <w:noProof/>
                </w:rPr>
              </w:pPr>
              <w:r>
                <w:rPr>
                  <w:noProof/>
                </w:rPr>
                <w:t xml:space="preserve">Uchikawa, K., Uchikawa, H., &amp; Boynton, R. M. (1989). Partial color constancy of isolated surface colors examined by a color-naming method. </w:t>
              </w:r>
              <w:r>
                <w:rPr>
                  <w:i/>
                  <w:iCs/>
                  <w:noProof/>
                </w:rPr>
                <w:t>Perception, 18</w:t>
              </w:r>
              <w:r>
                <w:rPr>
                  <w:noProof/>
                </w:rPr>
                <w:t>(1), 83-91.</w:t>
              </w:r>
            </w:p>
            <w:p w14:paraId="70F8D1AD" w14:textId="77777777" w:rsidR="00352534" w:rsidRDefault="00352534" w:rsidP="00352534">
              <w:pPr>
                <w:pStyle w:val="Bibliography"/>
                <w:ind w:left="720" w:hanging="720"/>
                <w:rPr>
                  <w:noProof/>
                </w:rPr>
              </w:pPr>
              <w:r>
                <w:rPr>
                  <w:noProof/>
                </w:rPr>
                <w:t xml:space="preserve">Vrhel, M. J., Gershon, R., &amp; Iwan, L. S. (1994). Measurement and analysis of object reflectance spectra. </w:t>
              </w:r>
              <w:r>
                <w:rPr>
                  <w:i/>
                  <w:iCs/>
                  <w:noProof/>
                </w:rPr>
                <w:t>Color Research &amp; Application, 19</w:t>
              </w:r>
              <w:r>
                <w:rPr>
                  <w:noProof/>
                </w:rPr>
                <w:t>(1), 4-9.</w:t>
              </w:r>
            </w:p>
            <w:p w14:paraId="16A34A67" w14:textId="4E330E0B" w:rsidR="00E877FB" w:rsidRDefault="00E877FB" w:rsidP="00352534">
              <w:r>
                <w:rPr>
                  <w:b/>
                  <w:bCs/>
                  <w:noProof/>
                </w:rPr>
                <w:fldChar w:fldCharType="end"/>
              </w:r>
            </w:p>
          </w:sdtContent>
        </w:sdt>
      </w:sdtContent>
    </w:sdt>
    <w:p w14:paraId="3322BFD2" w14:textId="44AEE1CC" w:rsidR="00D02EE8" w:rsidRPr="00322A72" w:rsidRDefault="00D02EE8" w:rsidP="00322A72">
      <w:pPr>
        <w:pStyle w:val="EndNoteBibliography"/>
        <w:rPr>
          <w:b/>
          <w:bCs/>
        </w:rPr>
      </w:pPr>
    </w:p>
    <w:sectPr w:rsidR="00D02EE8" w:rsidRPr="00322A72" w:rsidSect="00BC7319">
      <w:footerReference w:type="even" r:id="rId11"/>
      <w:footerReference w:type="default" r:id="rId12"/>
      <w:pgSz w:w="12240" w:h="15840"/>
      <w:pgMar w:top="1440" w:right="1440" w:bottom="1440" w:left="1440" w:header="720" w:footer="864"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B62777" w14:textId="77777777" w:rsidR="00F36191" w:rsidRDefault="00F36191">
      <w:r>
        <w:separator/>
      </w:r>
    </w:p>
  </w:endnote>
  <w:endnote w:type="continuationSeparator" w:id="0">
    <w:p w14:paraId="7588847E" w14:textId="77777777" w:rsidR="00F36191" w:rsidRDefault="00F361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33381369"/>
      <w:docPartObj>
        <w:docPartGallery w:val="Page Numbers (Bottom of Page)"/>
        <w:docPartUnique/>
      </w:docPartObj>
    </w:sdtPr>
    <w:sdtContent>
      <w:p w14:paraId="12CC88C7" w14:textId="032B9DD2" w:rsidR="004C041B" w:rsidRDefault="004C041B" w:rsidP="00674E3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E2D8177" w14:textId="77777777" w:rsidR="004C041B" w:rsidRDefault="004C04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41795558"/>
      <w:docPartObj>
        <w:docPartGallery w:val="Page Numbers (Bottom of Page)"/>
        <w:docPartUnique/>
      </w:docPartObj>
    </w:sdtPr>
    <w:sdtContent>
      <w:p w14:paraId="58B31F7F" w14:textId="16406CA7" w:rsidR="004C041B" w:rsidRDefault="004C041B" w:rsidP="00674E3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B8C194B" w14:textId="77777777" w:rsidR="004C041B" w:rsidRDefault="004C04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5176B2" w14:textId="77777777" w:rsidR="00F36191" w:rsidRDefault="00F36191">
      <w:r>
        <w:separator/>
      </w:r>
    </w:p>
  </w:footnote>
  <w:footnote w:type="continuationSeparator" w:id="0">
    <w:p w14:paraId="6FDEAF4C" w14:textId="77777777" w:rsidR="00F36191" w:rsidRDefault="00F36191">
      <w:r>
        <w:continuationSeparator/>
      </w:r>
    </w:p>
  </w:footnote>
  <w:footnote w:id="1">
    <w:p w14:paraId="4AB4B9F3" w14:textId="6324EF73" w:rsidR="00757B30" w:rsidRDefault="00757B30">
      <w:pPr>
        <w:pStyle w:val="FootnoteText"/>
      </w:pPr>
      <w:r>
        <w:rPr>
          <w:rStyle w:val="FootnoteReference"/>
        </w:rPr>
        <w:footnoteRef/>
      </w:r>
      <w:r>
        <w:t xml:space="preserve"> The preregistration documents relevant to this </w:t>
      </w:r>
      <w:r w:rsidR="00887659">
        <w:t>work</w:t>
      </w:r>
      <w:r>
        <w:t xml:space="preserve"> are those for Experiments </w:t>
      </w:r>
      <w:r w:rsidR="00F97F7D">
        <w:t>6</w:t>
      </w:r>
      <w:r>
        <w:t xml:space="preserve">, </w:t>
      </w:r>
      <w:r w:rsidR="00F97F7D">
        <w:t>7</w:t>
      </w:r>
      <w:r>
        <w:t xml:space="preserve"> and </w:t>
      </w:r>
      <w:r w:rsidR="00F97F7D">
        <w:t>8</w:t>
      </w:r>
      <w:r>
        <w:t xml:space="preserve">. </w:t>
      </w:r>
      <w:r w:rsidRPr="00A71562">
        <w:t xml:space="preserve">The site also contains preregistrations for </w:t>
      </w:r>
      <w:r w:rsidR="001E7847">
        <w:t xml:space="preserve">previously reported </w:t>
      </w:r>
      <w:r w:rsidR="007134A2">
        <w:t>(</w:t>
      </w:r>
      <w:r w:rsidR="001E7847">
        <w:t>Experiment 1, 2 and 3</w:t>
      </w:r>
      <w:r w:rsidR="00A27CB9">
        <w:t>;</w:t>
      </w:r>
      <w:r w:rsidR="004A061F">
        <w:t xml:space="preserve"> </w:t>
      </w:r>
      <w:r w:rsidR="00A27CB9">
        <w:rPr>
          <w:noProof/>
        </w:rPr>
        <w:t>Singh, Burge, &amp; Brainard, 2022)</w:t>
      </w:r>
      <w:r w:rsidR="004A061F">
        <w:t xml:space="preserve"> </w:t>
      </w:r>
      <w:r w:rsidR="001E7847">
        <w:t xml:space="preserve">and unreported </w:t>
      </w:r>
      <w:r w:rsidR="007134A2">
        <w:t xml:space="preserve">(Experiment 4 and 5) </w:t>
      </w:r>
      <w:r w:rsidR="001E7847">
        <w:t>work</w:t>
      </w:r>
      <w:r w:rsidRPr="00B55661">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084BEC"/>
    <w:multiLevelType w:val="hybridMultilevel"/>
    <w:tmpl w:val="DE7E3DEA"/>
    <w:styleLink w:val="Numbered"/>
    <w:lvl w:ilvl="0" w:tplc="CA5254B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D68355A">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D3ACC5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22849A04">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D369BC6">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B9C2648">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FEDCC87E">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6769E7E">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3145A26">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DC436C6"/>
    <w:multiLevelType w:val="hybridMultilevel"/>
    <w:tmpl w:val="338AC626"/>
    <w:lvl w:ilvl="0" w:tplc="E73A56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4045E2"/>
    <w:multiLevelType w:val="hybridMultilevel"/>
    <w:tmpl w:val="DE7E3DEA"/>
    <w:numStyleLink w:val="Numbered"/>
  </w:abstractNum>
  <w:num w:numId="1" w16cid:durableId="2083218394">
    <w:abstractNumId w:val="0"/>
  </w:num>
  <w:num w:numId="2" w16cid:durableId="1515916141">
    <w:abstractNumId w:val="2"/>
  </w:num>
  <w:num w:numId="3" w16cid:durableId="985858108">
    <w:abstractNumId w:val="2"/>
    <w:lvlOverride w:ilvl="0">
      <w:lvl w:ilvl="0" w:tplc="F8382478">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821CF6D6">
        <w:start w:val="1"/>
        <w:numFmt w:val="decimal"/>
        <w:lvlText w:val="%2."/>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32E62F38">
        <w:start w:val="1"/>
        <w:numFmt w:val="decimal"/>
        <w:lvlText w:val="%3."/>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EAA6A0FE">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C3CE46DC">
        <w:start w:val="1"/>
        <w:numFmt w:val="decimal"/>
        <w:lvlText w:val="%5."/>
        <w:lvlJc w:val="left"/>
        <w:pPr>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F36E89E6">
        <w:start w:val="1"/>
        <w:numFmt w:val="decimal"/>
        <w:lvlText w:val="%6."/>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DF84528E">
        <w:start w:val="1"/>
        <w:numFmt w:val="decimal"/>
        <w:lvlText w:val="%7."/>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820A56BA">
        <w:start w:val="1"/>
        <w:numFmt w:val="decimal"/>
        <w:lvlText w:val="%8."/>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BA3AF68E">
        <w:start w:val="1"/>
        <w:numFmt w:val="decimal"/>
        <w:lvlText w:val="%9."/>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4" w16cid:durableId="115187127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ngh, Vijay">
    <w15:presenceInfo w15:providerId="AD" w15:userId="S::vsin@upenn.edu::5db2a141-c7e4-45c8-a142-2d84f75522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7"/>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JOV&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r5fzd222xvvdvewxvlv0eemp5f5rezev9p2&quot;&gt;EquivalentNoisePaper1&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item&gt;47&lt;/item&gt;&lt;item&gt;49&lt;/item&gt;&lt;item&gt;52&lt;/item&gt;&lt;item&gt;53&lt;/item&gt;&lt;item&gt;54&lt;/item&gt;&lt;item&gt;55&lt;/item&gt;&lt;item&gt;56&lt;/item&gt;&lt;item&gt;57&lt;/item&gt;&lt;item&gt;58&lt;/item&gt;&lt;item&gt;59&lt;/item&gt;&lt;item&gt;60&lt;/item&gt;&lt;item&gt;61&lt;/item&gt;&lt;item&gt;62&lt;/item&gt;&lt;item&gt;63&lt;/item&gt;&lt;item&gt;64&lt;/item&gt;&lt;item&gt;65&lt;/item&gt;&lt;item&gt;66&lt;/item&gt;&lt;item&gt;67&lt;/item&gt;&lt;item&gt;68&lt;/item&gt;&lt;item&gt;69&lt;/item&gt;&lt;item&gt;70&lt;/item&gt;&lt;item&gt;72&lt;/item&gt;&lt;item&gt;73&lt;/item&gt;&lt;item&gt;74&lt;/item&gt;&lt;item&gt;75&lt;/item&gt;&lt;item&gt;76&lt;/item&gt;&lt;item&gt;77&lt;/item&gt;&lt;item&gt;79&lt;/item&gt;&lt;item&gt;80&lt;/item&gt;&lt;item&gt;82&lt;/item&gt;&lt;item&gt;83&lt;/item&gt;&lt;item&gt;84&lt;/item&gt;&lt;item&gt;85&lt;/item&gt;&lt;item&gt;86&lt;/item&gt;&lt;item&gt;87&lt;/item&gt;&lt;item&gt;88&lt;/item&gt;&lt;item&gt;89&lt;/item&gt;&lt;item&gt;90&lt;/item&gt;&lt;item&gt;91&lt;/item&gt;&lt;item&gt;92&lt;/item&gt;&lt;item&gt;93&lt;/item&gt;&lt;item&gt;94&lt;/item&gt;&lt;item&gt;96&lt;/item&gt;&lt;item&gt;97&lt;/item&gt;&lt;item&gt;99&lt;/item&gt;&lt;item&gt;100&lt;/item&gt;&lt;item&gt;101&lt;/item&gt;&lt;item&gt;103&lt;/item&gt;&lt;item&gt;105&lt;/item&gt;&lt;item&gt;106&lt;/item&gt;&lt;item&gt;107&lt;/item&gt;&lt;item&gt;108&lt;/item&gt;&lt;item&gt;109&lt;/item&gt;&lt;item&gt;110&lt;/item&gt;&lt;item&gt;111&lt;/item&gt;&lt;item&gt;112&lt;/item&gt;&lt;item&gt;113&lt;/item&gt;&lt;item&gt;114&lt;/item&gt;&lt;item&gt;115&lt;/item&gt;&lt;item&gt;116&lt;/item&gt;&lt;item&gt;117&lt;/item&gt;&lt;item&gt;118&lt;/item&gt;&lt;item&gt;119&lt;/item&gt;&lt;item&gt;120&lt;/item&gt;&lt;item&gt;121&lt;/item&gt;&lt;item&gt;122&lt;/item&gt;&lt;item&gt;123&lt;/item&gt;&lt;item&gt;127&lt;/item&gt;&lt;item&gt;128&lt;/item&gt;&lt;item&gt;129&lt;/item&gt;&lt;item&gt;130&lt;/item&gt;&lt;/record-ids&gt;&lt;/item&gt;&lt;/Libraries&gt;"/>
  </w:docVars>
  <w:rsids>
    <w:rsidRoot w:val="00BA5E45"/>
    <w:rsid w:val="0000073E"/>
    <w:rsid w:val="00000E5B"/>
    <w:rsid w:val="00000FAC"/>
    <w:rsid w:val="000015D2"/>
    <w:rsid w:val="00001937"/>
    <w:rsid w:val="0000256E"/>
    <w:rsid w:val="00002A28"/>
    <w:rsid w:val="00002F56"/>
    <w:rsid w:val="00003073"/>
    <w:rsid w:val="000031CF"/>
    <w:rsid w:val="000032CC"/>
    <w:rsid w:val="00003569"/>
    <w:rsid w:val="000039BA"/>
    <w:rsid w:val="00004436"/>
    <w:rsid w:val="00004D30"/>
    <w:rsid w:val="00005D16"/>
    <w:rsid w:val="000062F6"/>
    <w:rsid w:val="00006427"/>
    <w:rsid w:val="000064EE"/>
    <w:rsid w:val="000075D8"/>
    <w:rsid w:val="00007738"/>
    <w:rsid w:val="00007F15"/>
    <w:rsid w:val="00007FF0"/>
    <w:rsid w:val="00010440"/>
    <w:rsid w:val="00010601"/>
    <w:rsid w:val="00011104"/>
    <w:rsid w:val="00011D2F"/>
    <w:rsid w:val="00011E5D"/>
    <w:rsid w:val="00011E80"/>
    <w:rsid w:val="00012119"/>
    <w:rsid w:val="00012289"/>
    <w:rsid w:val="0001232C"/>
    <w:rsid w:val="00012BCD"/>
    <w:rsid w:val="00012C5B"/>
    <w:rsid w:val="00012C66"/>
    <w:rsid w:val="00012CED"/>
    <w:rsid w:val="000138E3"/>
    <w:rsid w:val="000140E1"/>
    <w:rsid w:val="000145A8"/>
    <w:rsid w:val="000146D1"/>
    <w:rsid w:val="00014C99"/>
    <w:rsid w:val="00014DED"/>
    <w:rsid w:val="00014FD5"/>
    <w:rsid w:val="00015289"/>
    <w:rsid w:val="000153B7"/>
    <w:rsid w:val="00015722"/>
    <w:rsid w:val="0001612C"/>
    <w:rsid w:val="0001667A"/>
    <w:rsid w:val="0001698C"/>
    <w:rsid w:val="00016996"/>
    <w:rsid w:val="00016A97"/>
    <w:rsid w:val="00016C8A"/>
    <w:rsid w:val="00016E20"/>
    <w:rsid w:val="000179C3"/>
    <w:rsid w:val="00017D2A"/>
    <w:rsid w:val="0002098E"/>
    <w:rsid w:val="0002136B"/>
    <w:rsid w:val="00021C63"/>
    <w:rsid w:val="00021E7D"/>
    <w:rsid w:val="00021EA0"/>
    <w:rsid w:val="00022ED0"/>
    <w:rsid w:val="000234BB"/>
    <w:rsid w:val="00023604"/>
    <w:rsid w:val="000237B6"/>
    <w:rsid w:val="0002392D"/>
    <w:rsid w:val="00023D92"/>
    <w:rsid w:val="000241B5"/>
    <w:rsid w:val="00024204"/>
    <w:rsid w:val="000242AB"/>
    <w:rsid w:val="000244AD"/>
    <w:rsid w:val="0002456A"/>
    <w:rsid w:val="000246D0"/>
    <w:rsid w:val="000247AA"/>
    <w:rsid w:val="00024FBB"/>
    <w:rsid w:val="00025318"/>
    <w:rsid w:val="000256AE"/>
    <w:rsid w:val="00025B07"/>
    <w:rsid w:val="00025D14"/>
    <w:rsid w:val="00025E29"/>
    <w:rsid w:val="00025E85"/>
    <w:rsid w:val="0002619D"/>
    <w:rsid w:val="00026406"/>
    <w:rsid w:val="0002691B"/>
    <w:rsid w:val="00026A10"/>
    <w:rsid w:val="000273B1"/>
    <w:rsid w:val="000278B8"/>
    <w:rsid w:val="00027F74"/>
    <w:rsid w:val="00027F95"/>
    <w:rsid w:val="0003012D"/>
    <w:rsid w:val="00030516"/>
    <w:rsid w:val="000305FC"/>
    <w:rsid w:val="00030643"/>
    <w:rsid w:val="00030D7F"/>
    <w:rsid w:val="00031194"/>
    <w:rsid w:val="000312E4"/>
    <w:rsid w:val="0003131E"/>
    <w:rsid w:val="000319FA"/>
    <w:rsid w:val="00031C09"/>
    <w:rsid w:val="00031CF1"/>
    <w:rsid w:val="000321AB"/>
    <w:rsid w:val="00032382"/>
    <w:rsid w:val="000324C3"/>
    <w:rsid w:val="00032884"/>
    <w:rsid w:val="000329AF"/>
    <w:rsid w:val="00032A5C"/>
    <w:rsid w:val="00032D99"/>
    <w:rsid w:val="00032EB4"/>
    <w:rsid w:val="00033045"/>
    <w:rsid w:val="0003340F"/>
    <w:rsid w:val="0003360A"/>
    <w:rsid w:val="0003379D"/>
    <w:rsid w:val="000341EF"/>
    <w:rsid w:val="00034202"/>
    <w:rsid w:val="00034D9A"/>
    <w:rsid w:val="0003529B"/>
    <w:rsid w:val="0003582E"/>
    <w:rsid w:val="000359CB"/>
    <w:rsid w:val="00036009"/>
    <w:rsid w:val="00036153"/>
    <w:rsid w:val="000362F1"/>
    <w:rsid w:val="000363E0"/>
    <w:rsid w:val="0003645A"/>
    <w:rsid w:val="00036469"/>
    <w:rsid w:val="00036A31"/>
    <w:rsid w:val="00036AAB"/>
    <w:rsid w:val="00037AFC"/>
    <w:rsid w:val="00037F1B"/>
    <w:rsid w:val="0004061F"/>
    <w:rsid w:val="0004085B"/>
    <w:rsid w:val="00040B91"/>
    <w:rsid w:val="00040FF9"/>
    <w:rsid w:val="00041166"/>
    <w:rsid w:val="000412DF"/>
    <w:rsid w:val="000413A8"/>
    <w:rsid w:val="00041496"/>
    <w:rsid w:val="00041677"/>
    <w:rsid w:val="0004182A"/>
    <w:rsid w:val="00041858"/>
    <w:rsid w:val="00041878"/>
    <w:rsid w:val="00041AB8"/>
    <w:rsid w:val="00041B4D"/>
    <w:rsid w:val="00042011"/>
    <w:rsid w:val="00042159"/>
    <w:rsid w:val="000421EF"/>
    <w:rsid w:val="000428B3"/>
    <w:rsid w:val="00042D70"/>
    <w:rsid w:val="00043087"/>
    <w:rsid w:val="0004337B"/>
    <w:rsid w:val="00043586"/>
    <w:rsid w:val="00043E64"/>
    <w:rsid w:val="0004451F"/>
    <w:rsid w:val="000447E6"/>
    <w:rsid w:val="00044F3C"/>
    <w:rsid w:val="000453A5"/>
    <w:rsid w:val="00045D0B"/>
    <w:rsid w:val="000461A2"/>
    <w:rsid w:val="00046B50"/>
    <w:rsid w:val="00047BDD"/>
    <w:rsid w:val="00047E6D"/>
    <w:rsid w:val="00047ECB"/>
    <w:rsid w:val="00047FD9"/>
    <w:rsid w:val="0005024C"/>
    <w:rsid w:val="00050389"/>
    <w:rsid w:val="000506DA"/>
    <w:rsid w:val="00050730"/>
    <w:rsid w:val="00051229"/>
    <w:rsid w:val="00051674"/>
    <w:rsid w:val="0005245D"/>
    <w:rsid w:val="00052C7B"/>
    <w:rsid w:val="00052EF5"/>
    <w:rsid w:val="00052F22"/>
    <w:rsid w:val="000530B2"/>
    <w:rsid w:val="000535C8"/>
    <w:rsid w:val="000535E1"/>
    <w:rsid w:val="000536DC"/>
    <w:rsid w:val="00053A78"/>
    <w:rsid w:val="00053D83"/>
    <w:rsid w:val="0005422A"/>
    <w:rsid w:val="00054416"/>
    <w:rsid w:val="000561EB"/>
    <w:rsid w:val="000565AA"/>
    <w:rsid w:val="00056686"/>
    <w:rsid w:val="000566F6"/>
    <w:rsid w:val="000572A9"/>
    <w:rsid w:val="00057448"/>
    <w:rsid w:val="00057918"/>
    <w:rsid w:val="00057BF4"/>
    <w:rsid w:val="00057D60"/>
    <w:rsid w:val="00057F47"/>
    <w:rsid w:val="00060237"/>
    <w:rsid w:val="00060C55"/>
    <w:rsid w:val="00061BFE"/>
    <w:rsid w:val="00061F9F"/>
    <w:rsid w:val="000620B6"/>
    <w:rsid w:val="000622EF"/>
    <w:rsid w:val="00062C13"/>
    <w:rsid w:val="0006317A"/>
    <w:rsid w:val="0006324C"/>
    <w:rsid w:val="000633D6"/>
    <w:rsid w:val="0006383E"/>
    <w:rsid w:val="00063A40"/>
    <w:rsid w:val="00063CE9"/>
    <w:rsid w:val="00064085"/>
    <w:rsid w:val="000647BB"/>
    <w:rsid w:val="000649C9"/>
    <w:rsid w:val="000652F8"/>
    <w:rsid w:val="000654C9"/>
    <w:rsid w:val="00065511"/>
    <w:rsid w:val="00065709"/>
    <w:rsid w:val="0006591A"/>
    <w:rsid w:val="00065DBA"/>
    <w:rsid w:val="00065FE8"/>
    <w:rsid w:val="000665C3"/>
    <w:rsid w:val="00066732"/>
    <w:rsid w:val="000667CA"/>
    <w:rsid w:val="0006686F"/>
    <w:rsid w:val="00066C68"/>
    <w:rsid w:val="00066F32"/>
    <w:rsid w:val="00067798"/>
    <w:rsid w:val="0006779F"/>
    <w:rsid w:val="000677A1"/>
    <w:rsid w:val="000679D4"/>
    <w:rsid w:val="000703E2"/>
    <w:rsid w:val="00070A4E"/>
    <w:rsid w:val="00070C0C"/>
    <w:rsid w:val="00070EB0"/>
    <w:rsid w:val="000711E6"/>
    <w:rsid w:val="0007144A"/>
    <w:rsid w:val="000715A1"/>
    <w:rsid w:val="00072048"/>
    <w:rsid w:val="00072635"/>
    <w:rsid w:val="00072994"/>
    <w:rsid w:val="00072F32"/>
    <w:rsid w:val="00072F72"/>
    <w:rsid w:val="00073C79"/>
    <w:rsid w:val="00074092"/>
    <w:rsid w:val="000747D3"/>
    <w:rsid w:val="0007489D"/>
    <w:rsid w:val="00074E63"/>
    <w:rsid w:val="0007599B"/>
    <w:rsid w:val="000760C0"/>
    <w:rsid w:val="000762A3"/>
    <w:rsid w:val="00076413"/>
    <w:rsid w:val="000765EB"/>
    <w:rsid w:val="00076C82"/>
    <w:rsid w:val="00076D5C"/>
    <w:rsid w:val="00076EBC"/>
    <w:rsid w:val="000774C0"/>
    <w:rsid w:val="000774D1"/>
    <w:rsid w:val="000774E0"/>
    <w:rsid w:val="0007755E"/>
    <w:rsid w:val="0007777D"/>
    <w:rsid w:val="00077AE7"/>
    <w:rsid w:val="00077EDE"/>
    <w:rsid w:val="00077EED"/>
    <w:rsid w:val="00080003"/>
    <w:rsid w:val="0008054F"/>
    <w:rsid w:val="000809FA"/>
    <w:rsid w:val="00080ED7"/>
    <w:rsid w:val="00081285"/>
    <w:rsid w:val="000815AF"/>
    <w:rsid w:val="00082021"/>
    <w:rsid w:val="0008265A"/>
    <w:rsid w:val="00082F26"/>
    <w:rsid w:val="00083145"/>
    <w:rsid w:val="0008324A"/>
    <w:rsid w:val="000833C7"/>
    <w:rsid w:val="00083F96"/>
    <w:rsid w:val="0008415E"/>
    <w:rsid w:val="00084683"/>
    <w:rsid w:val="00084893"/>
    <w:rsid w:val="00085259"/>
    <w:rsid w:val="00085573"/>
    <w:rsid w:val="00085675"/>
    <w:rsid w:val="00085F66"/>
    <w:rsid w:val="0008604E"/>
    <w:rsid w:val="000861A0"/>
    <w:rsid w:val="000865D7"/>
    <w:rsid w:val="0008660C"/>
    <w:rsid w:val="00086FCC"/>
    <w:rsid w:val="0008715E"/>
    <w:rsid w:val="00087864"/>
    <w:rsid w:val="00087C19"/>
    <w:rsid w:val="00087E5A"/>
    <w:rsid w:val="00087EFC"/>
    <w:rsid w:val="000900BD"/>
    <w:rsid w:val="00090559"/>
    <w:rsid w:val="00090579"/>
    <w:rsid w:val="00090DBF"/>
    <w:rsid w:val="00090F72"/>
    <w:rsid w:val="00091030"/>
    <w:rsid w:val="00091515"/>
    <w:rsid w:val="00091791"/>
    <w:rsid w:val="00091FAA"/>
    <w:rsid w:val="000920F6"/>
    <w:rsid w:val="0009288A"/>
    <w:rsid w:val="000934AB"/>
    <w:rsid w:val="0009391F"/>
    <w:rsid w:val="00093B47"/>
    <w:rsid w:val="00094805"/>
    <w:rsid w:val="0009498F"/>
    <w:rsid w:val="00095100"/>
    <w:rsid w:val="0009516A"/>
    <w:rsid w:val="00095375"/>
    <w:rsid w:val="000953C7"/>
    <w:rsid w:val="0009541E"/>
    <w:rsid w:val="000958B5"/>
    <w:rsid w:val="00095D88"/>
    <w:rsid w:val="00095DB1"/>
    <w:rsid w:val="00096176"/>
    <w:rsid w:val="00096693"/>
    <w:rsid w:val="00096E38"/>
    <w:rsid w:val="00096F00"/>
    <w:rsid w:val="00097124"/>
    <w:rsid w:val="00097246"/>
    <w:rsid w:val="0009732C"/>
    <w:rsid w:val="000975D3"/>
    <w:rsid w:val="00097607"/>
    <w:rsid w:val="0009766B"/>
    <w:rsid w:val="00097FB5"/>
    <w:rsid w:val="000A054C"/>
    <w:rsid w:val="000A0557"/>
    <w:rsid w:val="000A05EB"/>
    <w:rsid w:val="000A06EB"/>
    <w:rsid w:val="000A0B04"/>
    <w:rsid w:val="000A0B94"/>
    <w:rsid w:val="000A0CEC"/>
    <w:rsid w:val="000A0E0B"/>
    <w:rsid w:val="000A14D4"/>
    <w:rsid w:val="000A1699"/>
    <w:rsid w:val="000A1940"/>
    <w:rsid w:val="000A1C8D"/>
    <w:rsid w:val="000A1CB5"/>
    <w:rsid w:val="000A1F01"/>
    <w:rsid w:val="000A21FF"/>
    <w:rsid w:val="000A284C"/>
    <w:rsid w:val="000A31A7"/>
    <w:rsid w:val="000A36E2"/>
    <w:rsid w:val="000A3A19"/>
    <w:rsid w:val="000A40F5"/>
    <w:rsid w:val="000A44AD"/>
    <w:rsid w:val="000A48AD"/>
    <w:rsid w:val="000A48CA"/>
    <w:rsid w:val="000A4AC6"/>
    <w:rsid w:val="000A4B21"/>
    <w:rsid w:val="000A5102"/>
    <w:rsid w:val="000A5553"/>
    <w:rsid w:val="000A5B4D"/>
    <w:rsid w:val="000A5D4A"/>
    <w:rsid w:val="000A6435"/>
    <w:rsid w:val="000A6DA0"/>
    <w:rsid w:val="000A6F00"/>
    <w:rsid w:val="000A708B"/>
    <w:rsid w:val="000A70A4"/>
    <w:rsid w:val="000A74B2"/>
    <w:rsid w:val="000B03BD"/>
    <w:rsid w:val="000B0B24"/>
    <w:rsid w:val="000B1057"/>
    <w:rsid w:val="000B12C7"/>
    <w:rsid w:val="000B12F2"/>
    <w:rsid w:val="000B13A4"/>
    <w:rsid w:val="000B1637"/>
    <w:rsid w:val="000B2885"/>
    <w:rsid w:val="000B290D"/>
    <w:rsid w:val="000B2AF6"/>
    <w:rsid w:val="000B2B5C"/>
    <w:rsid w:val="000B2EE6"/>
    <w:rsid w:val="000B2F8B"/>
    <w:rsid w:val="000B3117"/>
    <w:rsid w:val="000B3436"/>
    <w:rsid w:val="000B38F7"/>
    <w:rsid w:val="000B42C8"/>
    <w:rsid w:val="000B438A"/>
    <w:rsid w:val="000B4536"/>
    <w:rsid w:val="000B474E"/>
    <w:rsid w:val="000B4F99"/>
    <w:rsid w:val="000B5232"/>
    <w:rsid w:val="000B54BF"/>
    <w:rsid w:val="000B5AA7"/>
    <w:rsid w:val="000B5CDC"/>
    <w:rsid w:val="000B6399"/>
    <w:rsid w:val="000B684D"/>
    <w:rsid w:val="000B6C2B"/>
    <w:rsid w:val="000B6E5B"/>
    <w:rsid w:val="000B7125"/>
    <w:rsid w:val="000B71BD"/>
    <w:rsid w:val="000B77DD"/>
    <w:rsid w:val="000B7DB4"/>
    <w:rsid w:val="000C0062"/>
    <w:rsid w:val="000C02A0"/>
    <w:rsid w:val="000C0A1D"/>
    <w:rsid w:val="000C0F4D"/>
    <w:rsid w:val="000C10C5"/>
    <w:rsid w:val="000C11AB"/>
    <w:rsid w:val="000C133D"/>
    <w:rsid w:val="000C19AE"/>
    <w:rsid w:val="000C1C4C"/>
    <w:rsid w:val="000C1CA6"/>
    <w:rsid w:val="000C2143"/>
    <w:rsid w:val="000C269A"/>
    <w:rsid w:val="000C2785"/>
    <w:rsid w:val="000C2B40"/>
    <w:rsid w:val="000C2CEF"/>
    <w:rsid w:val="000C3077"/>
    <w:rsid w:val="000C3488"/>
    <w:rsid w:val="000C35EE"/>
    <w:rsid w:val="000C39AA"/>
    <w:rsid w:val="000C3EF3"/>
    <w:rsid w:val="000C4096"/>
    <w:rsid w:val="000C412B"/>
    <w:rsid w:val="000C49DC"/>
    <w:rsid w:val="000C537B"/>
    <w:rsid w:val="000C556E"/>
    <w:rsid w:val="000C557D"/>
    <w:rsid w:val="000C5A28"/>
    <w:rsid w:val="000C5AC2"/>
    <w:rsid w:val="000C5FA7"/>
    <w:rsid w:val="000C5FD2"/>
    <w:rsid w:val="000C6011"/>
    <w:rsid w:val="000C6024"/>
    <w:rsid w:val="000C68C7"/>
    <w:rsid w:val="000C6FB6"/>
    <w:rsid w:val="000C71BE"/>
    <w:rsid w:val="000C7B42"/>
    <w:rsid w:val="000D006E"/>
    <w:rsid w:val="000D0367"/>
    <w:rsid w:val="000D0592"/>
    <w:rsid w:val="000D0726"/>
    <w:rsid w:val="000D07E9"/>
    <w:rsid w:val="000D07EB"/>
    <w:rsid w:val="000D0A11"/>
    <w:rsid w:val="000D0DC3"/>
    <w:rsid w:val="000D0EC5"/>
    <w:rsid w:val="000D142B"/>
    <w:rsid w:val="000D1549"/>
    <w:rsid w:val="000D1650"/>
    <w:rsid w:val="000D192F"/>
    <w:rsid w:val="000D2276"/>
    <w:rsid w:val="000D2366"/>
    <w:rsid w:val="000D28A8"/>
    <w:rsid w:val="000D2A79"/>
    <w:rsid w:val="000D2A92"/>
    <w:rsid w:val="000D2AE2"/>
    <w:rsid w:val="000D2C79"/>
    <w:rsid w:val="000D2E36"/>
    <w:rsid w:val="000D33A4"/>
    <w:rsid w:val="000D3807"/>
    <w:rsid w:val="000D3825"/>
    <w:rsid w:val="000D3910"/>
    <w:rsid w:val="000D3FD9"/>
    <w:rsid w:val="000D4ABE"/>
    <w:rsid w:val="000D50AF"/>
    <w:rsid w:val="000D53D8"/>
    <w:rsid w:val="000D5616"/>
    <w:rsid w:val="000D5781"/>
    <w:rsid w:val="000D594F"/>
    <w:rsid w:val="000D5F0C"/>
    <w:rsid w:val="000D61DA"/>
    <w:rsid w:val="000D63C5"/>
    <w:rsid w:val="000D6491"/>
    <w:rsid w:val="000D6A2C"/>
    <w:rsid w:val="000D6D15"/>
    <w:rsid w:val="000D70C0"/>
    <w:rsid w:val="000D713F"/>
    <w:rsid w:val="000D71F1"/>
    <w:rsid w:val="000D7CF4"/>
    <w:rsid w:val="000E0A22"/>
    <w:rsid w:val="000E0AE2"/>
    <w:rsid w:val="000E10AF"/>
    <w:rsid w:val="000E12BB"/>
    <w:rsid w:val="000E16F6"/>
    <w:rsid w:val="000E1944"/>
    <w:rsid w:val="000E1F27"/>
    <w:rsid w:val="000E209A"/>
    <w:rsid w:val="000E2290"/>
    <w:rsid w:val="000E2694"/>
    <w:rsid w:val="000E2784"/>
    <w:rsid w:val="000E2996"/>
    <w:rsid w:val="000E2F73"/>
    <w:rsid w:val="000E30D4"/>
    <w:rsid w:val="000E31CE"/>
    <w:rsid w:val="000E3229"/>
    <w:rsid w:val="000E3465"/>
    <w:rsid w:val="000E39CD"/>
    <w:rsid w:val="000E3DCD"/>
    <w:rsid w:val="000E4192"/>
    <w:rsid w:val="000E429F"/>
    <w:rsid w:val="000E44B9"/>
    <w:rsid w:val="000E52BF"/>
    <w:rsid w:val="000E532E"/>
    <w:rsid w:val="000E5D32"/>
    <w:rsid w:val="000E5F7F"/>
    <w:rsid w:val="000E6789"/>
    <w:rsid w:val="000E6CFF"/>
    <w:rsid w:val="000E6DF3"/>
    <w:rsid w:val="000E6E4B"/>
    <w:rsid w:val="000E6EDE"/>
    <w:rsid w:val="000E77ED"/>
    <w:rsid w:val="000E7942"/>
    <w:rsid w:val="000E7AA0"/>
    <w:rsid w:val="000F00EF"/>
    <w:rsid w:val="000F00F4"/>
    <w:rsid w:val="000F027F"/>
    <w:rsid w:val="000F14C6"/>
    <w:rsid w:val="000F1542"/>
    <w:rsid w:val="000F17CE"/>
    <w:rsid w:val="000F25CA"/>
    <w:rsid w:val="000F293F"/>
    <w:rsid w:val="000F2BCF"/>
    <w:rsid w:val="000F2DDE"/>
    <w:rsid w:val="000F32E4"/>
    <w:rsid w:val="000F38E3"/>
    <w:rsid w:val="000F3A2A"/>
    <w:rsid w:val="000F4339"/>
    <w:rsid w:val="000F438F"/>
    <w:rsid w:val="000F43CD"/>
    <w:rsid w:val="000F46B6"/>
    <w:rsid w:val="000F4B6B"/>
    <w:rsid w:val="000F4E3E"/>
    <w:rsid w:val="000F5152"/>
    <w:rsid w:val="000F56D7"/>
    <w:rsid w:val="000F5B54"/>
    <w:rsid w:val="000F60D4"/>
    <w:rsid w:val="000F6404"/>
    <w:rsid w:val="000F672B"/>
    <w:rsid w:val="000F692A"/>
    <w:rsid w:val="000F6A9A"/>
    <w:rsid w:val="000F6BA0"/>
    <w:rsid w:val="000F6E7B"/>
    <w:rsid w:val="000F719A"/>
    <w:rsid w:val="000F71B1"/>
    <w:rsid w:val="000F737A"/>
    <w:rsid w:val="000F73CF"/>
    <w:rsid w:val="000F7995"/>
    <w:rsid w:val="000F79FC"/>
    <w:rsid w:val="000F7CE6"/>
    <w:rsid w:val="000F7D97"/>
    <w:rsid w:val="001002A9"/>
    <w:rsid w:val="001004AC"/>
    <w:rsid w:val="0010126B"/>
    <w:rsid w:val="001014C4"/>
    <w:rsid w:val="0010154A"/>
    <w:rsid w:val="00101E79"/>
    <w:rsid w:val="00101F5C"/>
    <w:rsid w:val="0010234A"/>
    <w:rsid w:val="001038AA"/>
    <w:rsid w:val="00103D3D"/>
    <w:rsid w:val="0010453B"/>
    <w:rsid w:val="00104839"/>
    <w:rsid w:val="00104C84"/>
    <w:rsid w:val="00104CD3"/>
    <w:rsid w:val="00104D86"/>
    <w:rsid w:val="00104FF4"/>
    <w:rsid w:val="0010528A"/>
    <w:rsid w:val="0010578E"/>
    <w:rsid w:val="00105860"/>
    <w:rsid w:val="0010593E"/>
    <w:rsid w:val="00105AAA"/>
    <w:rsid w:val="00105CBE"/>
    <w:rsid w:val="00105E66"/>
    <w:rsid w:val="001064E7"/>
    <w:rsid w:val="00106EFC"/>
    <w:rsid w:val="0010713B"/>
    <w:rsid w:val="00107D21"/>
    <w:rsid w:val="001108E7"/>
    <w:rsid w:val="00110AE5"/>
    <w:rsid w:val="00111319"/>
    <w:rsid w:val="00111BA8"/>
    <w:rsid w:val="00112D1A"/>
    <w:rsid w:val="0011332E"/>
    <w:rsid w:val="00113750"/>
    <w:rsid w:val="00113CCA"/>
    <w:rsid w:val="00113DFD"/>
    <w:rsid w:val="001147D4"/>
    <w:rsid w:val="0011560B"/>
    <w:rsid w:val="00115EF4"/>
    <w:rsid w:val="00115FF6"/>
    <w:rsid w:val="001162B3"/>
    <w:rsid w:val="001168BE"/>
    <w:rsid w:val="001168F9"/>
    <w:rsid w:val="00116B39"/>
    <w:rsid w:val="00116CC6"/>
    <w:rsid w:val="00116E50"/>
    <w:rsid w:val="00116EA3"/>
    <w:rsid w:val="001175E8"/>
    <w:rsid w:val="00117690"/>
    <w:rsid w:val="0011776E"/>
    <w:rsid w:val="00117799"/>
    <w:rsid w:val="00117817"/>
    <w:rsid w:val="00117E50"/>
    <w:rsid w:val="00117FE4"/>
    <w:rsid w:val="00120035"/>
    <w:rsid w:val="001205D2"/>
    <w:rsid w:val="001210B2"/>
    <w:rsid w:val="001212EC"/>
    <w:rsid w:val="001215DC"/>
    <w:rsid w:val="00121672"/>
    <w:rsid w:val="00121700"/>
    <w:rsid w:val="00121CD6"/>
    <w:rsid w:val="00121FB3"/>
    <w:rsid w:val="001227C0"/>
    <w:rsid w:val="00122A3A"/>
    <w:rsid w:val="00122EE6"/>
    <w:rsid w:val="00122F62"/>
    <w:rsid w:val="00123132"/>
    <w:rsid w:val="00123325"/>
    <w:rsid w:val="001236F7"/>
    <w:rsid w:val="001239FB"/>
    <w:rsid w:val="00123BD7"/>
    <w:rsid w:val="00123DF2"/>
    <w:rsid w:val="00123EE8"/>
    <w:rsid w:val="00124593"/>
    <w:rsid w:val="00124A52"/>
    <w:rsid w:val="001250C7"/>
    <w:rsid w:val="001251A1"/>
    <w:rsid w:val="001254B0"/>
    <w:rsid w:val="0012585E"/>
    <w:rsid w:val="0012616C"/>
    <w:rsid w:val="00126419"/>
    <w:rsid w:val="0012652B"/>
    <w:rsid w:val="00126688"/>
    <w:rsid w:val="00126864"/>
    <w:rsid w:val="00126CF4"/>
    <w:rsid w:val="00126EFB"/>
    <w:rsid w:val="001276BF"/>
    <w:rsid w:val="00127AF3"/>
    <w:rsid w:val="00127C8C"/>
    <w:rsid w:val="001302B2"/>
    <w:rsid w:val="00130CB5"/>
    <w:rsid w:val="0013105E"/>
    <w:rsid w:val="0013150D"/>
    <w:rsid w:val="001318A5"/>
    <w:rsid w:val="00131D1C"/>
    <w:rsid w:val="00131E2A"/>
    <w:rsid w:val="00131E41"/>
    <w:rsid w:val="00131E99"/>
    <w:rsid w:val="001323B9"/>
    <w:rsid w:val="001326CB"/>
    <w:rsid w:val="00132827"/>
    <w:rsid w:val="001331B0"/>
    <w:rsid w:val="001334B8"/>
    <w:rsid w:val="00133D59"/>
    <w:rsid w:val="00133D68"/>
    <w:rsid w:val="00133F39"/>
    <w:rsid w:val="0013439B"/>
    <w:rsid w:val="00134775"/>
    <w:rsid w:val="00134960"/>
    <w:rsid w:val="00134B75"/>
    <w:rsid w:val="00134B93"/>
    <w:rsid w:val="00134F61"/>
    <w:rsid w:val="00135085"/>
    <w:rsid w:val="001352B4"/>
    <w:rsid w:val="00135687"/>
    <w:rsid w:val="0013575E"/>
    <w:rsid w:val="0013586E"/>
    <w:rsid w:val="00135AFA"/>
    <w:rsid w:val="00135C29"/>
    <w:rsid w:val="00135C74"/>
    <w:rsid w:val="00135C96"/>
    <w:rsid w:val="00135DE9"/>
    <w:rsid w:val="00135E86"/>
    <w:rsid w:val="00136C8B"/>
    <w:rsid w:val="00136E6F"/>
    <w:rsid w:val="00136E7A"/>
    <w:rsid w:val="001372C9"/>
    <w:rsid w:val="00137443"/>
    <w:rsid w:val="0014015A"/>
    <w:rsid w:val="00140179"/>
    <w:rsid w:val="0014060B"/>
    <w:rsid w:val="00140A39"/>
    <w:rsid w:val="00140A69"/>
    <w:rsid w:val="00141125"/>
    <w:rsid w:val="00141511"/>
    <w:rsid w:val="001419EC"/>
    <w:rsid w:val="00141BF1"/>
    <w:rsid w:val="00141FA6"/>
    <w:rsid w:val="00142DDB"/>
    <w:rsid w:val="0014360D"/>
    <w:rsid w:val="00143671"/>
    <w:rsid w:val="00143945"/>
    <w:rsid w:val="001439EE"/>
    <w:rsid w:val="00144482"/>
    <w:rsid w:val="001445B0"/>
    <w:rsid w:val="001445C3"/>
    <w:rsid w:val="00144901"/>
    <w:rsid w:val="00144D4C"/>
    <w:rsid w:val="00144D59"/>
    <w:rsid w:val="00144DA1"/>
    <w:rsid w:val="0014518D"/>
    <w:rsid w:val="0014556F"/>
    <w:rsid w:val="001457E3"/>
    <w:rsid w:val="00145B7A"/>
    <w:rsid w:val="00145BDF"/>
    <w:rsid w:val="00145BF4"/>
    <w:rsid w:val="001467F2"/>
    <w:rsid w:val="00146CFD"/>
    <w:rsid w:val="00146E79"/>
    <w:rsid w:val="0014728E"/>
    <w:rsid w:val="001474D8"/>
    <w:rsid w:val="00147520"/>
    <w:rsid w:val="001479C7"/>
    <w:rsid w:val="00147EF9"/>
    <w:rsid w:val="00150115"/>
    <w:rsid w:val="0015030B"/>
    <w:rsid w:val="0015048E"/>
    <w:rsid w:val="0015053F"/>
    <w:rsid w:val="0015087E"/>
    <w:rsid w:val="00150CEF"/>
    <w:rsid w:val="0015126B"/>
    <w:rsid w:val="0015173C"/>
    <w:rsid w:val="001517FB"/>
    <w:rsid w:val="00151AF7"/>
    <w:rsid w:val="00151DFB"/>
    <w:rsid w:val="0015247A"/>
    <w:rsid w:val="0015266C"/>
    <w:rsid w:val="001533EB"/>
    <w:rsid w:val="001534DA"/>
    <w:rsid w:val="00153724"/>
    <w:rsid w:val="00153903"/>
    <w:rsid w:val="00153AF2"/>
    <w:rsid w:val="0015431F"/>
    <w:rsid w:val="00154426"/>
    <w:rsid w:val="001546EB"/>
    <w:rsid w:val="001551AA"/>
    <w:rsid w:val="00155AD5"/>
    <w:rsid w:val="00155D33"/>
    <w:rsid w:val="001561B2"/>
    <w:rsid w:val="00156467"/>
    <w:rsid w:val="0015649F"/>
    <w:rsid w:val="001566DC"/>
    <w:rsid w:val="001572C9"/>
    <w:rsid w:val="001572FD"/>
    <w:rsid w:val="0015758B"/>
    <w:rsid w:val="001576D6"/>
    <w:rsid w:val="00157F04"/>
    <w:rsid w:val="00160188"/>
    <w:rsid w:val="00160619"/>
    <w:rsid w:val="00160650"/>
    <w:rsid w:val="00160A07"/>
    <w:rsid w:val="00160AC7"/>
    <w:rsid w:val="00160D0A"/>
    <w:rsid w:val="00160E46"/>
    <w:rsid w:val="00162F9E"/>
    <w:rsid w:val="00163175"/>
    <w:rsid w:val="00163195"/>
    <w:rsid w:val="001631DC"/>
    <w:rsid w:val="0016392E"/>
    <w:rsid w:val="00163EB5"/>
    <w:rsid w:val="00163F75"/>
    <w:rsid w:val="0016439E"/>
    <w:rsid w:val="00164495"/>
    <w:rsid w:val="00164548"/>
    <w:rsid w:val="001645A3"/>
    <w:rsid w:val="0016469D"/>
    <w:rsid w:val="001650F4"/>
    <w:rsid w:val="001652F6"/>
    <w:rsid w:val="001656AC"/>
    <w:rsid w:val="00165E5C"/>
    <w:rsid w:val="00165ECC"/>
    <w:rsid w:val="001661D8"/>
    <w:rsid w:val="00166D4B"/>
    <w:rsid w:val="00166F16"/>
    <w:rsid w:val="0016716C"/>
    <w:rsid w:val="0016741F"/>
    <w:rsid w:val="00167452"/>
    <w:rsid w:val="00167C54"/>
    <w:rsid w:val="00170371"/>
    <w:rsid w:val="0017076C"/>
    <w:rsid w:val="001710EC"/>
    <w:rsid w:val="001716D0"/>
    <w:rsid w:val="00171741"/>
    <w:rsid w:val="00171ED1"/>
    <w:rsid w:val="00171FD9"/>
    <w:rsid w:val="00172571"/>
    <w:rsid w:val="0017268C"/>
    <w:rsid w:val="00172E03"/>
    <w:rsid w:val="00173A81"/>
    <w:rsid w:val="00173B5F"/>
    <w:rsid w:val="001740D5"/>
    <w:rsid w:val="001743F1"/>
    <w:rsid w:val="0017468A"/>
    <w:rsid w:val="001746B8"/>
    <w:rsid w:val="00174DAB"/>
    <w:rsid w:val="00174EA3"/>
    <w:rsid w:val="00174F37"/>
    <w:rsid w:val="00175A81"/>
    <w:rsid w:val="00176569"/>
    <w:rsid w:val="0017656F"/>
    <w:rsid w:val="00176758"/>
    <w:rsid w:val="00176817"/>
    <w:rsid w:val="00177140"/>
    <w:rsid w:val="00177A4B"/>
    <w:rsid w:val="00177C73"/>
    <w:rsid w:val="001803F8"/>
    <w:rsid w:val="001805EE"/>
    <w:rsid w:val="00180AE5"/>
    <w:rsid w:val="001810C3"/>
    <w:rsid w:val="00181618"/>
    <w:rsid w:val="00181E4D"/>
    <w:rsid w:val="0018214B"/>
    <w:rsid w:val="0018226F"/>
    <w:rsid w:val="00182351"/>
    <w:rsid w:val="001825B8"/>
    <w:rsid w:val="001829D1"/>
    <w:rsid w:val="00182C64"/>
    <w:rsid w:val="00182D85"/>
    <w:rsid w:val="0018353C"/>
    <w:rsid w:val="00183860"/>
    <w:rsid w:val="001839A8"/>
    <w:rsid w:val="00183A2F"/>
    <w:rsid w:val="00183BA1"/>
    <w:rsid w:val="0018406D"/>
    <w:rsid w:val="001842DD"/>
    <w:rsid w:val="00184452"/>
    <w:rsid w:val="00184965"/>
    <w:rsid w:val="00184A93"/>
    <w:rsid w:val="00184CF9"/>
    <w:rsid w:val="00184D8A"/>
    <w:rsid w:val="00185111"/>
    <w:rsid w:val="00185392"/>
    <w:rsid w:val="00185745"/>
    <w:rsid w:val="00185D27"/>
    <w:rsid w:val="0018601D"/>
    <w:rsid w:val="001863EF"/>
    <w:rsid w:val="001865DA"/>
    <w:rsid w:val="001866E1"/>
    <w:rsid w:val="00186C34"/>
    <w:rsid w:val="00186D20"/>
    <w:rsid w:val="00186D2C"/>
    <w:rsid w:val="001871AF"/>
    <w:rsid w:val="00187203"/>
    <w:rsid w:val="001873E3"/>
    <w:rsid w:val="00187BCF"/>
    <w:rsid w:val="00187E70"/>
    <w:rsid w:val="00190A7C"/>
    <w:rsid w:val="00190EBA"/>
    <w:rsid w:val="00191089"/>
    <w:rsid w:val="00191103"/>
    <w:rsid w:val="001912A1"/>
    <w:rsid w:val="00191963"/>
    <w:rsid w:val="001919D6"/>
    <w:rsid w:val="00191AF9"/>
    <w:rsid w:val="00191B94"/>
    <w:rsid w:val="00192016"/>
    <w:rsid w:val="001920AB"/>
    <w:rsid w:val="00192786"/>
    <w:rsid w:val="00192DF7"/>
    <w:rsid w:val="00192EDB"/>
    <w:rsid w:val="001930EF"/>
    <w:rsid w:val="001930F3"/>
    <w:rsid w:val="00193553"/>
    <w:rsid w:val="001935EA"/>
    <w:rsid w:val="001939F2"/>
    <w:rsid w:val="00193B5D"/>
    <w:rsid w:val="0019412F"/>
    <w:rsid w:val="0019440C"/>
    <w:rsid w:val="001945C8"/>
    <w:rsid w:val="001946B0"/>
    <w:rsid w:val="001947C3"/>
    <w:rsid w:val="00194A13"/>
    <w:rsid w:val="00195039"/>
    <w:rsid w:val="0019564F"/>
    <w:rsid w:val="001956AE"/>
    <w:rsid w:val="001958C1"/>
    <w:rsid w:val="00195BB5"/>
    <w:rsid w:val="00195DB8"/>
    <w:rsid w:val="0019642A"/>
    <w:rsid w:val="001964B7"/>
    <w:rsid w:val="0019677E"/>
    <w:rsid w:val="00196A08"/>
    <w:rsid w:val="001970F4"/>
    <w:rsid w:val="0019754F"/>
    <w:rsid w:val="00197C2E"/>
    <w:rsid w:val="00197D5E"/>
    <w:rsid w:val="00197E4D"/>
    <w:rsid w:val="001A0022"/>
    <w:rsid w:val="001A04E2"/>
    <w:rsid w:val="001A09FB"/>
    <w:rsid w:val="001A0BE4"/>
    <w:rsid w:val="001A10D0"/>
    <w:rsid w:val="001A14BA"/>
    <w:rsid w:val="001A1C34"/>
    <w:rsid w:val="001A1CFD"/>
    <w:rsid w:val="001A2310"/>
    <w:rsid w:val="001A2367"/>
    <w:rsid w:val="001A243D"/>
    <w:rsid w:val="001A287A"/>
    <w:rsid w:val="001A2AC5"/>
    <w:rsid w:val="001A2B26"/>
    <w:rsid w:val="001A32C9"/>
    <w:rsid w:val="001A341D"/>
    <w:rsid w:val="001A3B36"/>
    <w:rsid w:val="001A3CDA"/>
    <w:rsid w:val="001A4043"/>
    <w:rsid w:val="001A448C"/>
    <w:rsid w:val="001A4955"/>
    <w:rsid w:val="001A4CB1"/>
    <w:rsid w:val="001A4E0C"/>
    <w:rsid w:val="001A55E7"/>
    <w:rsid w:val="001A5821"/>
    <w:rsid w:val="001A5BCC"/>
    <w:rsid w:val="001A62FD"/>
    <w:rsid w:val="001A6304"/>
    <w:rsid w:val="001A6313"/>
    <w:rsid w:val="001A633E"/>
    <w:rsid w:val="001A68AE"/>
    <w:rsid w:val="001A6D94"/>
    <w:rsid w:val="001A7D09"/>
    <w:rsid w:val="001B0131"/>
    <w:rsid w:val="001B0364"/>
    <w:rsid w:val="001B0D05"/>
    <w:rsid w:val="001B0D87"/>
    <w:rsid w:val="001B11AE"/>
    <w:rsid w:val="001B1232"/>
    <w:rsid w:val="001B1794"/>
    <w:rsid w:val="001B1CC4"/>
    <w:rsid w:val="001B1CD1"/>
    <w:rsid w:val="001B219A"/>
    <w:rsid w:val="001B21F3"/>
    <w:rsid w:val="001B22A7"/>
    <w:rsid w:val="001B24BB"/>
    <w:rsid w:val="001B2820"/>
    <w:rsid w:val="001B2C81"/>
    <w:rsid w:val="001B2F44"/>
    <w:rsid w:val="001B30E8"/>
    <w:rsid w:val="001B3209"/>
    <w:rsid w:val="001B3735"/>
    <w:rsid w:val="001B3B40"/>
    <w:rsid w:val="001B3BAB"/>
    <w:rsid w:val="001B3BDD"/>
    <w:rsid w:val="001B3FD2"/>
    <w:rsid w:val="001B405B"/>
    <w:rsid w:val="001B46CD"/>
    <w:rsid w:val="001B4909"/>
    <w:rsid w:val="001B4A5A"/>
    <w:rsid w:val="001B4FF9"/>
    <w:rsid w:val="001B5026"/>
    <w:rsid w:val="001B5027"/>
    <w:rsid w:val="001B571D"/>
    <w:rsid w:val="001B584E"/>
    <w:rsid w:val="001B5CE8"/>
    <w:rsid w:val="001B67FE"/>
    <w:rsid w:val="001B7723"/>
    <w:rsid w:val="001C051F"/>
    <w:rsid w:val="001C0D3D"/>
    <w:rsid w:val="001C0D4A"/>
    <w:rsid w:val="001C0EF5"/>
    <w:rsid w:val="001C13F4"/>
    <w:rsid w:val="001C185E"/>
    <w:rsid w:val="001C1B28"/>
    <w:rsid w:val="001C1EDF"/>
    <w:rsid w:val="001C20E9"/>
    <w:rsid w:val="001C23B8"/>
    <w:rsid w:val="001C2A3C"/>
    <w:rsid w:val="001C31BC"/>
    <w:rsid w:val="001C3964"/>
    <w:rsid w:val="001C3A3D"/>
    <w:rsid w:val="001C3EF5"/>
    <w:rsid w:val="001C3F6F"/>
    <w:rsid w:val="001C3FE2"/>
    <w:rsid w:val="001C4155"/>
    <w:rsid w:val="001C4327"/>
    <w:rsid w:val="001C445E"/>
    <w:rsid w:val="001C46C6"/>
    <w:rsid w:val="001C5218"/>
    <w:rsid w:val="001C56C2"/>
    <w:rsid w:val="001C5939"/>
    <w:rsid w:val="001C5BAF"/>
    <w:rsid w:val="001C5FAC"/>
    <w:rsid w:val="001C67C7"/>
    <w:rsid w:val="001C6806"/>
    <w:rsid w:val="001C688E"/>
    <w:rsid w:val="001C68CB"/>
    <w:rsid w:val="001C6B4F"/>
    <w:rsid w:val="001C6C2C"/>
    <w:rsid w:val="001C6D21"/>
    <w:rsid w:val="001C6FE1"/>
    <w:rsid w:val="001C7064"/>
    <w:rsid w:val="001C72F7"/>
    <w:rsid w:val="001C7431"/>
    <w:rsid w:val="001C744A"/>
    <w:rsid w:val="001C78FE"/>
    <w:rsid w:val="001C7E3C"/>
    <w:rsid w:val="001D0406"/>
    <w:rsid w:val="001D0525"/>
    <w:rsid w:val="001D0859"/>
    <w:rsid w:val="001D136A"/>
    <w:rsid w:val="001D1C2B"/>
    <w:rsid w:val="001D223A"/>
    <w:rsid w:val="001D23FF"/>
    <w:rsid w:val="001D248E"/>
    <w:rsid w:val="001D2670"/>
    <w:rsid w:val="001D2893"/>
    <w:rsid w:val="001D357A"/>
    <w:rsid w:val="001D3AFA"/>
    <w:rsid w:val="001D3E9E"/>
    <w:rsid w:val="001D41C4"/>
    <w:rsid w:val="001D46B4"/>
    <w:rsid w:val="001D4A14"/>
    <w:rsid w:val="001D54EB"/>
    <w:rsid w:val="001D55E0"/>
    <w:rsid w:val="001D5CEC"/>
    <w:rsid w:val="001D5FFB"/>
    <w:rsid w:val="001D6236"/>
    <w:rsid w:val="001D6AB1"/>
    <w:rsid w:val="001D6D1B"/>
    <w:rsid w:val="001D6EF4"/>
    <w:rsid w:val="001D72D2"/>
    <w:rsid w:val="001D73CB"/>
    <w:rsid w:val="001D7699"/>
    <w:rsid w:val="001D7718"/>
    <w:rsid w:val="001E01C5"/>
    <w:rsid w:val="001E01CA"/>
    <w:rsid w:val="001E0EC6"/>
    <w:rsid w:val="001E13DF"/>
    <w:rsid w:val="001E17A1"/>
    <w:rsid w:val="001E19EA"/>
    <w:rsid w:val="001E1AA7"/>
    <w:rsid w:val="001E1F50"/>
    <w:rsid w:val="001E2603"/>
    <w:rsid w:val="001E349F"/>
    <w:rsid w:val="001E455D"/>
    <w:rsid w:val="001E473E"/>
    <w:rsid w:val="001E4CB3"/>
    <w:rsid w:val="001E50A3"/>
    <w:rsid w:val="001E56C2"/>
    <w:rsid w:val="001E5806"/>
    <w:rsid w:val="001E5DBA"/>
    <w:rsid w:val="001E68C0"/>
    <w:rsid w:val="001E77B3"/>
    <w:rsid w:val="001E7847"/>
    <w:rsid w:val="001E7A3E"/>
    <w:rsid w:val="001E7C62"/>
    <w:rsid w:val="001E7C77"/>
    <w:rsid w:val="001E7D1C"/>
    <w:rsid w:val="001E7F1A"/>
    <w:rsid w:val="001E7F31"/>
    <w:rsid w:val="001E7F77"/>
    <w:rsid w:val="001F087D"/>
    <w:rsid w:val="001F0E32"/>
    <w:rsid w:val="001F1290"/>
    <w:rsid w:val="001F158B"/>
    <w:rsid w:val="001F17BF"/>
    <w:rsid w:val="001F186E"/>
    <w:rsid w:val="001F18AD"/>
    <w:rsid w:val="001F1A2D"/>
    <w:rsid w:val="001F1B2F"/>
    <w:rsid w:val="001F2093"/>
    <w:rsid w:val="001F231E"/>
    <w:rsid w:val="001F27C1"/>
    <w:rsid w:val="001F2B91"/>
    <w:rsid w:val="001F2CC1"/>
    <w:rsid w:val="001F326A"/>
    <w:rsid w:val="001F32DC"/>
    <w:rsid w:val="001F338D"/>
    <w:rsid w:val="001F35BB"/>
    <w:rsid w:val="001F3C33"/>
    <w:rsid w:val="001F3D8A"/>
    <w:rsid w:val="001F4BFA"/>
    <w:rsid w:val="001F4D6D"/>
    <w:rsid w:val="001F4E40"/>
    <w:rsid w:val="001F51C7"/>
    <w:rsid w:val="001F5477"/>
    <w:rsid w:val="001F5679"/>
    <w:rsid w:val="001F593F"/>
    <w:rsid w:val="001F5D43"/>
    <w:rsid w:val="001F5FE2"/>
    <w:rsid w:val="001F640D"/>
    <w:rsid w:val="001F6463"/>
    <w:rsid w:val="001F64E7"/>
    <w:rsid w:val="001F6D48"/>
    <w:rsid w:val="001F7011"/>
    <w:rsid w:val="001F7334"/>
    <w:rsid w:val="001F740C"/>
    <w:rsid w:val="001F75D5"/>
    <w:rsid w:val="001F7655"/>
    <w:rsid w:val="001F76FF"/>
    <w:rsid w:val="001F7D65"/>
    <w:rsid w:val="00200019"/>
    <w:rsid w:val="00200A37"/>
    <w:rsid w:val="00200AA9"/>
    <w:rsid w:val="00200D81"/>
    <w:rsid w:val="00201243"/>
    <w:rsid w:val="00201852"/>
    <w:rsid w:val="00201C98"/>
    <w:rsid w:val="00201D8F"/>
    <w:rsid w:val="0020237D"/>
    <w:rsid w:val="00202794"/>
    <w:rsid w:val="00202B38"/>
    <w:rsid w:val="00202FEC"/>
    <w:rsid w:val="002033A4"/>
    <w:rsid w:val="002038F5"/>
    <w:rsid w:val="00203AE5"/>
    <w:rsid w:val="00203EBD"/>
    <w:rsid w:val="0020416D"/>
    <w:rsid w:val="00204952"/>
    <w:rsid w:val="00205057"/>
    <w:rsid w:val="002057CE"/>
    <w:rsid w:val="00205D92"/>
    <w:rsid w:val="0020602B"/>
    <w:rsid w:val="0020605E"/>
    <w:rsid w:val="00206077"/>
    <w:rsid w:val="002064B0"/>
    <w:rsid w:val="00206525"/>
    <w:rsid w:val="00206E9F"/>
    <w:rsid w:val="00207341"/>
    <w:rsid w:val="00210516"/>
    <w:rsid w:val="002106B3"/>
    <w:rsid w:val="00210A93"/>
    <w:rsid w:val="00211302"/>
    <w:rsid w:val="002118BA"/>
    <w:rsid w:val="00211976"/>
    <w:rsid w:val="00211AFF"/>
    <w:rsid w:val="00211B0D"/>
    <w:rsid w:val="00211B11"/>
    <w:rsid w:val="00211E00"/>
    <w:rsid w:val="00211FB2"/>
    <w:rsid w:val="00211FE9"/>
    <w:rsid w:val="0021252D"/>
    <w:rsid w:val="002137F1"/>
    <w:rsid w:val="00213BDF"/>
    <w:rsid w:val="002141C0"/>
    <w:rsid w:val="00214212"/>
    <w:rsid w:val="002142EB"/>
    <w:rsid w:val="00214435"/>
    <w:rsid w:val="0021449A"/>
    <w:rsid w:val="00214787"/>
    <w:rsid w:val="002147BC"/>
    <w:rsid w:val="0021535C"/>
    <w:rsid w:val="00215B82"/>
    <w:rsid w:val="00215C27"/>
    <w:rsid w:val="00216669"/>
    <w:rsid w:val="00216705"/>
    <w:rsid w:val="0021683C"/>
    <w:rsid w:val="0021699F"/>
    <w:rsid w:val="00216A16"/>
    <w:rsid w:val="00216BC9"/>
    <w:rsid w:val="0021747A"/>
    <w:rsid w:val="002175CD"/>
    <w:rsid w:val="0021789E"/>
    <w:rsid w:val="00217A99"/>
    <w:rsid w:val="002200B0"/>
    <w:rsid w:val="0022015D"/>
    <w:rsid w:val="00220B6A"/>
    <w:rsid w:val="00220E46"/>
    <w:rsid w:val="00221886"/>
    <w:rsid w:val="002222FF"/>
    <w:rsid w:val="00222EA0"/>
    <w:rsid w:val="00222F03"/>
    <w:rsid w:val="002234E8"/>
    <w:rsid w:val="002236FA"/>
    <w:rsid w:val="00223C96"/>
    <w:rsid w:val="00223D41"/>
    <w:rsid w:val="00223FA9"/>
    <w:rsid w:val="0022460F"/>
    <w:rsid w:val="00224743"/>
    <w:rsid w:val="00224795"/>
    <w:rsid w:val="00224C71"/>
    <w:rsid w:val="00224C7A"/>
    <w:rsid w:val="002250FA"/>
    <w:rsid w:val="0022512A"/>
    <w:rsid w:val="0022589B"/>
    <w:rsid w:val="002265AD"/>
    <w:rsid w:val="00226B23"/>
    <w:rsid w:val="00226F28"/>
    <w:rsid w:val="002275EC"/>
    <w:rsid w:val="0022787A"/>
    <w:rsid w:val="0022787F"/>
    <w:rsid w:val="00227C1A"/>
    <w:rsid w:val="00227C8B"/>
    <w:rsid w:val="00230374"/>
    <w:rsid w:val="002304B1"/>
    <w:rsid w:val="002306D9"/>
    <w:rsid w:val="002309DB"/>
    <w:rsid w:val="00230D05"/>
    <w:rsid w:val="00230FC9"/>
    <w:rsid w:val="002316FE"/>
    <w:rsid w:val="00231B1A"/>
    <w:rsid w:val="00231C25"/>
    <w:rsid w:val="00231C90"/>
    <w:rsid w:val="00232021"/>
    <w:rsid w:val="00232181"/>
    <w:rsid w:val="002328CD"/>
    <w:rsid w:val="00233498"/>
    <w:rsid w:val="00233624"/>
    <w:rsid w:val="002339DE"/>
    <w:rsid w:val="00233C77"/>
    <w:rsid w:val="00233D3E"/>
    <w:rsid w:val="00233D89"/>
    <w:rsid w:val="002340C1"/>
    <w:rsid w:val="002346B0"/>
    <w:rsid w:val="002348AC"/>
    <w:rsid w:val="00234C9F"/>
    <w:rsid w:val="002350E1"/>
    <w:rsid w:val="0023566A"/>
    <w:rsid w:val="00235AB6"/>
    <w:rsid w:val="002361EB"/>
    <w:rsid w:val="00236963"/>
    <w:rsid w:val="00236CEC"/>
    <w:rsid w:val="00237B64"/>
    <w:rsid w:val="0024042A"/>
    <w:rsid w:val="00240614"/>
    <w:rsid w:val="00240F08"/>
    <w:rsid w:val="002411FB"/>
    <w:rsid w:val="0024161C"/>
    <w:rsid w:val="002417F3"/>
    <w:rsid w:val="002418A3"/>
    <w:rsid w:val="00241A4C"/>
    <w:rsid w:val="0024261E"/>
    <w:rsid w:val="00242A37"/>
    <w:rsid w:val="00242CBE"/>
    <w:rsid w:val="00242DC7"/>
    <w:rsid w:val="002430D8"/>
    <w:rsid w:val="002431E9"/>
    <w:rsid w:val="002431EF"/>
    <w:rsid w:val="00243522"/>
    <w:rsid w:val="00245EF6"/>
    <w:rsid w:val="00246197"/>
    <w:rsid w:val="00246560"/>
    <w:rsid w:val="00246565"/>
    <w:rsid w:val="002465F3"/>
    <w:rsid w:val="0024689F"/>
    <w:rsid w:val="00246986"/>
    <w:rsid w:val="00246E16"/>
    <w:rsid w:val="0024713A"/>
    <w:rsid w:val="0024720C"/>
    <w:rsid w:val="002476A8"/>
    <w:rsid w:val="00247CF9"/>
    <w:rsid w:val="00250258"/>
    <w:rsid w:val="002505BB"/>
    <w:rsid w:val="00250654"/>
    <w:rsid w:val="00250D18"/>
    <w:rsid w:val="00250E03"/>
    <w:rsid w:val="002510AC"/>
    <w:rsid w:val="0025128F"/>
    <w:rsid w:val="00251AB2"/>
    <w:rsid w:val="00251C71"/>
    <w:rsid w:val="0025288E"/>
    <w:rsid w:val="00252A0D"/>
    <w:rsid w:val="00252B17"/>
    <w:rsid w:val="00252D5E"/>
    <w:rsid w:val="00252FA7"/>
    <w:rsid w:val="00253883"/>
    <w:rsid w:val="002538BD"/>
    <w:rsid w:val="00253B46"/>
    <w:rsid w:val="00253F58"/>
    <w:rsid w:val="002547CB"/>
    <w:rsid w:val="00254E6B"/>
    <w:rsid w:val="00254F10"/>
    <w:rsid w:val="0025522A"/>
    <w:rsid w:val="00255DBE"/>
    <w:rsid w:val="002560A5"/>
    <w:rsid w:val="002561C0"/>
    <w:rsid w:val="002564A4"/>
    <w:rsid w:val="00256B19"/>
    <w:rsid w:val="00257120"/>
    <w:rsid w:val="00257475"/>
    <w:rsid w:val="00257F05"/>
    <w:rsid w:val="002604C9"/>
    <w:rsid w:val="002604F7"/>
    <w:rsid w:val="002605F1"/>
    <w:rsid w:val="002608B9"/>
    <w:rsid w:val="00260B22"/>
    <w:rsid w:val="0026182E"/>
    <w:rsid w:val="0026182F"/>
    <w:rsid w:val="002622F9"/>
    <w:rsid w:val="0026231E"/>
    <w:rsid w:val="00262463"/>
    <w:rsid w:val="0026261B"/>
    <w:rsid w:val="00262FD1"/>
    <w:rsid w:val="002630BC"/>
    <w:rsid w:val="002637DB"/>
    <w:rsid w:val="002643F9"/>
    <w:rsid w:val="002647BF"/>
    <w:rsid w:val="002648C5"/>
    <w:rsid w:val="00264AEE"/>
    <w:rsid w:val="0026507D"/>
    <w:rsid w:val="002650FB"/>
    <w:rsid w:val="00265195"/>
    <w:rsid w:val="002653D7"/>
    <w:rsid w:val="002656AC"/>
    <w:rsid w:val="0026586C"/>
    <w:rsid w:val="00265C36"/>
    <w:rsid w:val="00265CC6"/>
    <w:rsid w:val="00265CCA"/>
    <w:rsid w:val="002661E2"/>
    <w:rsid w:val="002664D9"/>
    <w:rsid w:val="00266831"/>
    <w:rsid w:val="0026687B"/>
    <w:rsid w:val="00266898"/>
    <w:rsid w:val="00266C72"/>
    <w:rsid w:val="00267165"/>
    <w:rsid w:val="00267524"/>
    <w:rsid w:val="00267BD4"/>
    <w:rsid w:val="00270259"/>
    <w:rsid w:val="00270358"/>
    <w:rsid w:val="00270D37"/>
    <w:rsid w:val="00270DF5"/>
    <w:rsid w:val="0027143E"/>
    <w:rsid w:val="002714A1"/>
    <w:rsid w:val="00271A63"/>
    <w:rsid w:val="002723A1"/>
    <w:rsid w:val="00272814"/>
    <w:rsid w:val="002728A2"/>
    <w:rsid w:val="00272B47"/>
    <w:rsid w:val="00272D2D"/>
    <w:rsid w:val="00272DE1"/>
    <w:rsid w:val="002730C7"/>
    <w:rsid w:val="0027380B"/>
    <w:rsid w:val="002738D0"/>
    <w:rsid w:val="002745C0"/>
    <w:rsid w:val="00274E73"/>
    <w:rsid w:val="00274F9F"/>
    <w:rsid w:val="0027520D"/>
    <w:rsid w:val="0027579F"/>
    <w:rsid w:val="00275BAD"/>
    <w:rsid w:val="0027653B"/>
    <w:rsid w:val="00276760"/>
    <w:rsid w:val="002768D2"/>
    <w:rsid w:val="00276923"/>
    <w:rsid w:val="00276A25"/>
    <w:rsid w:val="002774CB"/>
    <w:rsid w:val="002775F6"/>
    <w:rsid w:val="00277852"/>
    <w:rsid w:val="00277BC7"/>
    <w:rsid w:val="00277BD1"/>
    <w:rsid w:val="00277BEB"/>
    <w:rsid w:val="00277E96"/>
    <w:rsid w:val="0028019E"/>
    <w:rsid w:val="00280654"/>
    <w:rsid w:val="00280704"/>
    <w:rsid w:val="00280978"/>
    <w:rsid w:val="00280B85"/>
    <w:rsid w:val="002813B7"/>
    <w:rsid w:val="0028164E"/>
    <w:rsid w:val="002816E7"/>
    <w:rsid w:val="00281B11"/>
    <w:rsid w:val="00281BA0"/>
    <w:rsid w:val="0028267B"/>
    <w:rsid w:val="00282A7C"/>
    <w:rsid w:val="00282ACA"/>
    <w:rsid w:val="0028303D"/>
    <w:rsid w:val="002830D0"/>
    <w:rsid w:val="00283308"/>
    <w:rsid w:val="002835C6"/>
    <w:rsid w:val="00283610"/>
    <w:rsid w:val="002837BD"/>
    <w:rsid w:val="00283847"/>
    <w:rsid w:val="00283900"/>
    <w:rsid w:val="002840FA"/>
    <w:rsid w:val="00284378"/>
    <w:rsid w:val="00284724"/>
    <w:rsid w:val="00285292"/>
    <w:rsid w:val="002855DD"/>
    <w:rsid w:val="0028565F"/>
    <w:rsid w:val="0028571C"/>
    <w:rsid w:val="002859DB"/>
    <w:rsid w:val="002862AA"/>
    <w:rsid w:val="002869A5"/>
    <w:rsid w:val="002870A7"/>
    <w:rsid w:val="002875F1"/>
    <w:rsid w:val="00287601"/>
    <w:rsid w:val="00287954"/>
    <w:rsid w:val="0028795A"/>
    <w:rsid w:val="00287B6C"/>
    <w:rsid w:val="00287C93"/>
    <w:rsid w:val="002903EC"/>
    <w:rsid w:val="00290D72"/>
    <w:rsid w:val="00290FE0"/>
    <w:rsid w:val="00291028"/>
    <w:rsid w:val="00291280"/>
    <w:rsid w:val="002914C8"/>
    <w:rsid w:val="00291807"/>
    <w:rsid w:val="00291852"/>
    <w:rsid w:val="00291A4A"/>
    <w:rsid w:val="00291BB0"/>
    <w:rsid w:val="00291CB1"/>
    <w:rsid w:val="0029224D"/>
    <w:rsid w:val="002922A2"/>
    <w:rsid w:val="002923B4"/>
    <w:rsid w:val="00292A1F"/>
    <w:rsid w:val="0029305F"/>
    <w:rsid w:val="00293280"/>
    <w:rsid w:val="002932C8"/>
    <w:rsid w:val="002934A7"/>
    <w:rsid w:val="002939D3"/>
    <w:rsid w:val="00293C2C"/>
    <w:rsid w:val="00293F02"/>
    <w:rsid w:val="00294112"/>
    <w:rsid w:val="002946B0"/>
    <w:rsid w:val="002948FA"/>
    <w:rsid w:val="00294ABC"/>
    <w:rsid w:val="00294B6C"/>
    <w:rsid w:val="00295258"/>
    <w:rsid w:val="0029605B"/>
    <w:rsid w:val="00296182"/>
    <w:rsid w:val="00296A13"/>
    <w:rsid w:val="002977F4"/>
    <w:rsid w:val="0029787F"/>
    <w:rsid w:val="00297B7C"/>
    <w:rsid w:val="002A0483"/>
    <w:rsid w:val="002A1065"/>
    <w:rsid w:val="002A1345"/>
    <w:rsid w:val="002A144F"/>
    <w:rsid w:val="002A149C"/>
    <w:rsid w:val="002A1BAF"/>
    <w:rsid w:val="002A1E32"/>
    <w:rsid w:val="002A235C"/>
    <w:rsid w:val="002A2515"/>
    <w:rsid w:val="002A256F"/>
    <w:rsid w:val="002A294B"/>
    <w:rsid w:val="002A2A25"/>
    <w:rsid w:val="002A2E23"/>
    <w:rsid w:val="002A35F1"/>
    <w:rsid w:val="002A3A6D"/>
    <w:rsid w:val="002A3C59"/>
    <w:rsid w:val="002A4825"/>
    <w:rsid w:val="002A4C90"/>
    <w:rsid w:val="002A51AC"/>
    <w:rsid w:val="002A5426"/>
    <w:rsid w:val="002A54DD"/>
    <w:rsid w:val="002A57EC"/>
    <w:rsid w:val="002A58D6"/>
    <w:rsid w:val="002A5BB7"/>
    <w:rsid w:val="002A5D03"/>
    <w:rsid w:val="002A6675"/>
    <w:rsid w:val="002A69E2"/>
    <w:rsid w:val="002A6FCA"/>
    <w:rsid w:val="002A71AF"/>
    <w:rsid w:val="002A7385"/>
    <w:rsid w:val="002A7529"/>
    <w:rsid w:val="002A76B2"/>
    <w:rsid w:val="002A7ADE"/>
    <w:rsid w:val="002A7BAD"/>
    <w:rsid w:val="002B0391"/>
    <w:rsid w:val="002B0BA3"/>
    <w:rsid w:val="002B0E84"/>
    <w:rsid w:val="002B0ECD"/>
    <w:rsid w:val="002B0FF8"/>
    <w:rsid w:val="002B165C"/>
    <w:rsid w:val="002B16E6"/>
    <w:rsid w:val="002B17BD"/>
    <w:rsid w:val="002B17E1"/>
    <w:rsid w:val="002B187F"/>
    <w:rsid w:val="002B1F20"/>
    <w:rsid w:val="002B212A"/>
    <w:rsid w:val="002B26A6"/>
    <w:rsid w:val="002B299D"/>
    <w:rsid w:val="002B2C4D"/>
    <w:rsid w:val="002B34C7"/>
    <w:rsid w:val="002B3529"/>
    <w:rsid w:val="002B369B"/>
    <w:rsid w:val="002B381A"/>
    <w:rsid w:val="002B3D57"/>
    <w:rsid w:val="002B40E9"/>
    <w:rsid w:val="002B4251"/>
    <w:rsid w:val="002B4670"/>
    <w:rsid w:val="002B4B8D"/>
    <w:rsid w:val="002B4F17"/>
    <w:rsid w:val="002B4F28"/>
    <w:rsid w:val="002B4FA7"/>
    <w:rsid w:val="002B5B24"/>
    <w:rsid w:val="002B5BA0"/>
    <w:rsid w:val="002B5C2C"/>
    <w:rsid w:val="002B5FFB"/>
    <w:rsid w:val="002B6434"/>
    <w:rsid w:val="002B6471"/>
    <w:rsid w:val="002B67C5"/>
    <w:rsid w:val="002B6D57"/>
    <w:rsid w:val="002B6F30"/>
    <w:rsid w:val="002B7A21"/>
    <w:rsid w:val="002C0643"/>
    <w:rsid w:val="002C077F"/>
    <w:rsid w:val="002C0DB4"/>
    <w:rsid w:val="002C0EEF"/>
    <w:rsid w:val="002C1C90"/>
    <w:rsid w:val="002C2027"/>
    <w:rsid w:val="002C205F"/>
    <w:rsid w:val="002C2080"/>
    <w:rsid w:val="002C20CA"/>
    <w:rsid w:val="002C255F"/>
    <w:rsid w:val="002C257C"/>
    <w:rsid w:val="002C2B0F"/>
    <w:rsid w:val="002C2B85"/>
    <w:rsid w:val="002C2EFF"/>
    <w:rsid w:val="002C2F43"/>
    <w:rsid w:val="002C32F9"/>
    <w:rsid w:val="002C36A9"/>
    <w:rsid w:val="002C37BA"/>
    <w:rsid w:val="002C3A20"/>
    <w:rsid w:val="002C3A28"/>
    <w:rsid w:val="002C46C4"/>
    <w:rsid w:val="002C54D7"/>
    <w:rsid w:val="002C5CD2"/>
    <w:rsid w:val="002C5DC7"/>
    <w:rsid w:val="002C6115"/>
    <w:rsid w:val="002C61CA"/>
    <w:rsid w:val="002C68EB"/>
    <w:rsid w:val="002C6FA0"/>
    <w:rsid w:val="002C730A"/>
    <w:rsid w:val="002C7480"/>
    <w:rsid w:val="002C7A98"/>
    <w:rsid w:val="002C7CFD"/>
    <w:rsid w:val="002C7E5D"/>
    <w:rsid w:val="002C7FBA"/>
    <w:rsid w:val="002D001A"/>
    <w:rsid w:val="002D013A"/>
    <w:rsid w:val="002D0233"/>
    <w:rsid w:val="002D0AE4"/>
    <w:rsid w:val="002D0E88"/>
    <w:rsid w:val="002D11C8"/>
    <w:rsid w:val="002D15EC"/>
    <w:rsid w:val="002D1714"/>
    <w:rsid w:val="002D17A6"/>
    <w:rsid w:val="002D184C"/>
    <w:rsid w:val="002D1BDD"/>
    <w:rsid w:val="002D1E97"/>
    <w:rsid w:val="002D2186"/>
    <w:rsid w:val="002D2AFF"/>
    <w:rsid w:val="002D306B"/>
    <w:rsid w:val="002D3539"/>
    <w:rsid w:val="002D3578"/>
    <w:rsid w:val="002D3650"/>
    <w:rsid w:val="002D3A82"/>
    <w:rsid w:val="002D3E6D"/>
    <w:rsid w:val="002D40C5"/>
    <w:rsid w:val="002D4118"/>
    <w:rsid w:val="002D4573"/>
    <w:rsid w:val="002D4BFE"/>
    <w:rsid w:val="002D4D21"/>
    <w:rsid w:val="002D4F54"/>
    <w:rsid w:val="002D5994"/>
    <w:rsid w:val="002D5B11"/>
    <w:rsid w:val="002D5B5A"/>
    <w:rsid w:val="002D6031"/>
    <w:rsid w:val="002D6051"/>
    <w:rsid w:val="002D60C3"/>
    <w:rsid w:val="002D622C"/>
    <w:rsid w:val="002D67AF"/>
    <w:rsid w:val="002D69E0"/>
    <w:rsid w:val="002D6DF4"/>
    <w:rsid w:val="002D7343"/>
    <w:rsid w:val="002D7692"/>
    <w:rsid w:val="002D78F1"/>
    <w:rsid w:val="002D79FE"/>
    <w:rsid w:val="002D7AD6"/>
    <w:rsid w:val="002D7B56"/>
    <w:rsid w:val="002D7BA3"/>
    <w:rsid w:val="002D7BBD"/>
    <w:rsid w:val="002D7C2E"/>
    <w:rsid w:val="002D7E3D"/>
    <w:rsid w:val="002E0122"/>
    <w:rsid w:val="002E0335"/>
    <w:rsid w:val="002E0B64"/>
    <w:rsid w:val="002E1318"/>
    <w:rsid w:val="002E17F4"/>
    <w:rsid w:val="002E194E"/>
    <w:rsid w:val="002E199B"/>
    <w:rsid w:val="002E20EF"/>
    <w:rsid w:val="002E21D9"/>
    <w:rsid w:val="002E2653"/>
    <w:rsid w:val="002E285F"/>
    <w:rsid w:val="002E287B"/>
    <w:rsid w:val="002E3EBC"/>
    <w:rsid w:val="002E40A3"/>
    <w:rsid w:val="002E42E3"/>
    <w:rsid w:val="002E4613"/>
    <w:rsid w:val="002E50D3"/>
    <w:rsid w:val="002E5374"/>
    <w:rsid w:val="002E55C4"/>
    <w:rsid w:val="002E564E"/>
    <w:rsid w:val="002E5DFC"/>
    <w:rsid w:val="002E5FEE"/>
    <w:rsid w:val="002E6550"/>
    <w:rsid w:val="002E6DE5"/>
    <w:rsid w:val="002E704B"/>
    <w:rsid w:val="002E70D4"/>
    <w:rsid w:val="002E7137"/>
    <w:rsid w:val="002E7206"/>
    <w:rsid w:val="002E7258"/>
    <w:rsid w:val="002E733A"/>
    <w:rsid w:val="002E7A76"/>
    <w:rsid w:val="002E7B08"/>
    <w:rsid w:val="002E7DCD"/>
    <w:rsid w:val="002E7E84"/>
    <w:rsid w:val="002F0BA5"/>
    <w:rsid w:val="002F0BAA"/>
    <w:rsid w:val="002F10EB"/>
    <w:rsid w:val="002F121B"/>
    <w:rsid w:val="002F14D8"/>
    <w:rsid w:val="002F1829"/>
    <w:rsid w:val="002F190A"/>
    <w:rsid w:val="002F1915"/>
    <w:rsid w:val="002F1AE0"/>
    <w:rsid w:val="002F1CD3"/>
    <w:rsid w:val="002F21CC"/>
    <w:rsid w:val="002F2690"/>
    <w:rsid w:val="002F2C9B"/>
    <w:rsid w:val="002F3CC9"/>
    <w:rsid w:val="002F3E45"/>
    <w:rsid w:val="002F41C5"/>
    <w:rsid w:val="002F4BF7"/>
    <w:rsid w:val="002F4C6C"/>
    <w:rsid w:val="002F4ED6"/>
    <w:rsid w:val="002F4EE3"/>
    <w:rsid w:val="002F51B8"/>
    <w:rsid w:val="002F53C8"/>
    <w:rsid w:val="002F55D7"/>
    <w:rsid w:val="002F5675"/>
    <w:rsid w:val="002F5B76"/>
    <w:rsid w:val="002F5D46"/>
    <w:rsid w:val="002F5DFF"/>
    <w:rsid w:val="002F60FD"/>
    <w:rsid w:val="002F614F"/>
    <w:rsid w:val="002F6538"/>
    <w:rsid w:val="002F6574"/>
    <w:rsid w:val="002F685E"/>
    <w:rsid w:val="002F6E18"/>
    <w:rsid w:val="002F7184"/>
    <w:rsid w:val="002F75F0"/>
    <w:rsid w:val="002F7DDB"/>
    <w:rsid w:val="00300474"/>
    <w:rsid w:val="00301CA7"/>
    <w:rsid w:val="003020CE"/>
    <w:rsid w:val="003021C9"/>
    <w:rsid w:val="003027CB"/>
    <w:rsid w:val="00302F1D"/>
    <w:rsid w:val="003031E6"/>
    <w:rsid w:val="003039DF"/>
    <w:rsid w:val="00303CDE"/>
    <w:rsid w:val="00303DD9"/>
    <w:rsid w:val="00304113"/>
    <w:rsid w:val="00304192"/>
    <w:rsid w:val="00304729"/>
    <w:rsid w:val="00304BEC"/>
    <w:rsid w:val="003057CC"/>
    <w:rsid w:val="00305A41"/>
    <w:rsid w:val="00305DBF"/>
    <w:rsid w:val="0030631E"/>
    <w:rsid w:val="00306731"/>
    <w:rsid w:val="00306C26"/>
    <w:rsid w:val="00306E38"/>
    <w:rsid w:val="0030733A"/>
    <w:rsid w:val="003073B4"/>
    <w:rsid w:val="003074CB"/>
    <w:rsid w:val="003078D2"/>
    <w:rsid w:val="00307A2E"/>
    <w:rsid w:val="00307E33"/>
    <w:rsid w:val="003101D8"/>
    <w:rsid w:val="00310539"/>
    <w:rsid w:val="00310652"/>
    <w:rsid w:val="00310833"/>
    <w:rsid w:val="00310951"/>
    <w:rsid w:val="00310BA7"/>
    <w:rsid w:val="00310D30"/>
    <w:rsid w:val="003111A2"/>
    <w:rsid w:val="00311813"/>
    <w:rsid w:val="00311A97"/>
    <w:rsid w:val="003127B2"/>
    <w:rsid w:val="003127DF"/>
    <w:rsid w:val="00313AD2"/>
    <w:rsid w:val="00313D07"/>
    <w:rsid w:val="003142D6"/>
    <w:rsid w:val="003144DE"/>
    <w:rsid w:val="003145C1"/>
    <w:rsid w:val="00315159"/>
    <w:rsid w:val="0031552C"/>
    <w:rsid w:val="003156A1"/>
    <w:rsid w:val="00315A80"/>
    <w:rsid w:val="00315F12"/>
    <w:rsid w:val="0031620A"/>
    <w:rsid w:val="0031650B"/>
    <w:rsid w:val="003167A2"/>
    <w:rsid w:val="0031747B"/>
    <w:rsid w:val="003175F5"/>
    <w:rsid w:val="00317AAB"/>
    <w:rsid w:val="00317E0A"/>
    <w:rsid w:val="003205A6"/>
    <w:rsid w:val="00320A68"/>
    <w:rsid w:val="00320B41"/>
    <w:rsid w:val="00320DF9"/>
    <w:rsid w:val="003215B0"/>
    <w:rsid w:val="00321770"/>
    <w:rsid w:val="00321ACB"/>
    <w:rsid w:val="00321BD2"/>
    <w:rsid w:val="003220B9"/>
    <w:rsid w:val="0032213D"/>
    <w:rsid w:val="0032219D"/>
    <w:rsid w:val="003223C8"/>
    <w:rsid w:val="0032252C"/>
    <w:rsid w:val="003225C8"/>
    <w:rsid w:val="003227EF"/>
    <w:rsid w:val="00322A72"/>
    <w:rsid w:val="0032320B"/>
    <w:rsid w:val="00323241"/>
    <w:rsid w:val="00323305"/>
    <w:rsid w:val="0032387D"/>
    <w:rsid w:val="00323966"/>
    <w:rsid w:val="00323B6C"/>
    <w:rsid w:val="0032432D"/>
    <w:rsid w:val="00324F41"/>
    <w:rsid w:val="00325120"/>
    <w:rsid w:val="003251F6"/>
    <w:rsid w:val="0032548B"/>
    <w:rsid w:val="003258F7"/>
    <w:rsid w:val="00325EF0"/>
    <w:rsid w:val="003261EB"/>
    <w:rsid w:val="003263C3"/>
    <w:rsid w:val="003264E5"/>
    <w:rsid w:val="003266A1"/>
    <w:rsid w:val="0032696D"/>
    <w:rsid w:val="00326EFF"/>
    <w:rsid w:val="003271C3"/>
    <w:rsid w:val="00327D30"/>
    <w:rsid w:val="00327ED2"/>
    <w:rsid w:val="0033037F"/>
    <w:rsid w:val="0033058A"/>
    <w:rsid w:val="003309DA"/>
    <w:rsid w:val="00331103"/>
    <w:rsid w:val="0033130C"/>
    <w:rsid w:val="00331526"/>
    <w:rsid w:val="00331998"/>
    <w:rsid w:val="00331D8A"/>
    <w:rsid w:val="00331EEB"/>
    <w:rsid w:val="00331F3C"/>
    <w:rsid w:val="003321F1"/>
    <w:rsid w:val="003325CE"/>
    <w:rsid w:val="00332A66"/>
    <w:rsid w:val="00332D1F"/>
    <w:rsid w:val="00332F22"/>
    <w:rsid w:val="00332F7E"/>
    <w:rsid w:val="0033318D"/>
    <w:rsid w:val="003331D6"/>
    <w:rsid w:val="00333E50"/>
    <w:rsid w:val="003349E2"/>
    <w:rsid w:val="00334FEC"/>
    <w:rsid w:val="00335077"/>
    <w:rsid w:val="00335D6C"/>
    <w:rsid w:val="00335E7E"/>
    <w:rsid w:val="00335F33"/>
    <w:rsid w:val="00335F43"/>
    <w:rsid w:val="00336175"/>
    <w:rsid w:val="00336584"/>
    <w:rsid w:val="00336C2D"/>
    <w:rsid w:val="00336CB4"/>
    <w:rsid w:val="0033702D"/>
    <w:rsid w:val="00337072"/>
    <w:rsid w:val="00337255"/>
    <w:rsid w:val="00337616"/>
    <w:rsid w:val="00337654"/>
    <w:rsid w:val="0033786E"/>
    <w:rsid w:val="003379EB"/>
    <w:rsid w:val="00337ACF"/>
    <w:rsid w:val="00337CEE"/>
    <w:rsid w:val="00340050"/>
    <w:rsid w:val="00341189"/>
    <w:rsid w:val="00341540"/>
    <w:rsid w:val="003418F1"/>
    <w:rsid w:val="00341C47"/>
    <w:rsid w:val="00341E6D"/>
    <w:rsid w:val="00341ECE"/>
    <w:rsid w:val="003420E0"/>
    <w:rsid w:val="0034242F"/>
    <w:rsid w:val="00342653"/>
    <w:rsid w:val="00342689"/>
    <w:rsid w:val="0034285B"/>
    <w:rsid w:val="00342C79"/>
    <w:rsid w:val="00343021"/>
    <w:rsid w:val="0034307F"/>
    <w:rsid w:val="003431A8"/>
    <w:rsid w:val="00343612"/>
    <w:rsid w:val="0034390A"/>
    <w:rsid w:val="00343981"/>
    <w:rsid w:val="00343AF7"/>
    <w:rsid w:val="00343DCA"/>
    <w:rsid w:val="00343E0B"/>
    <w:rsid w:val="00344119"/>
    <w:rsid w:val="00344242"/>
    <w:rsid w:val="003444A4"/>
    <w:rsid w:val="003448EB"/>
    <w:rsid w:val="003449A6"/>
    <w:rsid w:val="00344A77"/>
    <w:rsid w:val="00344D8B"/>
    <w:rsid w:val="00344EC5"/>
    <w:rsid w:val="00345A33"/>
    <w:rsid w:val="00345D23"/>
    <w:rsid w:val="00345ECA"/>
    <w:rsid w:val="00346166"/>
    <w:rsid w:val="00346A80"/>
    <w:rsid w:val="00346BC9"/>
    <w:rsid w:val="00346F2F"/>
    <w:rsid w:val="00347149"/>
    <w:rsid w:val="003473AF"/>
    <w:rsid w:val="003474F4"/>
    <w:rsid w:val="00347515"/>
    <w:rsid w:val="003475CC"/>
    <w:rsid w:val="00347906"/>
    <w:rsid w:val="00347E2D"/>
    <w:rsid w:val="00347E61"/>
    <w:rsid w:val="00347F41"/>
    <w:rsid w:val="00347F5F"/>
    <w:rsid w:val="0035072C"/>
    <w:rsid w:val="00350733"/>
    <w:rsid w:val="003508EB"/>
    <w:rsid w:val="00351093"/>
    <w:rsid w:val="003517E9"/>
    <w:rsid w:val="003518E5"/>
    <w:rsid w:val="00351B43"/>
    <w:rsid w:val="00351E0E"/>
    <w:rsid w:val="00351FBE"/>
    <w:rsid w:val="00352534"/>
    <w:rsid w:val="003525E0"/>
    <w:rsid w:val="00352754"/>
    <w:rsid w:val="0035354A"/>
    <w:rsid w:val="003540ED"/>
    <w:rsid w:val="00354AF8"/>
    <w:rsid w:val="00354EAD"/>
    <w:rsid w:val="00355365"/>
    <w:rsid w:val="0035559A"/>
    <w:rsid w:val="003559FC"/>
    <w:rsid w:val="00355BA9"/>
    <w:rsid w:val="00355EC7"/>
    <w:rsid w:val="00356113"/>
    <w:rsid w:val="00356118"/>
    <w:rsid w:val="00356387"/>
    <w:rsid w:val="00356B81"/>
    <w:rsid w:val="0035784B"/>
    <w:rsid w:val="003602A7"/>
    <w:rsid w:val="0036073B"/>
    <w:rsid w:val="0036074C"/>
    <w:rsid w:val="00360824"/>
    <w:rsid w:val="003609D9"/>
    <w:rsid w:val="00360B83"/>
    <w:rsid w:val="003613E3"/>
    <w:rsid w:val="0036142C"/>
    <w:rsid w:val="003615EA"/>
    <w:rsid w:val="00361F39"/>
    <w:rsid w:val="003625E7"/>
    <w:rsid w:val="00362A66"/>
    <w:rsid w:val="00362F64"/>
    <w:rsid w:val="00362FC2"/>
    <w:rsid w:val="0036356E"/>
    <w:rsid w:val="003637C9"/>
    <w:rsid w:val="00363A98"/>
    <w:rsid w:val="00363DC9"/>
    <w:rsid w:val="003641C3"/>
    <w:rsid w:val="00364469"/>
    <w:rsid w:val="0036453E"/>
    <w:rsid w:val="00364565"/>
    <w:rsid w:val="003649C9"/>
    <w:rsid w:val="00364BFE"/>
    <w:rsid w:val="00364C7C"/>
    <w:rsid w:val="00364CF3"/>
    <w:rsid w:val="00365559"/>
    <w:rsid w:val="003656C7"/>
    <w:rsid w:val="003663BE"/>
    <w:rsid w:val="00366FED"/>
    <w:rsid w:val="00367514"/>
    <w:rsid w:val="003675AF"/>
    <w:rsid w:val="003677CA"/>
    <w:rsid w:val="00367A6D"/>
    <w:rsid w:val="003705A0"/>
    <w:rsid w:val="003705C9"/>
    <w:rsid w:val="00370793"/>
    <w:rsid w:val="003707CA"/>
    <w:rsid w:val="003711A7"/>
    <w:rsid w:val="00371465"/>
    <w:rsid w:val="00371A93"/>
    <w:rsid w:val="00371BF3"/>
    <w:rsid w:val="00371E25"/>
    <w:rsid w:val="003722A2"/>
    <w:rsid w:val="00372413"/>
    <w:rsid w:val="0037278E"/>
    <w:rsid w:val="00372EEA"/>
    <w:rsid w:val="00372FB9"/>
    <w:rsid w:val="00373232"/>
    <w:rsid w:val="0037330F"/>
    <w:rsid w:val="00373441"/>
    <w:rsid w:val="00373527"/>
    <w:rsid w:val="003735F9"/>
    <w:rsid w:val="003739ED"/>
    <w:rsid w:val="00373D23"/>
    <w:rsid w:val="00373FD1"/>
    <w:rsid w:val="003741FC"/>
    <w:rsid w:val="0037436B"/>
    <w:rsid w:val="00374B95"/>
    <w:rsid w:val="00374D7B"/>
    <w:rsid w:val="003753DD"/>
    <w:rsid w:val="003757B4"/>
    <w:rsid w:val="0037588C"/>
    <w:rsid w:val="00375F3A"/>
    <w:rsid w:val="00376010"/>
    <w:rsid w:val="0037608A"/>
    <w:rsid w:val="00376090"/>
    <w:rsid w:val="00376101"/>
    <w:rsid w:val="0037661E"/>
    <w:rsid w:val="00376851"/>
    <w:rsid w:val="003768D0"/>
    <w:rsid w:val="00376ADA"/>
    <w:rsid w:val="00376C76"/>
    <w:rsid w:val="0037722A"/>
    <w:rsid w:val="00377789"/>
    <w:rsid w:val="00377930"/>
    <w:rsid w:val="00377BD9"/>
    <w:rsid w:val="00377DDC"/>
    <w:rsid w:val="00377DF3"/>
    <w:rsid w:val="00377ED9"/>
    <w:rsid w:val="003802A3"/>
    <w:rsid w:val="0038067F"/>
    <w:rsid w:val="00380729"/>
    <w:rsid w:val="00380747"/>
    <w:rsid w:val="003809F4"/>
    <w:rsid w:val="00380B88"/>
    <w:rsid w:val="00380BC7"/>
    <w:rsid w:val="00380DFB"/>
    <w:rsid w:val="003810CB"/>
    <w:rsid w:val="003815D3"/>
    <w:rsid w:val="003815DE"/>
    <w:rsid w:val="0038174F"/>
    <w:rsid w:val="003819FC"/>
    <w:rsid w:val="00382C56"/>
    <w:rsid w:val="00382E73"/>
    <w:rsid w:val="00383C91"/>
    <w:rsid w:val="00383F91"/>
    <w:rsid w:val="003844D4"/>
    <w:rsid w:val="00384754"/>
    <w:rsid w:val="00384838"/>
    <w:rsid w:val="003849A5"/>
    <w:rsid w:val="00384DD7"/>
    <w:rsid w:val="00384EDD"/>
    <w:rsid w:val="00385E67"/>
    <w:rsid w:val="00386010"/>
    <w:rsid w:val="003869CE"/>
    <w:rsid w:val="00386A92"/>
    <w:rsid w:val="00386C50"/>
    <w:rsid w:val="00387421"/>
    <w:rsid w:val="00387879"/>
    <w:rsid w:val="00387A71"/>
    <w:rsid w:val="00387FEA"/>
    <w:rsid w:val="00390530"/>
    <w:rsid w:val="003908E1"/>
    <w:rsid w:val="00390EFD"/>
    <w:rsid w:val="00391342"/>
    <w:rsid w:val="00391D41"/>
    <w:rsid w:val="00391EAA"/>
    <w:rsid w:val="003921FB"/>
    <w:rsid w:val="0039238A"/>
    <w:rsid w:val="0039301C"/>
    <w:rsid w:val="00393172"/>
    <w:rsid w:val="003936AF"/>
    <w:rsid w:val="00393E18"/>
    <w:rsid w:val="00393FDB"/>
    <w:rsid w:val="00394300"/>
    <w:rsid w:val="003944E7"/>
    <w:rsid w:val="00394843"/>
    <w:rsid w:val="00394A46"/>
    <w:rsid w:val="00394BD9"/>
    <w:rsid w:val="00394CC6"/>
    <w:rsid w:val="00394E6A"/>
    <w:rsid w:val="00394F24"/>
    <w:rsid w:val="003950B0"/>
    <w:rsid w:val="003952C9"/>
    <w:rsid w:val="003954DF"/>
    <w:rsid w:val="00395A72"/>
    <w:rsid w:val="00395AFE"/>
    <w:rsid w:val="00395C1F"/>
    <w:rsid w:val="00395DF5"/>
    <w:rsid w:val="00396305"/>
    <w:rsid w:val="00396326"/>
    <w:rsid w:val="003964D5"/>
    <w:rsid w:val="00396BC0"/>
    <w:rsid w:val="00396E68"/>
    <w:rsid w:val="0039743A"/>
    <w:rsid w:val="003979ED"/>
    <w:rsid w:val="00397FA2"/>
    <w:rsid w:val="00397FF3"/>
    <w:rsid w:val="003A092D"/>
    <w:rsid w:val="003A0E1B"/>
    <w:rsid w:val="003A0E3F"/>
    <w:rsid w:val="003A0FC4"/>
    <w:rsid w:val="003A1571"/>
    <w:rsid w:val="003A1579"/>
    <w:rsid w:val="003A1873"/>
    <w:rsid w:val="003A19C7"/>
    <w:rsid w:val="003A206A"/>
    <w:rsid w:val="003A2279"/>
    <w:rsid w:val="003A2BDD"/>
    <w:rsid w:val="003A2FB2"/>
    <w:rsid w:val="003A34AF"/>
    <w:rsid w:val="003A3562"/>
    <w:rsid w:val="003A3DDD"/>
    <w:rsid w:val="003A3E35"/>
    <w:rsid w:val="003A435A"/>
    <w:rsid w:val="003A47F9"/>
    <w:rsid w:val="003A4915"/>
    <w:rsid w:val="003A4CDE"/>
    <w:rsid w:val="003A4DE0"/>
    <w:rsid w:val="003A57B9"/>
    <w:rsid w:val="003A5C48"/>
    <w:rsid w:val="003A5EFE"/>
    <w:rsid w:val="003A665F"/>
    <w:rsid w:val="003A67E4"/>
    <w:rsid w:val="003A6EEB"/>
    <w:rsid w:val="003A6FE1"/>
    <w:rsid w:val="003A7266"/>
    <w:rsid w:val="003A743B"/>
    <w:rsid w:val="003A75D8"/>
    <w:rsid w:val="003A796D"/>
    <w:rsid w:val="003A7A88"/>
    <w:rsid w:val="003A7EAB"/>
    <w:rsid w:val="003A7EE9"/>
    <w:rsid w:val="003B0306"/>
    <w:rsid w:val="003B08D7"/>
    <w:rsid w:val="003B0F5F"/>
    <w:rsid w:val="003B1175"/>
    <w:rsid w:val="003B1327"/>
    <w:rsid w:val="003B18B6"/>
    <w:rsid w:val="003B1B2C"/>
    <w:rsid w:val="003B24A8"/>
    <w:rsid w:val="003B2D1C"/>
    <w:rsid w:val="003B2D5E"/>
    <w:rsid w:val="003B2E21"/>
    <w:rsid w:val="003B330D"/>
    <w:rsid w:val="003B353A"/>
    <w:rsid w:val="003B3ADC"/>
    <w:rsid w:val="003B41C5"/>
    <w:rsid w:val="003B464C"/>
    <w:rsid w:val="003B4828"/>
    <w:rsid w:val="003B4BA9"/>
    <w:rsid w:val="003B4EFE"/>
    <w:rsid w:val="003B5569"/>
    <w:rsid w:val="003B5C36"/>
    <w:rsid w:val="003B64FA"/>
    <w:rsid w:val="003B660F"/>
    <w:rsid w:val="003B66A4"/>
    <w:rsid w:val="003B67F0"/>
    <w:rsid w:val="003B6EB5"/>
    <w:rsid w:val="003B7263"/>
    <w:rsid w:val="003B793E"/>
    <w:rsid w:val="003B79E6"/>
    <w:rsid w:val="003C0EF1"/>
    <w:rsid w:val="003C11D1"/>
    <w:rsid w:val="003C1663"/>
    <w:rsid w:val="003C1A6C"/>
    <w:rsid w:val="003C1F7D"/>
    <w:rsid w:val="003C206F"/>
    <w:rsid w:val="003C237C"/>
    <w:rsid w:val="003C23B6"/>
    <w:rsid w:val="003C243F"/>
    <w:rsid w:val="003C2878"/>
    <w:rsid w:val="003C3495"/>
    <w:rsid w:val="003C3705"/>
    <w:rsid w:val="003C42DB"/>
    <w:rsid w:val="003C4446"/>
    <w:rsid w:val="003C4DEE"/>
    <w:rsid w:val="003C4E69"/>
    <w:rsid w:val="003C56F5"/>
    <w:rsid w:val="003C574E"/>
    <w:rsid w:val="003C57A9"/>
    <w:rsid w:val="003C5E00"/>
    <w:rsid w:val="003C63BB"/>
    <w:rsid w:val="003C64AA"/>
    <w:rsid w:val="003C680E"/>
    <w:rsid w:val="003C6B9B"/>
    <w:rsid w:val="003C6C76"/>
    <w:rsid w:val="003C6DC5"/>
    <w:rsid w:val="003C6F60"/>
    <w:rsid w:val="003C71F1"/>
    <w:rsid w:val="003C72E6"/>
    <w:rsid w:val="003C750C"/>
    <w:rsid w:val="003D061E"/>
    <w:rsid w:val="003D0948"/>
    <w:rsid w:val="003D0F7F"/>
    <w:rsid w:val="003D0F83"/>
    <w:rsid w:val="003D107F"/>
    <w:rsid w:val="003D1279"/>
    <w:rsid w:val="003D1798"/>
    <w:rsid w:val="003D1F5A"/>
    <w:rsid w:val="003D1F61"/>
    <w:rsid w:val="003D22A6"/>
    <w:rsid w:val="003D29BF"/>
    <w:rsid w:val="003D2B09"/>
    <w:rsid w:val="003D2C54"/>
    <w:rsid w:val="003D2E6C"/>
    <w:rsid w:val="003D3258"/>
    <w:rsid w:val="003D3E8F"/>
    <w:rsid w:val="003D3F79"/>
    <w:rsid w:val="003D3FB9"/>
    <w:rsid w:val="003D433A"/>
    <w:rsid w:val="003D4343"/>
    <w:rsid w:val="003D4A00"/>
    <w:rsid w:val="003D53D9"/>
    <w:rsid w:val="003D593D"/>
    <w:rsid w:val="003D5C4D"/>
    <w:rsid w:val="003D6298"/>
    <w:rsid w:val="003D63F4"/>
    <w:rsid w:val="003D67C5"/>
    <w:rsid w:val="003D699D"/>
    <w:rsid w:val="003D6B6F"/>
    <w:rsid w:val="003D6E3A"/>
    <w:rsid w:val="003D71AB"/>
    <w:rsid w:val="003D7B08"/>
    <w:rsid w:val="003D7BDE"/>
    <w:rsid w:val="003E05D2"/>
    <w:rsid w:val="003E06AE"/>
    <w:rsid w:val="003E076E"/>
    <w:rsid w:val="003E0D87"/>
    <w:rsid w:val="003E17A4"/>
    <w:rsid w:val="003E190A"/>
    <w:rsid w:val="003E1998"/>
    <w:rsid w:val="003E1D8C"/>
    <w:rsid w:val="003E1E3A"/>
    <w:rsid w:val="003E21DE"/>
    <w:rsid w:val="003E2389"/>
    <w:rsid w:val="003E28D9"/>
    <w:rsid w:val="003E3364"/>
    <w:rsid w:val="003E4227"/>
    <w:rsid w:val="003E49C3"/>
    <w:rsid w:val="003E4CE1"/>
    <w:rsid w:val="003E4EEB"/>
    <w:rsid w:val="003E5D53"/>
    <w:rsid w:val="003E5ECE"/>
    <w:rsid w:val="003E6366"/>
    <w:rsid w:val="003E659D"/>
    <w:rsid w:val="003E66D3"/>
    <w:rsid w:val="003E6817"/>
    <w:rsid w:val="003E6D6B"/>
    <w:rsid w:val="003E7065"/>
    <w:rsid w:val="003E7382"/>
    <w:rsid w:val="003E7AE9"/>
    <w:rsid w:val="003E7E13"/>
    <w:rsid w:val="003F0247"/>
    <w:rsid w:val="003F0261"/>
    <w:rsid w:val="003F0776"/>
    <w:rsid w:val="003F0A93"/>
    <w:rsid w:val="003F0D83"/>
    <w:rsid w:val="003F0DC4"/>
    <w:rsid w:val="003F0EAD"/>
    <w:rsid w:val="003F10B6"/>
    <w:rsid w:val="003F1C6B"/>
    <w:rsid w:val="003F213E"/>
    <w:rsid w:val="003F2417"/>
    <w:rsid w:val="003F2571"/>
    <w:rsid w:val="003F25CB"/>
    <w:rsid w:val="003F25DA"/>
    <w:rsid w:val="003F2D86"/>
    <w:rsid w:val="003F2DB1"/>
    <w:rsid w:val="003F2E27"/>
    <w:rsid w:val="003F2EA3"/>
    <w:rsid w:val="003F34D6"/>
    <w:rsid w:val="003F3838"/>
    <w:rsid w:val="003F3C5B"/>
    <w:rsid w:val="003F3C87"/>
    <w:rsid w:val="003F3D2E"/>
    <w:rsid w:val="003F4114"/>
    <w:rsid w:val="003F4354"/>
    <w:rsid w:val="003F43B5"/>
    <w:rsid w:val="003F44BB"/>
    <w:rsid w:val="003F4765"/>
    <w:rsid w:val="003F4885"/>
    <w:rsid w:val="003F49DB"/>
    <w:rsid w:val="003F4FDA"/>
    <w:rsid w:val="003F515E"/>
    <w:rsid w:val="003F5523"/>
    <w:rsid w:val="003F555F"/>
    <w:rsid w:val="003F5850"/>
    <w:rsid w:val="003F5C2B"/>
    <w:rsid w:val="003F649F"/>
    <w:rsid w:val="003F6A0F"/>
    <w:rsid w:val="003F6C36"/>
    <w:rsid w:val="003F6C57"/>
    <w:rsid w:val="003F6EDB"/>
    <w:rsid w:val="003F6FCF"/>
    <w:rsid w:val="003F71D1"/>
    <w:rsid w:val="003F71FA"/>
    <w:rsid w:val="003F72D9"/>
    <w:rsid w:val="003F7626"/>
    <w:rsid w:val="003F7DE5"/>
    <w:rsid w:val="0040024F"/>
    <w:rsid w:val="00400364"/>
    <w:rsid w:val="004005A1"/>
    <w:rsid w:val="004006DD"/>
    <w:rsid w:val="00400A72"/>
    <w:rsid w:val="00400F79"/>
    <w:rsid w:val="004014E7"/>
    <w:rsid w:val="0040183D"/>
    <w:rsid w:val="00401DD9"/>
    <w:rsid w:val="00402066"/>
    <w:rsid w:val="0040229B"/>
    <w:rsid w:val="004027B6"/>
    <w:rsid w:val="00402A8D"/>
    <w:rsid w:val="00402BC7"/>
    <w:rsid w:val="00403013"/>
    <w:rsid w:val="00403762"/>
    <w:rsid w:val="00403B2F"/>
    <w:rsid w:val="00403B3A"/>
    <w:rsid w:val="00403ED6"/>
    <w:rsid w:val="00403F43"/>
    <w:rsid w:val="00403F64"/>
    <w:rsid w:val="00404248"/>
    <w:rsid w:val="00404B5E"/>
    <w:rsid w:val="00404B67"/>
    <w:rsid w:val="00404E1B"/>
    <w:rsid w:val="00404E2A"/>
    <w:rsid w:val="00405229"/>
    <w:rsid w:val="0040567F"/>
    <w:rsid w:val="004063F3"/>
    <w:rsid w:val="00406455"/>
    <w:rsid w:val="004065B8"/>
    <w:rsid w:val="0040706B"/>
    <w:rsid w:val="0040790D"/>
    <w:rsid w:val="00407C02"/>
    <w:rsid w:val="00407DC3"/>
    <w:rsid w:val="00407DD4"/>
    <w:rsid w:val="004101CD"/>
    <w:rsid w:val="00410392"/>
    <w:rsid w:val="0041078F"/>
    <w:rsid w:val="00410835"/>
    <w:rsid w:val="0041095C"/>
    <w:rsid w:val="004109EB"/>
    <w:rsid w:val="00410A86"/>
    <w:rsid w:val="0041106B"/>
    <w:rsid w:val="00411727"/>
    <w:rsid w:val="0041176A"/>
    <w:rsid w:val="00411DDB"/>
    <w:rsid w:val="00411DEE"/>
    <w:rsid w:val="004120A7"/>
    <w:rsid w:val="00412181"/>
    <w:rsid w:val="00412269"/>
    <w:rsid w:val="00412411"/>
    <w:rsid w:val="00412A92"/>
    <w:rsid w:val="00412DB5"/>
    <w:rsid w:val="004133A9"/>
    <w:rsid w:val="00413969"/>
    <w:rsid w:val="00413EE1"/>
    <w:rsid w:val="0041406C"/>
    <w:rsid w:val="004144E6"/>
    <w:rsid w:val="004149B4"/>
    <w:rsid w:val="00414A3C"/>
    <w:rsid w:val="00414A86"/>
    <w:rsid w:val="00414BE4"/>
    <w:rsid w:val="004155D6"/>
    <w:rsid w:val="00415673"/>
    <w:rsid w:val="00415A21"/>
    <w:rsid w:val="00415C7D"/>
    <w:rsid w:val="00415E6E"/>
    <w:rsid w:val="0041643E"/>
    <w:rsid w:val="004166D5"/>
    <w:rsid w:val="004169FE"/>
    <w:rsid w:val="00416CD6"/>
    <w:rsid w:val="00416F5B"/>
    <w:rsid w:val="00417174"/>
    <w:rsid w:val="004172F9"/>
    <w:rsid w:val="0041735C"/>
    <w:rsid w:val="00417399"/>
    <w:rsid w:val="00417E5F"/>
    <w:rsid w:val="0042022E"/>
    <w:rsid w:val="004207AF"/>
    <w:rsid w:val="00420825"/>
    <w:rsid w:val="004211FF"/>
    <w:rsid w:val="00421434"/>
    <w:rsid w:val="0042194B"/>
    <w:rsid w:val="00421A27"/>
    <w:rsid w:val="00421DE9"/>
    <w:rsid w:val="00421E43"/>
    <w:rsid w:val="00422278"/>
    <w:rsid w:val="0042272E"/>
    <w:rsid w:val="00422AED"/>
    <w:rsid w:val="00422AF6"/>
    <w:rsid w:val="00422E18"/>
    <w:rsid w:val="00422E90"/>
    <w:rsid w:val="0042306B"/>
    <w:rsid w:val="00423152"/>
    <w:rsid w:val="004234A3"/>
    <w:rsid w:val="004235AD"/>
    <w:rsid w:val="00423783"/>
    <w:rsid w:val="00423DC0"/>
    <w:rsid w:val="0042468C"/>
    <w:rsid w:val="00424781"/>
    <w:rsid w:val="00424825"/>
    <w:rsid w:val="004248C3"/>
    <w:rsid w:val="00424EFE"/>
    <w:rsid w:val="00424FBC"/>
    <w:rsid w:val="00425265"/>
    <w:rsid w:val="0042528D"/>
    <w:rsid w:val="004252D9"/>
    <w:rsid w:val="00425583"/>
    <w:rsid w:val="0042560A"/>
    <w:rsid w:val="004258CF"/>
    <w:rsid w:val="004259B2"/>
    <w:rsid w:val="00425BC9"/>
    <w:rsid w:val="00425E09"/>
    <w:rsid w:val="00426311"/>
    <w:rsid w:val="0042654A"/>
    <w:rsid w:val="004265A8"/>
    <w:rsid w:val="0042665F"/>
    <w:rsid w:val="00426878"/>
    <w:rsid w:val="0042688A"/>
    <w:rsid w:val="00427410"/>
    <w:rsid w:val="004274A1"/>
    <w:rsid w:val="004275AC"/>
    <w:rsid w:val="00430521"/>
    <w:rsid w:val="0043071E"/>
    <w:rsid w:val="004307F1"/>
    <w:rsid w:val="00430D1F"/>
    <w:rsid w:val="00430F6B"/>
    <w:rsid w:val="004315E0"/>
    <w:rsid w:val="00431A70"/>
    <w:rsid w:val="00431F54"/>
    <w:rsid w:val="00431F7C"/>
    <w:rsid w:val="0043230F"/>
    <w:rsid w:val="0043274A"/>
    <w:rsid w:val="00432895"/>
    <w:rsid w:val="00432A6F"/>
    <w:rsid w:val="00432C4D"/>
    <w:rsid w:val="00432ED1"/>
    <w:rsid w:val="004331B0"/>
    <w:rsid w:val="0043357C"/>
    <w:rsid w:val="00433968"/>
    <w:rsid w:val="00433E05"/>
    <w:rsid w:val="00433EFA"/>
    <w:rsid w:val="0043412C"/>
    <w:rsid w:val="004346CA"/>
    <w:rsid w:val="004349AD"/>
    <w:rsid w:val="00434DD8"/>
    <w:rsid w:val="00435554"/>
    <w:rsid w:val="004358A6"/>
    <w:rsid w:val="00435916"/>
    <w:rsid w:val="00435C0F"/>
    <w:rsid w:val="00435E1B"/>
    <w:rsid w:val="004363E1"/>
    <w:rsid w:val="0043646F"/>
    <w:rsid w:val="004367BC"/>
    <w:rsid w:val="00436883"/>
    <w:rsid w:val="00436A24"/>
    <w:rsid w:val="00436CB7"/>
    <w:rsid w:val="004371AF"/>
    <w:rsid w:val="00437360"/>
    <w:rsid w:val="00437429"/>
    <w:rsid w:val="00437C71"/>
    <w:rsid w:val="00437EC6"/>
    <w:rsid w:val="004400FC"/>
    <w:rsid w:val="0044098F"/>
    <w:rsid w:val="00440A1A"/>
    <w:rsid w:val="00440F3A"/>
    <w:rsid w:val="00440F44"/>
    <w:rsid w:val="004414F8"/>
    <w:rsid w:val="00441B1D"/>
    <w:rsid w:val="004425FD"/>
    <w:rsid w:val="00442B59"/>
    <w:rsid w:val="00442E3D"/>
    <w:rsid w:val="00442EFE"/>
    <w:rsid w:val="00443078"/>
    <w:rsid w:val="004440BA"/>
    <w:rsid w:val="004440E7"/>
    <w:rsid w:val="00444209"/>
    <w:rsid w:val="00444D25"/>
    <w:rsid w:val="0044548A"/>
    <w:rsid w:val="00445500"/>
    <w:rsid w:val="00445C6D"/>
    <w:rsid w:val="00445DB3"/>
    <w:rsid w:val="00445F2F"/>
    <w:rsid w:val="00445FF1"/>
    <w:rsid w:val="00446247"/>
    <w:rsid w:val="004463AC"/>
    <w:rsid w:val="00446EBC"/>
    <w:rsid w:val="00446F6F"/>
    <w:rsid w:val="0044712E"/>
    <w:rsid w:val="004471F4"/>
    <w:rsid w:val="00447212"/>
    <w:rsid w:val="00447725"/>
    <w:rsid w:val="004478B7"/>
    <w:rsid w:val="00447B08"/>
    <w:rsid w:val="00450201"/>
    <w:rsid w:val="00450724"/>
    <w:rsid w:val="00450B85"/>
    <w:rsid w:val="00450D70"/>
    <w:rsid w:val="00450FEE"/>
    <w:rsid w:val="00451856"/>
    <w:rsid w:val="00451B73"/>
    <w:rsid w:val="00451DE0"/>
    <w:rsid w:val="00451F07"/>
    <w:rsid w:val="00451F4E"/>
    <w:rsid w:val="004521A6"/>
    <w:rsid w:val="004525FA"/>
    <w:rsid w:val="004526E0"/>
    <w:rsid w:val="00452992"/>
    <w:rsid w:val="00453611"/>
    <w:rsid w:val="004537A4"/>
    <w:rsid w:val="00453F6D"/>
    <w:rsid w:val="00453F93"/>
    <w:rsid w:val="00454007"/>
    <w:rsid w:val="0045409C"/>
    <w:rsid w:val="00454551"/>
    <w:rsid w:val="00454ABB"/>
    <w:rsid w:val="00454C58"/>
    <w:rsid w:val="004551CD"/>
    <w:rsid w:val="00455307"/>
    <w:rsid w:val="0045540B"/>
    <w:rsid w:val="00455A5C"/>
    <w:rsid w:val="00455EDF"/>
    <w:rsid w:val="0045604C"/>
    <w:rsid w:val="004562D7"/>
    <w:rsid w:val="004564D5"/>
    <w:rsid w:val="0045657F"/>
    <w:rsid w:val="0045676E"/>
    <w:rsid w:val="0045688C"/>
    <w:rsid w:val="00456960"/>
    <w:rsid w:val="00456BC8"/>
    <w:rsid w:val="004573A5"/>
    <w:rsid w:val="0045754F"/>
    <w:rsid w:val="00457580"/>
    <w:rsid w:val="00457696"/>
    <w:rsid w:val="004576E6"/>
    <w:rsid w:val="00457812"/>
    <w:rsid w:val="00457D9E"/>
    <w:rsid w:val="00457F2F"/>
    <w:rsid w:val="0046047B"/>
    <w:rsid w:val="00460752"/>
    <w:rsid w:val="00460A31"/>
    <w:rsid w:val="00460A4C"/>
    <w:rsid w:val="00460C68"/>
    <w:rsid w:val="00460F1B"/>
    <w:rsid w:val="004616A6"/>
    <w:rsid w:val="00461F04"/>
    <w:rsid w:val="00462217"/>
    <w:rsid w:val="00462535"/>
    <w:rsid w:val="00462C46"/>
    <w:rsid w:val="00462CEE"/>
    <w:rsid w:val="004639F3"/>
    <w:rsid w:val="00463C02"/>
    <w:rsid w:val="00463DB6"/>
    <w:rsid w:val="00463EB9"/>
    <w:rsid w:val="00463F83"/>
    <w:rsid w:val="004641EB"/>
    <w:rsid w:val="004642DE"/>
    <w:rsid w:val="0046432E"/>
    <w:rsid w:val="004644BD"/>
    <w:rsid w:val="0046494F"/>
    <w:rsid w:val="00464B28"/>
    <w:rsid w:val="00464B40"/>
    <w:rsid w:val="00465617"/>
    <w:rsid w:val="00465ACE"/>
    <w:rsid w:val="00466449"/>
    <w:rsid w:val="00466650"/>
    <w:rsid w:val="00466C6E"/>
    <w:rsid w:val="00467BB4"/>
    <w:rsid w:val="00467CC9"/>
    <w:rsid w:val="004705BB"/>
    <w:rsid w:val="00470C92"/>
    <w:rsid w:val="00470D16"/>
    <w:rsid w:val="00470E7E"/>
    <w:rsid w:val="004710B6"/>
    <w:rsid w:val="004717ED"/>
    <w:rsid w:val="00471AF2"/>
    <w:rsid w:val="00471E9A"/>
    <w:rsid w:val="004729F6"/>
    <w:rsid w:val="00472A37"/>
    <w:rsid w:val="004732AC"/>
    <w:rsid w:val="0047350E"/>
    <w:rsid w:val="00473C83"/>
    <w:rsid w:val="00473DFD"/>
    <w:rsid w:val="00473FB1"/>
    <w:rsid w:val="00474145"/>
    <w:rsid w:val="00474519"/>
    <w:rsid w:val="00474BA4"/>
    <w:rsid w:val="00474D24"/>
    <w:rsid w:val="004756A7"/>
    <w:rsid w:val="00475D0C"/>
    <w:rsid w:val="00475DA6"/>
    <w:rsid w:val="004763A1"/>
    <w:rsid w:val="00476445"/>
    <w:rsid w:val="00476835"/>
    <w:rsid w:val="00476ADD"/>
    <w:rsid w:val="00476BF2"/>
    <w:rsid w:val="00476DAB"/>
    <w:rsid w:val="00476E1B"/>
    <w:rsid w:val="004770AF"/>
    <w:rsid w:val="00477BCD"/>
    <w:rsid w:val="00480522"/>
    <w:rsid w:val="00480630"/>
    <w:rsid w:val="0048087A"/>
    <w:rsid w:val="00480A6B"/>
    <w:rsid w:val="00481217"/>
    <w:rsid w:val="004818BB"/>
    <w:rsid w:val="00481A43"/>
    <w:rsid w:val="00482247"/>
    <w:rsid w:val="00482926"/>
    <w:rsid w:val="00482993"/>
    <w:rsid w:val="00482CDA"/>
    <w:rsid w:val="00482E56"/>
    <w:rsid w:val="00482EA7"/>
    <w:rsid w:val="0048339D"/>
    <w:rsid w:val="00483469"/>
    <w:rsid w:val="00483F77"/>
    <w:rsid w:val="004847C9"/>
    <w:rsid w:val="00484886"/>
    <w:rsid w:val="00484B28"/>
    <w:rsid w:val="004850E5"/>
    <w:rsid w:val="00485B96"/>
    <w:rsid w:val="004866F7"/>
    <w:rsid w:val="00486762"/>
    <w:rsid w:val="004867BD"/>
    <w:rsid w:val="00486ECA"/>
    <w:rsid w:val="004870E1"/>
    <w:rsid w:val="00487277"/>
    <w:rsid w:val="00487655"/>
    <w:rsid w:val="00487C88"/>
    <w:rsid w:val="004903FE"/>
    <w:rsid w:val="00490CBC"/>
    <w:rsid w:val="00491306"/>
    <w:rsid w:val="004913E2"/>
    <w:rsid w:val="0049160E"/>
    <w:rsid w:val="00491E69"/>
    <w:rsid w:val="00492838"/>
    <w:rsid w:val="00492873"/>
    <w:rsid w:val="00492A89"/>
    <w:rsid w:val="00492B09"/>
    <w:rsid w:val="00494406"/>
    <w:rsid w:val="00494948"/>
    <w:rsid w:val="00494ECC"/>
    <w:rsid w:val="0049521F"/>
    <w:rsid w:val="00495F92"/>
    <w:rsid w:val="004964E0"/>
    <w:rsid w:val="004968B6"/>
    <w:rsid w:val="00496B7F"/>
    <w:rsid w:val="00496DE7"/>
    <w:rsid w:val="00496FF2"/>
    <w:rsid w:val="00497137"/>
    <w:rsid w:val="00497645"/>
    <w:rsid w:val="00497D21"/>
    <w:rsid w:val="00497D5B"/>
    <w:rsid w:val="00497FF5"/>
    <w:rsid w:val="004A0426"/>
    <w:rsid w:val="004A052C"/>
    <w:rsid w:val="004A054C"/>
    <w:rsid w:val="004A061F"/>
    <w:rsid w:val="004A1530"/>
    <w:rsid w:val="004A1653"/>
    <w:rsid w:val="004A1703"/>
    <w:rsid w:val="004A1B9F"/>
    <w:rsid w:val="004A1C3D"/>
    <w:rsid w:val="004A1CD8"/>
    <w:rsid w:val="004A1D90"/>
    <w:rsid w:val="004A1DC9"/>
    <w:rsid w:val="004A270B"/>
    <w:rsid w:val="004A28F2"/>
    <w:rsid w:val="004A33CE"/>
    <w:rsid w:val="004A368A"/>
    <w:rsid w:val="004A3CAE"/>
    <w:rsid w:val="004A4358"/>
    <w:rsid w:val="004A4485"/>
    <w:rsid w:val="004A483D"/>
    <w:rsid w:val="004A4B0C"/>
    <w:rsid w:val="004A4D14"/>
    <w:rsid w:val="004A4DD9"/>
    <w:rsid w:val="004A54F5"/>
    <w:rsid w:val="004A57B8"/>
    <w:rsid w:val="004A587F"/>
    <w:rsid w:val="004A5CD9"/>
    <w:rsid w:val="004A5CFC"/>
    <w:rsid w:val="004A6039"/>
    <w:rsid w:val="004A64D2"/>
    <w:rsid w:val="004A65A7"/>
    <w:rsid w:val="004A65B6"/>
    <w:rsid w:val="004A6EDA"/>
    <w:rsid w:val="004A700F"/>
    <w:rsid w:val="004A7204"/>
    <w:rsid w:val="004A7DE2"/>
    <w:rsid w:val="004A7F5D"/>
    <w:rsid w:val="004B0650"/>
    <w:rsid w:val="004B0766"/>
    <w:rsid w:val="004B096B"/>
    <w:rsid w:val="004B0E61"/>
    <w:rsid w:val="004B101E"/>
    <w:rsid w:val="004B118E"/>
    <w:rsid w:val="004B11D1"/>
    <w:rsid w:val="004B1361"/>
    <w:rsid w:val="004B142C"/>
    <w:rsid w:val="004B14BF"/>
    <w:rsid w:val="004B1627"/>
    <w:rsid w:val="004B1988"/>
    <w:rsid w:val="004B2441"/>
    <w:rsid w:val="004B304E"/>
    <w:rsid w:val="004B3F7A"/>
    <w:rsid w:val="004B4413"/>
    <w:rsid w:val="004B49FC"/>
    <w:rsid w:val="004B4F8D"/>
    <w:rsid w:val="004B54DF"/>
    <w:rsid w:val="004B56B2"/>
    <w:rsid w:val="004B58FA"/>
    <w:rsid w:val="004B60E0"/>
    <w:rsid w:val="004B6347"/>
    <w:rsid w:val="004B75D7"/>
    <w:rsid w:val="004B78C5"/>
    <w:rsid w:val="004B7B74"/>
    <w:rsid w:val="004C041B"/>
    <w:rsid w:val="004C051A"/>
    <w:rsid w:val="004C065E"/>
    <w:rsid w:val="004C0B95"/>
    <w:rsid w:val="004C1163"/>
    <w:rsid w:val="004C1449"/>
    <w:rsid w:val="004C16AB"/>
    <w:rsid w:val="004C196F"/>
    <w:rsid w:val="004C19A0"/>
    <w:rsid w:val="004C1B08"/>
    <w:rsid w:val="004C1B5D"/>
    <w:rsid w:val="004C1BC8"/>
    <w:rsid w:val="004C1D0F"/>
    <w:rsid w:val="004C23AD"/>
    <w:rsid w:val="004C23C4"/>
    <w:rsid w:val="004C2D18"/>
    <w:rsid w:val="004C2E9D"/>
    <w:rsid w:val="004C2ECD"/>
    <w:rsid w:val="004C42C6"/>
    <w:rsid w:val="004C4756"/>
    <w:rsid w:val="004C4B9A"/>
    <w:rsid w:val="004C4C3B"/>
    <w:rsid w:val="004C5BF8"/>
    <w:rsid w:val="004C5C71"/>
    <w:rsid w:val="004C5E6E"/>
    <w:rsid w:val="004C5F54"/>
    <w:rsid w:val="004C5F66"/>
    <w:rsid w:val="004C6039"/>
    <w:rsid w:val="004C6046"/>
    <w:rsid w:val="004C61B7"/>
    <w:rsid w:val="004C62A6"/>
    <w:rsid w:val="004C63EA"/>
    <w:rsid w:val="004C6979"/>
    <w:rsid w:val="004C6A47"/>
    <w:rsid w:val="004C6B3C"/>
    <w:rsid w:val="004C6D08"/>
    <w:rsid w:val="004C703B"/>
    <w:rsid w:val="004C7858"/>
    <w:rsid w:val="004C7E4E"/>
    <w:rsid w:val="004D063B"/>
    <w:rsid w:val="004D094B"/>
    <w:rsid w:val="004D0951"/>
    <w:rsid w:val="004D0F68"/>
    <w:rsid w:val="004D120F"/>
    <w:rsid w:val="004D18BD"/>
    <w:rsid w:val="004D18DD"/>
    <w:rsid w:val="004D1969"/>
    <w:rsid w:val="004D23DC"/>
    <w:rsid w:val="004D2AD5"/>
    <w:rsid w:val="004D2ADD"/>
    <w:rsid w:val="004D2E42"/>
    <w:rsid w:val="004D2F9E"/>
    <w:rsid w:val="004D3097"/>
    <w:rsid w:val="004D321F"/>
    <w:rsid w:val="004D36AE"/>
    <w:rsid w:val="004D37E3"/>
    <w:rsid w:val="004D4092"/>
    <w:rsid w:val="004D4792"/>
    <w:rsid w:val="004D48DA"/>
    <w:rsid w:val="004D4B42"/>
    <w:rsid w:val="004D519F"/>
    <w:rsid w:val="004D57F9"/>
    <w:rsid w:val="004D5AE1"/>
    <w:rsid w:val="004D61BA"/>
    <w:rsid w:val="004D6330"/>
    <w:rsid w:val="004D641A"/>
    <w:rsid w:val="004D6856"/>
    <w:rsid w:val="004D6B9E"/>
    <w:rsid w:val="004D6D00"/>
    <w:rsid w:val="004D6ECF"/>
    <w:rsid w:val="004D7485"/>
    <w:rsid w:val="004D75B3"/>
    <w:rsid w:val="004D76A3"/>
    <w:rsid w:val="004E0873"/>
    <w:rsid w:val="004E0B49"/>
    <w:rsid w:val="004E1437"/>
    <w:rsid w:val="004E1AE7"/>
    <w:rsid w:val="004E1F48"/>
    <w:rsid w:val="004E30DC"/>
    <w:rsid w:val="004E393C"/>
    <w:rsid w:val="004E3A7A"/>
    <w:rsid w:val="004E4371"/>
    <w:rsid w:val="004E456A"/>
    <w:rsid w:val="004E4599"/>
    <w:rsid w:val="004E46D5"/>
    <w:rsid w:val="004E4848"/>
    <w:rsid w:val="004E4B14"/>
    <w:rsid w:val="004E53C9"/>
    <w:rsid w:val="004E543B"/>
    <w:rsid w:val="004E5699"/>
    <w:rsid w:val="004E6287"/>
    <w:rsid w:val="004E6C20"/>
    <w:rsid w:val="004E7A0C"/>
    <w:rsid w:val="004E7BA0"/>
    <w:rsid w:val="004F00B2"/>
    <w:rsid w:val="004F0B7F"/>
    <w:rsid w:val="004F1453"/>
    <w:rsid w:val="004F148E"/>
    <w:rsid w:val="004F1CED"/>
    <w:rsid w:val="004F257A"/>
    <w:rsid w:val="004F2BA4"/>
    <w:rsid w:val="004F2C7E"/>
    <w:rsid w:val="004F3175"/>
    <w:rsid w:val="004F3751"/>
    <w:rsid w:val="004F3915"/>
    <w:rsid w:val="004F4D85"/>
    <w:rsid w:val="004F580F"/>
    <w:rsid w:val="004F5832"/>
    <w:rsid w:val="004F5BA9"/>
    <w:rsid w:val="004F5DDD"/>
    <w:rsid w:val="004F6792"/>
    <w:rsid w:val="004F6C92"/>
    <w:rsid w:val="004F78D1"/>
    <w:rsid w:val="004F7A07"/>
    <w:rsid w:val="00500569"/>
    <w:rsid w:val="005007FE"/>
    <w:rsid w:val="00500DA9"/>
    <w:rsid w:val="00501022"/>
    <w:rsid w:val="00501131"/>
    <w:rsid w:val="005011F0"/>
    <w:rsid w:val="00501283"/>
    <w:rsid w:val="00502E8F"/>
    <w:rsid w:val="00503142"/>
    <w:rsid w:val="0050327E"/>
    <w:rsid w:val="005046EF"/>
    <w:rsid w:val="005047E1"/>
    <w:rsid w:val="0050484D"/>
    <w:rsid w:val="00504851"/>
    <w:rsid w:val="00504962"/>
    <w:rsid w:val="00504D39"/>
    <w:rsid w:val="00504E98"/>
    <w:rsid w:val="00504F90"/>
    <w:rsid w:val="00504FF1"/>
    <w:rsid w:val="00505131"/>
    <w:rsid w:val="005058A7"/>
    <w:rsid w:val="005058D4"/>
    <w:rsid w:val="00505D77"/>
    <w:rsid w:val="00506DB0"/>
    <w:rsid w:val="00506E5C"/>
    <w:rsid w:val="0050710C"/>
    <w:rsid w:val="00507495"/>
    <w:rsid w:val="00507A69"/>
    <w:rsid w:val="0051038B"/>
    <w:rsid w:val="0051058F"/>
    <w:rsid w:val="0051099D"/>
    <w:rsid w:val="00511FC5"/>
    <w:rsid w:val="00512094"/>
    <w:rsid w:val="00512138"/>
    <w:rsid w:val="005123A3"/>
    <w:rsid w:val="00512E48"/>
    <w:rsid w:val="005132E0"/>
    <w:rsid w:val="00513575"/>
    <w:rsid w:val="00513B73"/>
    <w:rsid w:val="00513DE3"/>
    <w:rsid w:val="00513F6B"/>
    <w:rsid w:val="005140C5"/>
    <w:rsid w:val="005141AB"/>
    <w:rsid w:val="00514658"/>
    <w:rsid w:val="0051484F"/>
    <w:rsid w:val="00514ABA"/>
    <w:rsid w:val="00514DCF"/>
    <w:rsid w:val="00515062"/>
    <w:rsid w:val="0051580C"/>
    <w:rsid w:val="005158D2"/>
    <w:rsid w:val="005160D6"/>
    <w:rsid w:val="00516975"/>
    <w:rsid w:val="00516DD9"/>
    <w:rsid w:val="00516E0B"/>
    <w:rsid w:val="005176DF"/>
    <w:rsid w:val="005201B8"/>
    <w:rsid w:val="00520238"/>
    <w:rsid w:val="0052038C"/>
    <w:rsid w:val="00520505"/>
    <w:rsid w:val="005205EA"/>
    <w:rsid w:val="005207E2"/>
    <w:rsid w:val="00520821"/>
    <w:rsid w:val="00520BDC"/>
    <w:rsid w:val="00520E77"/>
    <w:rsid w:val="0052114E"/>
    <w:rsid w:val="00521379"/>
    <w:rsid w:val="005215F8"/>
    <w:rsid w:val="00521651"/>
    <w:rsid w:val="0052183E"/>
    <w:rsid w:val="00521942"/>
    <w:rsid w:val="00521A04"/>
    <w:rsid w:val="00521E01"/>
    <w:rsid w:val="00521E91"/>
    <w:rsid w:val="0052208F"/>
    <w:rsid w:val="00522465"/>
    <w:rsid w:val="00522913"/>
    <w:rsid w:val="00522A6B"/>
    <w:rsid w:val="00522B1F"/>
    <w:rsid w:val="00523011"/>
    <w:rsid w:val="005231BE"/>
    <w:rsid w:val="00523745"/>
    <w:rsid w:val="00523786"/>
    <w:rsid w:val="00523A2E"/>
    <w:rsid w:val="00524783"/>
    <w:rsid w:val="00524A47"/>
    <w:rsid w:val="0052510C"/>
    <w:rsid w:val="005252F8"/>
    <w:rsid w:val="00525F21"/>
    <w:rsid w:val="00525FA9"/>
    <w:rsid w:val="00526796"/>
    <w:rsid w:val="00526C12"/>
    <w:rsid w:val="00526C31"/>
    <w:rsid w:val="00526D0E"/>
    <w:rsid w:val="00527356"/>
    <w:rsid w:val="0053013C"/>
    <w:rsid w:val="0053045A"/>
    <w:rsid w:val="00530478"/>
    <w:rsid w:val="00530585"/>
    <w:rsid w:val="005306EC"/>
    <w:rsid w:val="00530735"/>
    <w:rsid w:val="00530971"/>
    <w:rsid w:val="00531745"/>
    <w:rsid w:val="00531810"/>
    <w:rsid w:val="00531943"/>
    <w:rsid w:val="00531B4E"/>
    <w:rsid w:val="005321FA"/>
    <w:rsid w:val="005339FA"/>
    <w:rsid w:val="00533B4F"/>
    <w:rsid w:val="00533BB4"/>
    <w:rsid w:val="00533CAD"/>
    <w:rsid w:val="00533D38"/>
    <w:rsid w:val="0053431A"/>
    <w:rsid w:val="00534AE3"/>
    <w:rsid w:val="00534E8C"/>
    <w:rsid w:val="00534F06"/>
    <w:rsid w:val="0053510F"/>
    <w:rsid w:val="0053516C"/>
    <w:rsid w:val="005354E5"/>
    <w:rsid w:val="0053594F"/>
    <w:rsid w:val="00535D2B"/>
    <w:rsid w:val="00536324"/>
    <w:rsid w:val="00536806"/>
    <w:rsid w:val="00536E37"/>
    <w:rsid w:val="00537009"/>
    <w:rsid w:val="00537047"/>
    <w:rsid w:val="0053706C"/>
    <w:rsid w:val="00537863"/>
    <w:rsid w:val="00537C2F"/>
    <w:rsid w:val="00537D7B"/>
    <w:rsid w:val="00537EE0"/>
    <w:rsid w:val="00537F40"/>
    <w:rsid w:val="00540325"/>
    <w:rsid w:val="00540481"/>
    <w:rsid w:val="005407DF"/>
    <w:rsid w:val="00540E89"/>
    <w:rsid w:val="00541046"/>
    <w:rsid w:val="00541783"/>
    <w:rsid w:val="00541A8C"/>
    <w:rsid w:val="00541B36"/>
    <w:rsid w:val="00541ED9"/>
    <w:rsid w:val="00541F3A"/>
    <w:rsid w:val="00542154"/>
    <w:rsid w:val="00542363"/>
    <w:rsid w:val="0054340C"/>
    <w:rsid w:val="00543C10"/>
    <w:rsid w:val="00543E43"/>
    <w:rsid w:val="00544298"/>
    <w:rsid w:val="0054434E"/>
    <w:rsid w:val="00544BC6"/>
    <w:rsid w:val="00544D6F"/>
    <w:rsid w:val="00545301"/>
    <w:rsid w:val="0054539E"/>
    <w:rsid w:val="005453B3"/>
    <w:rsid w:val="005453B8"/>
    <w:rsid w:val="0054548D"/>
    <w:rsid w:val="005455B8"/>
    <w:rsid w:val="00545D93"/>
    <w:rsid w:val="00545E90"/>
    <w:rsid w:val="0054653B"/>
    <w:rsid w:val="00546735"/>
    <w:rsid w:val="005467C9"/>
    <w:rsid w:val="00546FD7"/>
    <w:rsid w:val="005472AB"/>
    <w:rsid w:val="00547588"/>
    <w:rsid w:val="005475C1"/>
    <w:rsid w:val="00547A0E"/>
    <w:rsid w:val="00547D84"/>
    <w:rsid w:val="00547F29"/>
    <w:rsid w:val="00547FA8"/>
    <w:rsid w:val="0055020D"/>
    <w:rsid w:val="00550902"/>
    <w:rsid w:val="00551054"/>
    <w:rsid w:val="0055186C"/>
    <w:rsid w:val="00551B13"/>
    <w:rsid w:val="00551D06"/>
    <w:rsid w:val="00552129"/>
    <w:rsid w:val="0055233C"/>
    <w:rsid w:val="005527A3"/>
    <w:rsid w:val="0055293C"/>
    <w:rsid w:val="00552A0A"/>
    <w:rsid w:val="00552BCB"/>
    <w:rsid w:val="00552C79"/>
    <w:rsid w:val="00553022"/>
    <w:rsid w:val="005532AF"/>
    <w:rsid w:val="005537E8"/>
    <w:rsid w:val="005537F8"/>
    <w:rsid w:val="00553986"/>
    <w:rsid w:val="00553DDB"/>
    <w:rsid w:val="00553E09"/>
    <w:rsid w:val="00554209"/>
    <w:rsid w:val="00554802"/>
    <w:rsid w:val="00554DFF"/>
    <w:rsid w:val="00554F58"/>
    <w:rsid w:val="00555181"/>
    <w:rsid w:val="005552ED"/>
    <w:rsid w:val="005554E5"/>
    <w:rsid w:val="0055550C"/>
    <w:rsid w:val="00555788"/>
    <w:rsid w:val="0055595D"/>
    <w:rsid w:val="00555FD9"/>
    <w:rsid w:val="00556191"/>
    <w:rsid w:val="005563B3"/>
    <w:rsid w:val="00556836"/>
    <w:rsid w:val="005570C6"/>
    <w:rsid w:val="00557177"/>
    <w:rsid w:val="005571AC"/>
    <w:rsid w:val="00557847"/>
    <w:rsid w:val="00557A97"/>
    <w:rsid w:val="00557D85"/>
    <w:rsid w:val="00557EE6"/>
    <w:rsid w:val="00560232"/>
    <w:rsid w:val="005602AF"/>
    <w:rsid w:val="00560508"/>
    <w:rsid w:val="00560929"/>
    <w:rsid w:val="00560AD0"/>
    <w:rsid w:val="005612BB"/>
    <w:rsid w:val="005619C6"/>
    <w:rsid w:val="00561A07"/>
    <w:rsid w:val="00561AF9"/>
    <w:rsid w:val="00561CF3"/>
    <w:rsid w:val="005622C6"/>
    <w:rsid w:val="0056248F"/>
    <w:rsid w:val="005626A6"/>
    <w:rsid w:val="005628F5"/>
    <w:rsid w:val="00562B72"/>
    <w:rsid w:val="00563031"/>
    <w:rsid w:val="005634BD"/>
    <w:rsid w:val="00563583"/>
    <w:rsid w:val="0056360B"/>
    <w:rsid w:val="0056430F"/>
    <w:rsid w:val="00564AD3"/>
    <w:rsid w:val="00564B33"/>
    <w:rsid w:val="0056588D"/>
    <w:rsid w:val="00565BCB"/>
    <w:rsid w:val="00565E47"/>
    <w:rsid w:val="0056618E"/>
    <w:rsid w:val="005665BC"/>
    <w:rsid w:val="00566ED8"/>
    <w:rsid w:val="00567374"/>
    <w:rsid w:val="005678DB"/>
    <w:rsid w:val="00567CD6"/>
    <w:rsid w:val="00567D26"/>
    <w:rsid w:val="00567F8C"/>
    <w:rsid w:val="005702D7"/>
    <w:rsid w:val="00570365"/>
    <w:rsid w:val="00570759"/>
    <w:rsid w:val="00571A92"/>
    <w:rsid w:val="00571AC0"/>
    <w:rsid w:val="005729C1"/>
    <w:rsid w:val="00572B8C"/>
    <w:rsid w:val="00572E40"/>
    <w:rsid w:val="00573088"/>
    <w:rsid w:val="005737D3"/>
    <w:rsid w:val="00573AAA"/>
    <w:rsid w:val="00573B85"/>
    <w:rsid w:val="00573D18"/>
    <w:rsid w:val="00574410"/>
    <w:rsid w:val="005748FE"/>
    <w:rsid w:val="00574A79"/>
    <w:rsid w:val="00574C09"/>
    <w:rsid w:val="005751BB"/>
    <w:rsid w:val="005757C4"/>
    <w:rsid w:val="005759EC"/>
    <w:rsid w:val="00575A93"/>
    <w:rsid w:val="00575BF1"/>
    <w:rsid w:val="00576694"/>
    <w:rsid w:val="00576D74"/>
    <w:rsid w:val="00576D98"/>
    <w:rsid w:val="00577F09"/>
    <w:rsid w:val="0058027E"/>
    <w:rsid w:val="005807C4"/>
    <w:rsid w:val="0058137D"/>
    <w:rsid w:val="005813AB"/>
    <w:rsid w:val="0058163F"/>
    <w:rsid w:val="005819D7"/>
    <w:rsid w:val="0058207E"/>
    <w:rsid w:val="005823B7"/>
    <w:rsid w:val="005826C2"/>
    <w:rsid w:val="00582F6F"/>
    <w:rsid w:val="00583048"/>
    <w:rsid w:val="0058310C"/>
    <w:rsid w:val="00584857"/>
    <w:rsid w:val="005848CF"/>
    <w:rsid w:val="00584949"/>
    <w:rsid w:val="00584E9E"/>
    <w:rsid w:val="005853DE"/>
    <w:rsid w:val="005855F2"/>
    <w:rsid w:val="005856B4"/>
    <w:rsid w:val="005856CF"/>
    <w:rsid w:val="00585A60"/>
    <w:rsid w:val="00585BA9"/>
    <w:rsid w:val="00585D19"/>
    <w:rsid w:val="005867D4"/>
    <w:rsid w:val="005867E6"/>
    <w:rsid w:val="005869B5"/>
    <w:rsid w:val="00586C2D"/>
    <w:rsid w:val="00586C87"/>
    <w:rsid w:val="005875A2"/>
    <w:rsid w:val="00587886"/>
    <w:rsid w:val="00587A1F"/>
    <w:rsid w:val="00587E3B"/>
    <w:rsid w:val="00590BBB"/>
    <w:rsid w:val="00590E21"/>
    <w:rsid w:val="005910C8"/>
    <w:rsid w:val="0059115E"/>
    <w:rsid w:val="0059121D"/>
    <w:rsid w:val="0059129F"/>
    <w:rsid w:val="00591619"/>
    <w:rsid w:val="0059191F"/>
    <w:rsid w:val="00591AD2"/>
    <w:rsid w:val="00591B27"/>
    <w:rsid w:val="00591C00"/>
    <w:rsid w:val="00591D19"/>
    <w:rsid w:val="00591D97"/>
    <w:rsid w:val="00591DE5"/>
    <w:rsid w:val="005921C3"/>
    <w:rsid w:val="00592A8E"/>
    <w:rsid w:val="00592C32"/>
    <w:rsid w:val="00593390"/>
    <w:rsid w:val="00593967"/>
    <w:rsid w:val="00593AD2"/>
    <w:rsid w:val="00594289"/>
    <w:rsid w:val="005949D3"/>
    <w:rsid w:val="00595045"/>
    <w:rsid w:val="005952CB"/>
    <w:rsid w:val="00595841"/>
    <w:rsid w:val="00596146"/>
    <w:rsid w:val="0059641A"/>
    <w:rsid w:val="00596984"/>
    <w:rsid w:val="00596F6C"/>
    <w:rsid w:val="00596F91"/>
    <w:rsid w:val="00597A73"/>
    <w:rsid w:val="005A038D"/>
    <w:rsid w:val="005A0678"/>
    <w:rsid w:val="005A0EEE"/>
    <w:rsid w:val="005A0F91"/>
    <w:rsid w:val="005A1063"/>
    <w:rsid w:val="005A12C9"/>
    <w:rsid w:val="005A145F"/>
    <w:rsid w:val="005A1649"/>
    <w:rsid w:val="005A1C08"/>
    <w:rsid w:val="005A1D1D"/>
    <w:rsid w:val="005A1F47"/>
    <w:rsid w:val="005A27F7"/>
    <w:rsid w:val="005A28FB"/>
    <w:rsid w:val="005A2B15"/>
    <w:rsid w:val="005A2F8D"/>
    <w:rsid w:val="005A3046"/>
    <w:rsid w:val="005A32AF"/>
    <w:rsid w:val="005A36B3"/>
    <w:rsid w:val="005A3801"/>
    <w:rsid w:val="005A3830"/>
    <w:rsid w:val="005A3922"/>
    <w:rsid w:val="005A3A3F"/>
    <w:rsid w:val="005A40CF"/>
    <w:rsid w:val="005A4E9B"/>
    <w:rsid w:val="005A5299"/>
    <w:rsid w:val="005A52A7"/>
    <w:rsid w:val="005A5350"/>
    <w:rsid w:val="005A55AB"/>
    <w:rsid w:val="005A5A25"/>
    <w:rsid w:val="005A5A46"/>
    <w:rsid w:val="005A5A9E"/>
    <w:rsid w:val="005A617B"/>
    <w:rsid w:val="005A742B"/>
    <w:rsid w:val="005A78F8"/>
    <w:rsid w:val="005A7906"/>
    <w:rsid w:val="005B0086"/>
    <w:rsid w:val="005B013F"/>
    <w:rsid w:val="005B04C5"/>
    <w:rsid w:val="005B06E0"/>
    <w:rsid w:val="005B08A7"/>
    <w:rsid w:val="005B0A18"/>
    <w:rsid w:val="005B0CA6"/>
    <w:rsid w:val="005B13C4"/>
    <w:rsid w:val="005B13CF"/>
    <w:rsid w:val="005B1491"/>
    <w:rsid w:val="005B1F24"/>
    <w:rsid w:val="005B1F9A"/>
    <w:rsid w:val="005B222B"/>
    <w:rsid w:val="005B236F"/>
    <w:rsid w:val="005B2A2A"/>
    <w:rsid w:val="005B2AD4"/>
    <w:rsid w:val="005B30E4"/>
    <w:rsid w:val="005B331A"/>
    <w:rsid w:val="005B34DC"/>
    <w:rsid w:val="005B3691"/>
    <w:rsid w:val="005B38ED"/>
    <w:rsid w:val="005B3CA3"/>
    <w:rsid w:val="005B3F8A"/>
    <w:rsid w:val="005B3FE1"/>
    <w:rsid w:val="005B4092"/>
    <w:rsid w:val="005B4CBF"/>
    <w:rsid w:val="005B5538"/>
    <w:rsid w:val="005B5DE3"/>
    <w:rsid w:val="005B5E7F"/>
    <w:rsid w:val="005B5ED2"/>
    <w:rsid w:val="005B61DE"/>
    <w:rsid w:val="005B62C8"/>
    <w:rsid w:val="005B66D7"/>
    <w:rsid w:val="005B6853"/>
    <w:rsid w:val="005B6950"/>
    <w:rsid w:val="005B6A85"/>
    <w:rsid w:val="005B6C05"/>
    <w:rsid w:val="005B7466"/>
    <w:rsid w:val="005B74FA"/>
    <w:rsid w:val="005B7C50"/>
    <w:rsid w:val="005B7EF8"/>
    <w:rsid w:val="005B7F74"/>
    <w:rsid w:val="005C0015"/>
    <w:rsid w:val="005C09C8"/>
    <w:rsid w:val="005C0CC9"/>
    <w:rsid w:val="005C0EFF"/>
    <w:rsid w:val="005C1072"/>
    <w:rsid w:val="005C11B9"/>
    <w:rsid w:val="005C1646"/>
    <w:rsid w:val="005C1AAD"/>
    <w:rsid w:val="005C1AC7"/>
    <w:rsid w:val="005C1ECC"/>
    <w:rsid w:val="005C1F5D"/>
    <w:rsid w:val="005C2089"/>
    <w:rsid w:val="005C26B5"/>
    <w:rsid w:val="005C2C18"/>
    <w:rsid w:val="005C2D4B"/>
    <w:rsid w:val="005C3165"/>
    <w:rsid w:val="005C350F"/>
    <w:rsid w:val="005C37AB"/>
    <w:rsid w:val="005C3861"/>
    <w:rsid w:val="005C47AB"/>
    <w:rsid w:val="005C47ED"/>
    <w:rsid w:val="005C4C9A"/>
    <w:rsid w:val="005C4D80"/>
    <w:rsid w:val="005C5833"/>
    <w:rsid w:val="005C60FE"/>
    <w:rsid w:val="005C61D6"/>
    <w:rsid w:val="005C6B95"/>
    <w:rsid w:val="005C724F"/>
    <w:rsid w:val="005C7612"/>
    <w:rsid w:val="005C7F3D"/>
    <w:rsid w:val="005D0321"/>
    <w:rsid w:val="005D0369"/>
    <w:rsid w:val="005D0665"/>
    <w:rsid w:val="005D0871"/>
    <w:rsid w:val="005D0E8D"/>
    <w:rsid w:val="005D0EE3"/>
    <w:rsid w:val="005D0FE3"/>
    <w:rsid w:val="005D115C"/>
    <w:rsid w:val="005D1195"/>
    <w:rsid w:val="005D1531"/>
    <w:rsid w:val="005D1CAB"/>
    <w:rsid w:val="005D2B00"/>
    <w:rsid w:val="005D2E13"/>
    <w:rsid w:val="005D325B"/>
    <w:rsid w:val="005D35AB"/>
    <w:rsid w:val="005D376B"/>
    <w:rsid w:val="005D3DF3"/>
    <w:rsid w:val="005D42BB"/>
    <w:rsid w:val="005D4780"/>
    <w:rsid w:val="005D48FC"/>
    <w:rsid w:val="005D4C1E"/>
    <w:rsid w:val="005D4D31"/>
    <w:rsid w:val="005D5BFD"/>
    <w:rsid w:val="005D5C64"/>
    <w:rsid w:val="005D5CC3"/>
    <w:rsid w:val="005D5D66"/>
    <w:rsid w:val="005D6492"/>
    <w:rsid w:val="005D65EC"/>
    <w:rsid w:val="005D676E"/>
    <w:rsid w:val="005D687F"/>
    <w:rsid w:val="005D68F7"/>
    <w:rsid w:val="005D6C50"/>
    <w:rsid w:val="005D7694"/>
    <w:rsid w:val="005D76E6"/>
    <w:rsid w:val="005D783E"/>
    <w:rsid w:val="005E029D"/>
    <w:rsid w:val="005E06E3"/>
    <w:rsid w:val="005E07F3"/>
    <w:rsid w:val="005E0840"/>
    <w:rsid w:val="005E0AA5"/>
    <w:rsid w:val="005E0CF3"/>
    <w:rsid w:val="005E0D15"/>
    <w:rsid w:val="005E0EEA"/>
    <w:rsid w:val="005E0FA7"/>
    <w:rsid w:val="005E1130"/>
    <w:rsid w:val="005E11DE"/>
    <w:rsid w:val="005E157E"/>
    <w:rsid w:val="005E16F6"/>
    <w:rsid w:val="005E192B"/>
    <w:rsid w:val="005E1FA8"/>
    <w:rsid w:val="005E20A4"/>
    <w:rsid w:val="005E20CF"/>
    <w:rsid w:val="005E20FD"/>
    <w:rsid w:val="005E2392"/>
    <w:rsid w:val="005E23CF"/>
    <w:rsid w:val="005E268B"/>
    <w:rsid w:val="005E2986"/>
    <w:rsid w:val="005E31CF"/>
    <w:rsid w:val="005E3433"/>
    <w:rsid w:val="005E3808"/>
    <w:rsid w:val="005E3B39"/>
    <w:rsid w:val="005E403A"/>
    <w:rsid w:val="005E4315"/>
    <w:rsid w:val="005E4C4B"/>
    <w:rsid w:val="005E4FB1"/>
    <w:rsid w:val="005E507B"/>
    <w:rsid w:val="005E53C5"/>
    <w:rsid w:val="005E54D7"/>
    <w:rsid w:val="005E5687"/>
    <w:rsid w:val="005E6096"/>
    <w:rsid w:val="005E7CD5"/>
    <w:rsid w:val="005E7E5A"/>
    <w:rsid w:val="005F007E"/>
    <w:rsid w:val="005F053E"/>
    <w:rsid w:val="005F0776"/>
    <w:rsid w:val="005F0B67"/>
    <w:rsid w:val="005F0F68"/>
    <w:rsid w:val="005F1047"/>
    <w:rsid w:val="005F11D4"/>
    <w:rsid w:val="005F159C"/>
    <w:rsid w:val="005F1AAE"/>
    <w:rsid w:val="005F20FB"/>
    <w:rsid w:val="005F23EB"/>
    <w:rsid w:val="005F2492"/>
    <w:rsid w:val="005F26B9"/>
    <w:rsid w:val="005F2D2B"/>
    <w:rsid w:val="005F3B9E"/>
    <w:rsid w:val="005F3D38"/>
    <w:rsid w:val="005F41BB"/>
    <w:rsid w:val="005F4346"/>
    <w:rsid w:val="005F4644"/>
    <w:rsid w:val="005F5A16"/>
    <w:rsid w:val="005F5B55"/>
    <w:rsid w:val="005F5D08"/>
    <w:rsid w:val="005F5D48"/>
    <w:rsid w:val="005F5EE6"/>
    <w:rsid w:val="005F63F5"/>
    <w:rsid w:val="005F67A2"/>
    <w:rsid w:val="005F67BA"/>
    <w:rsid w:val="005F752D"/>
    <w:rsid w:val="005F782E"/>
    <w:rsid w:val="005F7A3C"/>
    <w:rsid w:val="005F7F24"/>
    <w:rsid w:val="005F7FEA"/>
    <w:rsid w:val="0060033C"/>
    <w:rsid w:val="006005A9"/>
    <w:rsid w:val="00600888"/>
    <w:rsid w:val="006009B5"/>
    <w:rsid w:val="00600ACA"/>
    <w:rsid w:val="00600D0E"/>
    <w:rsid w:val="00601064"/>
    <w:rsid w:val="0060148A"/>
    <w:rsid w:val="00601631"/>
    <w:rsid w:val="006018D6"/>
    <w:rsid w:val="006018E9"/>
    <w:rsid w:val="00601AF2"/>
    <w:rsid w:val="0060223B"/>
    <w:rsid w:val="00602B19"/>
    <w:rsid w:val="00603705"/>
    <w:rsid w:val="00603833"/>
    <w:rsid w:val="0060402D"/>
    <w:rsid w:val="006041D0"/>
    <w:rsid w:val="00604890"/>
    <w:rsid w:val="006050F1"/>
    <w:rsid w:val="0060520A"/>
    <w:rsid w:val="00605386"/>
    <w:rsid w:val="0060543A"/>
    <w:rsid w:val="0060558D"/>
    <w:rsid w:val="00605FB9"/>
    <w:rsid w:val="0060601A"/>
    <w:rsid w:val="0060699B"/>
    <w:rsid w:val="00606AAC"/>
    <w:rsid w:val="00606ED5"/>
    <w:rsid w:val="0060705E"/>
    <w:rsid w:val="00607808"/>
    <w:rsid w:val="00607A98"/>
    <w:rsid w:val="00610389"/>
    <w:rsid w:val="006105AB"/>
    <w:rsid w:val="00610B2B"/>
    <w:rsid w:val="00610EEA"/>
    <w:rsid w:val="00610FF8"/>
    <w:rsid w:val="00611404"/>
    <w:rsid w:val="00611687"/>
    <w:rsid w:val="006116DF"/>
    <w:rsid w:val="00611E47"/>
    <w:rsid w:val="00612031"/>
    <w:rsid w:val="006124F1"/>
    <w:rsid w:val="006125FA"/>
    <w:rsid w:val="00612795"/>
    <w:rsid w:val="00612AD8"/>
    <w:rsid w:val="00612B6D"/>
    <w:rsid w:val="00612C39"/>
    <w:rsid w:val="006131F9"/>
    <w:rsid w:val="0061323C"/>
    <w:rsid w:val="006134B2"/>
    <w:rsid w:val="006134B6"/>
    <w:rsid w:val="006137A0"/>
    <w:rsid w:val="00613933"/>
    <w:rsid w:val="00613AAA"/>
    <w:rsid w:val="00613B6E"/>
    <w:rsid w:val="00613C03"/>
    <w:rsid w:val="006142CF"/>
    <w:rsid w:val="00614376"/>
    <w:rsid w:val="0061486B"/>
    <w:rsid w:val="00614F33"/>
    <w:rsid w:val="006156E9"/>
    <w:rsid w:val="00616A56"/>
    <w:rsid w:val="00616FA2"/>
    <w:rsid w:val="00617140"/>
    <w:rsid w:val="00617406"/>
    <w:rsid w:val="0061743F"/>
    <w:rsid w:val="00617708"/>
    <w:rsid w:val="0061788D"/>
    <w:rsid w:val="0062002F"/>
    <w:rsid w:val="00620461"/>
    <w:rsid w:val="00620B16"/>
    <w:rsid w:val="00621BC9"/>
    <w:rsid w:val="00621C8A"/>
    <w:rsid w:val="00621D0C"/>
    <w:rsid w:val="00621E8A"/>
    <w:rsid w:val="006223FB"/>
    <w:rsid w:val="00622619"/>
    <w:rsid w:val="00622841"/>
    <w:rsid w:val="00622BAE"/>
    <w:rsid w:val="006234E0"/>
    <w:rsid w:val="0062362A"/>
    <w:rsid w:val="00623A12"/>
    <w:rsid w:val="00623AEE"/>
    <w:rsid w:val="00624011"/>
    <w:rsid w:val="0062403E"/>
    <w:rsid w:val="00624D80"/>
    <w:rsid w:val="00624E91"/>
    <w:rsid w:val="00624F99"/>
    <w:rsid w:val="006252E5"/>
    <w:rsid w:val="00625E2F"/>
    <w:rsid w:val="00625E78"/>
    <w:rsid w:val="006265C3"/>
    <w:rsid w:val="00626CD1"/>
    <w:rsid w:val="006272DE"/>
    <w:rsid w:val="0062732F"/>
    <w:rsid w:val="00627D06"/>
    <w:rsid w:val="00627E0E"/>
    <w:rsid w:val="006309EB"/>
    <w:rsid w:val="00631171"/>
    <w:rsid w:val="0063180D"/>
    <w:rsid w:val="006318B0"/>
    <w:rsid w:val="00631D83"/>
    <w:rsid w:val="0063233C"/>
    <w:rsid w:val="00632837"/>
    <w:rsid w:val="00632A86"/>
    <w:rsid w:val="00632DCE"/>
    <w:rsid w:val="0063302E"/>
    <w:rsid w:val="00633041"/>
    <w:rsid w:val="00633682"/>
    <w:rsid w:val="0063390C"/>
    <w:rsid w:val="00633936"/>
    <w:rsid w:val="00633A57"/>
    <w:rsid w:val="00633BB6"/>
    <w:rsid w:val="0063440F"/>
    <w:rsid w:val="0063469F"/>
    <w:rsid w:val="006348C4"/>
    <w:rsid w:val="00635A39"/>
    <w:rsid w:val="00635E39"/>
    <w:rsid w:val="00636076"/>
    <w:rsid w:val="006367BB"/>
    <w:rsid w:val="00636A92"/>
    <w:rsid w:val="00636D78"/>
    <w:rsid w:val="006371F9"/>
    <w:rsid w:val="00640356"/>
    <w:rsid w:val="00640C2E"/>
    <w:rsid w:val="006415FB"/>
    <w:rsid w:val="00641975"/>
    <w:rsid w:val="00641E94"/>
    <w:rsid w:val="00641F28"/>
    <w:rsid w:val="00642D6E"/>
    <w:rsid w:val="00643BD0"/>
    <w:rsid w:val="00643FE0"/>
    <w:rsid w:val="00644702"/>
    <w:rsid w:val="006447A9"/>
    <w:rsid w:val="006448A6"/>
    <w:rsid w:val="00644F27"/>
    <w:rsid w:val="00645074"/>
    <w:rsid w:val="006454DA"/>
    <w:rsid w:val="006456E4"/>
    <w:rsid w:val="006464A2"/>
    <w:rsid w:val="00646CD3"/>
    <w:rsid w:val="0064794C"/>
    <w:rsid w:val="00647BD6"/>
    <w:rsid w:val="0065058A"/>
    <w:rsid w:val="006505B4"/>
    <w:rsid w:val="00650716"/>
    <w:rsid w:val="00650A77"/>
    <w:rsid w:val="00650F07"/>
    <w:rsid w:val="0065154F"/>
    <w:rsid w:val="0065156D"/>
    <w:rsid w:val="00651D43"/>
    <w:rsid w:val="006524CD"/>
    <w:rsid w:val="00652779"/>
    <w:rsid w:val="006527EF"/>
    <w:rsid w:val="0065384B"/>
    <w:rsid w:val="00653946"/>
    <w:rsid w:val="00653E9C"/>
    <w:rsid w:val="00654085"/>
    <w:rsid w:val="006541B2"/>
    <w:rsid w:val="006542F9"/>
    <w:rsid w:val="006543DD"/>
    <w:rsid w:val="00654961"/>
    <w:rsid w:val="00654A66"/>
    <w:rsid w:val="00655195"/>
    <w:rsid w:val="00655686"/>
    <w:rsid w:val="006557F2"/>
    <w:rsid w:val="00655B17"/>
    <w:rsid w:val="00655C93"/>
    <w:rsid w:val="0065600E"/>
    <w:rsid w:val="00656883"/>
    <w:rsid w:val="0065689A"/>
    <w:rsid w:val="00656D3A"/>
    <w:rsid w:val="00657227"/>
    <w:rsid w:val="00657263"/>
    <w:rsid w:val="00657413"/>
    <w:rsid w:val="00657708"/>
    <w:rsid w:val="00657A6E"/>
    <w:rsid w:val="00660137"/>
    <w:rsid w:val="00660661"/>
    <w:rsid w:val="0066075A"/>
    <w:rsid w:val="006610BB"/>
    <w:rsid w:val="00661238"/>
    <w:rsid w:val="00661656"/>
    <w:rsid w:val="00661CB1"/>
    <w:rsid w:val="0066248E"/>
    <w:rsid w:val="006625E7"/>
    <w:rsid w:val="006632AC"/>
    <w:rsid w:val="00663BE3"/>
    <w:rsid w:val="006645FD"/>
    <w:rsid w:val="006646F8"/>
    <w:rsid w:val="0066477F"/>
    <w:rsid w:val="00664B03"/>
    <w:rsid w:val="00664C4E"/>
    <w:rsid w:val="00665B8E"/>
    <w:rsid w:val="00665CF8"/>
    <w:rsid w:val="00665CFC"/>
    <w:rsid w:val="00666053"/>
    <w:rsid w:val="00666C9F"/>
    <w:rsid w:val="00666FE5"/>
    <w:rsid w:val="00667636"/>
    <w:rsid w:val="006677C0"/>
    <w:rsid w:val="00667A90"/>
    <w:rsid w:val="00667C43"/>
    <w:rsid w:val="0067015D"/>
    <w:rsid w:val="00670775"/>
    <w:rsid w:val="00670BAD"/>
    <w:rsid w:val="006711FA"/>
    <w:rsid w:val="006713B9"/>
    <w:rsid w:val="00671646"/>
    <w:rsid w:val="006716AD"/>
    <w:rsid w:val="00671731"/>
    <w:rsid w:val="00671841"/>
    <w:rsid w:val="00671AC9"/>
    <w:rsid w:val="00672555"/>
    <w:rsid w:val="00672751"/>
    <w:rsid w:val="00672907"/>
    <w:rsid w:val="00672D71"/>
    <w:rsid w:val="00673043"/>
    <w:rsid w:val="006732B9"/>
    <w:rsid w:val="0067387F"/>
    <w:rsid w:val="006738AA"/>
    <w:rsid w:val="00673BF4"/>
    <w:rsid w:val="006744C8"/>
    <w:rsid w:val="0067498E"/>
    <w:rsid w:val="00674B1C"/>
    <w:rsid w:val="00675010"/>
    <w:rsid w:val="00675706"/>
    <w:rsid w:val="006760B8"/>
    <w:rsid w:val="006761EA"/>
    <w:rsid w:val="00676294"/>
    <w:rsid w:val="006764E5"/>
    <w:rsid w:val="00676E6A"/>
    <w:rsid w:val="00677D84"/>
    <w:rsid w:val="00680093"/>
    <w:rsid w:val="0068037C"/>
    <w:rsid w:val="00681904"/>
    <w:rsid w:val="00681A42"/>
    <w:rsid w:val="00681FFC"/>
    <w:rsid w:val="00682378"/>
    <w:rsid w:val="00682420"/>
    <w:rsid w:val="006828C0"/>
    <w:rsid w:val="00682E55"/>
    <w:rsid w:val="0068327C"/>
    <w:rsid w:val="0068331F"/>
    <w:rsid w:val="006838C6"/>
    <w:rsid w:val="00683A9C"/>
    <w:rsid w:val="00683B7B"/>
    <w:rsid w:val="00683CBB"/>
    <w:rsid w:val="00684003"/>
    <w:rsid w:val="00684FC9"/>
    <w:rsid w:val="006858A8"/>
    <w:rsid w:val="00685928"/>
    <w:rsid w:val="00685B49"/>
    <w:rsid w:val="00686114"/>
    <w:rsid w:val="0068614B"/>
    <w:rsid w:val="006862AF"/>
    <w:rsid w:val="006864B5"/>
    <w:rsid w:val="006868AB"/>
    <w:rsid w:val="00686F34"/>
    <w:rsid w:val="006871A1"/>
    <w:rsid w:val="00687503"/>
    <w:rsid w:val="006876A0"/>
    <w:rsid w:val="00687A80"/>
    <w:rsid w:val="00687BCB"/>
    <w:rsid w:val="00690745"/>
    <w:rsid w:val="0069075A"/>
    <w:rsid w:val="00690BDF"/>
    <w:rsid w:val="00690EE9"/>
    <w:rsid w:val="00691B65"/>
    <w:rsid w:val="00691D04"/>
    <w:rsid w:val="00691F26"/>
    <w:rsid w:val="006920A5"/>
    <w:rsid w:val="00692660"/>
    <w:rsid w:val="006926F3"/>
    <w:rsid w:val="00692FF3"/>
    <w:rsid w:val="0069341E"/>
    <w:rsid w:val="006936B6"/>
    <w:rsid w:val="0069383F"/>
    <w:rsid w:val="00693BDF"/>
    <w:rsid w:val="00693F6D"/>
    <w:rsid w:val="00694263"/>
    <w:rsid w:val="00694394"/>
    <w:rsid w:val="006943AD"/>
    <w:rsid w:val="00694595"/>
    <w:rsid w:val="00694698"/>
    <w:rsid w:val="006956F9"/>
    <w:rsid w:val="006957D2"/>
    <w:rsid w:val="006959C1"/>
    <w:rsid w:val="00695B4B"/>
    <w:rsid w:val="00695E5F"/>
    <w:rsid w:val="00695EA8"/>
    <w:rsid w:val="0069647F"/>
    <w:rsid w:val="0069652A"/>
    <w:rsid w:val="0069658B"/>
    <w:rsid w:val="0069699F"/>
    <w:rsid w:val="00696A32"/>
    <w:rsid w:val="00696A45"/>
    <w:rsid w:val="00696F7D"/>
    <w:rsid w:val="00697240"/>
    <w:rsid w:val="006A05F4"/>
    <w:rsid w:val="006A0701"/>
    <w:rsid w:val="006A096E"/>
    <w:rsid w:val="006A11C3"/>
    <w:rsid w:val="006A1273"/>
    <w:rsid w:val="006A146F"/>
    <w:rsid w:val="006A1528"/>
    <w:rsid w:val="006A188D"/>
    <w:rsid w:val="006A1901"/>
    <w:rsid w:val="006A1AED"/>
    <w:rsid w:val="006A1D6B"/>
    <w:rsid w:val="006A22C9"/>
    <w:rsid w:val="006A2AF4"/>
    <w:rsid w:val="006A31A8"/>
    <w:rsid w:val="006A33D7"/>
    <w:rsid w:val="006A385D"/>
    <w:rsid w:val="006A399F"/>
    <w:rsid w:val="006A3ACC"/>
    <w:rsid w:val="006A3C75"/>
    <w:rsid w:val="006A3F79"/>
    <w:rsid w:val="006A4550"/>
    <w:rsid w:val="006A4553"/>
    <w:rsid w:val="006A4574"/>
    <w:rsid w:val="006A4649"/>
    <w:rsid w:val="006A4A62"/>
    <w:rsid w:val="006A4ADB"/>
    <w:rsid w:val="006A4FD2"/>
    <w:rsid w:val="006A5227"/>
    <w:rsid w:val="006A5257"/>
    <w:rsid w:val="006A5370"/>
    <w:rsid w:val="006A5403"/>
    <w:rsid w:val="006A553E"/>
    <w:rsid w:val="006A5659"/>
    <w:rsid w:val="006A684C"/>
    <w:rsid w:val="006A6CDF"/>
    <w:rsid w:val="006A6F42"/>
    <w:rsid w:val="006A776E"/>
    <w:rsid w:val="006A777B"/>
    <w:rsid w:val="006A78AC"/>
    <w:rsid w:val="006B0C7E"/>
    <w:rsid w:val="006B0CAE"/>
    <w:rsid w:val="006B0DE4"/>
    <w:rsid w:val="006B0DE9"/>
    <w:rsid w:val="006B1AEC"/>
    <w:rsid w:val="006B214A"/>
    <w:rsid w:val="006B21D3"/>
    <w:rsid w:val="006B256C"/>
    <w:rsid w:val="006B262B"/>
    <w:rsid w:val="006B29FD"/>
    <w:rsid w:val="006B2B49"/>
    <w:rsid w:val="006B2BDB"/>
    <w:rsid w:val="006B2FD7"/>
    <w:rsid w:val="006B32BE"/>
    <w:rsid w:val="006B3798"/>
    <w:rsid w:val="006B382E"/>
    <w:rsid w:val="006B391A"/>
    <w:rsid w:val="006B3976"/>
    <w:rsid w:val="006B39AC"/>
    <w:rsid w:val="006B3ACF"/>
    <w:rsid w:val="006B3B86"/>
    <w:rsid w:val="006B482B"/>
    <w:rsid w:val="006B4E68"/>
    <w:rsid w:val="006B4FE3"/>
    <w:rsid w:val="006B58DA"/>
    <w:rsid w:val="006B5995"/>
    <w:rsid w:val="006B59C9"/>
    <w:rsid w:val="006B636B"/>
    <w:rsid w:val="006B6529"/>
    <w:rsid w:val="006B6694"/>
    <w:rsid w:val="006B6754"/>
    <w:rsid w:val="006B6948"/>
    <w:rsid w:val="006B69F5"/>
    <w:rsid w:val="006B6A47"/>
    <w:rsid w:val="006B6D60"/>
    <w:rsid w:val="006B740D"/>
    <w:rsid w:val="006B74AA"/>
    <w:rsid w:val="006B7822"/>
    <w:rsid w:val="006B7F2A"/>
    <w:rsid w:val="006C0A9B"/>
    <w:rsid w:val="006C0CF4"/>
    <w:rsid w:val="006C1285"/>
    <w:rsid w:val="006C16AA"/>
    <w:rsid w:val="006C1741"/>
    <w:rsid w:val="006C22A5"/>
    <w:rsid w:val="006C2455"/>
    <w:rsid w:val="006C25C5"/>
    <w:rsid w:val="006C28EB"/>
    <w:rsid w:val="006C295D"/>
    <w:rsid w:val="006C301B"/>
    <w:rsid w:val="006C333D"/>
    <w:rsid w:val="006C3517"/>
    <w:rsid w:val="006C4030"/>
    <w:rsid w:val="006C428A"/>
    <w:rsid w:val="006C44A5"/>
    <w:rsid w:val="006C4503"/>
    <w:rsid w:val="006C5356"/>
    <w:rsid w:val="006C54F5"/>
    <w:rsid w:val="006C5922"/>
    <w:rsid w:val="006C5EEF"/>
    <w:rsid w:val="006C5F24"/>
    <w:rsid w:val="006C5F7D"/>
    <w:rsid w:val="006C62B0"/>
    <w:rsid w:val="006C632E"/>
    <w:rsid w:val="006C669F"/>
    <w:rsid w:val="006C6857"/>
    <w:rsid w:val="006C6F83"/>
    <w:rsid w:val="006C7939"/>
    <w:rsid w:val="006D0103"/>
    <w:rsid w:val="006D04FF"/>
    <w:rsid w:val="006D07FC"/>
    <w:rsid w:val="006D0E20"/>
    <w:rsid w:val="006D10E7"/>
    <w:rsid w:val="006D13FB"/>
    <w:rsid w:val="006D146A"/>
    <w:rsid w:val="006D15EE"/>
    <w:rsid w:val="006D19F7"/>
    <w:rsid w:val="006D1E63"/>
    <w:rsid w:val="006D1F8F"/>
    <w:rsid w:val="006D203D"/>
    <w:rsid w:val="006D25D9"/>
    <w:rsid w:val="006D2617"/>
    <w:rsid w:val="006D27E4"/>
    <w:rsid w:val="006D2A0A"/>
    <w:rsid w:val="006D376E"/>
    <w:rsid w:val="006D401A"/>
    <w:rsid w:val="006D4516"/>
    <w:rsid w:val="006D48CD"/>
    <w:rsid w:val="006D4AA5"/>
    <w:rsid w:val="006D4AD6"/>
    <w:rsid w:val="006D5084"/>
    <w:rsid w:val="006D58F2"/>
    <w:rsid w:val="006D63AD"/>
    <w:rsid w:val="006D6A48"/>
    <w:rsid w:val="006D71E0"/>
    <w:rsid w:val="006D7CC6"/>
    <w:rsid w:val="006D7DF8"/>
    <w:rsid w:val="006E0618"/>
    <w:rsid w:val="006E1145"/>
    <w:rsid w:val="006E1A28"/>
    <w:rsid w:val="006E1C86"/>
    <w:rsid w:val="006E1FD3"/>
    <w:rsid w:val="006E2110"/>
    <w:rsid w:val="006E2175"/>
    <w:rsid w:val="006E29FD"/>
    <w:rsid w:val="006E34B1"/>
    <w:rsid w:val="006E34EC"/>
    <w:rsid w:val="006E367E"/>
    <w:rsid w:val="006E3713"/>
    <w:rsid w:val="006E3906"/>
    <w:rsid w:val="006E3A18"/>
    <w:rsid w:val="006E3A21"/>
    <w:rsid w:val="006E3B5B"/>
    <w:rsid w:val="006E4160"/>
    <w:rsid w:val="006E4252"/>
    <w:rsid w:val="006E46F0"/>
    <w:rsid w:val="006E4E6E"/>
    <w:rsid w:val="006E5573"/>
    <w:rsid w:val="006E57A0"/>
    <w:rsid w:val="006E59DF"/>
    <w:rsid w:val="006E63D6"/>
    <w:rsid w:val="006E690B"/>
    <w:rsid w:val="006E6DBD"/>
    <w:rsid w:val="006E70D7"/>
    <w:rsid w:val="006E7111"/>
    <w:rsid w:val="006E711D"/>
    <w:rsid w:val="006E744A"/>
    <w:rsid w:val="006E74BC"/>
    <w:rsid w:val="006E762E"/>
    <w:rsid w:val="006E7B00"/>
    <w:rsid w:val="006E7EB8"/>
    <w:rsid w:val="006E7F8D"/>
    <w:rsid w:val="006F06EE"/>
    <w:rsid w:val="006F0A24"/>
    <w:rsid w:val="006F0F5C"/>
    <w:rsid w:val="006F1351"/>
    <w:rsid w:val="006F1413"/>
    <w:rsid w:val="006F1859"/>
    <w:rsid w:val="006F207F"/>
    <w:rsid w:val="006F2085"/>
    <w:rsid w:val="006F213F"/>
    <w:rsid w:val="006F2D21"/>
    <w:rsid w:val="006F339A"/>
    <w:rsid w:val="006F3544"/>
    <w:rsid w:val="006F37AB"/>
    <w:rsid w:val="006F37F0"/>
    <w:rsid w:val="006F3822"/>
    <w:rsid w:val="006F3BF7"/>
    <w:rsid w:val="006F3CAB"/>
    <w:rsid w:val="006F41E2"/>
    <w:rsid w:val="006F41F1"/>
    <w:rsid w:val="006F45B0"/>
    <w:rsid w:val="006F46DC"/>
    <w:rsid w:val="006F4711"/>
    <w:rsid w:val="006F4DB4"/>
    <w:rsid w:val="006F4F03"/>
    <w:rsid w:val="006F54E9"/>
    <w:rsid w:val="006F57BD"/>
    <w:rsid w:val="006F5835"/>
    <w:rsid w:val="006F5C20"/>
    <w:rsid w:val="006F5E13"/>
    <w:rsid w:val="006F60A1"/>
    <w:rsid w:val="006F61C2"/>
    <w:rsid w:val="006F6294"/>
    <w:rsid w:val="006F63FD"/>
    <w:rsid w:val="006F6744"/>
    <w:rsid w:val="006F7692"/>
    <w:rsid w:val="006F785F"/>
    <w:rsid w:val="006F79E4"/>
    <w:rsid w:val="006F7BD1"/>
    <w:rsid w:val="00700017"/>
    <w:rsid w:val="007000D9"/>
    <w:rsid w:val="007001F3"/>
    <w:rsid w:val="007007A5"/>
    <w:rsid w:val="00700ABA"/>
    <w:rsid w:val="00700F15"/>
    <w:rsid w:val="00700FDE"/>
    <w:rsid w:val="00701283"/>
    <w:rsid w:val="00701568"/>
    <w:rsid w:val="007016B2"/>
    <w:rsid w:val="00701762"/>
    <w:rsid w:val="007018F9"/>
    <w:rsid w:val="00701DB1"/>
    <w:rsid w:val="00702DB5"/>
    <w:rsid w:val="007031AC"/>
    <w:rsid w:val="0070359C"/>
    <w:rsid w:val="007039FE"/>
    <w:rsid w:val="00703CB5"/>
    <w:rsid w:val="007042E5"/>
    <w:rsid w:val="007047AA"/>
    <w:rsid w:val="00704BE9"/>
    <w:rsid w:val="00704D5D"/>
    <w:rsid w:val="00705222"/>
    <w:rsid w:val="00705232"/>
    <w:rsid w:val="007057D9"/>
    <w:rsid w:val="00705D2A"/>
    <w:rsid w:val="007063C1"/>
    <w:rsid w:val="007063CA"/>
    <w:rsid w:val="007063F3"/>
    <w:rsid w:val="007066D0"/>
    <w:rsid w:val="00706CB6"/>
    <w:rsid w:val="007072ED"/>
    <w:rsid w:val="007075F5"/>
    <w:rsid w:val="0070791A"/>
    <w:rsid w:val="00710114"/>
    <w:rsid w:val="007103AC"/>
    <w:rsid w:val="00710432"/>
    <w:rsid w:val="0071072E"/>
    <w:rsid w:val="00710755"/>
    <w:rsid w:val="00710C6E"/>
    <w:rsid w:val="00710E65"/>
    <w:rsid w:val="0071115E"/>
    <w:rsid w:val="0071134C"/>
    <w:rsid w:val="0071287D"/>
    <w:rsid w:val="007129E9"/>
    <w:rsid w:val="00712E07"/>
    <w:rsid w:val="00712FFA"/>
    <w:rsid w:val="007130A5"/>
    <w:rsid w:val="0071326F"/>
    <w:rsid w:val="007134A2"/>
    <w:rsid w:val="0071396C"/>
    <w:rsid w:val="0071405B"/>
    <w:rsid w:val="00714F3F"/>
    <w:rsid w:val="0071571C"/>
    <w:rsid w:val="00715AC6"/>
    <w:rsid w:val="0071611A"/>
    <w:rsid w:val="007161AB"/>
    <w:rsid w:val="0071622E"/>
    <w:rsid w:val="007166D7"/>
    <w:rsid w:val="0071677E"/>
    <w:rsid w:val="007168C3"/>
    <w:rsid w:val="00716B11"/>
    <w:rsid w:val="007171B6"/>
    <w:rsid w:val="00717E93"/>
    <w:rsid w:val="00720897"/>
    <w:rsid w:val="00720C1D"/>
    <w:rsid w:val="00720E33"/>
    <w:rsid w:val="00720F10"/>
    <w:rsid w:val="0072102F"/>
    <w:rsid w:val="00721815"/>
    <w:rsid w:val="00721EDF"/>
    <w:rsid w:val="00721EE9"/>
    <w:rsid w:val="00722988"/>
    <w:rsid w:val="00722C22"/>
    <w:rsid w:val="0072320E"/>
    <w:rsid w:val="00723391"/>
    <w:rsid w:val="00723CC7"/>
    <w:rsid w:val="0072407D"/>
    <w:rsid w:val="007240BF"/>
    <w:rsid w:val="00724BD7"/>
    <w:rsid w:val="00725A83"/>
    <w:rsid w:val="0072601F"/>
    <w:rsid w:val="007261C4"/>
    <w:rsid w:val="00726C43"/>
    <w:rsid w:val="007272A1"/>
    <w:rsid w:val="00727406"/>
    <w:rsid w:val="0072788D"/>
    <w:rsid w:val="007278A5"/>
    <w:rsid w:val="00727940"/>
    <w:rsid w:val="00727A29"/>
    <w:rsid w:val="00727EC5"/>
    <w:rsid w:val="00727FFB"/>
    <w:rsid w:val="00730108"/>
    <w:rsid w:val="00730404"/>
    <w:rsid w:val="0073080B"/>
    <w:rsid w:val="00731457"/>
    <w:rsid w:val="00731741"/>
    <w:rsid w:val="00731B72"/>
    <w:rsid w:val="00731C78"/>
    <w:rsid w:val="00731E66"/>
    <w:rsid w:val="007326CC"/>
    <w:rsid w:val="00732867"/>
    <w:rsid w:val="00732AFE"/>
    <w:rsid w:val="00732D06"/>
    <w:rsid w:val="00733703"/>
    <w:rsid w:val="00733CBA"/>
    <w:rsid w:val="00734439"/>
    <w:rsid w:val="00734652"/>
    <w:rsid w:val="00734FD3"/>
    <w:rsid w:val="00735060"/>
    <w:rsid w:val="0073528B"/>
    <w:rsid w:val="00735541"/>
    <w:rsid w:val="00735C6B"/>
    <w:rsid w:val="0073609B"/>
    <w:rsid w:val="007360D8"/>
    <w:rsid w:val="00736120"/>
    <w:rsid w:val="007361DB"/>
    <w:rsid w:val="007367AC"/>
    <w:rsid w:val="007369CC"/>
    <w:rsid w:val="00736FDF"/>
    <w:rsid w:val="00737479"/>
    <w:rsid w:val="00737678"/>
    <w:rsid w:val="00737902"/>
    <w:rsid w:val="00737AB5"/>
    <w:rsid w:val="00737B86"/>
    <w:rsid w:val="00737EE6"/>
    <w:rsid w:val="00740322"/>
    <w:rsid w:val="00740C53"/>
    <w:rsid w:val="007416AF"/>
    <w:rsid w:val="00741BF5"/>
    <w:rsid w:val="00741BFA"/>
    <w:rsid w:val="00741E77"/>
    <w:rsid w:val="00742597"/>
    <w:rsid w:val="00742C66"/>
    <w:rsid w:val="007439C8"/>
    <w:rsid w:val="00743A58"/>
    <w:rsid w:val="00743B75"/>
    <w:rsid w:val="00744331"/>
    <w:rsid w:val="00744589"/>
    <w:rsid w:val="007449EC"/>
    <w:rsid w:val="0074544C"/>
    <w:rsid w:val="007455AA"/>
    <w:rsid w:val="007455D6"/>
    <w:rsid w:val="0074576E"/>
    <w:rsid w:val="00745D92"/>
    <w:rsid w:val="00745F9D"/>
    <w:rsid w:val="0074611F"/>
    <w:rsid w:val="00746334"/>
    <w:rsid w:val="00746C18"/>
    <w:rsid w:val="00747F35"/>
    <w:rsid w:val="00750430"/>
    <w:rsid w:val="00750D20"/>
    <w:rsid w:val="00750D28"/>
    <w:rsid w:val="00750F69"/>
    <w:rsid w:val="00751023"/>
    <w:rsid w:val="0075131E"/>
    <w:rsid w:val="0075133C"/>
    <w:rsid w:val="00751458"/>
    <w:rsid w:val="0075242C"/>
    <w:rsid w:val="00752C16"/>
    <w:rsid w:val="00752CBC"/>
    <w:rsid w:val="00752D9A"/>
    <w:rsid w:val="00753029"/>
    <w:rsid w:val="00753249"/>
    <w:rsid w:val="007533CD"/>
    <w:rsid w:val="00753423"/>
    <w:rsid w:val="007535AE"/>
    <w:rsid w:val="00753A9E"/>
    <w:rsid w:val="00753D6C"/>
    <w:rsid w:val="00753E63"/>
    <w:rsid w:val="007541BD"/>
    <w:rsid w:val="00754F19"/>
    <w:rsid w:val="0075534A"/>
    <w:rsid w:val="00755720"/>
    <w:rsid w:val="00755837"/>
    <w:rsid w:val="00755DE9"/>
    <w:rsid w:val="00756B43"/>
    <w:rsid w:val="0075715A"/>
    <w:rsid w:val="00757553"/>
    <w:rsid w:val="007575FA"/>
    <w:rsid w:val="007577F3"/>
    <w:rsid w:val="007578FA"/>
    <w:rsid w:val="00757B30"/>
    <w:rsid w:val="00757C27"/>
    <w:rsid w:val="00757D42"/>
    <w:rsid w:val="0076026C"/>
    <w:rsid w:val="007602C1"/>
    <w:rsid w:val="00760328"/>
    <w:rsid w:val="00760E6A"/>
    <w:rsid w:val="00761176"/>
    <w:rsid w:val="007614AB"/>
    <w:rsid w:val="007616AE"/>
    <w:rsid w:val="0076188D"/>
    <w:rsid w:val="00761A01"/>
    <w:rsid w:val="00761DC9"/>
    <w:rsid w:val="00761DF0"/>
    <w:rsid w:val="0076238A"/>
    <w:rsid w:val="00762800"/>
    <w:rsid w:val="0076284B"/>
    <w:rsid w:val="00762A6B"/>
    <w:rsid w:val="00762AD3"/>
    <w:rsid w:val="00762CC0"/>
    <w:rsid w:val="00762F79"/>
    <w:rsid w:val="0076306B"/>
    <w:rsid w:val="00763374"/>
    <w:rsid w:val="0076345B"/>
    <w:rsid w:val="00763897"/>
    <w:rsid w:val="00763C1A"/>
    <w:rsid w:val="00763F03"/>
    <w:rsid w:val="00764230"/>
    <w:rsid w:val="007644E6"/>
    <w:rsid w:val="00764AC0"/>
    <w:rsid w:val="00764C04"/>
    <w:rsid w:val="00764CC8"/>
    <w:rsid w:val="00764E6E"/>
    <w:rsid w:val="007654EC"/>
    <w:rsid w:val="0076553E"/>
    <w:rsid w:val="007656E8"/>
    <w:rsid w:val="00765937"/>
    <w:rsid w:val="00765BB0"/>
    <w:rsid w:val="00765BD1"/>
    <w:rsid w:val="00765D07"/>
    <w:rsid w:val="00765ECD"/>
    <w:rsid w:val="00766628"/>
    <w:rsid w:val="00766B01"/>
    <w:rsid w:val="00766B31"/>
    <w:rsid w:val="007671A9"/>
    <w:rsid w:val="00767609"/>
    <w:rsid w:val="00767E60"/>
    <w:rsid w:val="00767E6D"/>
    <w:rsid w:val="00767F2E"/>
    <w:rsid w:val="007702E8"/>
    <w:rsid w:val="007704A6"/>
    <w:rsid w:val="0077096E"/>
    <w:rsid w:val="00770F5A"/>
    <w:rsid w:val="00771149"/>
    <w:rsid w:val="007715B2"/>
    <w:rsid w:val="007717AF"/>
    <w:rsid w:val="00771CED"/>
    <w:rsid w:val="0077251A"/>
    <w:rsid w:val="0077279C"/>
    <w:rsid w:val="00772AA2"/>
    <w:rsid w:val="00772B46"/>
    <w:rsid w:val="00772DF6"/>
    <w:rsid w:val="007732BB"/>
    <w:rsid w:val="007732EF"/>
    <w:rsid w:val="00773622"/>
    <w:rsid w:val="00773C97"/>
    <w:rsid w:val="00774135"/>
    <w:rsid w:val="00774923"/>
    <w:rsid w:val="007749FF"/>
    <w:rsid w:val="00774B1D"/>
    <w:rsid w:val="00774B1F"/>
    <w:rsid w:val="0077513F"/>
    <w:rsid w:val="007754D8"/>
    <w:rsid w:val="007755FE"/>
    <w:rsid w:val="007759A7"/>
    <w:rsid w:val="00775B80"/>
    <w:rsid w:val="00775D33"/>
    <w:rsid w:val="00775F7D"/>
    <w:rsid w:val="007763AE"/>
    <w:rsid w:val="0077644E"/>
    <w:rsid w:val="0077663D"/>
    <w:rsid w:val="00776A71"/>
    <w:rsid w:val="00776B49"/>
    <w:rsid w:val="00776C22"/>
    <w:rsid w:val="00776DAE"/>
    <w:rsid w:val="007771FC"/>
    <w:rsid w:val="007772D2"/>
    <w:rsid w:val="007773DB"/>
    <w:rsid w:val="00777656"/>
    <w:rsid w:val="00777675"/>
    <w:rsid w:val="00777780"/>
    <w:rsid w:val="007777AC"/>
    <w:rsid w:val="00777891"/>
    <w:rsid w:val="007779BF"/>
    <w:rsid w:val="00777A65"/>
    <w:rsid w:val="00777E86"/>
    <w:rsid w:val="0078043A"/>
    <w:rsid w:val="00780698"/>
    <w:rsid w:val="00780821"/>
    <w:rsid w:val="0078085C"/>
    <w:rsid w:val="0078086F"/>
    <w:rsid w:val="00780972"/>
    <w:rsid w:val="00780CB4"/>
    <w:rsid w:val="00780FDD"/>
    <w:rsid w:val="00781231"/>
    <w:rsid w:val="00781684"/>
    <w:rsid w:val="00781D28"/>
    <w:rsid w:val="00781FE5"/>
    <w:rsid w:val="00782497"/>
    <w:rsid w:val="00782910"/>
    <w:rsid w:val="0078292C"/>
    <w:rsid w:val="007832B9"/>
    <w:rsid w:val="007832BE"/>
    <w:rsid w:val="0078375B"/>
    <w:rsid w:val="00783E78"/>
    <w:rsid w:val="00784689"/>
    <w:rsid w:val="00784D46"/>
    <w:rsid w:val="00784D94"/>
    <w:rsid w:val="007852BA"/>
    <w:rsid w:val="00785301"/>
    <w:rsid w:val="00785533"/>
    <w:rsid w:val="00785798"/>
    <w:rsid w:val="00785A05"/>
    <w:rsid w:val="00785C2C"/>
    <w:rsid w:val="00785C93"/>
    <w:rsid w:val="00785E36"/>
    <w:rsid w:val="00786183"/>
    <w:rsid w:val="00786339"/>
    <w:rsid w:val="007866CD"/>
    <w:rsid w:val="00786722"/>
    <w:rsid w:val="00786EB3"/>
    <w:rsid w:val="00787032"/>
    <w:rsid w:val="007871B4"/>
    <w:rsid w:val="0078721C"/>
    <w:rsid w:val="007873F9"/>
    <w:rsid w:val="00787AB5"/>
    <w:rsid w:val="00787B43"/>
    <w:rsid w:val="007909B0"/>
    <w:rsid w:val="00790A1F"/>
    <w:rsid w:val="00790EB8"/>
    <w:rsid w:val="00791338"/>
    <w:rsid w:val="007919E7"/>
    <w:rsid w:val="00791F43"/>
    <w:rsid w:val="0079239E"/>
    <w:rsid w:val="00792A30"/>
    <w:rsid w:val="00792D7D"/>
    <w:rsid w:val="00792E88"/>
    <w:rsid w:val="007931FB"/>
    <w:rsid w:val="0079374C"/>
    <w:rsid w:val="007938DF"/>
    <w:rsid w:val="007939BE"/>
    <w:rsid w:val="00793F3D"/>
    <w:rsid w:val="0079475D"/>
    <w:rsid w:val="00794CB6"/>
    <w:rsid w:val="00794CC2"/>
    <w:rsid w:val="00794F5A"/>
    <w:rsid w:val="0079544F"/>
    <w:rsid w:val="007955F2"/>
    <w:rsid w:val="007958CD"/>
    <w:rsid w:val="00795D36"/>
    <w:rsid w:val="00795FD8"/>
    <w:rsid w:val="0079603B"/>
    <w:rsid w:val="007962D7"/>
    <w:rsid w:val="0079755F"/>
    <w:rsid w:val="00797A36"/>
    <w:rsid w:val="00797D97"/>
    <w:rsid w:val="007A00E1"/>
    <w:rsid w:val="007A03FA"/>
    <w:rsid w:val="007A049A"/>
    <w:rsid w:val="007A05C1"/>
    <w:rsid w:val="007A0BEE"/>
    <w:rsid w:val="007A11FA"/>
    <w:rsid w:val="007A12F3"/>
    <w:rsid w:val="007A19B0"/>
    <w:rsid w:val="007A1D32"/>
    <w:rsid w:val="007A1EDC"/>
    <w:rsid w:val="007A2271"/>
    <w:rsid w:val="007A293F"/>
    <w:rsid w:val="007A2A80"/>
    <w:rsid w:val="007A2E84"/>
    <w:rsid w:val="007A309B"/>
    <w:rsid w:val="007A35B0"/>
    <w:rsid w:val="007A3825"/>
    <w:rsid w:val="007A3A8A"/>
    <w:rsid w:val="007A3BBF"/>
    <w:rsid w:val="007A3DE0"/>
    <w:rsid w:val="007A3F2E"/>
    <w:rsid w:val="007A42E4"/>
    <w:rsid w:val="007A4E03"/>
    <w:rsid w:val="007A5055"/>
    <w:rsid w:val="007A5302"/>
    <w:rsid w:val="007A5601"/>
    <w:rsid w:val="007A5634"/>
    <w:rsid w:val="007A5B3D"/>
    <w:rsid w:val="007A5B82"/>
    <w:rsid w:val="007A5BA0"/>
    <w:rsid w:val="007A5D08"/>
    <w:rsid w:val="007A5FFA"/>
    <w:rsid w:val="007A60B8"/>
    <w:rsid w:val="007A686A"/>
    <w:rsid w:val="007A72B1"/>
    <w:rsid w:val="007A7636"/>
    <w:rsid w:val="007A7759"/>
    <w:rsid w:val="007A787C"/>
    <w:rsid w:val="007A7F3A"/>
    <w:rsid w:val="007A7F65"/>
    <w:rsid w:val="007B01A7"/>
    <w:rsid w:val="007B0276"/>
    <w:rsid w:val="007B0861"/>
    <w:rsid w:val="007B095A"/>
    <w:rsid w:val="007B0CE9"/>
    <w:rsid w:val="007B0FD8"/>
    <w:rsid w:val="007B182E"/>
    <w:rsid w:val="007B1A34"/>
    <w:rsid w:val="007B1C7B"/>
    <w:rsid w:val="007B1CD2"/>
    <w:rsid w:val="007B2004"/>
    <w:rsid w:val="007B2536"/>
    <w:rsid w:val="007B2C05"/>
    <w:rsid w:val="007B2DB6"/>
    <w:rsid w:val="007B2E2F"/>
    <w:rsid w:val="007B345F"/>
    <w:rsid w:val="007B352E"/>
    <w:rsid w:val="007B3890"/>
    <w:rsid w:val="007B3E15"/>
    <w:rsid w:val="007B4308"/>
    <w:rsid w:val="007B4388"/>
    <w:rsid w:val="007B4502"/>
    <w:rsid w:val="007B47FE"/>
    <w:rsid w:val="007B4E86"/>
    <w:rsid w:val="007B517C"/>
    <w:rsid w:val="007B51D4"/>
    <w:rsid w:val="007B53CC"/>
    <w:rsid w:val="007B562C"/>
    <w:rsid w:val="007B56B7"/>
    <w:rsid w:val="007B5CDF"/>
    <w:rsid w:val="007B61F7"/>
    <w:rsid w:val="007B632E"/>
    <w:rsid w:val="007B6691"/>
    <w:rsid w:val="007B670D"/>
    <w:rsid w:val="007B6F5D"/>
    <w:rsid w:val="007B7055"/>
    <w:rsid w:val="007B7398"/>
    <w:rsid w:val="007C1003"/>
    <w:rsid w:val="007C1029"/>
    <w:rsid w:val="007C158F"/>
    <w:rsid w:val="007C190F"/>
    <w:rsid w:val="007C20A8"/>
    <w:rsid w:val="007C20D4"/>
    <w:rsid w:val="007C28D3"/>
    <w:rsid w:val="007C2A66"/>
    <w:rsid w:val="007C343C"/>
    <w:rsid w:val="007C3A96"/>
    <w:rsid w:val="007C3E7D"/>
    <w:rsid w:val="007C4012"/>
    <w:rsid w:val="007C40C8"/>
    <w:rsid w:val="007C4167"/>
    <w:rsid w:val="007C421D"/>
    <w:rsid w:val="007C46EF"/>
    <w:rsid w:val="007C477B"/>
    <w:rsid w:val="007C4CAE"/>
    <w:rsid w:val="007C5114"/>
    <w:rsid w:val="007C528F"/>
    <w:rsid w:val="007C54C0"/>
    <w:rsid w:val="007C5875"/>
    <w:rsid w:val="007C5A37"/>
    <w:rsid w:val="007C5F82"/>
    <w:rsid w:val="007C6216"/>
    <w:rsid w:val="007C6837"/>
    <w:rsid w:val="007C6C83"/>
    <w:rsid w:val="007C6F5F"/>
    <w:rsid w:val="007C7153"/>
    <w:rsid w:val="007C7291"/>
    <w:rsid w:val="007C7303"/>
    <w:rsid w:val="007C7B56"/>
    <w:rsid w:val="007C7E5C"/>
    <w:rsid w:val="007D01B2"/>
    <w:rsid w:val="007D01E9"/>
    <w:rsid w:val="007D11F8"/>
    <w:rsid w:val="007D1F4F"/>
    <w:rsid w:val="007D200B"/>
    <w:rsid w:val="007D21BB"/>
    <w:rsid w:val="007D2245"/>
    <w:rsid w:val="007D2AD2"/>
    <w:rsid w:val="007D2AFD"/>
    <w:rsid w:val="007D3156"/>
    <w:rsid w:val="007D31B5"/>
    <w:rsid w:val="007D32C3"/>
    <w:rsid w:val="007D334C"/>
    <w:rsid w:val="007D3527"/>
    <w:rsid w:val="007D3670"/>
    <w:rsid w:val="007D37BB"/>
    <w:rsid w:val="007D3851"/>
    <w:rsid w:val="007D3A04"/>
    <w:rsid w:val="007D3B2F"/>
    <w:rsid w:val="007D3C8E"/>
    <w:rsid w:val="007D3CF8"/>
    <w:rsid w:val="007D3F1D"/>
    <w:rsid w:val="007D3FE8"/>
    <w:rsid w:val="007D435E"/>
    <w:rsid w:val="007D4388"/>
    <w:rsid w:val="007D46BA"/>
    <w:rsid w:val="007D4B6B"/>
    <w:rsid w:val="007D4DB7"/>
    <w:rsid w:val="007D4F0E"/>
    <w:rsid w:val="007D54CE"/>
    <w:rsid w:val="007D54E0"/>
    <w:rsid w:val="007D5758"/>
    <w:rsid w:val="007D6112"/>
    <w:rsid w:val="007D6384"/>
    <w:rsid w:val="007D63AA"/>
    <w:rsid w:val="007D6769"/>
    <w:rsid w:val="007D6DBA"/>
    <w:rsid w:val="007D70B2"/>
    <w:rsid w:val="007D7490"/>
    <w:rsid w:val="007D78ED"/>
    <w:rsid w:val="007D7D88"/>
    <w:rsid w:val="007E0829"/>
    <w:rsid w:val="007E0C0C"/>
    <w:rsid w:val="007E0FB3"/>
    <w:rsid w:val="007E114A"/>
    <w:rsid w:val="007E123F"/>
    <w:rsid w:val="007E1628"/>
    <w:rsid w:val="007E18E3"/>
    <w:rsid w:val="007E1CCD"/>
    <w:rsid w:val="007E1E1E"/>
    <w:rsid w:val="007E281B"/>
    <w:rsid w:val="007E2831"/>
    <w:rsid w:val="007E2B31"/>
    <w:rsid w:val="007E2C62"/>
    <w:rsid w:val="007E2D98"/>
    <w:rsid w:val="007E2F63"/>
    <w:rsid w:val="007E3061"/>
    <w:rsid w:val="007E31BC"/>
    <w:rsid w:val="007E335B"/>
    <w:rsid w:val="007E3803"/>
    <w:rsid w:val="007E3A58"/>
    <w:rsid w:val="007E41B6"/>
    <w:rsid w:val="007E4AF4"/>
    <w:rsid w:val="007E4E32"/>
    <w:rsid w:val="007E4EA4"/>
    <w:rsid w:val="007E4EA9"/>
    <w:rsid w:val="007E50BF"/>
    <w:rsid w:val="007E5746"/>
    <w:rsid w:val="007E575D"/>
    <w:rsid w:val="007E5B3F"/>
    <w:rsid w:val="007E5C4B"/>
    <w:rsid w:val="007E5E9D"/>
    <w:rsid w:val="007E6003"/>
    <w:rsid w:val="007E6535"/>
    <w:rsid w:val="007E6751"/>
    <w:rsid w:val="007E7CAD"/>
    <w:rsid w:val="007F03CC"/>
    <w:rsid w:val="007F06EC"/>
    <w:rsid w:val="007F079C"/>
    <w:rsid w:val="007F0D13"/>
    <w:rsid w:val="007F1455"/>
    <w:rsid w:val="007F1A50"/>
    <w:rsid w:val="007F1B18"/>
    <w:rsid w:val="007F2833"/>
    <w:rsid w:val="007F2A38"/>
    <w:rsid w:val="007F2E0D"/>
    <w:rsid w:val="007F35F9"/>
    <w:rsid w:val="007F39E7"/>
    <w:rsid w:val="007F3B55"/>
    <w:rsid w:val="007F3D97"/>
    <w:rsid w:val="007F3E40"/>
    <w:rsid w:val="007F41ED"/>
    <w:rsid w:val="007F421C"/>
    <w:rsid w:val="007F446A"/>
    <w:rsid w:val="007F48B1"/>
    <w:rsid w:val="007F51C2"/>
    <w:rsid w:val="007F52C8"/>
    <w:rsid w:val="007F558F"/>
    <w:rsid w:val="007F59EF"/>
    <w:rsid w:val="007F5A93"/>
    <w:rsid w:val="007F5BA7"/>
    <w:rsid w:val="007F5CC6"/>
    <w:rsid w:val="007F5F6A"/>
    <w:rsid w:val="007F60C7"/>
    <w:rsid w:val="007F6680"/>
    <w:rsid w:val="007F690B"/>
    <w:rsid w:val="007F7378"/>
    <w:rsid w:val="007F751A"/>
    <w:rsid w:val="007F7720"/>
    <w:rsid w:val="007F79DB"/>
    <w:rsid w:val="007F7BC1"/>
    <w:rsid w:val="007F7FB0"/>
    <w:rsid w:val="008002D6"/>
    <w:rsid w:val="00800408"/>
    <w:rsid w:val="00800BEB"/>
    <w:rsid w:val="00800C24"/>
    <w:rsid w:val="008013AC"/>
    <w:rsid w:val="00801755"/>
    <w:rsid w:val="008027BC"/>
    <w:rsid w:val="00802A61"/>
    <w:rsid w:val="00802B44"/>
    <w:rsid w:val="00802B4E"/>
    <w:rsid w:val="00802E84"/>
    <w:rsid w:val="00803148"/>
    <w:rsid w:val="008034DE"/>
    <w:rsid w:val="008039AA"/>
    <w:rsid w:val="00803A32"/>
    <w:rsid w:val="00803AFD"/>
    <w:rsid w:val="008047E8"/>
    <w:rsid w:val="00804B60"/>
    <w:rsid w:val="00804C53"/>
    <w:rsid w:val="00804CE4"/>
    <w:rsid w:val="0080541B"/>
    <w:rsid w:val="0080590F"/>
    <w:rsid w:val="008059B3"/>
    <w:rsid w:val="00805B9F"/>
    <w:rsid w:val="00806391"/>
    <w:rsid w:val="008070D6"/>
    <w:rsid w:val="00807990"/>
    <w:rsid w:val="00807A73"/>
    <w:rsid w:val="008101A4"/>
    <w:rsid w:val="00810490"/>
    <w:rsid w:val="00810897"/>
    <w:rsid w:val="00810FA9"/>
    <w:rsid w:val="008110B0"/>
    <w:rsid w:val="0081123D"/>
    <w:rsid w:val="008114F2"/>
    <w:rsid w:val="00811879"/>
    <w:rsid w:val="00811D64"/>
    <w:rsid w:val="008120AC"/>
    <w:rsid w:val="00812302"/>
    <w:rsid w:val="00813091"/>
    <w:rsid w:val="00813347"/>
    <w:rsid w:val="00813674"/>
    <w:rsid w:val="00813815"/>
    <w:rsid w:val="008139B9"/>
    <w:rsid w:val="00813E42"/>
    <w:rsid w:val="00814086"/>
    <w:rsid w:val="0081428E"/>
    <w:rsid w:val="00814AE6"/>
    <w:rsid w:val="00815102"/>
    <w:rsid w:val="008153FE"/>
    <w:rsid w:val="0081543B"/>
    <w:rsid w:val="00815C1B"/>
    <w:rsid w:val="00815E09"/>
    <w:rsid w:val="0081613F"/>
    <w:rsid w:val="008161E8"/>
    <w:rsid w:val="00816520"/>
    <w:rsid w:val="0081672A"/>
    <w:rsid w:val="00816C00"/>
    <w:rsid w:val="0081709A"/>
    <w:rsid w:val="00817939"/>
    <w:rsid w:val="00817A02"/>
    <w:rsid w:val="00817C36"/>
    <w:rsid w:val="00820764"/>
    <w:rsid w:val="00820C98"/>
    <w:rsid w:val="008210F9"/>
    <w:rsid w:val="00821184"/>
    <w:rsid w:val="00821704"/>
    <w:rsid w:val="008218A2"/>
    <w:rsid w:val="00821909"/>
    <w:rsid w:val="00821EEA"/>
    <w:rsid w:val="0082209D"/>
    <w:rsid w:val="008224EC"/>
    <w:rsid w:val="00822B14"/>
    <w:rsid w:val="00822B66"/>
    <w:rsid w:val="0082302B"/>
    <w:rsid w:val="00823990"/>
    <w:rsid w:val="0082426E"/>
    <w:rsid w:val="0082468E"/>
    <w:rsid w:val="0082480D"/>
    <w:rsid w:val="00824854"/>
    <w:rsid w:val="00824D6E"/>
    <w:rsid w:val="008254B2"/>
    <w:rsid w:val="008255BF"/>
    <w:rsid w:val="00825907"/>
    <w:rsid w:val="0082596C"/>
    <w:rsid w:val="00825FBB"/>
    <w:rsid w:val="0082660B"/>
    <w:rsid w:val="0082682D"/>
    <w:rsid w:val="00826CB3"/>
    <w:rsid w:val="008270A4"/>
    <w:rsid w:val="008273EA"/>
    <w:rsid w:val="0082747F"/>
    <w:rsid w:val="0082778A"/>
    <w:rsid w:val="00827D47"/>
    <w:rsid w:val="00827FCB"/>
    <w:rsid w:val="00830545"/>
    <w:rsid w:val="00830653"/>
    <w:rsid w:val="00830AD3"/>
    <w:rsid w:val="00830CF2"/>
    <w:rsid w:val="00830E1D"/>
    <w:rsid w:val="00831002"/>
    <w:rsid w:val="008312F5"/>
    <w:rsid w:val="00831485"/>
    <w:rsid w:val="0083172F"/>
    <w:rsid w:val="00831764"/>
    <w:rsid w:val="00831C64"/>
    <w:rsid w:val="00831C7D"/>
    <w:rsid w:val="0083238E"/>
    <w:rsid w:val="008323E3"/>
    <w:rsid w:val="008323E6"/>
    <w:rsid w:val="00832919"/>
    <w:rsid w:val="00833068"/>
    <w:rsid w:val="00833210"/>
    <w:rsid w:val="00833769"/>
    <w:rsid w:val="0083396B"/>
    <w:rsid w:val="0083448D"/>
    <w:rsid w:val="0083455A"/>
    <w:rsid w:val="0083495E"/>
    <w:rsid w:val="008355BC"/>
    <w:rsid w:val="008357DB"/>
    <w:rsid w:val="00835980"/>
    <w:rsid w:val="00835A7C"/>
    <w:rsid w:val="00835C3C"/>
    <w:rsid w:val="00835F5B"/>
    <w:rsid w:val="0083642D"/>
    <w:rsid w:val="008367E5"/>
    <w:rsid w:val="00837817"/>
    <w:rsid w:val="008379E7"/>
    <w:rsid w:val="00837CDB"/>
    <w:rsid w:val="00837F8E"/>
    <w:rsid w:val="00840073"/>
    <w:rsid w:val="00840CD2"/>
    <w:rsid w:val="00841570"/>
    <w:rsid w:val="008416DD"/>
    <w:rsid w:val="00841D4D"/>
    <w:rsid w:val="00841E22"/>
    <w:rsid w:val="008422EA"/>
    <w:rsid w:val="0084247A"/>
    <w:rsid w:val="00842D0A"/>
    <w:rsid w:val="0084306B"/>
    <w:rsid w:val="0084323E"/>
    <w:rsid w:val="00843254"/>
    <w:rsid w:val="008432F4"/>
    <w:rsid w:val="008438CD"/>
    <w:rsid w:val="00843982"/>
    <w:rsid w:val="0084402F"/>
    <w:rsid w:val="00844158"/>
    <w:rsid w:val="00844D2F"/>
    <w:rsid w:val="00844D5C"/>
    <w:rsid w:val="00844DA5"/>
    <w:rsid w:val="00844FB7"/>
    <w:rsid w:val="0084510C"/>
    <w:rsid w:val="00845999"/>
    <w:rsid w:val="00845BA7"/>
    <w:rsid w:val="0084643F"/>
    <w:rsid w:val="00847573"/>
    <w:rsid w:val="00847ABE"/>
    <w:rsid w:val="00847D72"/>
    <w:rsid w:val="00847F32"/>
    <w:rsid w:val="00850136"/>
    <w:rsid w:val="0085024C"/>
    <w:rsid w:val="00850607"/>
    <w:rsid w:val="008509E1"/>
    <w:rsid w:val="00850E56"/>
    <w:rsid w:val="00851283"/>
    <w:rsid w:val="00851B0A"/>
    <w:rsid w:val="00851D0D"/>
    <w:rsid w:val="00852473"/>
    <w:rsid w:val="008524C3"/>
    <w:rsid w:val="0085253C"/>
    <w:rsid w:val="0085283C"/>
    <w:rsid w:val="008529E5"/>
    <w:rsid w:val="00852AE6"/>
    <w:rsid w:val="00854300"/>
    <w:rsid w:val="008548BB"/>
    <w:rsid w:val="00854C74"/>
    <w:rsid w:val="00854E01"/>
    <w:rsid w:val="00855132"/>
    <w:rsid w:val="00855450"/>
    <w:rsid w:val="00855B22"/>
    <w:rsid w:val="00855D08"/>
    <w:rsid w:val="00855FCD"/>
    <w:rsid w:val="00856238"/>
    <w:rsid w:val="008565D5"/>
    <w:rsid w:val="00856878"/>
    <w:rsid w:val="00856B6A"/>
    <w:rsid w:val="00856D22"/>
    <w:rsid w:val="00856D9E"/>
    <w:rsid w:val="00856FA6"/>
    <w:rsid w:val="0085711B"/>
    <w:rsid w:val="008573BB"/>
    <w:rsid w:val="00857492"/>
    <w:rsid w:val="0085753D"/>
    <w:rsid w:val="0085775E"/>
    <w:rsid w:val="008579FF"/>
    <w:rsid w:val="00857AE7"/>
    <w:rsid w:val="00857DC6"/>
    <w:rsid w:val="00857E04"/>
    <w:rsid w:val="0086021D"/>
    <w:rsid w:val="008611B0"/>
    <w:rsid w:val="008616E7"/>
    <w:rsid w:val="008617CF"/>
    <w:rsid w:val="00862783"/>
    <w:rsid w:val="00862804"/>
    <w:rsid w:val="00863004"/>
    <w:rsid w:val="0086313F"/>
    <w:rsid w:val="008634C5"/>
    <w:rsid w:val="00863E31"/>
    <w:rsid w:val="0086427E"/>
    <w:rsid w:val="00864576"/>
    <w:rsid w:val="008649E5"/>
    <w:rsid w:val="00864CAF"/>
    <w:rsid w:val="00864DA6"/>
    <w:rsid w:val="00865064"/>
    <w:rsid w:val="0086535B"/>
    <w:rsid w:val="00865A7D"/>
    <w:rsid w:val="00865C93"/>
    <w:rsid w:val="0086613C"/>
    <w:rsid w:val="00866146"/>
    <w:rsid w:val="00866835"/>
    <w:rsid w:val="008668DF"/>
    <w:rsid w:val="008668E9"/>
    <w:rsid w:val="00866C06"/>
    <w:rsid w:val="00866D49"/>
    <w:rsid w:val="00866E0A"/>
    <w:rsid w:val="00867148"/>
    <w:rsid w:val="00867272"/>
    <w:rsid w:val="008673D5"/>
    <w:rsid w:val="008675A6"/>
    <w:rsid w:val="008676B0"/>
    <w:rsid w:val="0086778F"/>
    <w:rsid w:val="00867BF5"/>
    <w:rsid w:val="00867E0A"/>
    <w:rsid w:val="00867F72"/>
    <w:rsid w:val="008709AF"/>
    <w:rsid w:val="00870CD9"/>
    <w:rsid w:val="00870D3C"/>
    <w:rsid w:val="00871151"/>
    <w:rsid w:val="00871938"/>
    <w:rsid w:val="008721B2"/>
    <w:rsid w:val="00872C15"/>
    <w:rsid w:val="00872E52"/>
    <w:rsid w:val="00873D19"/>
    <w:rsid w:val="00873E03"/>
    <w:rsid w:val="00874324"/>
    <w:rsid w:val="00874443"/>
    <w:rsid w:val="0087454C"/>
    <w:rsid w:val="0087473B"/>
    <w:rsid w:val="008754E5"/>
    <w:rsid w:val="00875649"/>
    <w:rsid w:val="00875FBF"/>
    <w:rsid w:val="008764E4"/>
    <w:rsid w:val="008764F5"/>
    <w:rsid w:val="00877C4F"/>
    <w:rsid w:val="00877FCE"/>
    <w:rsid w:val="00880089"/>
    <w:rsid w:val="008800F5"/>
    <w:rsid w:val="00880307"/>
    <w:rsid w:val="00880389"/>
    <w:rsid w:val="00880CE4"/>
    <w:rsid w:val="00881281"/>
    <w:rsid w:val="00881650"/>
    <w:rsid w:val="008818BC"/>
    <w:rsid w:val="00881944"/>
    <w:rsid w:val="00881983"/>
    <w:rsid w:val="00881B5E"/>
    <w:rsid w:val="008820AA"/>
    <w:rsid w:val="008822BC"/>
    <w:rsid w:val="008824D7"/>
    <w:rsid w:val="0088250E"/>
    <w:rsid w:val="008826B7"/>
    <w:rsid w:val="008827B0"/>
    <w:rsid w:val="00882CE0"/>
    <w:rsid w:val="00882ECF"/>
    <w:rsid w:val="00883415"/>
    <w:rsid w:val="00883F44"/>
    <w:rsid w:val="008841F3"/>
    <w:rsid w:val="00884423"/>
    <w:rsid w:val="00884CC5"/>
    <w:rsid w:val="00884CD3"/>
    <w:rsid w:val="00885125"/>
    <w:rsid w:val="00885248"/>
    <w:rsid w:val="0088535C"/>
    <w:rsid w:val="0088558D"/>
    <w:rsid w:val="00885663"/>
    <w:rsid w:val="008859AB"/>
    <w:rsid w:val="00885F6D"/>
    <w:rsid w:val="00886C11"/>
    <w:rsid w:val="00887021"/>
    <w:rsid w:val="008870D2"/>
    <w:rsid w:val="008872F4"/>
    <w:rsid w:val="00887659"/>
    <w:rsid w:val="008878CE"/>
    <w:rsid w:val="00890136"/>
    <w:rsid w:val="008901E9"/>
    <w:rsid w:val="008901ED"/>
    <w:rsid w:val="0089057C"/>
    <w:rsid w:val="00891148"/>
    <w:rsid w:val="00891325"/>
    <w:rsid w:val="00891F3E"/>
    <w:rsid w:val="00891FE7"/>
    <w:rsid w:val="0089205B"/>
    <w:rsid w:val="008921A5"/>
    <w:rsid w:val="008921D6"/>
    <w:rsid w:val="00892212"/>
    <w:rsid w:val="008925E0"/>
    <w:rsid w:val="00892BE2"/>
    <w:rsid w:val="00892CE4"/>
    <w:rsid w:val="00892E0D"/>
    <w:rsid w:val="00893518"/>
    <w:rsid w:val="008939A3"/>
    <w:rsid w:val="008939EF"/>
    <w:rsid w:val="00893F67"/>
    <w:rsid w:val="00894410"/>
    <w:rsid w:val="00894558"/>
    <w:rsid w:val="008945F8"/>
    <w:rsid w:val="00894700"/>
    <w:rsid w:val="0089480A"/>
    <w:rsid w:val="00894A27"/>
    <w:rsid w:val="00894AD1"/>
    <w:rsid w:val="00894B8F"/>
    <w:rsid w:val="00894D1C"/>
    <w:rsid w:val="00894EFB"/>
    <w:rsid w:val="00895100"/>
    <w:rsid w:val="008952FA"/>
    <w:rsid w:val="008958B3"/>
    <w:rsid w:val="00895AAA"/>
    <w:rsid w:val="008961F4"/>
    <w:rsid w:val="0089627D"/>
    <w:rsid w:val="0089628E"/>
    <w:rsid w:val="00896373"/>
    <w:rsid w:val="00896659"/>
    <w:rsid w:val="0089686F"/>
    <w:rsid w:val="00896898"/>
    <w:rsid w:val="00896ABF"/>
    <w:rsid w:val="00896B97"/>
    <w:rsid w:val="008972FE"/>
    <w:rsid w:val="00897708"/>
    <w:rsid w:val="00897987"/>
    <w:rsid w:val="00897DCE"/>
    <w:rsid w:val="00897ED6"/>
    <w:rsid w:val="008A013C"/>
    <w:rsid w:val="008A0655"/>
    <w:rsid w:val="008A066B"/>
    <w:rsid w:val="008A133B"/>
    <w:rsid w:val="008A1348"/>
    <w:rsid w:val="008A1CDF"/>
    <w:rsid w:val="008A1F06"/>
    <w:rsid w:val="008A21A1"/>
    <w:rsid w:val="008A226A"/>
    <w:rsid w:val="008A2349"/>
    <w:rsid w:val="008A24FE"/>
    <w:rsid w:val="008A2530"/>
    <w:rsid w:val="008A2584"/>
    <w:rsid w:val="008A2C4F"/>
    <w:rsid w:val="008A2E9B"/>
    <w:rsid w:val="008A3030"/>
    <w:rsid w:val="008A3374"/>
    <w:rsid w:val="008A36D9"/>
    <w:rsid w:val="008A3842"/>
    <w:rsid w:val="008A3BB4"/>
    <w:rsid w:val="008A3BC4"/>
    <w:rsid w:val="008A3F18"/>
    <w:rsid w:val="008A3F6A"/>
    <w:rsid w:val="008A3FB6"/>
    <w:rsid w:val="008A41C8"/>
    <w:rsid w:val="008A429E"/>
    <w:rsid w:val="008A4882"/>
    <w:rsid w:val="008A512B"/>
    <w:rsid w:val="008A51BB"/>
    <w:rsid w:val="008A5298"/>
    <w:rsid w:val="008A532E"/>
    <w:rsid w:val="008A578B"/>
    <w:rsid w:val="008A59F1"/>
    <w:rsid w:val="008A5D33"/>
    <w:rsid w:val="008A72B9"/>
    <w:rsid w:val="008A72C9"/>
    <w:rsid w:val="008A73C3"/>
    <w:rsid w:val="008A7769"/>
    <w:rsid w:val="008A7E2D"/>
    <w:rsid w:val="008B05C2"/>
    <w:rsid w:val="008B0B31"/>
    <w:rsid w:val="008B0EDA"/>
    <w:rsid w:val="008B0F24"/>
    <w:rsid w:val="008B14CE"/>
    <w:rsid w:val="008B2188"/>
    <w:rsid w:val="008B24B4"/>
    <w:rsid w:val="008B2813"/>
    <w:rsid w:val="008B2C34"/>
    <w:rsid w:val="008B3043"/>
    <w:rsid w:val="008B32BE"/>
    <w:rsid w:val="008B348A"/>
    <w:rsid w:val="008B35C6"/>
    <w:rsid w:val="008B3774"/>
    <w:rsid w:val="008B3BA2"/>
    <w:rsid w:val="008B3DEF"/>
    <w:rsid w:val="008B4AF4"/>
    <w:rsid w:val="008B4B76"/>
    <w:rsid w:val="008B4C4F"/>
    <w:rsid w:val="008B536E"/>
    <w:rsid w:val="008B57EF"/>
    <w:rsid w:val="008B5BB5"/>
    <w:rsid w:val="008B66EA"/>
    <w:rsid w:val="008B69C5"/>
    <w:rsid w:val="008B700E"/>
    <w:rsid w:val="008B70FC"/>
    <w:rsid w:val="008B71AB"/>
    <w:rsid w:val="008B7996"/>
    <w:rsid w:val="008B7B0B"/>
    <w:rsid w:val="008B7FA6"/>
    <w:rsid w:val="008C0149"/>
    <w:rsid w:val="008C086D"/>
    <w:rsid w:val="008C1302"/>
    <w:rsid w:val="008C14A3"/>
    <w:rsid w:val="008C1A1D"/>
    <w:rsid w:val="008C1A74"/>
    <w:rsid w:val="008C2716"/>
    <w:rsid w:val="008C29CC"/>
    <w:rsid w:val="008C2A10"/>
    <w:rsid w:val="008C2BC2"/>
    <w:rsid w:val="008C30C2"/>
    <w:rsid w:val="008C3356"/>
    <w:rsid w:val="008C355F"/>
    <w:rsid w:val="008C35BC"/>
    <w:rsid w:val="008C3BFF"/>
    <w:rsid w:val="008C3C0C"/>
    <w:rsid w:val="008C41AA"/>
    <w:rsid w:val="008C4381"/>
    <w:rsid w:val="008C48AB"/>
    <w:rsid w:val="008C4A02"/>
    <w:rsid w:val="008C4A78"/>
    <w:rsid w:val="008C4DAA"/>
    <w:rsid w:val="008C5E41"/>
    <w:rsid w:val="008C607A"/>
    <w:rsid w:val="008C6256"/>
    <w:rsid w:val="008C668E"/>
    <w:rsid w:val="008C6BA9"/>
    <w:rsid w:val="008C727F"/>
    <w:rsid w:val="008C76C2"/>
    <w:rsid w:val="008D0011"/>
    <w:rsid w:val="008D0246"/>
    <w:rsid w:val="008D0C3C"/>
    <w:rsid w:val="008D0F03"/>
    <w:rsid w:val="008D11CB"/>
    <w:rsid w:val="008D11F2"/>
    <w:rsid w:val="008D195D"/>
    <w:rsid w:val="008D1A7E"/>
    <w:rsid w:val="008D241E"/>
    <w:rsid w:val="008D288D"/>
    <w:rsid w:val="008D2A9B"/>
    <w:rsid w:val="008D33A8"/>
    <w:rsid w:val="008D3691"/>
    <w:rsid w:val="008D39D1"/>
    <w:rsid w:val="008D3A06"/>
    <w:rsid w:val="008D467F"/>
    <w:rsid w:val="008D4BC3"/>
    <w:rsid w:val="008D5872"/>
    <w:rsid w:val="008D5BD1"/>
    <w:rsid w:val="008D5C27"/>
    <w:rsid w:val="008D5EAA"/>
    <w:rsid w:val="008D66B5"/>
    <w:rsid w:val="008D6CF2"/>
    <w:rsid w:val="008D7332"/>
    <w:rsid w:val="008D74F6"/>
    <w:rsid w:val="008D7908"/>
    <w:rsid w:val="008D7D63"/>
    <w:rsid w:val="008E0567"/>
    <w:rsid w:val="008E06EA"/>
    <w:rsid w:val="008E0BE3"/>
    <w:rsid w:val="008E0FB5"/>
    <w:rsid w:val="008E1078"/>
    <w:rsid w:val="008E1174"/>
    <w:rsid w:val="008E1689"/>
    <w:rsid w:val="008E27E8"/>
    <w:rsid w:val="008E31F2"/>
    <w:rsid w:val="008E34FF"/>
    <w:rsid w:val="008E3512"/>
    <w:rsid w:val="008E35F8"/>
    <w:rsid w:val="008E3B1D"/>
    <w:rsid w:val="008E409D"/>
    <w:rsid w:val="008E45B3"/>
    <w:rsid w:val="008E47FC"/>
    <w:rsid w:val="008E4A15"/>
    <w:rsid w:val="008E4A9B"/>
    <w:rsid w:val="008E4C58"/>
    <w:rsid w:val="008E4DD0"/>
    <w:rsid w:val="008E51A7"/>
    <w:rsid w:val="008E568A"/>
    <w:rsid w:val="008E5BA3"/>
    <w:rsid w:val="008E6928"/>
    <w:rsid w:val="008E6BA8"/>
    <w:rsid w:val="008E6F40"/>
    <w:rsid w:val="008E7058"/>
    <w:rsid w:val="008E76F1"/>
    <w:rsid w:val="008E7F00"/>
    <w:rsid w:val="008E7F75"/>
    <w:rsid w:val="008F0704"/>
    <w:rsid w:val="008F07C0"/>
    <w:rsid w:val="008F1628"/>
    <w:rsid w:val="008F17E1"/>
    <w:rsid w:val="008F1AC8"/>
    <w:rsid w:val="008F2539"/>
    <w:rsid w:val="008F29B3"/>
    <w:rsid w:val="008F2BE3"/>
    <w:rsid w:val="008F2D94"/>
    <w:rsid w:val="008F2D97"/>
    <w:rsid w:val="008F36A8"/>
    <w:rsid w:val="008F381B"/>
    <w:rsid w:val="008F3A3A"/>
    <w:rsid w:val="008F3B41"/>
    <w:rsid w:val="008F4713"/>
    <w:rsid w:val="008F4A06"/>
    <w:rsid w:val="008F4CDF"/>
    <w:rsid w:val="008F4EAE"/>
    <w:rsid w:val="008F50F6"/>
    <w:rsid w:val="008F5946"/>
    <w:rsid w:val="008F5B6C"/>
    <w:rsid w:val="008F64B7"/>
    <w:rsid w:val="008F67CA"/>
    <w:rsid w:val="008F6C1C"/>
    <w:rsid w:val="008F745D"/>
    <w:rsid w:val="008F79B1"/>
    <w:rsid w:val="00900090"/>
    <w:rsid w:val="00900779"/>
    <w:rsid w:val="00900E56"/>
    <w:rsid w:val="00900FB4"/>
    <w:rsid w:val="00901797"/>
    <w:rsid w:val="00901BC6"/>
    <w:rsid w:val="00901D04"/>
    <w:rsid w:val="009020F2"/>
    <w:rsid w:val="00902167"/>
    <w:rsid w:val="009022B8"/>
    <w:rsid w:val="009022F1"/>
    <w:rsid w:val="00902338"/>
    <w:rsid w:val="009023BF"/>
    <w:rsid w:val="009024AB"/>
    <w:rsid w:val="00902A6B"/>
    <w:rsid w:val="00903100"/>
    <w:rsid w:val="00903B6D"/>
    <w:rsid w:val="0090493C"/>
    <w:rsid w:val="009049E8"/>
    <w:rsid w:val="00904C28"/>
    <w:rsid w:val="0090510B"/>
    <w:rsid w:val="009052E3"/>
    <w:rsid w:val="009053EE"/>
    <w:rsid w:val="009053F8"/>
    <w:rsid w:val="00905443"/>
    <w:rsid w:val="00905709"/>
    <w:rsid w:val="00905953"/>
    <w:rsid w:val="009059F9"/>
    <w:rsid w:val="00905CD2"/>
    <w:rsid w:val="009060A0"/>
    <w:rsid w:val="00906847"/>
    <w:rsid w:val="00906FA8"/>
    <w:rsid w:val="00907583"/>
    <w:rsid w:val="00907A15"/>
    <w:rsid w:val="00907A1A"/>
    <w:rsid w:val="00910067"/>
    <w:rsid w:val="00910F4B"/>
    <w:rsid w:val="00911081"/>
    <w:rsid w:val="009110AF"/>
    <w:rsid w:val="00911A5A"/>
    <w:rsid w:val="00911BF9"/>
    <w:rsid w:val="00911CBE"/>
    <w:rsid w:val="00911F4C"/>
    <w:rsid w:val="00912318"/>
    <w:rsid w:val="00912581"/>
    <w:rsid w:val="00912860"/>
    <w:rsid w:val="0091286A"/>
    <w:rsid w:val="00912954"/>
    <w:rsid w:val="00912A47"/>
    <w:rsid w:val="00912A69"/>
    <w:rsid w:val="00912E1F"/>
    <w:rsid w:val="00913810"/>
    <w:rsid w:val="00913BD9"/>
    <w:rsid w:val="00913BFC"/>
    <w:rsid w:val="00914853"/>
    <w:rsid w:val="00914860"/>
    <w:rsid w:val="00914C89"/>
    <w:rsid w:val="00914E60"/>
    <w:rsid w:val="00914F31"/>
    <w:rsid w:val="009157AD"/>
    <w:rsid w:val="00915AD6"/>
    <w:rsid w:val="00915D57"/>
    <w:rsid w:val="00916506"/>
    <w:rsid w:val="00916561"/>
    <w:rsid w:val="00916842"/>
    <w:rsid w:val="00916AC8"/>
    <w:rsid w:val="00916D2F"/>
    <w:rsid w:val="00916EE0"/>
    <w:rsid w:val="0091749C"/>
    <w:rsid w:val="009174D4"/>
    <w:rsid w:val="00917545"/>
    <w:rsid w:val="00917B6F"/>
    <w:rsid w:val="00917E38"/>
    <w:rsid w:val="00920035"/>
    <w:rsid w:val="009200A0"/>
    <w:rsid w:val="009203B8"/>
    <w:rsid w:val="00920756"/>
    <w:rsid w:val="0092083C"/>
    <w:rsid w:val="00920CE7"/>
    <w:rsid w:val="00921854"/>
    <w:rsid w:val="00921B7B"/>
    <w:rsid w:val="00921EB4"/>
    <w:rsid w:val="00922848"/>
    <w:rsid w:val="00922D9D"/>
    <w:rsid w:val="00922DAC"/>
    <w:rsid w:val="0092304B"/>
    <w:rsid w:val="00923105"/>
    <w:rsid w:val="00923377"/>
    <w:rsid w:val="009234DB"/>
    <w:rsid w:val="009234F5"/>
    <w:rsid w:val="0092369E"/>
    <w:rsid w:val="00923B17"/>
    <w:rsid w:val="00923D55"/>
    <w:rsid w:val="00923D69"/>
    <w:rsid w:val="009240D5"/>
    <w:rsid w:val="009249C0"/>
    <w:rsid w:val="009249FA"/>
    <w:rsid w:val="00924AF4"/>
    <w:rsid w:val="00924BE4"/>
    <w:rsid w:val="0092566C"/>
    <w:rsid w:val="00925B4C"/>
    <w:rsid w:val="00925BFF"/>
    <w:rsid w:val="00925CCD"/>
    <w:rsid w:val="00925E14"/>
    <w:rsid w:val="00925F4B"/>
    <w:rsid w:val="00926026"/>
    <w:rsid w:val="00926330"/>
    <w:rsid w:val="00926514"/>
    <w:rsid w:val="009265CA"/>
    <w:rsid w:val="009270C2"/>
    <w:rsid w:val="00927AE5"/>
    <w:rsid w:val="00927D0E"/>
    <w:rsid w:val="00927E8A"/>
    <w:rsid w:val="00927ECF"/>
    <w:rsid w:val="00930118"/>
    <w:rsid w:val="00930151"/>
    <w:rsid w:val="0093042C"/>
    <w:rsid w:val="00930692"/>
    <w:rsid w:val="009311B3"/>
    <w:rsid w:val="00931683"/>
    <w:rsid w:val="00931705"/>
    <w:rsid w:val="00931955"/>
    <w:rsid w:val="009322E2"/>
    <w:rsid w:val="0093264A"/>
    <w:rsid w:val="00932794"/>
    <w:rsid w:val="00932A03"/>
    <w:rsid w:val="00932B7D"/>
    <w:rsid w:val="00932BC7"/>
    <w:rsid w:val="00932C1B"/>
    <w:rsid w:val="00932C64"/>
    <w:rsid w:val="00932D63"/>
    <w:rsid w:val="009330B3"/>
    <w:rsid w:val="00933366"/>
    <w:rsid w:val="00933440"/>
    <w:rsid w:val="00933BCF"/>
    <w:rsid w:val="00933C5D"/>
    <w:rsid w:val="009346B6"/>
    <w:rsid w:val="00934B18"/>
    <w:rsid w:val="00934CC8"/>
    <w:rsid w:val="00934EA2"/>
    <w:rsid w:val="00934FCA"/>
    <w:rsid w:val="009357CA"/>
    <w:rsid w:val="00935979"/>
    <w:rsid w:val="00935E3D"/>
    <w:rsid w:val="0093667E"/>
    <w:rsid w:val="009367D1"/>
    <w:rsid w:val="00936926"/>
    <w:rsid w:val="00936CF4"/>
    <w:rsid w:val="0093797D"/>
    <w:rsid w:val="0093798E"/>
    <w:rsid w:val="00937C24"/>
    <w:rsid w:val="00937E3B"/>
    <w:rsid w:val="00940353"/>
    <w:rsid w:val="009404E4"/>
    <w:rsid w:val="0094055E"/>
    <w:rsid w:val="00940ACE"/>
    <w:rsid w:val="0094102E"/>
    <w:rsid w:val="0094125F"/>
    <w:rsid w:val="00941285"/>
    <w:rsid w:val="00941310"/>
    <w:rsid w:val="00941642"/>
    <w:rsid w:val="009419E5"/>
    <w:rsid w:val="00941CBC"/>
    <w:rsid w:val="009421E6"/>
    <w:rsid w:val="0094229B"/>
    <w:rsid w:val="009425A0"/>
    <w:rsid w:val="009425D3"/>
    <w:rsid w:val="009429EA"/>
    <w:rsid w:val="00942B68"/>
    <w:rsid w:val="00942D69"/>
    <w:rsid w:val="00943998"/>
    <w:rsid w:val="009439D2"/>
    <w:rsid w:val="00943B72"/>
    <w:rsid w:val="00943CE8"/>
    <w:rsid w:val="00944099"/>
    <w:rsid w:val="009446EA"/>
    <w:rsid w:val="00944A7F"/>
    <w:rsid w:val="009458E1"/>
    <w:rsid w:val="00945A41"/>
    <w:rsid w:val="00945AC3"/>
    <w:rsid w:val="00946100"/>
    <w:rsid w:val="009478BC"/>
    <w:rsid w:val="00947AA0"/>
    <w:rsid w:val="00947CC3"/>
    <w:rsid w:val="009506C9"/>
    <w:rsid w:val="009509B7"/>
    <w:rsid w:val="00950AE0"/>
    <w:rsid w:val="00950C17"/>
    <w:rsid w:val="00950C19"/>
    <w:rsid w:val="00950D71"/>
    <w:rsid w:val="00950DC1"/>
    <w:rsid w:val="00951505"/>
    <w:rsid w:val="00951F41"/>
    <w:rsid w:val="00952022"/>
    <w:rsid w:val="009521AF"/>
    <w:rsid w:val="0095222C"/>
    <w:rsid w:val="009525FE"/>
    <w:rsid w:val="00952817"/>
    <w:rsid w:val="0095296C"/>
    <w:rsid w:val="00952A2E"/>
    <w:rsid w:val="00952AF2"/>
    <w:rsid w:val="00952B2D"/>
    <w:rsid w:val="0095304B"/>
    <w:rsid w:val="00953232"/>
    <w:rsid w:val="0095331B"/>
    <w:rsid w:val="00954069"/>
    <w:rsid w:val="009545A3"/>
    <w:rsid w:val="0095463D"/>
    <w:rsid w:val="009546CC"/>
    <w:rsid w:val="00954AC8"/>
    <w:rsid w:val="00954B72"/>
    <w:rsid w:val="00954C45"/>
    <w:rsid w:val="009555D8"/>
    <w:rsid w:val="0095582C"/>
    <w:rsid w:val="00955A2A"/>
    <w:rsid w:val="0095610C"/>
    <w:rsid w:val="009561FB"/>
    <w:rsid w:val="00956209"/>
    <w:rsid w:val="009563D1"/>
    <w:rsid w:val="00956DEF"/>
    <w:rsid w:val="00956ED7"/>
    <w:rsid w:val="00957181"/>
    <w:rsid w:val="0095733F"/>
    <w:rsid w:val="00957526"/>
    <w:rsid w:val="00957661"/>
    <w:rsid w:val="00957748"/>
    <w:rsid w:val="009577C0"/>
    <w:rsid w:val="00957D2D"/>
    <w:rsid w:val="0096001B"/>
    <w:rsid w:val="0096042B"/>
    <w:rsid w:val="00960A1A"/>
    <w:rsid w:val="00961519"/>
    <w:rsid w:val="009617C7"/>
    <w:rsid w:val="00962A80"/>
    <w:rsid w:val="00962CF8"/>
    <w:rsid w:val="009630A3"/>
    <w:rsid w:val="00963110"/>
    <w:rsid w:val="009632A4"/>
    <w:rsid w:val="009633D7"/>
    <w:rsid w:val="009636EC"/>
    <w:rsid w:val="00963ADF"/>
    <w:rsid w:val="00963B50"/>
    <w:rsid w:val="0096403A"/>
    <w:rsid w:val="00964605"/>
    <w:rsid w:val="009646A3"/>
    <w:rsid w:val="009648B7"/>
    <w:rsid w:val="00964C23"/>
    <w:rsid w:val="00964CC0"/>
    <w:rsid w:val="00964FBE"/>
    <w:rsid w:val="0096512B"/>
    <w:rsid w:val="00965488"/>
    <w:rsid w:val="009656CF"/>
    <w:rsid w:val="00965C90"/>
    <w:rsid w:val="00965CFE"/>
    <w:rsid w:val="00965E9C"/>
    <w:rsid w:val="0096604F"/>
    <w:rsid w:val="00966407"/>
    <w:rsid w:val="009666DD"/>
    <w:rsid w:val="009669B4"/>
    <w:rsid w:val="00966B95"/>
    <w:rsid w:val="009671B7"/>
    <w:rsid w:val="009676B4"/>
    <w:rsid w:val="0096777F"/>
    <w:rsid w:val="00970205"/>
    <w:rsid w:val="009704D7"/>
    <w:rsid w:val="009705A8"/>
    <w:rsid w:val="00970670"/>
    <w:rsid w:val="00971C74"/>
    <w:rsid w:val="00971CB4"/>
    <w:rsid w:val="009722B0"/>
    <w:rsid w:val="0097264A"/>
    <w:rsid w:val="009729CD"/>
    <w:rsid w:val="00972D7B"/>
    <w:rsid w:val="00972EEC"/>
    <w:rsid w:val="00972F28"/>
    <w:rsid w:val="00973B37"/>
    <w:rsid w:val="00973CFD"/>
    <w:rsid w:val="0097415A"/>
    <w:rsid w:val="009743B7"/>
    <w:rsid w:val="00974A65"/>
    <w:rsid w:val="00974C3D"/>
    <w:rsid w:val="00974CA1"/>
    <w:rsid w:val="00974E62"/>
    <w:rsid w:val="0097560F"/>
    <w:rsid w:val="0097581F"/>
    <w:rsid w:val="00975E88"/>
    <w:rsid w:val="009762B1"/>
    <w:rsid w:val="009768C7"/>
    <w:rsid w:val="0097716E"/>
    <w:rsid w:val="0097785F"/>
    <w:rsid w:val="00977A4E"/>
    <w:rsid w:val="00977D3C"/>
    <w:rsid w:val="00977FC1"/>
    <w:rsid w:val="00980320"/>
    <w:rsid w:val="0098051C"/>
    <w:rsid w:val="00980ECC"/>
    <w:rsid w:val="00981056"/>
    <w:rsid w:val="00981143"/>
    <w:rsid w:val="00981A9D"/>
    <w:rsid w:val="00981B71"/>
    <w:rsid w:val="00981F4C"/>
    <w:rsid w:val="0098230E"/>
    <w:rsid w:val="00982424"/>
    <w:rsid w:val="009826B6"/>
    <w:rsid w:val="009827E2"/>
    <w:rsid w:val="009828F1"/>
    <w:rsid w:val="00982971"/>
    <w:rsid w:val="00983164"/>
    <w:rsid w:val="009839C5"/>
    <w:rsid w:val="00983A03"/>
    <w:rsid w:val="00983A1F"/>
    <w:rsid w:val="00983AA6"/>
    <w:rsid w:val="00983B35"/>
    <w:rsid w:val="00983EA9"/>
    <w:rsid w:val="00984149"/>
    <w:rsid w:val="009846CC"/>
    <w:rsid w:val="0098470A"/>
    <w:rsid w:val="00984BE7"/>
    <w:rsid w:val="00984BEC"/>
    <w:rsid w:val="00984EE0"/>
    <w:rsid w:val="009851BB"/>
    <w:rsid w:val="009859FB"/>
    <w:rsid w:val="0098666D"/>
    <w:rsid w:val="00986C4C"/>
    <w:rsid w:val="00986CE2"/>
    <w:rsid w:val="00987191"/>
    <w:rsid w:val="00987488"/>
    <w:rsid w:val="009879DC"/>
    <w:rsid w:val="00987B43"/>
    <w:rsid w:val="00987BED"/>
    <w:rsid w:val="00990061"/>
    <w:rsid w:val="009904BE"/>
    <w:rsid w:val="0099050E"/>
    <w:rsid w:val="0099062F"/>
    <w:rsid w:val="00990853"/>
    <w:rsid w:val="00991128"/>
    <w:rsid w:val="009912A0"/>
    <w:rsid w:val="009919C2"/>
    <w:rsid w:val="00992018"/>
    <w:rsid w:val="00992166"/>
    <w:rsid w:val="0099230B"/>
    <w:rsid w:val="009923C6"/>
    <w:rsid w:val="009926D1"/>
    <w:rsid w:val="00992738"/>
    <w:rsid w:val="00992E17"/>
    <w:rsid w:val="00993270"/>
    <w:rsid w:val="0099360E"/>
    <w:rsid w:val="00993630"/>
    <w:rsid w:val="00993918"/>
    <w:rsid w:val="00993AD2"/>
    <w:rsid w:val="00993E1A"/>
    <w:rsid w:val="00993F3B"/>
    <w:rsid w:val="0099469A"/>
    <w:rsid w:val="00994881"/>
    <w:rsid w:val="009949C3"/>
    <w:rsid w:val="00994DC1"/>
    <w:rsid w:val="00994F21"/>
    <w:rsid w:val="009955B5"/>
    <w:rsid w:val="009955B8"/>
    <w:rsid w:val="00995B91"/>
    <w:rsid w:val="00995E4D"/>
    <w:rsid w:val="0099663C"/>
    <w:rsid w:val="009967CF"/>
    <w:rsid w:val="00996DEA"/>
    <w:rsid w:val="00996E3C"/>
    <w:rsid w:val="009971F2"/>
    <w:rsid w:val="009A09A0"/>
    <w:rsid w:val="009A09A9"/>
    <w:rsid w:val="009A0C21"/>
    <w:rsid w:val="009A10A4"/>
    <w:rsid w:val="009A1421"/>
    <w:rsid w:val="009A1BC0"/>
    <w:rsid w:val="009A1C00"/>
    <w:rsid w:val="009A1E90"/>
    <w:rsid w:val="009A20F3"/>
    <w:rsid w:val="009A2315"/>
    <w:rsid w:val="009A282C"/>
    <w:rsid w:val="009A2A4E"/>
    <w:rsid w:val="009A2A98"/>
    <w:rsid w:val="009A2B60"/>
    <w:rsid w:val="009A31C1"/>
    <w:rsid w:val="009A3665"/>
    <w:rsid w:val="009A3D06"/>
    <w:rsid w:val="009A43B6"/>
    <w:rsid w:val="009A4555"/>
    <w:rsid w:val="009A48BF"/>
    <w:rsid w:val="009A4C5C"/>
    <w:rsid w:val="009A4EB1"/>
    <w:rsid w:val="009A53E6"/>
    <w:rsid w:val="009A5E31"/>
    <w:rsid w:val="009A62E9"/>
    <w:rsid w:val="009A6CC8"/>
    <w:rsid w:val="009A7519"/>
    <w:rsid w:val="009A76E0"/>
    <w:rsid w:val="009B0F46"/>
    <w:rsid w:val="009B139F"/>
    <w:rsid w:val="009B1623"/>
    <w:rsid w:val="009B17DE"/>
    <w:rsid w:val="009B1979"/>
    <w:rsid w:val="009B1BD9"/>
    <w:rsid w:val="009B1D21"/>
    <w:rsid w:val="009B2065"/>
    <w:rsid w:val="009B20CF"/>
    <w:rsid w:val="009B27C6"/>
    <w:rsid w:val="009B2A71"/>
    <w:rsid w:val="009B2D9C"/>
    <w:rsid w:val="009B2EE0"/>
    <w:rsid w:val="009B2FED"/>
    <w:rsid w:val="009B30EB"/>
    <w:rsid w:val="009B35C1"/>
    <w:rsid w:val="009B37AE"/>
    <w:rsid w:val="009B387B"/>
    <w:rsid w:val="009B3AA3"/>
    <w:rsid w:val="009B3CB0"/>
    <w:rsid w:val="009B3E3A"/>
    <w:rsid w:val="009B3E8D"/>
    <w:rsid w:val="009B40F3"/>
    <w:rsid w:val="009B4ADC"/>
    <w:rsid w:val="009B4C97"/>
    <w:rsid w:val="009B4EA3"/>
    <w:rsid w:val="009B5615"/>
    <w:rsid w:val="009B568E"/>
    <w:rsid w:val="009B571C"/>
    <w:rsid w:val="009B57C1"/>
    <w:rsid w:val="009B5952"/>
    <w:rsid w:val="009B5D55"/>
    <w:rsid w:val="009B5E43"/>
    <w:rsid w:val="009B5EBE"/>
    <w:rsid w:val="009B6260"/>
    <w:rsid w:val="009B62D6"/>
    <w:rsid w:val="009B63A7"/>
    <w:rsid w:val="009B67CC"/>
    <w:rsid w:val="009B6B14"/>
    <w:rsid w:val="009B73E0"/>
    <w:rsid w:val="009B74F6"/>
    <w:rsid w:val="009B777C"/>
    <w:rsid w:val="009B78A9"/>
    <w:rsid w:val="009C0108"/>
    <w:rsid w:val="009C019C"/>
    <w:rsid w:val="009C01C1"/>
    <w:rsid w:val="009C0908"/>
    <w:rsid w:val="009C0A24"/>
    <w:rsid w:val="009C0A82"/>
    <w:rsid w:val="009C0ECF"/>
    <w:rsid w:val="009C0EDB"/>
    <w:rsid w:val="009C184A"/>
    <w:rsid w:val="009C18A0"/>
    <w:rsid w:val="009C1B10"/>
    <w:rsid w:val="009C1BF7"/>
    <w:rsid w:val="009C1EE8"/>
    <w:rsid w:val="009C1FFD"/>
    <w:rsid w:val="009C21D1"/>
    <w:rsid w:val="009C254B"/>
    <w:rsid w:val="009C2926"/>
    <w:rsid w:val="009C2F66"/>
    <w:rsid w:val="009C2FB3"/>
    <w:rsid w:val="009C363C"/>
    <w:rsid w:val="009C389F"/>
    <w:rsid w:val="009C3EC5"/>
    <w:rsid w:val="009C3F56"/>
    <w:rsid w:val="009C45F6"/>
    <w:rsid w:val="009C4A8F"/>
    <w:rsid w:val="009C4B1D"/>
    <w:rsid w:val="009C4CF0"/>
    <w:rsid w:val="009C4DB1"/>
    <w:rsid w:val="009C5342"/>
    <w:rsid w:val="009C5F6C"/>
    <w:rsid w:val="009C5F86"/>
    <w:rsid w:val="009C6170"/>
    <w:rsid w:val="009C623A"/>
    <w:rsid w:val="009C635A"/>
    <w:rsid w:val="009C66AB"/>
    <w:rsid w:val="009C6965"/>
    <w:rsid w:val="009C6E50"/>
    <w:rsid w:val="009C6FA4"/>
    <w:rsid w:val="009C7A94"/>
    <w:rsid w:val="009D0289"/>
    <w:rsid w:val="009D050A"/>
    <w:rsid w:val="009D0792"/>
    <w:rsid w:val="009D0EF7"/>
    <w:rsid w:val="009D102C"/>
    <w:rsid w:val="009D170F"/>
    <w:rsid w:val="009D18C8"/>
    <w:rsid w:val="009D1C06"/>
    <w:rsid w:val="009D1C3D"/>
    <w:rsid w:val="009D1C58"/>
    <w:rsid w:val="009D2339"/>
    <w:rsid w:val="009D38DA"/>
    <w:rsid w:val="009D3B75"/>
    <w:rsid w:val="009D47E8"/>
    <w:rsid w:val="009D4E1A"/>
    <w:rsid w:val="009D5F3C"/>
    <w:rsid w:val="009D62E2"/>
    <w:rsid w:val="009D6905"/>
    <w:rsid w:val="009D6B6D"/>
    <w:rsid w:val="009D6D7A"/>
    <w:rsid w:val="009D6D9C"/>
    <w:rsid w:val="009D7304"/>
    <w:rsid w:val="009D750D"/>
    <w:rsid w:val="009D77B6"/>
    <w:rsid w:val="009D782D"/>
    <w:rsid w:val="009D7A18"/>
    <w:rsid w:val="009E0011"/>
    <w:rsid w:val="009E018D"/>
    <w:rsid w:val="009E02D0"/>
    <w:rsid w:val="009E04D9"/>
    <w:rsid w:val="009E068C"/>
    <w:rsid w:val="009E0E80"/>
    <w:rsid w:val="009E15B0"/>
    <w:rsid w:val="009E1AC6"/>
    <w:rsid w:val="009E1BB5"/>
    <w:rsid w:val="009E2052"/>
    <w:rsid w:val="009E219F"/>
    <w:rsid w:val="009E24D1"/>
    <w:rsid w:val="009E260A"/>
    <w:rsid w:val="009E2FE9"/>
    <w:rsid w:val="009E3281"/>
    <w:rsid w:val="009E3363"/>
    <w:rsid w:val="009E363F"/>
    <w:rsid w:val="009E389A"/>
    <w:rsid w:val="009E3999"/>
    <w:rsid w:val="009E4188"/>
    <w:rsid w:val="009E468C"/>
    <w:rsid w:val="009E4803"/>
    <w:rsid w:val="009E496D"/>
    <w:rsid w:val="009E4AFA"/>
    <w:rsid w:val="009E4B71"/>
    <w:rsid w:val="009E4CA3"/>
    <w:rsid w:val="009E4CB9"/>
    <w:rsid w:val="009E4ED7"/>
    <w:rsid w:val="009E5372"/>
    <w:rsid w:val="009E577B"/>
    <w:rsid w:val="009E5920"/>
    <w:rsid w:val="009E5C67"/>
    <w:rsid w:val="009E6170"/>
    <w:rsid w:val="009E6423"/>
    <w:rsid w:val="009E642C"/>
    <w:rsid w:val="009E6BCD"/>
    <w:rsid w:val="009E6E6D"/>
    <w:rsid w:val="009E6FDD"/>
    <w:rsid w:val="009E7C0A"/>
    <w:rsid w:val="009E7FC1"/>
    <w:rsid w:val="009F034D"/>
    <w:rsid w:val="009F05DF"/>
    <w:rsid w:val="009F0CEF"/>
    <w:rsid w:val="009F0D6F"/>
    <w:rsid w:val="009F1026"/>
    <w:rsid w:val="009F1401"/>
    <w:rsid w:val="009F150A"/>
    <w:rsid w:val="009F1B53"/>
    <w:rsid w:val="009F1F25"/>
    <w:rsid w:val="009F2638"/>
    <w:rsid w:val="009F26F2"/>
    <w:rsid w:val="009F2B99"/>
    <w:rsid w:val="009F2F8C"/>
    <w:rsid w:val="009F31B9"/>
    <w:rsid w:val="009F3690"/>
    <w:rsid w:val="009F376A"/>
    <w:rsid w:val="009F3B4C"/>
    <w:rsid w:val="009F3CDE"/>
    <w:rsid w:val="009F3D91"/>
    <w:rsid w:val="009F434F"/>
    <w:rsid w:val="009F436C"/>
    <w:rsid w:val="009F464E"/>
    <w:rsid w:val="009F47AE"/>
    <w:rsid w:val="009F5627"/>
    <w:rsid w:val="009F5820"/>
    <w:rsid w:val="009F60E1"/>
    <w:rsid w:val="009F6522"/>
    <w:rsid w:val="009F69C8"/>
    <w:rsid w:val="009F6D6A"/>
    <w:rsid w:val="009F6D81"/>
    <w:rsid w:val="009F703E"/>
    <w:rsid w:val="009F739C"/>
    <w:rsid w:val="009F747D"/>
    <w:rsid w:val="009F7573"/>
    <w:rsid w:val="009F75C9"/>
    <w:rsid w:val="00A00CC7"/>
    <w:rsid w:val="00A00EF0"/>
    <w:rsid w:val="00A01A52"/>
    <w:rsid w:val="00A01BE2"/>
    <w:rsid w:val="00A01C55"/>
    <w:rsid w:val="00A01EC3"/>
    <w:rsid w:val="00A02125"/>
    <w:rsid w:val="00A021C0"/>
    <w:rsid w:val="00A02367"/>
    <w:rsid w:val="00A029FD"/>
    <w:rsid w:val="00A02E6C"/>
    <w:rsid w:val="00A03489"/>
    <w:rsid w:val="00A034EA"/>
    <w:rsid w:val="00A036B3"/>
    <w:rsid w:val="00A038EC"/>
    <w:rsid w:val="00A042F7"/>
    <w:rsid w:val="00A04930"/>
    <w:rsid w:val="00A04BDA"/>
    <w:rsid w:val="00A04CE3"/>
    <w:rsid w:val="00A057A3"/>
    <w:rsid w:val="00A059F1"/>
    <w:rsid w:val="00A05ADE"/>
    <w:rsid w:val="00A06337"/>
    <w:rsid w:val="00A06355"/>
    <w:rsid w:val="00A06416"/>
    <w:rsid w:val="00A064A0"/>
    <w:rsid w:val="00A069B0"/>
    <w:rsid w:val="00A075D4"/>
    <w:rsid w:val="00A07C78"/>
    <w:rsid w:val="00A07DCF"/>
    <w:rsid w:val="00A07E8C"/>
    <w:rsid w:val="00A07F38"/>
    <w:rsid w:val="00A07FEB"/>
    <w:rsid w:val="00A1013A"/>
    <w:rsid w:val="00A102B8"/>
    <w:rsid w:val="00A102BA"/>
    <w:rsid w:val="00A1047F"/>
    <w:rsid w:val="00A10D6C"/>
    <w:rsid w:val="00A1128C"/>
    <w:rsid w:val="00A112CF"/>
    <w:rsid w:val="00A11A27"/>
    <w:rsid w:val="00A11F82"/>
    <w:rsid w:val="00A1200D"/>
    <w:rsid w:val="00A1239E"/>
    <w:rsid w:val="00A125C0"/>
    <w:rsid w:val="00A1263E"/>
    <w:rsid w:val="00A12816"/>
    <w:rsid w:val="00A12A67"/>
    <w:rsid w:val="00A12D3B"/>
    <w:rsid w:val="00A13041"/>
    <w:rsid w:val="00A134E8"/>
    <w:rsid w:val="00A1350D"/>
    <w:rsid w:val="00A13647"/>
    <w:rsid w:val="00A136A1"/>
    <w:rsid w:val="00A13BF5"/>
    <w:rsid w:val="00A141BC"/>
    <w:rsid w:val="00A14985"/>
    <w:rsid w:val="00A153AE"/>
    <w:rsid w:val="00A1601F"/>
    <w:rsid w:val="00A16420"/>
    <w:rsid w:val="00A16705"/>
    <w:rsid w:val="00A167BE"/>
    <w:rsid w:val="00A16E40"/>
    <w:rsid w:val="00A200F7"/>
    <w:rsid w:val="00A20DB5"/>
    <w:rsid w:val="00A20ED7"/>
    <w:rsid w:val="00A21172"/>
    <w:rsid w:val="00A21BE1"/>
    <w:rsid w:val="00A21CF6"/>
    <w:rsid w:val="00A21E85"/>
    <w:rsid w:val="00A224C0"/>
    <w:rsid w:val="00A22508"/>
    <w:rsid w:val="00A225A4"/>
    <w:rsid w:val="00A225EC"/>
    <w:rsid w:val="00A22EC2"/>
    <w:rsid w:val="00A22ED6"/>
    <w:rsid w:val="00A22F3D"/>
    <w:rsid w:val="00A2348C"/>
    <w:rsid w:val="00A2376C"/>
    <w:rsid w:val="00A23EB5"/>
    <w:rsid w:val="00A241E1"/>
    <w:rsid w:val="00A2482D"/>
    <w:rsid w:val="00A249FE"/>
    <w:rsid w:val="00A24C82"/>
    <w:rsid w:val="00A24F38"/>
    <w:rsid w:val="00A25235"/>
    <w:rsid w:val="00A255CC"/>
    <w:rsid w:val="00A25700"/>
    <w:rsid w:val="00A2589C"/>
    <w:rsid w:val="00A25EE2"/>
    <w:rsid w:val="00A25F07"/>
    <w:rsid w:val="00A260D2"/>
    <w:rsid w:val="00A26737"/>
    <w:rsid w:val="00A27CB9"/>
    <w:rsid w:val="00A301D9"/>
    <w:rsid w:val="00A303DE"/>
    <w:rsid w:val="00A30508"/>
    <w:rsid w:val="00A306DC"/>
    <w:rsid w:val="00A309F8"/>
    <w:rsid w:val="00A30C5D"/>
    <w:rsid w:val="00A30E19"/>
    <w:rsid w:val="00A31640"/>
    <w:rsid w:val="00A319EE"/>
    <w:rsid w:val="00A31BFB"/>
    <w:rsid w:val="00A3213B"/>
    <w:rsid w:val="00A324B9"/>
    <w:rsid w:val="00A32540"/>
    <w:rsid w:val="00A326FB"/>
    <w:rsid w:val="00A329ED"/>
    <w:rsid w:val="00A32AFB"/>
    <w:rsid w:val="00A3305A"/>
    <w:rsid w:val="00A331C4"/>
    <w:rsid w:val="00A3389A"/>
    <w:rsid w:val="00A33CAE"/>
    <w:rsid w:val="00A33CB9"/>
    <w:rsid w:val="00A33F92"/>
    <w:rsid w:val="00A3419B"/>
    <w:rsid w:val="00A3446C"/>
    <w:rsid w:val="00A3465C"/>
    <w:rsid w:val="00A34D5D"/>
    <w:rsid w:val="00A34E88"/>
    <w:rsid w:val="00A35E61"/>
    <w:rsid w:val="00A361D8"/>
    <w:rsid w:val="00A364A0"/>
    <w:rsid w:val="00A364AA"/>
    <w:rsid w:val="00A36887"/>
    <w:rsid w:val="00A368CE"/>
    <w:rsid w:val="00A368D6"/>
    <w:rsid w:val="00A36905"/>
    <w:rsid w:val="00A36B04"/>
    <w:rsid w:val="00A36DA1"/>
    <w:rsid w:val="00A36EE7"/>
    <w:rsid w:val="00A372F7"/>
    <w:rsid w:val="00A4057B"/>
    <w:rsid w:val="00A405D4"/>
    <w:rsid w:val="00A40EBD"/>
    <w:rsid w:val="00A4146E"/>
    <w:rsid w:val="00A415E5"/>
    <w:rsid w:val="00A419F7"/>
    <w:rsid w:val="00A41BFC"/>
    <w:rsid w:val="00A41D8F"/>
    <w:rsid w:val="00A41E42"/>
    <w:rsid w:val="00A42094"/>
    <w:rsid w:val="00A421C4"/>
    <w:rsid w:val="00A428A4"/>
    <w:rsid w:val="00A43322"/>
    <w:rsid w:val="00A43440"/>
    <w:rsid w:val="00A43544"/>
    <w:rsid w:val="00A43586"/>
    <w:rsid w:val="00A436B6"/>
    <w:rsid w:val="00A437DB"/>
    <w:rsid w:val="00A43FBA"/>
    <w:rsid w:val="00A44511"/>
    <w:rsid w:val="00A4463B"/>
    <w:rsid w:val="00A44D66"/>
    <w:rsid w:val="00A44F1E"/>
    <w:rsid w:val="00A4588F"/>
    <w:rsid w:val="00A45E1E"/>
    <w:rsid w:val="00A462ED"/>
    <w:rsid w:val="00A4659A"/>
    <w:rsid w:val="00A466F7"/>
    <w:rsid w:val="00A46988"/>
    <w:rsid w:val="00A46B55"/>
    <w:rsid w:val="00A46CD6"/>
    <w:rsid w:val="00A46E05"/>
    <w:rsid w:val="00A47618"/>
    <w:rsid w:val="00A47A2B"/>
    <w:rsid w:val="00A47A98"/>
    <w:rsid w:val="00A50346"/>
    <w:rsid w:val="00A503B4"/>
    <w:rsid w:val="00A511F1"/>
    <w:rsid w:val="00A514BE"/>
    <w:rsid w:val="00A515F9"/>
    <w:rsid w:val="00A518C7"/>
    <w:rsid w:val="00A51CBA"/>
    <w:rsid w:val="00A51D10"/>
    <w:rsid w:val="00A52317"/>
    <w:rsid w:val="00A529D0"/>
    <w:rsid w:val="00A5314D"/>
    <w:rsid w:val="00A53562"/>
    <w:rsid w:val="00A53C9F"/>
    <w:rsid w:val="00A5405C"/>
    <w:rsid w:val="00A54136"/>
    <w:rsid w:val="00A54566"/>
    <w:rsid w:val="00A549E4"/>
    <w:rsid w:val="00A54B1D"/>
    <w:rsid w:val="00A54BA5"/>
    <w:rsid w:val="00A554A1"/>
    <w:rsid w:val="00A55D01"/>
    <w:rsid w:val="00A55E86"/>
    <w:rsid w:val="00A55E94"/>
    <w:rsid w:val="00A55F2B"/>
    <w:rsid w:val="00A56187"/>
    <w:rsid w:val="00A56483"/>
    <w:rsid w:val="00A565B7"/>
    <w:rsid w:val="00A56E41"/>
    <w:rsid w:val="00A5741B"/>
    <w:rsid w:val="00A57440"/>
    <w:rsid w:val="00A57537"/>
    <w:rsid w:val="00A5772F"/>
    <w:rsid w:val="00A57AB2"/>
    <w:rsid w:val="00A57B06"/>
    <w:rsid w:val="00A57C55"/>
    <w:rsid w:val="00A602FE"/>
    <w:rsid w:val="00A603E1"/>
    <w:rsid w:val="00A610D0"/>
    <w:rsid w:val="00A614D7"/>
    <w:rsid w:val="00A6156B"/>
    <w:rsid w:val="00A616AA"/>
    <w:rsid w:val="00A61739"/>
    <w:rsid w:val="00A618DE"/>
    <w:rsid w:val="00A61F00"/>
    <w:rsid w:val="00A627A8"/>
    <w:rsid w:val="00A629A3"/>
    <w:rsid w:val="00A629C9"/>
    <w:rsid w:val="00A62BC6"/>
    <w:rsid w:val="00A62CCD"/>
    <w:rsid w:val="00A62DEC"/>
    <w:rsid w:val="00A63820"/>
    <w:rsid w:val="00A63BD8"/>
    <w:rsid w:val="00A6411B"/>
    <w:rsid w:val="00A64AD5"/>
    <w:rsid w:val="00A65240"/>
    <w:rsid w:val="00A6578C"/>
    <w:rsid w:val="00A65882"/>
    <w:rsid w:val="00A65A15"/>
    <w:rsid w:val="00A65A72"/>
    <w:rsid w:val="00A66143"/>
    <w:rsid w:val="00A66398"/>
    <w:rsid w:val="00A669B6"/>
    <w:rsid w:val="00A66F34"/>
    <w:rsid w:val="00A670CE"/>
    <w:rsid w:val="00A67237"/>
    <w:rsid w:val="00A67AA2"/>
    <w:rsid w:val="00A67C2B"/>
    <w:rsid w:val="00A67E13"/>
    <w:rsid w:val="00A67EC4"/>
    <w:rsid w:val="00A67EFE"/>
    <w:rsid w:val="00A7012E"/>
    <w:rsid w:val="00A701C5"/>
    <w:rsid w:val="00A70426"/>
    <w:rsid w:val="00A70431"/>
    <w:rsid w:val="00A704DE"/>
    <w:rsid w:val="00A709FE"/>
    <w:rsid w:val="00A70CBA"/>
    <w:rsid w:val="00A70D71"/>
    <w:rsid w:val="00A70E9A"/>
    <w:rsid w:val="00A70EC5"/>
    <w:rsid w:val="00A7123C"/>
    <w:rsid w:val="00A71562"/>
    <w:rsid w:val="00A71877"/>
    <w:rsid w:val="00A71EC7"/>
    <w:rsid w:val="00A73394"/>
    <w:rsid w:val="00A737CB"/>
    <w:rsid w:val="00A73C20"/>
    <w:rsid w:val="00A73CA3"/>
    <w:rsid w:val="00A7425C"/>
    <w:rsid w:val="00A744C8"/>
    <w:rsid w:val="00A745E4"/>
    <w:rsid w:val="00A74D31"/>
    <w:rsid w:val="00A74DA9"/>
    <w:rsid w:val="00A74F6B"/>
    <w:rsid w:val="00A7527C"/>
    <w:rsid w:val="00A75305"/>
    <w:rsid w:val="00A75B7D"/>
    <w:rsid w:val="00A75BC1"/>
    <w:rsid w:val="00A763AE"/>
    <w:rsid w:val="00A7691C"/>
    <w:rsid w:val="00A76FBF"/>
    <w:rsid w:val="00A771E3"/>
    <w:rsid w:val="00A77820"/>
    <w:rsid w:val="00A77877"/>
    <w:rsid w:val="00A778F6"/>
    <w:rsid w:val="00A77914"/>
    <w:rsid w:val="00A77D2F"/>
    <w:rsid w:val="00A802C1"/>
    <w:rsid w:val="00A809C7"/>
    <w:rsid w:val="00A81435"/>
    <w:rsid w:val="00A81A0F"/>
    <w:rsid w:val="00A81FF5"/>
    <w:rsid w:val="00A8246F"/>
    <w:rsid w:val="00A824F1"/>
    <w:rsid w:val="00A829D5"/>
    <w:rsid w:val="00A82BFD"/>
    <w:rsid w:val="00A82CB0"/>
    <w:rsid w:val="00A8313B"/>
    <w:rsid w:val="00A835F7"/>
    <w:rsid w:val="00A839F4"/>
    <w:rsid w:val="00A83B9C"/>
    <w:rsid w:val="00A840DF"/>
    <w:rsid w:val="00A8436A"/>
    <w:rsid w:val="00A845E4"/>
    <w:rsid w:val="00A8481E"/>
    <w:rsid w:val="00A84824"/>
    <w:rsid w:val="00A84834"/>
    <w:rsid w:val="00A84A3C"/>
    <w:rsid w:val="00A8503D"/>
    <w:rsid w:val="00A850FF"/>
    <w:rsid w:val="00A85533"/>
    <w:rsid w:val="00A8588D"/>
    <w:rsid w:val="00A85C3A"/>
    <w:rsid w:val="00A865B5"/>
    <w:rsid w:val="00A86865"/>
    <w:rsid w:val="00A86EE2"/>
    <w:rsid w:val="00A8782C"/>
    <w:rsid w:val="00A87B8C"/>
    <w:rsid w:val="00A87DBE"/>
    <w:rsid w:val="00A902DD"/>
    <w:rsid w:val="00A90752"/>
    <w:rsid w:val="00A90771"/>
    <w:rsid w:val="00A910F5"/>
    <w:rsid w:val="00A91AD6"/>
    <w:rsid w:val="00A91C46"/>
    <w:rsid w:val="00A91E38"/>
    <w:rsid w:val="00A91E8E"/>
    <w:rsid w:val="00A923CF"/>
    <w:rsid w:val="00A9247A"/>
    <w:rsid w:val="00A9274A"/>
    <w:rsid w:val="00A92CEC"/>
    <w:rsid w:val="00A934E6"/>
    <w:rsid w:val="00A93768"/>
    <w:rsid w:val="00A938F4"/>
    <w:rsid w:val="00A93951"/>
    <w:rsid w:val="00A93966"/>
    <w:rsid w:val="00A9428F"/>
    <w:rsid w:val="00A9431E"/>
    <w:rsid w:val="00A94529"/>
    <w:rsid w:val="00A94587"/>
    <w:rsid w:val="00A94812"/>
    <w:rsid w:val="00A9485F"/>
    <w:rsid w:val="00A94986"/>
    <w:rsid w:val="00A94B1E"/>
    <w:rsid w:val="00A94DEC"/>
    <w:rsid w:val="00A952C1"/>
    <w:rsid w:val="00A957FD"/>
    <w:rsid w:val="00A96272"/>
    <w:rsid w:val="00A9674F"/>
    <w:rsid w:val="00A96929"/>
    <w:rsid w:val="00A96F7A"/>
    <w:rsid w:val="00A976E0"/>
    <w:rsid w:val="00A97D8A"/>
    <w:rsid w:val="00AA010E"/>
    <w:rsid w:val="00AA0A75"/>
    <w:rsid w:val="00AA0FDD"/>
    <w:rsid w:val="00AA11AC"/>
    <w:rsid w:val="00AA1403"/>
    <w:rsid w:val="00AA17EA"/>
    <w:rsid w:val="00AA19DF"/>
    <w:rsid w:val="00AA1B09"/>
    <w:rsid w:val="00AA1CC4"/>
    <w:rsid w:val="00AA1ED7"/>
    <w:rsid w:val="00AA20A2"/>
    <w:rsid w:val="00AA26E3"/>
    <w:rsid w:val="00AA33D0"/>
    <w:rsid w:val="00AA3493"/>
    <w:rsid w:val="00AA3B3B"/>
    <w:rsid w:val="00AA3CB7"/>
    <w:rsid w:val="00AA449E"/>
    <w:rsid w:val="00AA44FE"/>
    <w:rsid w:val="00AA47FF"/>
    <w:rsid w:val="00AA4DDE"/>
    <w:rsid w:val="00AA4DF2"/>
    <w:rsid w:val="00AA5922"/>
    <w:rsid w:val="00AA5B8A"/>
    <w:rsid w:val="00AA5F76"/>
    <w:rsid w:val="00AA5FAC"/>
    <w:rsid w:val="00AA622B"/>
    <w:rsid w:val="00AA6461"/>
    <w:rsid w:val="00AA6683"/>
    <w:rsid w:val="00AA6690"/>
    <w:rsid w:val="00AA68E6"/>
    <w:rsid w:val="00AA6C53"/>
    <w:rsid w:val="00AA7A38"/>
    <w:rsid w:val="00AA7BC7"/>
    <w:rsid w:val="00AA7C9F"/>
    <w:rsid w:val="00AA7CF6"/>
    <w:rsid w:val="00AB050C"/>
    <w:rsid w:val="00AB06A1"/>
    <w:rsid w:val="00AB06E6"/>
    <w:rsid w:val="00AB0C45"/>
    <w:rsid w:val="00AB0C8C"/>
    <w:rsid w:val="00AB0F99"/>
    <w:rsid w:val="00AB12E6"/>
    <w:rsid w:val="00AB1959"/>
    <w:rsid w:val="00AB2130"/>
    <w:rsid w:val="00AB2B87"/>
    <w:rsid w:val="00AB3030"/>
    <w:rsid w:val="00AB3596"/>
    <w:rsid w:val="00AB3633"/>
    <w:rsid w:val="00AB3AE0"/>
    <w:rsid w:val="00AB3C37"/>
    <w:rsid w:val="00AB3FEE"/>
    <w:rsid w:val="00AB40AC"/>
    <w:rsid w:val="00AB425D"/>
    <w:rsid w:val="00AB432B"/>
    <w:rsid w:val="00AB43F4"/>
    <w:rsid w:val="00AB44AF"/>
    <w:rsid w:val="00AB46B3"/>
    <w:rsid w:val="00AB4E76"/>
    <w:rsid w:val="00AB4EAD"/>
    <w:rsid w:val="00AB4FA6"/>
    <w:rsid w:val="00AB522F"/>
    <w:rsid w:val="00AB5658"/>
    <w:rsid w:val="00AB59D5"/>
    <w:rsid w:val="00AB5ED5"/>
    <w:rsid w:val="00AB63D4"/>
    <w:rsid w:val="00AB66CE"/>
    <w:rsid w:val="00AB674F"/>
    <w:rsid w:val="00AB7610"/>
    <w:rsid w:val="00AB7D56"/>
    <w:rsid w:val="00AB7D9C"/>
    <w:rsid w:val="00AC07A6"/>
    <w:rsid w:val="00AC18A9"/>
    <w:rsid w:val="00AC19B1"/>
    <w:rsid w:val="00AC1C7B"/>
    <w:rsid w:val="00AC2026"/>
    <w:rsid w:val="00AC213F"/>
    <w:rsid w:val="00AC259B"/>
    <w:rsid w:val="00AC28A5"/>
    <w:rsid w:val="00AC2C2B"/>
    <w:rsid w:val="00AC2D5B"/>
    <w:rsid w:val="00AC2FEA"/>
    <w:rsid w:val="00AC3017"/>
    <w:rsid w:val="00AC313F"/>
    <w:rsid w:val="00AC34D8"/>
    <w:rsid w:val="00AC3783"/>
    <w:rsid w:val="00AC3888"/>
    <w:rsid w:val="00AC3DD9"/>
    <w:rsid w:val="00AC4201"/>
    <w:rsid w:val="00AC46D2"/>
    <w:rsid w:val="00AC47CA"/>
    <w:rsid w:val="00AC4A1F"/>
    <w:rsid w:val="00AC4A2E"/>
    <w:rsid w:val="00AC4AC2"/>
    <w:rsid w:val="00AC53E3"/>
    <w:rsid w:val="00AC57B1"/>
    <w:rsid w:val="00AC582E"/>
    <w:rsid w:val="00AC63E6"/>
    <w:rsid w:val="00AC65B6"/>
    <w:rsid w:val="00AC679B"/>
    <w:rsid w:val="00AC6A01"/>
    <w:rsid w:val="00AC6CB0"/>
    <w:rsid w:val="00AC6FF7"/>
    <w:rsid w:val="00AC7648"/>
    <w:rsid w:val="00AD0147"/>
    <w:rsid w:val="00AD03B4"/>
    <w:rsid w:val="00AD06AA"/>
    <w:rsid w:val="00AD0D56"/>
    <w:rsid w:val="00AD0F77"/>
    <w:rsid w:val="00AD0F9A"/>
    <w:rsid w:val="00AD10B7"/>
    <w:rsid w:val="00AD16E6"/>
    <w:rsid w:val="00AD195E"/>
    <w:rsid w:val="00AD1BF6"/>
    <w:rsid w:val="00AD2256"/>
    <w:rsid w:val="00AD24BC"/>
    <w:rsid w:val="00AD261B"/>
    <w:rsid w:val="00AD2F66"/>
    <w:rsid w:val="00AD30F9"/>
    <w:rsid w:val="00AD3A28"/>
    <w:rsid w:val="00AD43C6"/>
    <w:rsid w:val="00AD45B6"/>
    <w:rsid w:val="00AD499D"/>
    <w:rsid w:val="00AD518B"/>
    <w:rsid w:val="00AD52AA"/>
    <w:rsid w:val="00AD5631"/>
    <w:rsid w:val="00AD5ECF"/>
    <w:rsid w:val="00AD6A69"/>
    <w:rsid w:val="00AD6AB1"/>
    <w:rsid w:val="00AD73E5"/>
    <w:rsid w:val="00AD785D"/>
    <w:rsid w:val="00AD7AB1"/>
    <w:rsid w:val="00AE01E2"/>
    <w:rsid w:val="00AE024B"/>
    <w:rsid w:val="00AE0DEC"/>
    <w:rsid w:val="00AE18CD"/>
    <w:rsid w:val="00AE1C2D"/>
    <w:rsid w:val="00AE2007"/>
    <w:rsid w:val="00AE21ED"/>
    <w:rsid w:val="00AE2888"/>
    <w:rsid w:val="00AE2986"/>
    <w:rsid w:val="00AE3B6D"/>
    <w:rsid w:val="00AE3D79"/>
    <w:rsid w:val="00AE3E36"/>
    <w:rsid w:val="00AE3EC0"/>
    <w:rsid w:val="00AE40A2"/>
    <w:rsid w:val="00AE4891"/>
    <w:rsid w:val="00AE48AB"/>
    <w:rsid w:val="00AE4A6C"/>
    <w:rsid w:val="00AE5693"/>
    <w:rsid w:val="00AE5828"/>
    <w:rsid w:val="00AE5A55"/>
    <w:rsid w:val="00AE5B0D"/>
    <w:rsid w:val="00AE63C3"/>
    <w:rsid w:val="00AE6B61"/>
    <w:rsid w:val="00AE7025"/>
    <w:rsid w:val="00AE7374"/>
    <w:rsid w:val="00AE7831"/>
    <w:rsid w:val="00AE79D5"/>
    <w:rsid w:val="00AE7B01"/>
    <w:rsid w:val="00AE7D4C"/>
    <w:rsid w:val="00AF00CB"/>
    <w:rsid w:val="00AF05E8"/>
    <w:rsid w:val="00AF0649"/>
    <w:rsid w:val="00AF0DC6"/>
    <w:rsid w:val="00AF134E"/>
    <w:rsid w:val="00AF185C"/>
    <w:rsid w:val="00AF1A31"/>
    <w:rsid w:val="00AF1A60"/>
    <w:rsid w:val="00AF2439"/>
    <w:rsid w:val="00AF269D"/>
    <w:rsid w:val="00AF2E63"/>
    <w:rsid w:val="00AF45CE"/>
    <w:rsid w:val="00AF47DF"/>
    <w:rsid w:val="00AF4840"/>
    <w:rsid w:val="00AF4C84"/>
    <w:rsid w:val="00AF53EF"/>
    <w:rsid w:val="00AF5B42"/>
    <w:rsid w:val="00AF5F25"/>
    <w:rsid w:val="00AF62B6"/>
    <w:rsid w:val="00AF67E8"/>
    <w:rsid w:val="00AF6D57"/>
    <w:rsid w:val="00AF71AB"/>
    <w:rsid w:val="00AF78CB"/>
    <w:rsid w:val="00B008E9"/>
    <w:rsid w:val="00B00E31"/>
    <w:rsid w:val="00B00EFC"/>
    <w:rsid w:val="00B00F7B"/>
    <w:rsid w:val="00B010E0"/>
    <w:rsid w:val="00B012AC"/>
    <w:rsid w:val="00B012C3"/>
    <w:rsid w:val="00B015EF"/>
    <w:rsid w:val="00B01863"/>
    <w:rsid w:val="00B01A5B"/>
    <w:rsid w:val="00B01B0E"/>
    <w:rsid w:val="00B01C6B"/>
    <w:rsid w:val="00B02121"/>
    <w:rsid w:val="00B021DF"/>
    <w:rsid w:val="00B02513"/>
    <w:rsid w:val="00B030EC"/>
    <w:rsid w:val="00B03715"/>
    <w:rsid w:val="00B03858"/>
    <w:rsid w:val="00B03ACF"/>
    <w:rsid w:val="00B03BE6"/>
    <w:rsid w:val="00B04245"/>
    <w:rsid w:val="00B04BB9"/>
    <w:rsid w:val="00B04DD7"/>
    <w:rsid w:val="00B05304"/>
    <w:rsid w:val="00B057B2"/>
    <w:rsid w:val="00B057DB"/>
    <w:rsid w:val="00B05ABE"/>
    <w:rsid w:val="00B05C5A"/>
    <w:rsid w:val="00B05C78"/>
    <w:rsid w:val="00B061C2"/>
    <w:rsid w:val="00B0644A"/>
    <w:rsid w:val="00B0677A"/>
    <w:rsid w:val="00B06F65"/>
    <w:rsid w:val="00B0780F"/>
    <w:rsid w:val="00B07935"/>
    <w:rsid w:val="00B07C2D"/>
    <w:rsid w:val="00B07D39"/>
    <w:rsid w:val="00B11256"/>
    <w:rsid w:val="00B11D71"/>
    <w:rsid w:val="00B11DBB"/>
    <w:rsid w:val="00B1213C"/>
    <w:rsid w:val="00B12465"/>
    <w:rsid w:val="00B12C18"/>
    <w:rsid w:val="00B12F85"/>
    <w:rsid w:val="00B1303E"/>
    <w:rsid w:val="00B1330C"/>
    <w:rsid w:val="00B13578"/>
    <w:rsid w:val="00B1360E"/>
    <w:rsid w:val="00B13870"/>
    <w:rsid w:val="00B13D78"/>
    <w:rsid w:val="00B13FAA"/>
    <w:rsid w:val="00B14620"/>
    <w:rsid w:val="00B14F19"/>
    <w:rsid w:val="00B150D1"/>
    <w:rsid w:val="00B1511D"/>
    <w:rsid w:val="00B1518D"/>
    <w:rsid w:val="00B151EC"/>
    <w:rsid w:val="00B15531"/>
    <w:rsid w:val="00B156A4"/>
    <w:rsid w:val="00B15B8E"/>
    <w:rsid w:val="00B15CAA"/>
    <w:rsid w:val="00B15D35"/>
    <w:rsid w:val="00B15D46"/>
    <w:rsid w:val="00B1633B"/>
    <w:rsid w:val="00B1655B"/>
    <w:rsid w:val="00B17024"/>
    <w:rsid w:val="00B171CC"/>
    <w:rsid w:val="00B1751A"/>
    <w:rsid w:val="00B17646"/>
    <w:rsid w:val="00B205E2"/>
    <w:rsid w:val="00B2068E"/>
    <w:rsid w:val="00B209F1"/>
    <w:rsid w:val="00B20DF1"/>
    <w:rsid w:val="00B2145A"/>
    <w:rsid w:val="00B21496"/>
    <w:rsid w:val="00B218D8"/>
    <w:rsid w:val="00B219DB"/>
    <w:rsid w:val="00B21AE7"/>
    <w:rsid w:val="00B21E77"/>
    <w:rsid w:val="00B22535"/>
    <w:rsid w:val="00B22C04"/>
    <w:rsid w:val="00B22D08"/>
    <w:rsid w:val="00B230A4"/>
    <w:rsid w:val="00B23412"/>
    <w:rsid w:val="00B2362B"/>
    <w:rsid w:val="00B242B0"/>
    <w:rsid w:val="00B246CA"/>
    <w:rsid w:val="00B24D05"/>
    <w:rsid w:val="00B254D1"/>
    <w:rsid w:val="00B2563E"/>
    <w:rsid w:val="00B25D89"/>
    <w:rsid w:val="00B25F75"/>
    <w:rsid w:val="00B26547"/>
    <w:rsid w:val="00B2705F"/>
    <w:rsid w:val="00B2716A"/>
    <w:rsid w:val="00B272EF"/>
    <w:rsid w:val="00B27F9B"/>
    <w:rsid w:val="00B30059"/>
    <w:rsid w:val="00B3047E"/>
    <w:rsid w:val="00B30CF4"/>
    <w:rsid w:val="00B30EBF"/>
    <w:rsid w:val="00B31401"/>
    <w:rsid w:val="00B31C57"/>
    <w:rsid w:val="00B31C7F"/>
    <w:rsid w:val="00B32023"/>
    <w:rsid w:val="00B320A6"/>
    <w:rsid w:val="00B32414"/>
    <w:rsid w:val="00B32738"/>
    <w:rsid w:val="00B32E88"/>
    <w:rsid w:val="00B32F13"/>
    <w:rsid w:val="00B33044"/>
    <w:rsid w:val="00B3319E"/>
    <w:rsid w:val="00B3320C"/>
    <w:rsid w:val="00B335D3"/>
    <w:rsid w:val="00B33620"/>
    <w:rsid w:val="00B3365B"/>
    <w:rsid w:val="00B337A7"/>
    <w:rsid w:val="00B338A8"/>
    <w:rsid w:val="00B33FB4"/>
    <w:rsid w:val="00B343A5"/>
    <w:rsid w:val="00B34EE0"/>
    <w:rsid w:val="00B35112"/>
    <w:rsid w:val="00B35192"/>
    <w:rsid w:val="00B3532D"/>
    <w:rsid w:val="00B35C6B"/>
    <w:rsid w:val="00B366B2"/>
    <w:rsid w:val="00B37CD5"/>
    <w:rsid w:val="00B37EA8"/>
    <w:rsid w:val="00B401E9"/>
    <w:rsid w:val="00B40210"/>
    <w:rsid w:val="00B40A9C"/>
    <w:rsid w:val="00B41503"/>
    <w:rsid w:val="00B4155C"/>
    <w:rsid w:val="00B4157C"/>
    <w:rsid w:val="00B4160C"/>
    <w:rsid w:val="00B4176F"/>
    <w:rsid w:val="00B41F0F"/>
    <w:rsid w:val="00B41F34"/>
    <w:rsid w:val="00B42048"/>
    <w:rsid w:val="00B425C9"/>
    <w:rsid w:val="00B42699"/>
    <w:rsid w:val="00B42985"/>
    <w:rsid w:val="00B42DE7"/>
    <w:rsid w:val="00B43593"/>
    <w:rsid w:val="00B44087"/>
    <w:rsid w:val="00B44237"/>
    <w:rsid w:val="00B445F0"/>
    <w:rsid w:val="00B44CB5"/>
    <w:rsid w:val="00B45537"/>
    <w:rsid w:val="00B457E1"/>
    <w:rsid w:val="00B458D4"/>
    <w:rsid w:val="00B45C70"/>
    <w:rsid w:val="00B45E3A"/>
    <w:rsid w:val="00B45EF2"/>
    <w:rsid w:val="00B4604D"/>
    <w:rsid w:val="00B4611A"/>
    <w:rsid w:val="00B4612A"/>
    <w:rsid w:val="00B474A8"/>
    <w:rsid w:val="00B4777A"/>
    <w:rsid w:val="00B4777D"/>
    <w:rsid w:val="00B47AAD"/>
    <w:rsid w:val="00B50058"/>
    <w:rsid w:val="00B503B7"/>
    <w:rsid w:val="00B50768"/>
    <w:rsid w:val="00B51792"/>
    <w:rsid w:val="00B51BB0"/>
    <w:rsid w:val="00B51C8E"/>
    <w:rsid w:val="00B51CC9"/>
    <w:rsid w:val="00B51EEF"/>
    <w:rsid w:val="00B51EFA"/>
    <w:rsid w:val="00B51F24"/>
    <w:rsid w:val="00B5202B"/>
    <w:rsid w:val="00B52A34"/>
    <w:rsid w:val="00B52E17"/>
    <w:rsid w:val="00B52F66"/>
    <w:rsid w:val="00B530FF"/>
    <w:rsid w:val="00B53426"/>
    <w:rsid w:val="00B5344E"/>
    <w:rsid w:val="00B53739"/>
    <w:rsid w:val="00B53832"/>
    <w:rsid w:val="00B53A45"/>
    <w:rsid w:val="00B5456B"/>
    <w:rsid w:val="00B546C3"/>
    <w:rsid w:val="00B548A0"/>
    <w:rsid w:val="00B54D61"/>
    <w:rsid w:val="00B54F91"/>
    <w:rsid w:val="00B550EE"/>
    <w:rsid w:val="00B5529F"/>
    <w:rsid w:val="00B55661"/>
    <w:rsid w:val="00B55A3F"/>
    <w:rsid w:val="00B564B4"/>
    <w:rsid w:val="00B5665D"/>
    <w:rsid w:val="00B570EB"/>
    <w:rsid w:val="00B575E9"/>
    <w:rsid w:val="00B5779A"/>
    <w:rsid w:val="00B57BCF"/>
    <w:rsid w:val="00B60067"/>
    <w:rsid w:val="00B603CC"/>
    <w:rsid w:val="00B60483"/>
    <w:rsid w:val="00B6052B"/>
    <w:rsid w:val="00B60794"/>
    <w:rsid w:val="00B6079B"/>
    <w:rsid w:val="00B60956"/>
    <w:rsid w:val="00B60AFD"/>
    <w:rsid w:val="00B60CC2"/>
    <w:rsid w:val="00B60EB1"/>
    <w:rsid w:val="00B61016"/>
    <w:rsid w:val="00B61443"/>
    <w:rsid w:val="00B615D7"/>
    <w:rsid w:val="00B617C1"/>
    <w:rsid w:val="00B61A85"/>
    <w:rsid w:val="00B61B1C"/>
    <w:rsid w:val="00B61D28"/>
    <w:rsid w:val="00B61E3B"/>
    <w:rsid w:val="00B620B6"/>
    <w:rsid w:val="00B62195"/>
    <w:rsid w:val="00B625A2"/>
    <w:rsid w:val="00B6377B"/>
    <w:rsid w:val="00B6379C"/>
    <w:rsid w:val="00B637EE"/>
    <w:rsid w:val="00B63AC8"/>
    <w:rsid w:val="00B64099"/>
    <w:rsid w:val="00B6434B"/>
    <w:rsid w:val="00B64A37"/>
    <w:rsid w:val="00B64AA8"/>
    <w:rsid w:val="00B64F6B"/>
    <w:rsid w:val="00B65282"/>
    <w:rsid w:val="00B654D6"/>
    <w:rsid w:val="00B65523"/>
    <w:rsid w:val="00B657D0"/>
    <w:rsid w:val="00B658FD"/>
    <w:rsid w:val="00B65BDD"/>
    <w:rsid w:val="00B65EFF"/>
    <w:rsid w:val="00B66077"/>
    <w:rsid w:val="00B66158"/>
    <w:rsid w:val="00B66183"/>
    <w:rsid w:val="00B66792"/>
    <w:rsid w:val="00B66BDE"/>
    <w:rsid w:val="00B67066"/>
    <w:rsid w:val="00B670D1"/>
    <w:rsid w:val="00B67773"/>
    <w:rsid w:val="00B67814"/>
    <w:rsid w:val="00B67BB0"/>
    <w:rsid w:val="00B67EC4"/>
    <w:rsid w:val="00B70157"/>
    <w:rsid w:val="00B70166"/>
    <w:rsid w:val="00B70191"/>
    <w:rsid w:val="00B70585"/>
    <w:rsid w:val="00B71080"/>
    <w:rsid w:val="00B715E4"/>
    <w:rsid w:val="00B71FCD"/>
    <w:rsid w:val="00B720AF"/>
    <w:rsid w:val="00B7210E"/>
    <w:rsid w:val="00B728DC"/>
    <w:rsid w:val="00B733EF"/>
    <w:rsid w:val="00B73671"/>
    <w:rsid w:val="00B737EF"/>
    <w:rsid w:val="00B73A1E"/>
    <w:rsid w:val="00B73A98"/>
    <w:rsid w:val="00B73D91"/>
    <w:rsid w:val="00B73FFD"/>
    <w:rsid w:val="00B74135"/>
    <w:rsid w:val="00B74698"/>
    <w:rsid w:val="00B74BB5"/>
    <w:rsid w:val="00B74E19"/>
    <w:rsid w:val="00B7532F"/>
    <w:rsid w:val="00B75BE3"/>
    <w:rsid w:val="00B760FE"/>
    <w:rsid w:val="00B761A8"/>
    <w:rsid w:val="00B76290"/>
    <w:rsid w:val="00B76448"/>
    <w:rsid w:val="00B766C3"/>
    <w:rsid w:val="00B76797"/>
    <w:rsid w:val="00B768F1"/>
    <w:rsid w:val="00B76A0B"/>
    <w:rsid w:val="00B770EB"/>
    <w:rsid w:val="00B772CA"/>
    <w:rsid w:val="00B77324"/>
    <w:rsid w:val="00B77DEA"/>
    <w:rsid w:val="00B77E1A"/>
    <w:rsid w:val="00B77E81"/>
    <w:rsid w:val="00B77FB7"/>
    <w:rsid w:val="00B801D8"/>
    <w:rsid w:val="00B80407"/>
    <w:rsid w:val="00B80659"/>
    <w:rsid w:val="00B80AEE"/>
    <w:rsid w:val="00B80B18"/>
    <w:rsid w:val="00B80EF6"/>
    <w:rsid w:val="00B81293"/>
    <w:rsid w:val="00B81B5E"/>
    <w:rsid w:val="00B82449"/>
    <w:rsid w:val="00B82512"/>
    <w:rsid w:val="00B82696"/>
    <w:rsid w:val="00B828BE"/>
    <w:rsid w:val="00B83D77"/>
    <w:rsid w:val="00B83DEE"/>
    <w:rsid w:val="00B83E45"/>
    <w:rsid w:val="00B83E78"/>
    <w:rsid w:val="00B84B97"/>
    <w:rsid w:val="00B85322"/>
    <w:rsid w:val="00B857C1"/>
    <w:rsid w:val="00B8623F"/>
    <w:rsid w:val="00B86C7E"/>
    <w:rsid w:val="00B87593"/>
    <w:rsid w:val="00B877BA"/>
    <w:rsid w:val="00B87807"/>
    <w:rsid w:val="00B87CE8"/>
    <w:rsid w:val="00B904DF"/>
    <w:rsid w:val="00B90791"/>
    <w:rsid w:val="00B9079B"/>
    <w:rsid w:val="00B90C47"/>
    <w:rsid w:val="00B9161F"/>
    <w:rsid w:val="00B91E98"/>
    <w:rsid w:val="00B91EBD"/>
    <w:rsid w:val="00B91F82"/>
    <w:rsid w:val="00B92713"/>
    <w:rsid w:val="00B92A71"/>
    <w:rsid w:val="00B92D53"/>
    <w:rsid w:val="00B93500"/>
    <w:rsid w:val="00B937C3"/>
    <w:rsid w:val="00B93D9E"/>
    <w:rsid w:val="00B93F26"/>
    <w:rsid w:val="00B93F42"/>
    <w:rsid w:val="00B94811"/>
    <w:rsid w:val="00B94AE2"/>
    <w:rsid w:val="00B94C5E"/>
    <w:rsid w:val="00B94FA0"/>
    <w:rsid w:val="00B95053"/>
    <w:rsid w:val="00B950CD"/>
    <w:rsid w:val="00B950E4"/>
    <w:rsid w:val="00B950F6"/>
    <w:rsid w:val="00B95105"/>
    <w:rsid w:val="00B954DC"/>
    <w:rsid w:val="00B955E9"/>
    <w:rsid w:val="00B95AFC"/>
    <w:rsid w:val="00B95BB1"/>
    <w:rsid w:val="00B974E4"/>
    <w:rsid w:val="00B9794F"/>
    <w:rsid w:val="00B979EA"/>
    <w:rsid w:val="00BA0950"/>
    <w:rsid w:val="00BA0A5A"/>
    <w:rsid w:val="00BA1259"/>
    <w:rsid w:val="00BA1355"/>
    <w:rsid w:val="00BA14A0"/>
    <w:rsid w:val="00BA1F2C"/>
    <w:rsid w:val="00BA2078"/>
    <w:rsid w:val="00BA23C3"/>
    <w:rsid w:val="00BA26CC"/>
    <w:rsid w:val="00BA26D0"/>
    <w:rsid w:val="00BA2C38"/>
    <w:rsid w:val="00BA35AE"/>
    <w:rsid w:val="00BA3C81"/>
    <w:rsid w:val="00BA3CF9"/>
    <w:rsid w:val="00BA47B6"/>
    <w:rsid w:val="00BA4815"/>
    <w:rsid w:val="00BA488A"/>
    <w:rsid w:val="00BA4899"/>
    <w:rsid w:val="00BA4A2C"/>
    <w:rsid w:val="00BA4C12"/>
    <w:rsid w:val="00BA4E35"/>
    <w:rsid w:val="00BA4FF2"/>
    <w:rsid w:val="00BA55A6"/>
    <w:rsid w:val="00BA5645"/>
    <w:rsid w:val="00BA5B5D"/>
    <w:rsid w:val="00BA5E45"/>
    <w:rsid w:val="00BA638A"/>
    <w:rsid w:val="00BA662C"/>
    <w:rsid w:val="00BA66B4"/>
    <w:rsid w:val="00BA6B23"/>
    <w:rsid w:val="00BA6CD0"/>
    <w:rsid w:val="00BA6E92"/>
    <w:rsid w:val="00BA70E0"/>
    <w:rsid w:val="00BA7482"/>
    <w:rsid w:val="00BA7677"/>
    <w:rsid w:val="00BA79D2"/>
    <w:rsid w:val="00BA7E69"/>
    <w:rsid w:val="00BB0472"/>
    <w:rsid w:val="00BB04FB"/>
    <w:rsid w:val="00BB05E6"/>
    <w:rsid w:val="00BB0A61"/>
    <w:rsid w:val="00BB0BD6"/>
    <w:rsid w:val="00BB0E74"/>
    <w:rsid w:val="00BB10F3"/>
    <w:rsid w:val="00BB133D"/>
    <w:rsid w:val="00BB14C1"/>
    <w:rsid w:val="00BB14FD"/>
    <w:rsid w:val="00BB16C9"/>
    <w:rsid w:val="00BB1D8C"/>
    <w:rsid w:val="00BB215F"/>
    <w:rsid w:val="00BB28DD"/>
    <w:rsid w:val="00BB2F80"/>
    <w:rsid w:val="00BB31B7"/>
    <w:rsid w:val="00BB32DE"/>
    <w:rsid w:val="00BB3D7A"/>
    <w:rsid w:val="00BB422E"/>
    <w:rsid w:val="00BB49E6"/>
    <w:rsid w:val="00BB4B63"/>
    <w:rsid w:val="00BB4D26"/>
    <w:rsid w:val="00BB5764"/>
    <w:rsid w:val="00BB5793"/>
    <w:rsid w:val="00BB5912"/>
    <w:rsid w:val="00BB5A11"/>
    <w:rsid w:val="00BB5AC7"/>
    <w:rsid w:val="00BB5AF6"/>
    <w:rsid w:val="00BB631F"/>
    <w:rsid w:val="00BB688A"/>
    <w:rsid w:val="00BB7632"/>
    <w:rsid w:val="00BB78CE"/>
    <w:rsid w:val="00BB7EF4"/>
    <w:rsid w:val="00BB7FA0"/>
    <w:rsid w:val="00BB7FCF"/>
    <w:rsid w:val="00BC0238"/>
    <w:rsid w:val="00BC0769"/>
    <w:rsid w:val="00BC0852"/>
    <w:rsid w:val="00BC0AC8"/>
    <w:rsid w:val="00BC0EED"/>
    <w:rsid w:val="00BC12D6"/>
    <w:rsid w:val="00BC155E"/>
    <w:rsid w:val="00BC1C65"/>
    <w:rsid w:val="00BC2233"/>
    <w:rsid w:val="00BC2674"/>
    <w:rsid w:val="00BC32E0"/>
    <w:rsid w:val="00BC3349"/>
    <w:rsid w:val="00BC37E4"/>
    <w:rsid w:val="00BC391B"/>
    <w:rsid w:val="00BC3F5A"/>
    <w:rsid w:val="00BC42BB"/>
    <w:rsid w:val="00BC4900"/>
    <w:rsid w:val="00BC54F2"/>
    <w:rsid w:val="00BC56C4"/>
    <w:rsid w:val="00BC5EAA"/>
    <w:rsid w:val="00BC62B1"/>
    <w:rsid w:val="00BC636A"/>
    <w:rsid w:val="00BC63B4"/>
    <w:rsid w:val="00BC6B31"/>
    <w:rsid w:val="00BC7319"/>
    <w:rsid w:val="00BC7566"/>
    <w:rsid w:val="00BC7A8D"/>
    <w:rsid w:val="00BC7BC4"/>
    <w:rsid w:val="00BC7C95"/>
    <w:rsid w:val="00BD02D4"/>
    <w:rsid w:val="00BD053F"/>
    <w:rsid w:val="00BD05DB"/>
    <w:rsid w:val="00BD0723"/>
    <w:rsid w:val="00BD0745"/>
    <w:rsid w:val="00BD084F"/>
    <w:rsid w:val="00BD10A4"/>
    <w:rsid w:val="00BD1B2C"/>
    <w:rsid w:val="00BD1DDC"/>
    <w:rsid w:val="00BD23B3"/>
    <w:rsid w:val="00BD27A6"/>
    <w:rsid w:val="00BD29A9"/>
    <w:rsid w:val="00BD315A"/>
    <w:rsid w:val="00BD330D"/>
    <w:rsid w:val="00BD34F4"/>
    <w:rsid w:val="00BD37DF"/>
    <w:rsid w:val="00BD40A2"/>
    <w:rsid w:val="00BD5110"/>
    <w:rsid w:val="00BD56FC"/>
    <w:rsid w:val="00BD5C52"/>
    <w:rsid w:val="00BD5D0E"/>
    <w:rsid w:val="00BD617E"/>
    <w:rsid w:val="00BD6344"/>
    <w:rsid w:val="00BD64A6"/>
    <w:rsid w:val="00BD667B"/>
    <w:rsid w:val="00BD6B48"/>
    <w:rsid w:val="00BD6FC6"/>
    <w:rsid w:val="00BD7C7A"/>
    <w:rsid w:val="00BE040F"/>
    <w:rsid w:val="00BE05B0"/>
    <w:rsid w:val="00BE09F9"/>
    <w:rsid w:val="00BE10C0"/>
    <w:rsid w:val="00BE12EA"/>
    <w:rsid w:val="00BE1811"/>
    <w:rsid w:val="00BE1C69"/>
    <w:rsid w:val="00BE1D26"/>
    <w:rsid w:val="00BE1DAC"/>
    <w:rsid w:val="00BE1F27"/>
    <w:rsid w:val="00BE2260"/>
    <w:rsid w:val="00BE236B"/>
    <w:rsid w:val="00BE24CD"/>
    <w:rsid w:val="00BE2972"/>
    <w:rsid w:val="00BE2A5D"/>
    <w:rsid w:val="00BE2C75"/>
    <w:rsid w:val="00BE2CF4"/>
    <w:rsid w:val="00BE2D33"/>
    <w:rsid w:val="00BE32EE"/>
    <w:rsid w:val="00BE3634"/>
    <w:rsid w:val="00BE38A8"/>
    <w:rsid w:val="00BE3AD0"/>
    <w:rsid w:val="00BE3D25"/>
    <w:rsid w:val="00BE4190"/>
    <w:rsid w:val="00BE4779"/>
    <w:rsid w:val="00BE4B5B"/>
    <w:rsid w:val="00BE55A4"/>
    <w:rsid w:val="00BE5AE2"/>
    <w:rsid w:val="00BE64A0"/>
    <w:rsid w:val="00BE6D36"/>
    <w:rsid w:val="00BE7089"/>
    <w:rsid w:val="00BE7179"/>
    <w:rsid w:val="00BE724D"/>
    <w:rsid w:val="00BE7350"/>
    <w:rsid w:val="00BE77AF"/>
    <w:rsid w:val="00BE7897"/>
    <w:rsid w:val="00BE7AFC"/>
    <w:rsid w:val="00BE7F0A"/>
    <w:rsid w:val="00BF0335"/>
    <w:rsid w:val="00BF0493"/>
    <w:rsid w:val="00BF04D2"/>
    <w:rsid w:val="00BF08D3"/>
    <w:rsid w:val="00BF0B10"/>
    <w:rsid w:val="00BF1849"/>
    <w:rsid w:val="00BF1953"/>
    <w:rsid w:val="00BF197E"/>
    <w:rsid w:val="00BF1BD5"/>
    <w:rsid w:val="00BF2BA9"/>
    <w:rsid w:val="00BF2F7A"/>
    <w:rsid w:val="00BF316C"/>
    <w:rsid w:val="00BF3AF7"/>
    <w:rsid w:val="00BF3CDE"/>
    <w:rsid w:val="00BF3DB0"/>
    <w:rsid w:val="00BF3F69"/>
    <w:rsid w:val="00BF3F75"/>
    <w:rsid w:val="00BF42E0"/>
    <w:rsid w:val="00BF492E"/>
    <w:rsid w:val="00BF4A4D"/>
    <w:rsid w:val="00BF4C63"/>
    <w:rsid w:val="00BF4D56"/>
    <w:rsid w:val="00BF4E30"/>
    <w:rsid w:val="00BF4E89"/>
    <w:rsid w:val="00BF54E9"/>
    <w:rsid w:val="00BF5891"/>
    <w:rsid w:val="00BF5984"/>
    <w:rsid w:val="00BF6280"/>
    <w:rsid w:val="00BF6465"/>
    <w:rsid w:val="00BF67C4"/>
    <w:rsid w:val="00BF6C62"/>
    <w:rsid w:val="00BF6DD8"/>
    <w:rsid w:val="00BF701F"/>
    <w:rsid w:val="00BF72BB"/>
    <w:rsid w:val="00BF731B"/>
    <w:rsid w:val="00BF73A0"/>
    <w:rsid w:val="00BF756B"/>
    <w:rsid w:val="00BF76F5"/>
    <w:rsid w:val="00BF7CD5"/>
    <w:rsid w:val="00C0037B"/>
    <w:rsid w:val="00C006FF"/>
    <w:rsid w:val="00C00A10"/>
    <w:rsid w:val="00C00C8D"/>
    <w:rsid w:val="00C01028"/>
    <w:rsid w:val="00C0208F"/>
    <w:rsid w:val="00C0245F"/>
    <w:rsid w:val="00C02BE8"/>
    <w:rsid w:val="00C0330B"/>
    <w:rsid w:val="00C035D1"/>
    <w:rsid w:val="00C03E8B"/>
    <w:rsid w:val="00C0439E"/>
    <w:rsid w:val="00C0479F"/>
    <w:rsid w:val="00C04C0D"/>
    <w:rsid w:val="00C05111"/>
    <w:rsid w:val="00C05423"/>
    <w:rsid w:val="00C056A5"/>
    <w:rsid w:val="00C06372"/>
    <w:rsid w:val="00C06519"/>
    <w:rsid w:val="00C06602"/>
    <w:rsid w:val="00C06C01"/>
    <w:rsid w:val="00C0779D"/>
    <w:rsid w:val="00C07927"/>
    <w:rsid w:val="00C07B84"/>
    <w:rsid w:val="00C07E7A"/>
    <w:rsid w:val="00C07E8A"/>
    <w:rsid w:val="00C10887"/>
    <w:rsid w:val="00C10AB6"/>
    <w:rsid w:val="00C111CE"/>
    <w:rsid w:val="00C11417"/>
    <w:rsid w:val="00C1146F"/>
    <w:rsid w:val="00C11A03"/>
    <w:rsid w:val="00C11E88"/>
    <w:rsid w:val="00C123BE"/>
    <w:rsid w:val="00C12551"/>
    <w:rsid w:val="00C12872"/>
    <w:rsid w:val="00C12E80"/>
    <w:rsid w:val="00C132DB"/>
    <w:rsid w:val="00C13741"/>
    <w:rsid w:val="00C13899"/>
    <w:rsid w:val="00C138CE"/>
    <w:rsid w:val="00C13B4E"/>
    <w:rsid w:val="00C13EB0"/>
    <w:rsid w:val="00C13F17"/>
    <w:rsid w:val="00C14137"/>
    <w:rsid w:val="00C14346"/>
    <w:rsid w:val="00C15078"/>
    <w:rsid w:val="00C15441"/>
    <w:rsid w:val="00C15B84"/>
    <w:rsid w:val="00C15FEE"/>
    <w:rsid w:val="00C16030"/>
    <w:rsid w:val="00C1695B"/>
    <w:rsid w:val="00C16B01"/>
    <w:rsid w:val="00C16F34"/>
    <w:rsid w:val="00C17395"/>
    <w:rsid w:val="00C17A17"/>
    <w:rsid w:val="00C20243"/>
    <w:rsid w:val="00C207EF"/>
    <w:rsid w:val="00C20BBB"/>
    <w:rsid w:val="00C20FB5"/>
    <w:rsid w:val="00C2137D"/>
    <w:rsid w:val="00C21A4B"/>
    <w:rsid w:val="00C21D1C"/>
    <w:rsid w:val="00C22028"/>
    <w:rsid w:val="00C22428"/>
    <w:rsid w:val="00C22807"/>
    <w:rsid w:val="00C236D6"/>
    <w:rsid w:val="00C23F49"/>
    <w:rsid w:val="00C24BB6"/>
    <w:rsid w:val="00C24C33"/>
    <w:rsid w:val="00C24F8A"/>
    <w:rsid w:val="00C2553F"/>
    <w:rsid w:val="00C25564"/>
    <w:rsid w:val="00C2579F"/>
    <w:rsid w:val="00C269C9"/>
    <w:rsid w:val="00C26A28"/>
    <w:rsid w:val="00C26DB9"/>
    <w:rsid w:val="00C26FA2"/>
    <w:rsid w:val="00C27F93"/>
    <w:rsid w:val="00C3037A"/>
    <w:rsid w:val="00C30B7C"/>
    <w:rsid w:val="00C316C8"/>
    <w:rsid w:val="00C32525"/>
    <w:rsid w:val="00C327B5"/>
    <w:rsid w:val="00C3290B"/>
    <w:rsid w:val="00C3295A"/>
    <w:rsid w:val="00C32CAD"/>
    <w:rsid w:val="00C32D96"/>
    <w:rsid w:val="00C32EAB"/>
    <w:rsid w:val="00C3310D"/>
    <w:rsid w:val="00C33467"/>
    <w:rsid w:val="00C339B8"/>
    <w:rsid w:val="00C33B40"/>
    <w:rsid w:val="00C33BB8"/>
    <w:rsid w:val="00C34382"/>
    <w:rsid w:val="00C34C2A"/>
    <w:rsid w:val="00C35AA9"/>
    <w:rsid w:val="00C35C51"/>
    <w:rsid w:val="00C36415"/>
    <w:rsid w:val="00C36640"/>
    <w:rsid w:val="00C3692D"/>
    <w:rsid w:val="00C36CF9"/>
    <w:rsid w:val="00C4054A"/>
    <w:rsid w:val="00C40657"/>
    <w:rsid w:val="00C408EA"/>
    <w:rsid w:val="00C4093C"/>
    <w:rsid w:val="00C40E49"/>
    <w:rsid w:val="00C4166D"/>
    <w:rsid w:val="00C41672"/>
    <w:rsid w:val="00C41A99"/>
    <w:rsid w:val="00C41E2C"/>
    <w:rsid w:val="00C42194"/>
    <w:rsid w:val="00C423CD"/>
    <w:rsid w:val="00C42556"/>
    <w:rsid w:val="00C42607"/>
    <w:rsid w:val="00C42814"/>
    <w:rsid w:val="00C42AA5"/>
    <w:rsid w:val="00C42D99"/>
    <w:rsid w:val="00C43345"/>
    <w:rsid w:val="00C43429"/>
    <w:rsid w:val="00C43C79"/>
    <w:rsid w:val="00C43E25"/>
    <w:rsid w:val="00C4445E"/>
    <w:rsid w:val="00C445CC"/>
    <w:rsid w:val="00C446AA"/>
    <w:rsid w:val="00C44B57"/>
    <w:rsid w:val="00C44D8C"/>
    <w:rsid w:val="00C4520A"/>
    <w:rsid w:val="00C452B8"/>
    <w:rsid w:val="00C455F5"/>
    <w:rsid w:val="00C457C3"/>
    <w:rsid w:val="00C4594B"/>
    <w:rsid w:val="00C45BE3"/>
    <w:rsid w:val="00C46170"/>
    <w:rsid w:val="00C46482"/>
    <w:rsid w:val="00C4672F"/>
    <w:rsid w:val="00C46806"/>
    <w:rsid w:val="00C46FF7"/>
    <w:rsid w:val="00C471CE"/>
    <w:rsid w:val="00C474B8"/>
    <w:rsid w:val="00C4788F"/>
    <w:rsid w:val="00C47ABE"/>
    <w:rsid w:val="00C47AD4"/>
    <w:rsid w:val="00C47D38"/>
    <w:rsid w:val="00C47EBA"/>
    <w:rsid w:val="00C47FC8"/>
    <w:rsid w:val="00C504ED"/>
    <w:rsid w:val="00C507C1"/>
    <w:rsid w:val="00C50A1E"/>
    <w:rsid w:val="00C50DB3"/>
    <w:rsid w:val="00C50F5A"/>
    <w:rsid w:val="00C51042"/>
    <w:rsid w:val="00C513F8"/>
    <w:rsid w:val="00C5145B"/>
    <w:rsid w:val="00C51E16"/>
    <w:rsid w:val="00C51F53"/>
    <w:rsid w:val="00C51FEC"/>
    <w:rsid w:val="00C529D4"/>
    <w:rsid w:val="00C52AD7"/>
    <w:rsid w:val="00C530FF"/>
    <w:rsid w:val="00C5318E"/>
    <w:rsid w:val="00C53A70"/>
    <w:rsid w:val="00C53B0A"/>
    <w:rsid w:val="00C53DB2"/>
    <w:rsid w:val="00C5440E"/>
    <w:rsid w:val="00C544D0"/>
    <w:rsid w:val="00C54B4C"/>
    <w:rsid w:val="00C55053"/>
    <w:rsid w:val="00C55228"/>
    <w:rsid w:val="00C55249"/>
    <w:rsid w:val="00C55A88"/>
    <w:rsid w:val="00C55D99"/>
    <w:rsid w:val="00C55EF2"/>
    <w:rsid w:val="00C564FD"/>
    <w:rsid w:val="00C56853"/>
    <w:rsid w:val="00C5687D"/>
    <w:rsid w:val="00C56F21"/>
    <w:rsid w:val="00C57321"/>
    <w:rsid w:val="00C5732E"/>
    <w:rsid w:val="00C57631"/>
    <w:rsid w:val="00C576BD"/>
    <w:rsid w:val="00C57E49"/>
    <w:rsid w:val="00C6026D"/>
    <w:rsid w:val="00C604D5"/>
    <w:rsid w:val="00C606C3"/>
    <w:rsid w:val="00C60749"/>
    <w:rsid w:val="00C61469"/>
    <w:rsid w:val="00C617C9"/>
    <w:rsid w:val="00C61C8B"/>
    <w:rsid w:val="00C61D29"/>
    <w:rsid w:val="00C61F66"/>
    <w:rsid w:val="00C620C9"/>
    <w:rsid w:val="00C6223B"/>
    <w:rsid w:val="00C624A4"/>
    <w:rsid w:val="00C6290C"/>
    <w:rsid w:val="00C62B17"/>
    <w:rsid w:val="00C6302B"/>
    <w:rsid w:val="00C630A1"/>
    <w:rsid w:val="00C634F4"/>
    <w:rsid w:val="00C6398D"/>
    <w:rsid w:val="00C639B1"/>
    <w:rsid w:val="00C63E5A"/>
    <w:rsid w:val="00C64130"/>
    <w:rsid w:val="00C641E3"/>
    <w:rsid w:val="00C64BFB"/>
    <w:rsid w:val="00C64F91"/>
    <w:rsid w:val="00C6519B"/>
    <w:rsid w:val="00C661B9"/>
    <w:rsid w:val="00C66C56"/>
    <w:rsid w:val="00C672F7"/>
    <w:rsid w:val="00C673D9"/>
    <w:rsid w:val="00C6744D"/>
    <w:rsid w:val="00C6753F"/>
    <w:rsid w:val="00C675D2"/>
    <w:rsid w:val="00C67A90"/>
    <w:rsid w:val="00C67B15"/>
    <w:rsid w:val="00C67F6E"/>
    <w:rsid w:val="00C70063"/>
    <w:rsid w:val="00C7007B"/>
    <w:rsid w:val="00C70414"/>
    <w:rsid w:val="00C706DE"/>
    <w:rsid w:val="00C70953"/>
    <w:rsid w:val="00C70FC1"/>
    <w:rsid w:val="00C712A7"/>
    <w:rsid w:val="00C713A2"/>
    <w:rsid w:val="00C715B8"/>
    <w:rsid w:val="00C7195B"/>
    <w:rsid w:val="00C71EE4"/>
    <w:rsid w:val="00C71F0B"/>
    <w:rsid w:val="00C7275F"/>
    <w:rsid w:val="00C72836"/>
    <w:rsid w:val="00C72B3F"/>
    <w:rsid w:val="00C72C9D"/>
    <w:rsid w:val="00C72CFF"/>
    <w:rsid w:val="00C72D1C"/>
    <w:rsid w:val="00C73936"/>
    <w:rsid w:val="00C73B94"/>
    <w:rsid w:val="00C741F6"/>
    <w:rsid w:val="00C74511"/>
    <w:rsid w:val="00C745AB"/>
    <w:rsid w:val="00C74B19"/>
    <w:rsid w:val="00C7501E"/>
    <w:rsid w:val="00C75054"/>
    <w:rsid w:val="00C75085"/>
    <w:rsid w:val="00C75700"/>
    <w:rsid w:val="00C75E84"/>
    <w:rsid w:val="00C75FE3"/>
    <w:rsid w:val="00C76018"/>
    <w:rsid w:val="00C76544"/>
    <w:rsid w:val="00C76CAA"/>
    <w:rsid w:val="00C77045"/>
    <w:rsid w:val="00C77150"/>
    <w:rsid w:val="00C7742C"/>
    <w:rsid w:val="00C77435"/>
    <w:rsid w:val="00C776CD"/>
    <w:rsid w:val="00C779E2"/>
    <w:rsid w:val="00C77ADD"/>
    <w:rsid w:val="00C77BB7"/>
    <w:rsid w:val="00C77CBB"/>
    <w:rsid w:val="00C77D45"/>
    <w:rsid w:val="00C77EB0"/>
    <w:rsid w:val="00C8015C"/>
    <w:rsid w:val="00C80270"/>
    <w:rsid w:val="00C80ED3"/>
    <w:rsid w:val="00C811C6"/>
    <w:rsid w:val="00C815DA"/>
    <w:rsid w:val="00C817C3"/>
    <w:rsid w:val="00C81F2D"/>
    <w:rsid w:val="00C8238B"/>
    <w:rsid w:val="00C828FE"/>
    <w:rsid w:val="00C829FC"/>
    <w:rsid w:val="00C8308C"/>
    <w:rsid w:val="00C8310E"/>
    <w:rsid w:val="00C83610"/>
    <w:rsid w:val="00C83F2A"/>
    <w:rsid w:val="00C8470F"/>
    <w:rsid w:val="00C84A35"/>
    <w:rsid w:val="00C84FED"/>
    <w:rsid w:val="00C85061"/>
    <w:rsid w:val="00C85254"/>
    <w:rsid w:val="00C85296"/>
    <w:rsid w:val="00C85325"/>
    <w:rsid w:val="00C8591C"/>
    <w:rsid w:val="00C85B86"/>
    <w:rsid w:val="00C866CC"/>
    <w:rsid w:val="00C86D4B"/>
    <w:rsid w:val="00C87B77"/>
    <w:rsid w:val="00C87D75"/>
    <w:rsid w:val="00C90411"/>
    <w:rsid w:val="00C90E59"/>
    <w:rsid w:val="00C913D6"/>
    <w:rsid w:val="00C915E9"/>
    <w:rsid w:val="00C91C23"/>
    <w:rsid w:val="00C91C2B"/>
    <w:rsid w:val="00C91CDF"/>
    <w:rsid w:val="00C92078"/>
    <w:rsid w:val="00C925A3"/>
    <w:rsid w:val="00C92A2F"/>
    <w:rsid w:val="00C92E52"/>
    <w:rsid w:val="00C93048"/>
    <w:rsid w:val="00C934DA"/>
    <w:rsid w:val="00C93711"/>
    <w:rsid w:val="00C93920"/>
    <w:rsid w:val="00C94070"/>
    <w:rsid w:val="00C94362"/>
    <w:rsid w:val="00C9438F"/>
    <w:rsid w:val="00C94426"/>
    <w:rsid w:val="00C9467B"/>
    <w:rsid w:val="00C94C45"/>
    <w:rsid w:val="00C94CCE"/>
    <w:rsid w:val="00C951BC"/>
    <w:rsid w:val="00C952C3"/>
    <w:rsid w:val="00C9569F"/>
    <w:rsid w:val="00C9571E"/>
    <w:rsid w:val="00C95910"/>
    <w:rsid w:val="00C96416"/>
    <w:rsid w:val="00C96A1B"/>
    <w:rsid w:val="00C96AB1"/>
    <w:rsid w:val="00C96C07"/>
    <w:rsid w:val="00C9729D"/>
    <w:rsid w:val="00C9744D"/>
    <w:rsid w:val="00C97714"/>
    <w:rsid w:val="00C97A38"/>
    <w:rsid w:val="00C97B70"/>
    <w:rsid w:val="00C97D95"/>
    <w:rsid w:val="00CA021A"/>
    <w:rsid w:val="00CA03CC"/>
    <w:rsid w:val="00CA0533"/>
    <w:rsid w:val="00CA1105"/>
    <w:rsid w:val="00CA145F"/>
    <w:rsid w:val="00CA1515"/>
    <w:rsid w:val="00CA1CB2"/>
    <w:rsid w:val="00CA1D92"/>
    <w:rsid w:val="00CA1DCC"/>
    <w:rsid w:val="00CA1E3D"/>
    <w:rsid w:val="00CA280E"/>
    <w:rsid w:val="00CA29CE"/>
    <w:rsid w:val="00CA2B82"/>
    <w:rsid w:val="00CA2B8A"/>
    <w:rsid w:val="00CA2C3B"/>
    <w:rsid w:val="00CA30C4"/>
    <w:rsid w:val="00CA324C"/>
    <w:rsid w:val="00CA3393"/>
    <w:rsid w:val="00CA34CB"/>
    <w:rsid w:val="00CA385D"/>
    <w:rsid w:val="00CA3891"/>
    <w:rsid w:val="00CA416C"/>
    <w:rsid w:val="00CA42D7"/>
    <w:rsid w:val="00CA437E"/>
    <w:rsid w:val="00CA46FB"/>
    <w:rsid w:val="00CA48CC"/>
    <w:rsid w:val="00CA4F01"/>
    <w:rsid w:val="00CA4FD9"/>
    <w:rsid w:val="00CA5576"/>
    <w:rsid w:val="00CA5B09"/>
    <w:rsid w:val="00CA5F02"/>
    <w:rsid w:val="00CA6133"/>
    <w:rsid w:val="00CA6552"/>
    <w:rsid w:val="00CA66DC"/>
    <w:rsid w:val="00CA6819"/>
    <w:rsid w:val="00CA6D35"/>
    <w:rsid w:val="00CA6EBF"/>
    <w:rsid w:val="00CA75E6"/>
    <w:rsid w:val="00CA761E"/>
    <w:rsid w:val="00CA7AA1"/>
    <w:rsid w:val="00CA7E39"/>
    <w:rsid w:val="00CB0145"/>
    <w:rsid w:val="00CB0702"/>
    <w:rsid w:val="00CB0CC5"/>
    <w:rsid w:val="00CB0D0D"/>
    <w:rsid w:val="00CB0D8A"/>
    <w:rsid w:val="00CB0E7E"/>
    <w:rsid w:val="00CB0F36"/>
    <w:rsid w:val="00CB10AE"/>
    <w:rsid w:val="00CB1248"/>
    <w:rsid w:val="00CB149D"/>
    <w:rsid w:val="00CB1954"/>
    <w:rsid w:val="00CB1D5F"/>
    <w:rsid w:val="00CB2539"/>
    <w:rsid w:val="00CB295F"/>
    <w:rsid w:val="00CB2C74"/>
    <w:rsid w:val="00CB2D79"/>
    <w:rsid w:val="00CB3786"/>
    <w:rsid w:val="00CB38ED"/>
    <w:rsid w:val="00CB3B18"/>
    <w:rsid w:val="00CB40E9"/>
    <w:rsid w:val="00CB419C"/>
    <w:rsid w:val="00CB43D9"/>
    <w:rsid w:val="00CB4856"/>
    <w:rsid w:val="00CB4909"/>
    <w:rsid w:val="00CB4A8C"/>
    <w:rsid w:val="00CB4B38"/>
    <w:rsid w:val="00CB57AA"/>
    <w:rsid w:val="00CB5840"/>
    <w:rsid w:val="00CB589C"/>
    <w:rsid w:val="00CB5962"/>
    <w:rsid w:val="00CB5E83"/>
    <w:rsid w:val="00CB61C6"/>
    <w:rsid w:val="00CB64BC"/>
    <w:rsid w:val="00CB64BF"/>
    <w:rsid w:val="00CB66A3"/>
    <w:rsid w:val="00CB6886"/>
    <w:rsid w:val="00CB7249"/>
    <w:rsid w:val="00CB79F8"/>
    <w:rsid w:val="00CB7ABA"/>
    <w:rsid w:val="00CB7AC8"/>
    <w:rsid w:val="00CB7CE7"/>
    <w:rsid w:val="00CB7D89"/>
    <w:rsid w:val="00CB7E28"/>
    <w:rsid w:val="00CC0064"/>
    <w:rsid w:val="00CC0477"/>
    <w:rsid w:val="00CC06F1"/>
    <w:rsid w:val="00CC06F9"/>
    <w:rsid w:val="00CC07A4"/>
    <w:rsid w:val="00CC07E5"/>
    <w:rsid w:val="00CC08CB"/>
    <w:rsid w:val="00CC11B9"/>
    <w:rsid w:val="00CC12A9"/>
    <w:rsid w:val="00CC1414"/>
    <w:rsid w:val="00CC15AC"/>
    <w:rsid w:val="00CC185C"/>
    <w:rsid w:val="00CC193C"/>
    <w:rsid w:val="00CC258A"/>
    <w:rsid w:val="00CC2654"/>
    <w:rsid w:val="00CC2C89"/>
    <w:rsid w:val="00CC3B27"/>
    <w:rsid w:val="00CC3B9B"/>
    <w:rsid w:val="00CC3BA2"/>
    <w:rsid w:val="00CC3CDF"/>
    <w:rsid w:val="00CC41CD"/>
    <w:rsid w:val="00CC4431"/>
    <w:rsid w:val="00CC47D7"/>
    <w:rsid w:val="00CC4DE0"/>
    <w:rsid w:val="00CC506B"/>
    <w:rsid w:val="00CC5443"/>
    <w:rsid w:val="00CC597B"/>
    <w:rsid w:val="00CC5AF1"/>
    <w:rsid w:val="00CC5B8C"/>
    <w:rsid w:val="00CC5C00"/>
    <w:rsid w:val="00CC6318"/>
    <w:rsid w:val="00CC6366"/>
    <w:rsid w:val="00CC64E0"/>
    <w:rsid w:val="00CC674C"/>
    <w:rsid w:val="00CC6826"/>
    <w:rsid w:val="00CC6BB8"/>
    <w:rsid w:val="00CC6CE2"/>
    <w:rsid w:val="00CC6E60"/>
    <w:rsid w:val="00CC71F2"/>
    <w:rsid w:val="00CC722D"/>
    <w:rsid w:val="00CC7A82"/>
    <w:rsid w:val="00CC7CBD"/>
    <w:rsid w:val="00CD05AB"/>
    <w:rsid w:val="00CD0873"/>
    <w:rsid w:val="00CD0FC9"/>
    <w:rsid w:val="00CD111A"/>
    <w:rsid w:val="00CD1132"/>
    <w:rsid w:val="00CD191E"/>
    <w:rsid w:val="00CD1AD2"/>
    <w:rsid w:val="00CD1B3C"/>
    <w:rsid w:val="00CD24C3"/>
    <w:rsid w:val="00CD2586"/>
    <w:rsid w:val="00CD2904"/>
    <w:rsid w:val="00CD2A36"/>
    <w:rsid w:val="00CD2C57"/>
    <w:rsid w:val="00CD2FA2"/>
    <w:rsid w:val="00CD324B"/>
    <w:rsid w:val="00CD368A"/>
    <w:rsid w:val="00CD4BC1"/>
    <w:rsid w:val="00CD52B5"/>
    <w:rsid w:val="00CD6428"/>
    <w:rsid w:val="00CD6794"/>
    <w:rsid w:val="00CD69F0"/>
    <w:rsid w:val="00CD6D30"/>
    <w:rsid w:val="00CD7013"/>
    <w:rsid w:val="00CD70B0"/>
    <w:rsid w:val="00CD7201"/>
    <w:rsid w:val="00CD7432"/>
    <w:rsid w:val="00CD7829"/>
    <w:rsid w:val="00CD7A10"/>
    <w:rsid w:val="00CE03CE"/>
    <w:rsid w:val="00CE0721"/>
    <w:rsid w:val="00CE07DA"/>
    <w:rsid w:val="00CE081B"/>
    <w:rsid w:val="00CE097F"/>
    <w:rsid w:val="00CE09E9"/>
    <w:rsid w:val="00CE0C07"/>
    <w:rsid w:val="00CE0E83"/>
    <w:rsid w:val="00CE1335"/>
    <w:rsid w:val="00CE1492"/>
    <w:rsid w:val="00CE1DE6"/>
    <w:rsid w:val="00CE23BD"/>
    <w:rsid w:val="00CE248F"/>
    <w:rsid w:val="00CE258F"/>
    <w:rsid w:val="00CE277C"/>
    <w:rsid w:val="00CE284E"/>
    <w:rsid w:val="00CE2974"/>
    <w:rsid w:val="00CE3209"/>
    <w:rsid w:val="00CE32A6"/>
    <w:rsid w:val="00CE33BE"/>
    <w:rsid w:val="00CE3661"/>
    <w:rsid w:val="00CE380A"/>
    <w:rsid w:val="00CE39CD"/>
    <w:rsid w:val="00CE3C58"/>
    <w:rsid w:val="00CE408E"/>
    <w:rsid w:val="00CE41BD"/>
    <w:rsid w:val="00CE41C2"/>
    <w:rsid w:val="00CE4A2C"/>
    <w:rsid w:val="00CE510E"/>
    <w:rsid w:val="00CE5D43"/>
    <w:rsid w:val="00CE60F3"/>
    <w:rsid w:val="00CE67A4"/>
    <w:rsid w:val="00CE75E2"/>
    <w:rsid w:val="00CE7B73"/>
    <w:rsid w:val="00CF06F6"/>
    <w:rsid w:val="00CF07CE"/>
    <w:rsid w:val="00CF0950"/>
    <w:rsid w:val="00CF0ABB"/>
    <w:rsid w:val="00CF0E1F"/>
    <w:rsid w:val="00CF119C"/>
    <w:rsid w:val="00CF18BE"/>
    <w:rsid w:val="00CF1A6C"/>
    <w:rsid w:val="00CF1B88"/>
    <w:rsid w:val="00CF1BDD"/>
    <w:rsid w:val="00CF1C02"/>
    <w:rsid w:val="00CF1DD8"/>
    <w:rsid w:val="00CF1E64"/>
    <w:rsid w:val="00CF1F78"/>
    <w:rsid w:val="00CF2D81"/>
    <w:rsid w:val="00CF2E9D"/>
    <w:rsid w:val="00CF303A"/>
    <w:rsid w:val="00CF307E"/>
    <w:rsid w:val="00CF3499"/>
    <w:rsid w:val="00CF3BAF"/>
    <w:rsid w:val="00CF3FEE"/>
    <w:rsid w:val="00CF42E8"/>
    <w:rsid w:val="00CF4432"/>
    <w:rsid w:val="00CF53A0"/>
    <w:rsid w:val="00CF5559"/>
    <w:rsid w:val="00CF56BD"/>
    <w:rsid w:val="00CF5E53"/>
    <w:rsid w:val="00CF5E57"/>
    <w:rsid w:val="00CF6220"/>
    <w:rsid w:val="00CF63FF"/>
    <w:rsid w:val="00CF648F"/>
    <w:rsid w:val="00CF6521"/>
    <w:rsid w:val="00CF68F6"/>
    <w:rsid w:val="00CF6E49"/>
    <w:rsid w:val="00CF7124"/>
    <w:rsid w:val="00CF79AC"/>
    <w:rsid w:val="00CF7EA9"/>
    <w:rsid w:val="00D000F1"/>
    <w:rsid w:val="00D006A7"/>
    <w:rsid w:val="00D0078E"/>
    <w:rsid w:val="00D00815"/>
    <w:rsid w:val="00D00C92"/>
    <w:rsid w:val="00D00DDA"/>
    <w:rsid w:val="00D00E7E"/>
    <w:rsid w:val="00D011D3"/>
    <w:rsid w:val="00D015BE"/>
    <w:rsid w:val="00D01759"/>
    <w:rsid w:val="00D01CF7"/>
    <w:rsid w:val="00D01DCF"/>
    <w:rsid w:val="00D01FE5"/>
    <w:rsid w:val="00D0204D"/>
    <w:rsid w:val="00D0225A"/>
    <w:rsid w:val="00D0279B"/>
    <w:rsid w:val="00D027B8"/>
    <w:rsid w:val="00D0286B"/>
    <w:rsid w:val="00D02EE8"/>
    <w:rsid w:val="00D02F20"/>
    <w:rsid w:val="00D032E1"/>
    <w:rsid w:val="00D032E7"/>
    <w:rsid w:val="00D035F4"/>
    <w:rsid w:val="00D03AB6"/>
    <w:rsid w:val="00D03ACD"/>
    <w:rsid w:val="00D03CC9"/>
    <w:rsid w:val="00D03F5C"/>
    <w:rsid w:val="00D0428A"/>
    <w:rsid w:val="00D04F04"/>
    <w:rsid w:val="00D04FC1"/>
    <w:rsid w:val="00D05390"/>
    <w:rsid w:val="00D054BC"/>
    <w:rsid w:val="00D058D8"/>
    <w:rsid w:val="00D05B65"/>
    <w:rsid w:val="00D05CA5"/>
    <w:rsid w:val="00D05DA7"/>
    <w:rsid w:val="00D06484"/>
    <w:rsid w:val="00D068D5"/>
    <w:rsid w:val="00D06A6A"/>
    <w:rsid w:val="00D07199"/>
    <w:rsid w:val="00D07B42"/>
    <w:rsid w:val="00D07D61"/>
    <w:rsid w:val="00D07E6C"/>
    <w:rsid w:val="00D10127"/>
    <w:rsid w:val="00D102F0"/>
    <w:rsid w:val="00D1069F"/>
    <w:rsid w:val="00D10AE4"/>
    <w:rsid w:val="00D10DC2"/>
    <w:rsid w:val="00D10E8D"/>
    <w:rsid w:val="00D11059"/>
    <w:rsid w:val="00D1160A"/>
    <w:rsid w:val="00D11CC1"/>
    <w:rsid w:val="00D12096"/>
    <w:rsid w:val="00D12632"/>
    <w:rsid w:val="00D1277E"/>
    <w:rsid w:val="00D12803"/>
    <w:rsid w:val="00D129D3"/>
    <w:rsid w:val="00D13174"/>
    <w:rsid w:val="00D134C7"/>
    <w:rsid w:val="00D136D3"/>
    <w:rsid w:val="00D13DC7"/>
    <w:rsid w:val="00D13E52"/>
    <w:rsid w:val="00D13F78"/>
    <w:rsid w:val="00D14358"/>
    <w:rsid w:val="00D14949"/>
    <w:rsid w:val="00D14A65"/>
    <w:rsid w:val="00D14D28"/>
    <w:rsid w:val="00D14F1D"/>
    <w:rsid w:val="00D15060"/>
    <w:rsid w:val="00D1599A"/>
    <w:rsid w:val="00D15E7D"/>
    <w:rsid w:val="00D15FF4"/>
    <w:rsid w:val="00D1670B"/>
    <w:rsid w:val="00D16A4B"/>
    <w:rsid w:val="00D16F07"/>
    <w:rsid w:val="00D17048"/>
    <w:rsid w:val="00D17AAC"/>
    <w:rsid w:val="00D17EE2"/>
    <w:rsid w:val="00D17F07"/>
    <w:rsid w:val="00D17F1F"/>
    <w:rsid w:val="00D20230"/>
    <w:rsid w:val="00D2024A"/>
    <w:rsid w:val="00D21013"/>
    <w:rsid w:val="00D21E78"/>
    <w:rsid w:val="00D21F35"/>
    <w:rsid w:val="00D2277E"/>
    <w:rsid w:val="00D22818"/>
    <w:rsid w:val="00D22CB1"/>
    <w:rsid w:val="00D22EEE"/>
    <w:rsid w:val="00D231E2"/>
    <w:rsid w:val="00D2371E"/>
    <w:rsid w:val="00D23D1C"/>
    <w:rsid w:val="00D23F07"/>
    <w:rsid w:val="00D23FAD"/>
    <w:rsid w:val="00D2418C"/>
    <w:rsid w:val="00D24336"/>
    <w:rsid w:val="00D244A5"/>
    <w:rsid w:val="00D2476A"/>
    <w:rsid w:val="00D24826"/>
    <w:rsid w:val="00D249C5"/>
    <w:rsid w:val="00D24D50"/>
    <w:rsid w:val="00D2507A"/>
    <w:rsid w:val="00D2516E"/>
    <w:rsid w:val="00D254AD"/>
    <w:rsid w:val="00D259F8"/>
    <w:rsid w:val="00D25AB5"/>
    <w:rsid w:val="00D265FD"/>
    <w:rsid w:val="00D2693D"/>
    <w:rsid w:val="00D26CB9"/>
    <w:rsid w:val="00D27278"/>
    <w:rsid w:val="00D2734D"/>
    <w:rsid w:val="00D277E6"/>
    <w:rsid w:val="00D27D2A"/>
    <w:rsid w:val="00D27FF8"/>
    <w:rsid w:val="00D3036F"/>
    <w:rsid w:val="00D30CAB"/>
    <w:rsid w:val="00D3104D"/>
    <w:rsid w:val="00D31223"/>
    <w:rsid w:val="00D31604"/>
    <w:rsid w:val="00D317A5"/>
    <w:rsid w:val="00D318DF"/>
    <w:rsid w:val="00D31E6C"/>
    <w:rsid w:val="00D31FDB"/>
    <w:rsid w:val="00D32178"/>
    <w:rsid w:val="00D3244E"/>
    <w:rsid w:val="00D32C5D"/>
    <w:rsid w:val="00D32CB9"/>
    <w:rsid w:val="00D330CA"/>
    <w:rsid w:val="00D3311A"/>
    <w:rsid w:val="00D33247"/>
    <w:rsid w:val="00D33426"/>
    <w:rsid w:val="00D337F3"/>
    <w:rsid w:val="00D33AD7"/>
    <w:rsid w:val="00D33E3C"/>
    <w:rsid w:val="00D341D2"/>
    <w:rsid w:val="00D343BA"/>
    <w:rsid w:val="00D34620"/>
    <w:rsid w:val="00D349FC"/>
    <w:rsid w:val="00D34A68"/>
    <w:rsid w:val="00D34BAD"/>
    <w:rsid w:val="00D34F86"/>
    <w:rsid w:val="00D35497"/>
    <w:rsid w:val="00D359A9"/>
    <w:rsid w:val="00D35A68"/>
    <w:rsid w:val="00D35AE8"/>
    <w:rsid w:val="00D3607E"/>
    <w:rsid w:val="00D36435"/>
    <w:rsid w:val="00D367E8"/>
    <w:rsid w:val="00D371A3"/>
    <w:rsid w:val="00D37655"/>
    <w:rsid w:val="00D37C56"/>
    <w:rsid w:val="00D37CBF"/>
    <w:rsid w:val="00D37D23"/>
    <w:rsid w:val="00D4055F"/>
    <w:rsid w:val="00D40718"/>
    <w:rsid w:val="00D40BC8"/>
    <w:rsid w:val="00D40DC0"/>
    <w:rsid w:val="00D40F55"/>
    <w:rsid w:val="00D41080"/>
    <w:rsid w:val="00D4155B"/>
    <w:rsid w:val="00D417C7"/>
    <w:rsid w:val="00D41863"/>
    <w:rsid w:val="00D42182"/>
    <w:rsid w:val="00D42D19"/>
    <w:rsid w:val="00D430BB"/>
    <w:rsid w:val="00D434E4"/>
    <w:rsid w:val="00D43590"/>
    <w:rsid w:val="00D43607"/>
    <w:rsid w:val="00D43A6A"/>
    <w:rsid w:val="00D43B27"/>
    <w:rsid w:val="00D43D68"/>
    <w:rsid w:val="00D44603"/>
    <w:rsid w:val="00D44A35"/>
    <w:rsid w:val="00D44ED1"/>
    <w:rsid w:val="00D45619"/>
    <w:rsid w:val="00D4592A"/>
    <w:rsid w:val="00D459AA"/>
    <w:rsid w:val="00D45DB1"/>
    <w:rsid w:val="00D4716C"/>
    <w:rsid w:val="00D4797B"/>
    <w:rsid w:val="00D47C3E"/>
    <w:rsid w:val="00D47C8C"/>
    <w:rsid w:val="00D50F06"/>
    <w:rsid w:val="00D5163B"/>
    <w:rsid w:val="00D51670"/>
    <w:rsid w:val="00D51754"/>
    <w:rsid w:val="00D51C52"/>
    <w:rsid w:val="00D52370"/>
    <w:rsid w:val="00D525D5"/>
    <w:rsid w:val="00D528D4"/>
    <w:rsid w:val="00D52A37"/>
    <w:rsid w:val="00D52C19"/>
    <w:rsid w:val="00D5321D"/>
    <w:rsid w:val="00D532B6"/>
    <w:rsid w:val="00D53434"/>
    <w:rsid w:val="00D538FB"/>
    <w:rsid w:val="00D53C2E"/>
    <w:rsid w:val="00D53C7D"/>
    <w:rsid w:val="00D54030"/>
    <w:rsid w:val="00D542A9"/>
    <w:rsid w:val="00D547CB"/>
    <w:rsid w:val="00D54D7B"/>
    <w:rsid w:val="00D54EEF"/>
    <w:rsid w:val="00D55192"/>
    <w:rsid w:val="00D55734"/>
    <w:rsid w:val="00D55FDC"/>
    <w:rsid w:val="00D56660"/>
    <w:rsid w:val="00D56922"/>
    <w:rsid w:val="00D56A64"/>
    <w:rsid w:val="00D56B19"/>
    <w:rsid w:val="00D56EF4"/>
    <w:rsid w:val="00D56FA1"/>
    <w:rsid w:val="00D571D6"/>
    <w:rsid w:val="00D5736E"/>
    <w:rsid w:val="00D57BCD"/>
    <w:rsid w:val="00D57E15"/>
    <w:rsid w:val="00D601CF"/>
    <w:rsid w:val="00D60A25"/>
    <w:rsid w:val="00D60FFE"/>
    <w:rsid w:val="00D61131"/>
    <w:rsid w:val="00D61406"/>
    <w:rsid w:val="00D6149B"/>
    <w:rsid w:val="00D61820"/>
    <w:rsid w:val="00D618A1"/>
    <w:rsid w:val="00D61E92"/>
    <w:rsid w:val="00D61FE2"/>
    <w:rsid w:val="00D625CE"/>
    <w:rsid w:val="00D629CC"/>
    <w:rsid w:val="00D62D41"/>
    <w:rsid w:val="00D6328A"/>
    <w:rsid w:val="00D633D2"/>
    <w:rsid w:val="00D634C2"/>
    <w:rsid w:val="00D63C7B"/>
    <w:rsid w:val="00D64289"/>
    <w:rsid w:val="00D64AF2"/>
    <w:rsid w:val="00D64C2D"/>
    <w:rsid w:val="00D64E43"/>
    <w:rsid w:val="00D650C2"/>
    <w:rsid w:val="00D65603"/>
    <w:rsid w:val="00D656DB"/>
    <w:rsid w:val="00D6571F"/>
    <w:rsid w:val="00D65A86"/>
    <w:rsid w:val="00D66103"/>
    <w:rsid w:val="00D663CD"/>
    <w:rsid w:val="00D66610"/>
    <w:rsid w:val="00D66BBD"/>
    <w:rsid w:val="00D672FA"/>
    <w:rsid w:val="00D6730A"/>
    <w:rsid w:val="00D67873"/>
    <w:rsid w:val="00D6788D"/>
    <w:rsid w:val="00D67CF7"/>
    <w:rsid w:val="00D70302"/>
    <w:rsid w:val="00D705F6"/>
    <w:rsid w:val="00D70712"/>
    <w:rsid w:val="00D70BD9"/>
    <w:rsid w:val="00D71643"/>
    <w:rsid w:val="00D718B4"/>
    <w:rsid w:val="00D71911"/>
    <w:rsid w:val="00D71A49"/>
    <w:rsid w:val="00D72168"/>
    <w:rsid w:val="00D721E3"/>
    <w:rsid w:val="00D72D20"/>
    <w:rsid w:val="00D73202"/>
    <w:rsid w:val="00D73764"/>
    <w:rsid w:val="00D738B0"/>
    <w:rsid w:val="00D73A34"/>
    <w:rsid w:val="00D73C3D"/>
    <w:rsid w:val="00D745A6"/>
    <w:rsid w:val="00D747C9"/>
    <w:rsid w:val="00D74BA7"/>
    <w:rsid w:val="00D74D91"/>
    <w:rsid w:val="00D75105"/>
    <w:rsid w:val="00D75C46"/>
    <w:rsid w:val="00D76012"/>
    <w:rsid w:val="00D76C4B"/>
    <w:rsid w:val="00D76EFD"/>
    <w:rsid w:val="00D76F40"/>
    <w:rsid w:val="00D7753B"/>
    <w:rsid w:val="00D7781D"/>
    <w:rsid w:val="00D7785F"/>
    <w:rsid w:val="00D80059"/>
    <w:rsid w:val="00D807A5"/>
    <w:rsid w:val="00D807D0"/>
    <w:rsid w:val="00D80ADB"/>
    <w:rsid w:val="00D80F56"/>
    <w:rsid w:val="00D813A0"/>
    <w:rsid w:val="00D813DD"/>
    <w:rsid w:val="00D81AD7"/>
    <w:rsid w:val="00D81DB4"/>
    <w:rsid w:val="00D82C36"/>
    <w:rsid w:val="00D830D3"/>
    <w:rsid w:val="00D832E4"/>
    <w:rsid w:val="00D83B7A"/>
    <w:rsid w:val="00D83E87"/>
    <w:rsid w:val="00D8490A"/>
    <w:rsid w:val="00D84ACE"/>
    <w:rsid w:val="00D84B51"/>
    <w:rsid w:val="00D853D5"/>
    <w:rsid w:val="00D8561F"/>
    <w:rsid w:val="00D85717"/>
    <w:rsid w:val="00D8583B"/>
    <w:rsid w:val="00D85C0A"/>
    <w:rsid w:val="00D85FCD"/>
    <w:rsid w:val="00D86264"/>
    <w:rsid w:val="00D864D7"/>
    <w:rsid w:val="00D86682"/>
    <w:rsid w:val="00D866C0"/>
    <w:rsid w:val="00D86C85"/>
    <w:rsid w:val="00D86E1D"/>
    <w:rsid w:val="00D86ED0"/>
    <w:rsid w:val="00D870CB"/>
    <w:rsid w:val="00D8713C"/>
    <w:rsid w:val="00D871FD"/>
    <w:rsid w:val="00D876D8"/>
    <w:rsid w:val="00D87E04"/>
    <w:rsid w:val="00D87EC8"/>
    <w:rsid w:val="00D90805"/>
    <w:rsid w:val="00D90818"/>
    <w:rsid w:val="00D91431"/>
    <w:rsid w:val="00D91A28"/>
    <w:rsid w:val="00D91A73"/>
    <w:rsid w:val="00D91B18"/>
    <w:rsid w:val="00D91DA9"/>
    <w:rsid w:val="00D92598"/>
    <w:rsid w:val="00D92623"/>
    <w:rsid w:val="00D92979"/>
    <w:rsid w:val="00D92D0C"/>
    <w:rsid w:val="00D934E9"/>
    <w:rsid w:val="00D9396C"/>
    <w:rsid w:val="00D93B78"/>
    <w:rsid w:val="00D93D6F"/>
    <w:rsid w:val="00D940B4"/>
    <w:rsid w:val="00D94119"/>
    <w:rsid w:val="00D949EF"/>
    <w:rsid w:val="00D94B26"/>
    <w:rsid w:val="00D94F19"/>
    <w:rsid w:val="00D95699"/>
    <w:rsid w:val="00D956D3"/>
    <w:rsid w:val="00D95E62"/>
    <w:rsid w:val="00D95F7F"/>
    <w:rsid w:val="00D9602E"/>
    <w:rsid w:val="00D971DB"/>
    <w:rsid w:val="00D9724A"/>
    <w:rsid w:val="00D9729C"/>
    <w:rsid w:val="00D97400"/>
    <w:rsid w:val="00D974E2"/>
    <w:rsid w:val="00D97656"/>
    <w:rsid w:val="00D976A9"/>
    <w:rsid w:val="00D97930"/>
    <w:rsid w:val="00DA0023"/>
    <w:rsid w:val="00DA02C0"/>
    <w:rsid w:val="00DA02E9"/>
    <w:rsid w:val="00DA04F7"/>
    <w:rsid w:val="00DA05A0"/>
    <w:rsid w:val="00DA0FC3"/>
    <w:rsid w:val="00DA150E"/>
    <w:rsid w:val="00DA16B6"/>
    <w:rsid w:val="00DA2680"/>
    <w:rsid w:val="00DA273A"/>
    <w:rsid w:val="00DA27DA"/>
    <w:rsid w:val="00DA2963"/>
    <w:rsid w:val="00DA2C60"/>
    <w:rsid w:val="00DA3215"/>
    <w:rsid w:val="00DA322C"/>
    <w:rsid w:val="00DA38A7"/>
    <w:rsid w:val="00DA3922"/>
    <w:rsid w:val="00DA3DE0"/>
    <w:rsid w:val="00DA4280"/>
    <w:rsid w:val="00DA42E2"/>
    <w:rsid w:val="00DA43C1"/>
    <w:rsid w:val="00DA440A"/>
    <w:rsid w:val="00DA4999"/>
    <w:rsid w:val="00DA49FA"/>
    <w:rsid w:val="00DA4B52"/>
    <w:rsid w:val="00DA4EF0"/>
    <w:rsid w:val="00DA51A3"/>
    <w:rsid w:val="00DA595F"/>
    <w:rsid w:val="00DA630B"/>
    <w:rsid w:val="00DA655E"/>
    <w:rsid w:val="00DA6B75"/>
    <w:rsid w:val="00DA6C42"/>
    <w:rsid w:val="00DA6DAF"/>
    <w:rsid w:val="00DA72DE"/>
    <w:rsid w:val="00DA72F6"/>
    <w:rsid w:val="00DA7C01"/>
    <w:rsid w:val="00DA7CA1"/>
    <w:rsid w:val="00DB021D"/>
    <w:rsid w:val="00DB0284"/>
    <w:rsid w:val="00DB0300"/>
    <w:rsid w:val="00DB049D"/>
    <w:rsid w:val="00DB050B"/>
    <w:rsid w:val="00DB0C58"/>
    <w:rsid w:val="00DB0F1A"/>
    <w:rsid w:val="00DB1241"/>
    <w:rsid w:val="00DB1723"/>
    <w:rsid w:val="00DB1728"/>
    <w:rsid w:val="00DB1A37"/>
    <w:rsid w:val="00DB1C1E"/>
    <w:rsid w:val="00DB25F7"/>
    <w:rsid w:val="00DB275E"/>
    <w:rsid w:val="00DB2B4D"/>
    <w:rsid w:val="00DB2CAF"/>
    <w:rsid w:val="00DB3098"/>
    <w:rsid w:val="00DB3694"/>
    <w:rsid w:val="00DB36F1"/>
    <w:rsid w:val="00DB383A"/>
    <w:rsid w:val="00DB39A4"/>
    <w:rsid w:val="00DB3EB4"/>
    <w:rsid w:val="00DB412C"/>
    <w:rsid w:val="00DB4560"/>
    <w:rsid w:val="00DB480E"/>
    <w:rsid w:val="00DB4B23"/>
    <w:rsid w:val="00DB5327"/>
    <w:rsid w:val="00DB5639"/>
    <w:rsid w:val="00DB6E59"/>
    <w:rsid w:val="00DB7215"/>
    <w:rsid w:val="00DB7291"/>
    <w:rsid w:val="00DB77EC"/>
    <w:rsid w:val="00DC0210"/>
    <w:rsid w:val="00DC05C5"/>
    <w:rsid w:val="00DC0D31"/>
    <w:rsid w:val="00DC17EF"/>
    <w:rsid w:val="00DC1D71"/>
    <w:rsid w:val="00DC22A9"/>
    <w:rsid w:val="00DC23DE"/>
    <w:rsid w:val="00DC2C3E"/>
    <w:rsid w:val="00DC2F79"/>
    <w:rsid w:val="00DC33B3"/>
    <w:rsid w:val="00DC3543"/>
    <w:rsid w:val="00DC35AD"/>
    <w:rsid w:val="00DC37B9"/>
    <w:rsid w:val="00DC3E22"/>
    <w:rsid w:val="00DC42DC"/>
    <w:rsid w:val="00DC43B0"/>
    <w:rsid w:val="00DC46EE"/>
    <w:rsid w:val="00DC472F"/>
    <w:rsid w:val="00DC47B1"/>
    <w:rsid w:val="00DC4E06"/>
    <w:rsid w:val="00DC4E76"/>
    <w:rsid w:val="00DC523D"/>
    <w:rsid w:val="00DC546F"/>
    <w:rsid w:val="00DC5561"/>
    <w:rsid w:val="00DC56DC"/>
    <w:rsid w:val="00DC5C3E"/>
    <w:rsid w:val="00DC5C64"/>
    <w:rsid w:val="00DC5F57"/>
    <w:rsid w:val="00DC6014"/>
    <w:rsid w:val="00DC63F6"/>
    <w:rsid w:val="00DC65BA"/>
    <w:rsid w:val="00DC669F"/>
    <w:rsid w:val="00DC6827"/>
    <w:rsid w:val="00DC689D"/>
    <w:rsid w:val="00DC6D13"/>
    <w:rsid w:val="00DC6D92"/>
    <w:rsid w:val="00DC6F40"/>
    <w:rsid w:val="00DC7280"/>
    <w:rsid w:val="00DC7A0E"/>
    <w:rsid w:val="00DC7B71"/>
    <w:rsid w:val="00DC7D06"/>
    <w:rsid w:val="00DD0072"/>
    <w:rsid w:val="00DD0111"/>
    <w:rsid w:val="00DD0197"/>
    <w:rsid w:val="00DD0A7B"/>
    <w:rsid w:val="00DD0BCE"/>
    <w:rsid w:val="00DD186A"/>
    <w:rsid w:val="00DD1CA3"/>
    <w:rsid w:val="00DD1E50"/>
    <w:rsid w:val="00DD1EB6"/>
    <w:rsid w:val="00DD2393"/>
    <w:rsid w:val="00DD2569"/>
    <w:rsid w:val="00DD26C0"/>
    <w:rsid w:val="00DD2C32"/>
    <w:rsid w:val="00DD2CB8"/>
    <w:rsid w:val="00DD34DA"/>
    <w:rsid w:val="00DD3527"/>
    <w:rsid w:val="00DD3AE4"/>
    <w:rsid w:val="00DD3B5F"/>
    <w:rsid w:val="00DD3CE9"/>
    <w:rsid w:val="00DD3E27"/>
    <w:rsid w:val="00DD3E70"/>
    <w:rsid w:val="00DD4478"/>
    <w:rsid w:val="00DD47D3"/>
    <w:rsid w:val="00DD494D"/>
    <w:rsid w:val="00DD4A5F"/>
    <w:rsid w:val="00DD4CBF"/>
    <w:rsid w:val="00DD541B"/>
    <w:rsid w:val="00DD57BB"/>
    <w:rsid w:val="00DD679C"/>
    <w:rsid w:val="00DD6AB4"/>
    <w:rsid w:val="00DD6B1B"/>
    <w:rsid w:val="00DD750C"/>
    <w:rsid w:val="00DD77E6"/>
    <w:rsid w:val="00DD7C94"/>
    <w:rsid w:val="00DE02BF"/>
    <w:rsid w:val="00DE0359"/>
    <w:rsid w:val="00DE0879"/>
    <w:rsid w:val="00DE0F68"/>
    <w:rsid w:val="00DE1304"/>
    <w:rsid w:val="00DE13AB"/>
    <w:rsid w:val="00DE1755"/>
    <w:rsid w:val="00DE1904"/>
    <w:rsid w:val="00DE1C2C"/>
    <w:rsid w:val="00DE2794"/>
    <w:rsid w:val="00DE2B1A"/>
    <w:rsid w:val="00DE2D6A"/>
    <w:rsid w:val="00DE32FA"/>
    <w:rsid w:val="00DE3AA8"/>
    <w:rsid w:val="00DE3E1D"/>
    <w:rsid w:val="00DE43EB"/>
    <w:rsid w:val="00DE4B71"/>
    <w:rsid w:val="00DE4BD2"/>
    <w:rsid w:val="00DE4C62"/>
    <w:rsid w:val="00DE4D97"/>
    <w:rsid w:val="00DE5078"/>
    <w:rsid w:val="00DE556A"/>
    <w:rsid w:val="00DE562B"/>
    <w:rsid w:val="00DE57A2"/>
    <w:rsid w:val="00DE58DA"/>
    <w:rsid w:val="00DE5908"/>
    <w:rsid w:val="00DE5D7C"/>
    <w:rsid w:val="00DE60F4"/>
    <w:rsid w:val="00DE62DB"/>
    <w:rsid w:val="00DE6457"/>
    <w:rsid w:val="00DE662A"/>
    <w:rsid w:val="00DE672C"/>
    <w:rsid w:val="00DE6779"/>
    <w:rsid w:val="00DE68E7"/>
    <w:rsid w:val="00DE7792"/>
    <w:rsid w:val="00DE77FA"/>
    <w:rsid w:val="00DE7F41"/>
    <w:rsid w:val="00DF0145"/>
    <w:rsid w:val="00DF0285"/>
    <w:rsid w:val="00DF064C"/>
    <w:rsid w:val="00DF0903"/>
    <w:rsid w:val="00DF0C5F"/>
    <w:rsid w:val="00DF1130"/>
    <w:rsid w:val="00DF132F"/>
    <w:rsid w:val="00DF137F"/>
    <w:rsid w:val="00DF170A"/>
    <w:rsid w:val="00DF19D1"/>
    <w:rsid w:val="00DF1B1F"/>
    <w:rsid w:val="00DF1B3E"/>
    <w:rsid w:val="00DF1D3D"/>
    <w:rsid w:val="00DF2B70"/>
    <w:rsid w:val="00DF2C0A"/>
    <w:rsid w:val="00DF2EA3"/>
    <w:rsid w:val="00DF2EEF"/>
    <w:rsid w:val="00DF3158"/>
    <w:rsid w:val="00DF3245"/>
    <w:rsid w:val="00DF388D"/>
    <w:rsid w:val="00DF3BA5"/>
    <w:rsid w:val="00DF4034"/>
    <w:rsid w:val="00DF4172"/>
    <w:rsid w:val="00DF48B5"/>
    <w:rsid w:val="00DF4C4A"/>
    <w:rsid w:val="00DF5352"/>
    <w:rsid w:val="00DF5409"/>
    <w:rsid w:val="00DF577A"/>
    <w:rsid w:val="00DF596B"/>
    <w:rsid w:val="00DF596E"/>
    <w:rsid w:val="00DF59BA"/>
    <w:rsid w:val="00DF6AE5"/>
    <w:rsid w:val="00DF6CA3"/>
    <w:rsid w:val="00DF6E03"/>
    <w:rsid w:val="00DF6FE1"/>
    <w:rsid w:val="00DF7796"/>
    <w:rsid w:val="00DF78CB"/>
    <w:rsid w:val="00DF7D28"/>
    <w:rsid w:val="00DF7F47"/>
    <w:rsid w:val="00E000EE"/>
    <w:rsid w:val="00E00948"/>
    <w:rsid w:val="00E00C95"/>
    <w:rsid w:val="00E00D86"/>
    <w:rsid w:val="00E0112B"/>
    <w:rsid w:val="00E013E9"/>
    <w:rsid w:val="00E014A6"/>
    <w:rsid w:val="00E0230B"/>
    <w:rsid w:val="00E027D5"/>
    <w:rsid w:val="00E029E0"/>
    <w:rsid w:val="00E02A48"/>
    <w:rsid w:val="00E02D8D"/>
    <w:rsid w:val="00E03141"/>
    <w:rsid w:val="00E03F2E"/>
    <w:rsid w:val="00E04327"/>
    <w:rsid w:val="00E04A5D"/>
    <w:rsid w:val="00E04B45"/>
    <w:rsid w:val="00E04EF1"/>
    <w:rsid w:val="00E0506E"/>
    <w:rsid w:val="00E05D24"/>
    <w:rsid w:val="00E069C4"/>
    <w:rsid w:val="00E06D30"/>
    <w:rsid w:val="00E06E72"/>
    <w:rsid w:val="00E073DD"/>
    <w:rsid w:val="00E074C6"/>
    <w:rsid w:val="00E07E06"/>
    <w:rsid w:val="00E07F37"/>
    <w:rsid w:val="00E10263"/>
    <w:rsid w:val="00E1031A"/>
    <w:rsid w:val="00E10638"/>
    <w:rsid w:val="00E10671"/>
    <w:rsid w:val="00E1083B"/>
    <w:rsid w:val="00E10AB8"/>
    <w:rsid w:val="00E113BC"/>
    <w:rsid w:val="00E11791"/>
    <w:rsid w:val="00E11C06"/>
    <w:rsid w:val="00E11C4B"/>
    <w:rsid w:val="00E11F28"/>
    <w:rsid w:val="00E1249E"/>
    <w:rsid w:val="00E12816"/>
    <w:rsid w:val="00E138FB"/>
    <w:rsid w:val="00E13C3A"/>
    <w:rsid w:val="00E13CB0"/>
    <w:rsid w:val="00E14486"/>
    <w:rsid w:val="00E148D2"/>
    <w:rsid w:val="00E15BBE"/>
    <w:rsid w:val="00E15D06"/>
    <w:rsid w:val="00E15F2B"/>
    <w:rsid w:val="00E15FC3"/>
    <w:rsid w:val="00E165E0"/>
    <w:rsid w:val="00E1663B"/>
    <w:rsid w:val="00E168E4"/>
    <w:rsid w:val="00E16BDC"/>
    <w:rsid w:val="00E16CE8"/>
    <w:rsid w:val="00E16EEF"/>
    <w:rsid w:val="00E173CF"/>
    <w:rsid w:val="00E177D7"/>
    <w:rsid w:val="00E17C5C"/>
    <w:rsid w:val="00E17DF1"/>
    <w:rsid w:val="00E17F1C"/>
    <w:rsid w:val="00E2007C"/>
    <w:rsid w:val="00E20AAE"/>
    <w:rsid w:val="00E213FA"/>
    <w:rsid w:val="00E21CB4"/>
    <w:rsid w:val="00E226EF"/>
    <w:rsid w:val="00E22CD1"/>
    <w:rsid w:val="00E22D42"/>
    <w:rsid w:val="00E22DB9"/>
    <w:rsid w:val="00E2385F"/>
    <w:rsid w:val="00E23A2C"/>
    <w:rsid w:val="00E23EB9"/>
    <w:rsid w:val="00E2400F"/>
    <w:rsid w:val="00E240F0"/>
    <w:rsid w:val="00E2471A"/>
    <w:rsid w:val="00E24839"/>
    <w:rsid w:val="00E24A44"/>
    <w:rsid w:val="00E24C35"/>
    <w:rsid w:val="00E24EA0"/>
    <w:rsid w:val="00E24EBB"/>
    <w:rsid w:val="00E26684"/>
    <w:rsid w:val="00E26DFE"/>
    <w:rsid w:val="00E26FED"/>
    <w:rsid w:val="00E27314"/>
    <w:rsid w:val="00E274A8"/>
    <w:rsid w:val="00E27968"/>
    <w:rsid w:val="00E27AE0"/>
    <w:rsid w:val="00E27BE3"/>
    <w:rsid w:val="00E300F3"/>
    <w:rsid w:val="00E30194"/>
    <w:rsid w:val="00E3026F"/>
    <w:rsid w:val="00E307BF"/>
    <w:rsid w:val="00E31437"/>
    <w:rsid w:val="00E3166E"/>
    <w:rsid w:val="00E33764"/>
    <w:rsid w:val="00E33A6F"/>
    <w:rsid w:val="00E34750"/>
    <w:rsid w:val="00E348FE"/>
    <w:rsid w:val="00E34BAC"/>
    <w:rsid w:val="00E34C43"/>
    <w:rsid w:val="00E34DEC"/>
    <w:rsid w:val="00E35AF9"/>
    <w:rsid w:val="00E35CF8"/>
    <w:rsid w:val="00E35D77"/>
    <w:rsid w:val="00E36003"/>
    <w:rsid w:val="00E36209"/>
    <w:rsid w:val="00E36294"/>
    <w:rsid w:val="00E362D0"/>
    <w:rsid w:val="00E364C9"/>
    <w:rsid w:val="00E364E5"/>
    <w:rsid w:val="00E36E85"/>
    <w:rsid w:val="00E376B5"/>
    <w:rsid w:val="00E377D4"/>
    <w:rsid w:val="00E37C77"/>
    <w:rsid w:val="00E40249"/>
    <w:rsid w:val="00E402CE"/>
    <w:rsid w:val="00E4069E"/>
    <w:rsid w:val="00E40D98"/>
    <w:rsid w:val="00E40E0C"/>
    <w:rsid w:val="00E410D2"/>
    <w:rsid w:val="00E4133B"/>
    <w:rsid w:val="00E41F87"/>
    <w:rsid w:val="00E423F4"/>
    <w:rsid w:val="00E426CB"/>
    <w:rsid w:val="00E428AF"/>
    <w:rsid w:val="00E42A7A"/>
    <w:rsid w:val="00E42B39"/>
    <w:rsid w:val="00E42EBE"/>
    <w:rsid w:val="00E42FC3"/>
    <w:rsid w:val="00E4331B"/>
    <w:rsid w:val="00E4333E"/>
    <w:rsid w:val="00E43C9A"/>
    <w:rsid w:val="00E43CA8"/>
    <w:rsid w:val="00E43D75"/>
    <w:rsid w:val="00E44316"/>
    <w:rsid w:val="00E444F2"/>
    <w:rsid w:val="00E44C2F"/>
    <w:rsid w:val="00E451BB"/>
    <w:rsid w:val="00E45A39"/>
    <w:rsid w:val="00E45B31"/>
    <w:rsid w:val="00E46173"/>
    <w:rsid w:val="00E46402"/>
    <w:rsid w:val="00E46531"/>
    <w:rsid w:val="00E471A4"/>
    <w:rsid w:val="00E476C0"/>
    <w:rsid w:val="00E47988"/>
    <w:rsid w:val="00E47B6D"/>
    <w:rsid w:val="00E47E60"/>
    <w:rsid w:val="00E50571"/>
    <w:rsid w:val="00E50ACE"/>
    <w:rsid w:val="00E50E26"/>
    <w:rsid w:val="00E51645"/>
    <w:rsid w:val="00E518A0"/>
    <w:rsid w:val="00E51AB0"/>
    <w:rsid w:val="00E51B00"/>
    <w:rsid w:val="00E51F63"/>
    <w:rsid w:val="00E520A2"/>
    <w:rsid w:val="00E52478"/>
    <w:rsid w:val="00E528C4"/>
    <w:rsid w:val="00E52C86"/>
    <w:rsid w:val="00E53065"/>
    <w:rsid w:val="00E530A3"/>
    <w:rsid w:val="00E530A9"/>
    <w:rsid w:val="00E5310B"/>
    <w:rsid w:val="00E53361"/>
    <w:rsid w:val="00E533D9"/>
    <w:rsid w:val="00E53B12"/>
    <w:rsid w:val="00E5423F"/>
    <w:rsid w:val="00E544A7"/>
    <w:rsid w:val="00E54A9A"/>
    <w:rsid w:val="00E55005"/>
    <w:rsid w:val="00E5551A"/>
    <w:rsid w:val="00E55793"/>
    <w:rsid w:val="00E55916"/>
    <w:rsid w:val="00E5596D"/>
    <w:rsid w:val="00E55BDD"/>
    <w:rsid w:val="00E55DA1"/>
    <w:rsid w:val="00E55E35"/>
    <w:rsid w:val="00E562D9"/>
    <w:rsid w:val="00E5655F"/>
    <w:rsid w:val="00E565E8"/>
    <w:rsid w:val="00E56B99"/>
    <w:rsid w:val="00E571D7"/>
    <w:rsid w:val="00E571F4"/>
    <w:rsid w:val="00E572A0"/>
    <w:rsid w:val="00E57861"/>
    <w:rsid w:val="00E5789A"/>
    <w:rsid w:val="00E57A58"/>
    <w:rsid w:val="00E57ED5"/>
    <w:rsid w:val="00E60023"/>
    <w:rsid w:val="00E60082"/>
    <w:rsid w:val="00E60540"/>
    <w:rsid w:val="00E6079C"/>
    <w:rsid w:val="00E607DD"/>
    <w:rsid w:val="00E60A1A"/>
    <w:rsid w:val="00E60C09"/>
    <w:rsid w:val="00E61641"/>
    <w:rsid w:val="00E61C59"/>
    <w:rsid w:val="00E61D6C"/>
    <w:rsid w:val="00E625B5"/>
    <w:rsid w:val="00E62910"/>
    <w:rsid w:val="00E63485"/>
    <w:rsid w:val="00E63C82"/>
    <w:rsid w:val="00E63CC8"/>
    <w:rsid w:val="00E642FA"/>
    <w:rsid w:val="00E64BD1"/>
    <w:rsid w:val="00E64E21"/>
    <w:rsid w:val="00E65081"/>
    <w:rsid w:val="00E6513B"/>
    <w:rsid w:val="00E6550F"/>
    <w:rsid w:val="00E657D3"/>
    <w:rsid w:val="00E65832"/>
    <w:rsid w:val="00E659F3"/>
    <w:rsid w:val="00E65FAD"/>
    <w:rsid w:val="00E66070"/>
    <w:rsid w:val="00E667E0"/>
    <w:rsid w:val="00E670E0"/>
    <w:rsid w:val="00E6746C"/>
    <w:rsid w:val="00E675BC"/>
    <w:rsid w:val="00E716A0"/>
    <w:rsid w:val="00E71768"/>
    <w:rsid w:val="00E71A7E"/>
    <w:rsid w:val="00E71ABF"/>
    <w:rsid w:val="00E71CA8"/>
    <w:rsid w:val="00E71F84"/>
    <w:rsid w:val="00E72746"/>
    <w:rsid w:val="00E7277D"/>
    <w:rsid w:val="00E72B17"/>
    <w:rsid w:val="00E72C9D"/>
    <w:rsid w:val="00E72F28"/>
    <w:rsid w:val="00E734BF"/>
    <w:rsid w:val="00E73B0B"/>
    <w:rsid w:val="00E73E01"/>
    <w:rsid w:val="00E73F7F"/>
    <w:rsid w:val="00E73F85"/>
    <w:rsid w:val="00E7413F"/>
    <w:rsid w:val="00E74170"/>
    <w:rsid w:val="00E7440D"/>
    <w:rsid w:val="00E74D90"/>
    <w:rsid w:val="00E75B1D"/>
    <w:rsid w:val="00E75B9E"/>
    <w:rsid w:val="00E75D34"/>
    <w:rsid w:val="00E75E37"/>
    <w:rsid w:val="00E76660"/>
    <w:rsid w:val="00E76D8A"/>
    <w:rsid w:val="00E76DB7"/>
    <w:rsid w:val="00E77127"/>
    <w:rsid w:val="00E77355"/>
    <w:rsid w:val="00E77558"/>
    <w:rsid w:val="00E7765B"/>
    <w:rsid w:val="00E77899"/>
    <w:rsid w:val="00E77BDB"/>
    <w:rsid w:val="00E77D92"/>
    <w:rsid w:val="00E80135"/>
    <w:rsid w:val="00E80284"/>
    <w:rsid w:val="00E802E0"/>
    <w:rsid w:val="00E805B0"/>
    <w:rsid w:val="00E8082A"/>
    <w:rsid w:val="00E813B7"/>
    <w:rsid w:val="00E81532"/>
    <w:rsid w:val="00E8166C"/>
    <w:rsid w:val="00E816B4"/>
    <w:rsid w:val="00E81F38"/>
    <w:rsid w:val="00E82880"/>
    <w:rsid w:val="00E82B10"/>
    <w:rsid w:val="00E82BA8"/>
    <w:rsid w:val="00E839E0"/>
    <w:rsid w:val="00E83E57"/>
    <w:rsid w:val="00E842D9"/>
    <w:rsid w:val="00E846BC"/>
    <w:rsid w:val="00E84773"/>
    <w:rsid w:val="00E84A1A"/>
    <w:rsid w:val="00E84CCC"/>
    <w:rsid w:val="00E85054"/>
    <w:rsid w:val="00E85295"/>
    <w:rsid w:val="00E853CE"/>
    <w:rsid w:val="00E85A18"/>
    <w:rsid w:val="00E85C28"/>
    <w:rsid w:val="00E85CC6"/>
    <w:rsid w:val="00E85E1B"/>
    <w:rsid w:val="00E85F73"/>
    <w:rsid w:val="00E86069"/>
    <w:rsid w:val="00E86232"/>
    <w:rsid w:val="00E877FB"/>
    <w:rsid w:val="00E87898"/>
    <w:rsid w:val="00E879E9"/>
    <w:rsid w:val="00E87AA9"/>
    <w:rsid w:val="00E902C1"/>
    <w:rsid w:val="00E9046C"/>
    <w:rsid w:val="00E905B2"/>
    <w:rsid w:val="00E9060D"/>
    <w:rsid w:val="00E90F8A"/>
    <w:rsid w:val="00E91788"/>
    <w:rsid w:val="00E91AB0"/>
    <w:rsid w:val="00E91CB1"/>
    <w:rsid w:val="00E91CCB"/>
    <w:rsid w:val="00E91E9E"/>
    <w:rsid w:val="00E92455"/>
    <w:rsid w:val="00E92D9B"/>
    <w:rsid w:val="00E930A5"/>
    <w:rsid w:val="00E932A2"/>
    <w:rsid w:val="00E93748"/>
    <w:rsid w:val="00E937E2"/>
    <w:rsid w:val="00E94A05"/>
    <w:rsid w:val="00E953A2"/>
    <w:rsid w:val="00E95681"/>
    <w:rsid w:val="00E95B0E"/>
    <w:rsid w:val="00E95C19"/>
    <w:rsid w:val="00E95D36"/>
    <w:rsid w:val="00E968A5"/>
    <w:rsid w:val="00E96B35"/>
    <w:rsid w:val="00E96C75"/>
    <w:rsid w:val="00E96D0C"/>
    <w:rsid w:val="00E96DC4"/>
    <w:rsid w:val="00E96E68"/>
    <w:rsid w:val="00E97017"/>
    <w:rsid w:val="00E973E8"/>
    <w:rsid w:val="00E97583"/>
    <w:rsid w:val="00E975EF"/>
    <w:rsid w:val="00E979F0"/>
    <w:rsid w:val="00E97C2A"/>
    <w:rsid w:val="00EA0008"/>
    <w:rsid w:val="00EA067B"/>
    <w:rsid w:val="00EA07BE"/>
    <w:rsid w:val="00EA08E3"/>
    <w:rsid w:val="00EA0AFB"/>
    <w:rsid w:val="00EA0E8E"/>
    <w:rsid w:val="00EA169E"/>
    <w:rsid w:val="00EA19EB"/>
    <w:rsid w:val="00EA21F7"/>
    <w:rsid w:val="00EA2398"/>
    <w:rsid w:val="00EA24D6"/>
    <w:rsid w:val="00EA2786"/>
    <w:rsid w:val="00EA29B8"/>
    <w:rsid w:val="00EA29CA"/>
    <w:rsid w:val="00EA2D74"/>
    <w:rsid w:val="00EA2EF7"/>
    <w:rsid w:val="00EA2F9C"/>
    <w:rsid w:val="00EA34E7"/>
    <w:rsid w:val="00EA37EE"/>
    <w:rsid w:val="00EA38F0"/>
    <w:rsid w:val="00EA4335"/>
    <w:rsid w:val="00EA4685"/>
    <w:rsid w:val="00EA46CE"/>
    <w:rsid w:val="00EA46F2"/>
    <w:rsid w:val="00EA4D60"/>
    <w:rsid w:val="00EA5437"/>
    <w:rsid w:val="00EA5E4D"/>
    <w:rsid w:val="00EA6026"/>
    <w:rsid w:val="00EA60DC"/>
    <w:rsid w:val="00EA6143"/>
    <w:rsid w:val="00EA651A"/>
    <w:rsid w:val="00EA679E"/>
    <w:rsid w:val="00EA7019"/>
    <w:rsid w:val="00EA711D"/>
    <w:rsid w:val="00EA72C3"/>
    <w:rsid w:val="00EA76CE"/>
    <w:rsid w:val="00EA7D01"/>
    <w:rsid w:val="00EB0E8E"/>
    <w:rsid w:val="00EB13F1"/>
    <w:rsid w:val="00EB1A28"/>
    <w:rsid w:val="00EB1EC3"/>
    <w:rsid w:val="00EB2640"/>
    <w:rsid w:val="00EB36F9"/>
    <w:rsid w:val="00EB380A"/>
    <w:rsid w:val="00EB38A8"/>
    <w:rsid w:val="00EB44DB"/>
    <w:rsid w:val="00EB46B4"/>
    <w:rsid w:val="00EB46C6"/>
    <w:rsid w:val="00EB4E5C"/>
    <w:rsid w:val="00EB4FB3"/>
    <w:rsid w:val="00EB5021"/>
    <w:rsid w:val="00EB526D"/>
    <w:rsid w:val="00EB598D"/>
    <w:rsid w:val="00EB5F42"/>
    <w:rsid w:val="00EB5FB1"/>
    <w:rsid w:val="00EB5FEE"/>
    <w:rsid w:val="00EB60C4"/>
    <w:rsid w:val="00EB6C02"/>
    <w:rsid w:val="00EB6D99"/>
    <w:rsid w:val="00EB6F5C"/>
    <w:rsid w:val="00EB7A8F"/>
    <w:rsid w:val="00EC03F5"/>
    <w:rsid w:val="00EC05D0"/>
    <w:rsid w:val="00EC07AF"/>
    <w:rsid w:val="00EC0852"/>
    <w:rsid w:val="00EC08FB"/>
    <w:rsid w:val="00EC0C01"/>
    <w:rsid w:val="00EC0F29"/>
    <w:rsid w:val="00EC16CE"/>
    <w:rsid w:val="00EC1823"/>
    <w:rsid w:val="00EC1F15"/>
    <w:rsid w:val="00EC2F73"/>
    <w:rsid w:val="00EC3303"/>
    <w:rsid w:val="00EC36C8"/>
    <w:rsid w:val="00EC3E58"/>
    <w:rsid w:val="00EC417F"/>
    <w:rsid w:val="00EC427E"/>
    <w:rsid w:val="00EC42C1"/>
    <w:rsid w:val="00EC44E5"/>
    <w:rsid w:val="00EC474D"/>
    <w:rsid w:val="00EC48A2"/>
    <w:rsid w:val="00EC4F65"/>
    <w:rsid w:val="00EC5186"/>
    <w:rsid w:val="00EC55A9"/>
    <w:rsid w:val="00EC5B45"/>
    <w:rsid w:val="00EC5E55"/>
    <w:rsid w:val="00EC6135"/>
    <w:rsid w:val="00EC6556"/>
    <w:rsid w:val="00EC6678"/>
    <w:rsid w:val="00EC6783"/>
    <w:rsid w:val="00EC6789"/>
    <w:rsid w:val="00EC6A85"/>
    <w:rsid w:val="00EC6BA0"/>
    <w:rsid w:val="00EC6D6B"/>
    <w:rsid w:val="00EC6E0B"/>
    <w:rsid w:val="00EC7487"/>
    <w:rsid w:val="00EC754B"/>
    <w:rsid w:val="00EC7F4E"/>
    <w:rsid w:val="00ED00D0"/>
    <w:rsid w:val="00ED063F"/>
    <w:rsid w:val="00ED0A1F"/>
    <w:rsid w:val="00ED0A84"/>
    <w:rsid w:val="00ED0E2E"/>
    <w:rsid w:val="00ED1938"/>
    <w:rsid w:val="00ED226B"/>
    <w:rsid w:val="00ED239B"/>
    <w:rsid w:val="00ED23E0"/>
    <w:rsid w:val="00ED2554"/>
    <w:rsid w:val="00ED3610"/>
    <w:rsid w:val="00ED3646"/>
    <w:rsid w:val="00ED38E5"/>
    <w:rsid w:val="00ED3B80"/>
    <w:rsid w:val="00ED442D"/>
    <w:rsid w:val="00ED4588"/>
    <w:rsid w:val="00ED46CD"/>
    <w:rsid w:val="00ED4E24"/>
    <w:rsid w:val="00ED501D"/>
    <w:rsid w:val="00ED5402"/>
    <w:rsid w:val="00ED555C"/>
    <w:rsid w:val="00ED5EE1"/>
    <w:rsid w:val="00ED6242"/>
    <w:rsid w:val="00ED6838"/>
    <w:rsid w:val="00ED68BC"/>
    <w:rsid w:val="00ED6B02"/>
    <w:rsid w:val="00ED6E38"/>
    <w:rsid w:val="00ED7205"/>
    <w:rsid w:val="00ED7389"/>
    <w:rsid w:val="00ED79A8"/>
    <w:rsid w:val="00ED7A0B"/>
    <w:rsid w:val="00EE01C6"/>
    <w:rsid w:val="00EE060B"/>
    <w:rsid w:val="00EE08CE"/>
    <w:rsid w:val="00EE1526"/>
    <w:rsid w:val="00EE19C1"/>
    <w:rsid w:val="00EE1BD4"/>
    <w:rsid w:val="00EE208A"/>
    <w:rsid w:val="00EE2170"/>
    <w:rsid w:val="00EE2745"/>
    <w:rsid w:val="00EE279F"/>
    <w:rsid w:val="00EE2934"/>
    <w:rsid w:val="00EE2A80"/>
    <w:rsid w:val="00EE2B20"/>
    <w:rsid w:val="00EE2B3C"/>
    <w:rsid w:val="00EE2D2F"/>
    <w:rsid w:val="00EE34A6"/>
    <w:rsid w:val="00EE34BB"/>
    <w:rsid w:val="00EE3785"/>
    <w:rsid w:val="00EE3A16"/>
    <w:rsid w:val="00EE4440"/>
    <w:rsid w:val="00EE44C2"/>
    <w:rsid w:val="00EE4661"/>
    <w:rsid w:val="00EE4A42"/>
    <w:rsid w:val="00EE4BD1"/>
    <w:rsid w:val="00EE4D2E"/>
    <w:rsid w:val="00EE4F49"/>
    <w:rsid w:val="00EE4F66"/>
    <w:rsid w:val="00EE56B1"/>
    <w:rsid w:val="00EE57E8"/>
    <w:rsid w:val="00EE57EB"/>
    <w:rsid w:val="00EE6798"/>
    <w:rsid w:val="00EE67CB"/>
    <w:rsid w:val="00EE68A5"/>
    <w:rsid w:val="00EE753A"/>
    <w:rsid w:val="00EE75F0"/>
    <w:rsid w:val="00EF00CB"/>
    <w:rsid w:val="00EF0294"/>
    <w:rsid w:val="00EF0449"/>
    <w:rsid w:val="00EF0723"/>
    <w:rsid w:val="00EF0B24"/>
    <w:rsid w:val="00EF0BC1"/>
    <w:rsid w:val="00EF0C47"/>
    <w:rsid w:val="00EF13F5"/>
    <w:rsid w:val="00EF1724"/>
    <w:rsid w:val="00EF173E"/>
    <w:rsid w:val="00EF1D94"/>
    <w:rsid w:val="00EF1EAE"/>
    <w:rsid w:val="00EF2097"/>
    <w:rsid w:val="00EF2452"/>
    <w:rsid w:val="00EF247F"/>
    <w:rsid w:val="00EF2654"/>
    <w:rsid w:val="00EF2666"/>
    <w:rsid w:val="00EF296E"/>
    <w:rsid w:val="00EF2C93"/>
    <w:rsid w:val="00EF2EFB"/>
    <w:rsid w:val="00EF304E"/>
    <w:rsid w:val="00EF3146"/>
    <w:rsid w:val="00EF3203"/>
    <w:rsid w:val="00EF32CD"/>
    <w:rsid w:val="00EF3335"/>
    <w:rsid w:val="00EF3BA5"/>
    <w:rsid w:val="00EF3CD1"/>
    <w:rsid w:val="00EF3EA4"/>
    <w:rsid w:val="00EF43C4"/>
    <w:rsid w:val="00EF444B"/>
    <w:rsid w:val="00EF44A9"/>
    <w:rsid w:val="00EF475A"/>
    <w:rsid w:val="00EF55BD"/>
    <w:rsid w:val="00EF5803"/>
    <w:rsid w:val="00EF5F57"/>
    <w:rsid w:val="00EF60EF"/>
    <w:rsid w:val="00EF6186"/>
    <w:rsid w:val="00EF6AF2"/>
    <w:rsid w:val="00EF71E7"/>
    <w:rsid w:val="00EF729E"/>
    <w:rsid w:val="00EF744F"/>
    <w:rsid w:val="00F00750"/>
    <w:rsid w:val="00F00A5F"/>
    <w:rsid w:val="00F01123"/>
    <w:rsid w:val="00F011E8"/>
    <w:rsid w:val="00F01B4A"/>
    <w:rsid w:val="00F01B52"/>
    <w:rsid w:val="00F01D8A"/>
    <w:rsid w:val="00F01FC9"/>
    <w:rsid w:val="00F020A1"/>
    <w:rsid w:val="00F02205"/>
    <w:rsid w:val="00F0246A"/>
    <w:rsid w:val="00F0263D"/>
    <w:rsid w:val="00F03378"/>
    <w:rsid w:val="00F036F2"/>
    <w:rsid w:val="00F03870"/>
    <w:rsid w:val="00F03969"/>
    <w:rsid w:val="00F03DA2"/>
    <w:rsid w:val="00F046B0"/>
    <w:rsid w:val="00F04A0A"/>
    <w:rsid w:val="00F04BCE"/>
    <w:rsid w:val="00F04FDA"/>
    <w:rsid w:val="00F0523E"/>
    <w:rsid w:val="00F0561C"/>
    <w:rsid w:val="00F05621"/>
    <w:rsid w:val="00F0597A"/>
    <w:rsid w:val="00F05ABD"/>
    <w:rsid w:val="00F05B29"/>
    <w:rsid w:val="00F05BC4"/>
    <w:rsid w:val="00F05D8A"/>
    <w:rsid w:val="00F05E03"/>
    <w:rsid w:val="00F05E6F"/>
    <w:rsid w:val="00F06150"/>
    <w:rsid w:val="00F06448"/>
    <w:rsid w:val="00F06C95"/>
    <w:rsid w:val="00F06CF5"/>
    <w:rsid w:val="00F07012"/>
    <w:rsid w:val="00F07045"/>
    <w:rsid w:val="00F070B5"/>
    <w:rsid w:val="00F072F6"/>
    <w:rsid w:val="00F07727"/>
    <w:rsid w:val="00F100A5"/>
    <w:rsid w:val="00F11024"/>
    <w:rsid w:val="00F11903"/>
    <w:rsid w:val="00F1199D"/>
    <w:rsid w:val="00F119F5"/>
    <w:rsid w:val="00F124D5"/>
    <w:rsid w:val="00F12645"/>
    <w:rsid w:val="00F12F76"/>
    <w:rsid w:val="00F130BB"/>
    <w:rsid w:val="00F1313D"/>
    <w:rsid w:val="00F133E1"/>
    <w:rsid w:val="00F13485"/>
    <w:rsid w:val="00F134BA"/>
    <w:rsid w:val="00F138BA"/>
    <w:rsid w:val="00F13BAB"/>
    <w:rsid w:val="00F13E84"/>
    <w:rsid w:val="00F145F6"/>
    <w:rsid w:val="00F1463B"/>
    <w:rsid w:val="00F14A29"/>
    <w:rsid w:val="00F14D72"/>
    <w:rsid w:val="00F14DC6"/>
    <w:rsid w:val="00F1554A"/>
    <w:rsid w:val="00F15707"/>
    <w:rsid w:val="00F15A79"/>
    <w:rsid w:val="00F15DC8"/>
    <w:rsid w:val="00F1743A"/>
    <w:rsid w:val="00F1756D"/>
    <w:rsid w:val="00F179AE"/>
    <w:rsid w:val="00F17D83"/>
    <w:rsid w:val="00F200F6"/>
    <w:rsid w:val="00F201F2"/>
    <w:rsid w:val="00F207BD"/>
    <w:rsid w:val="00F20B6A"/>
    <w:rsid w:val="00F20E10"/>
    <w:rsid w:val="00F210D5"/>
    <w:rsid w:val="00F21838"/>
    <w:rsid w:val="00F21E0F"/>
    <w:rsid w:val="00F21FD9"/>
    <w:rsid w:val="00F22411"/>
    <w:rsid w:val="00F22514"/>
    <w:rsid w:val="00F225F1"/>
    <w:rsid w:val="00F229FD"/>
    <w:rsid w:val="00F22D48"/>
    <w:rsid w:val="00F22EE3"/>
    <w:rsid w:val="00F234B3"/>
    <w:rsid w:val="00F23A9F"/>
    <w:rsid w:val="00F23D96"/>
    <w:rsid w:val="00F243AC"/>
    <w:rsid w:val="00F244FE"/>
    <w:rsid w:val="00F247E2"/>
    <w:rsid w:val="00F24D57"/>
    <w:rsid w:val="00F2533A"/>
    <w:rsid w:val="00F25516"/>
    <w:rsid w:val="00F257B3"/>
    <w:rsid w:val="00F2598F"/>
    <w:rsid w:val="00F259B8"/>
    <w:rsid w:val="00F25A1D"/>
    <w:rsid w:val="00F25D59"/>
    <w:rsid w:val="00F26237"/>
    <w:rsid w:val="00F26259"/>
    <w:rsid w:val="00F26919"/>
    <w:rsid w:val="00F272CA"/>
    <w:rsid w:val="00F27555"/>
    <w:rsid w:val="00F27823"/>
    <w:rsid w:val="00F300C4"/>
    <w:rsid w:val="00F3051A"/>
    <w:rsid w:val="00F310D8"/>
    <w:rsid w:val="00F3114D"/>
    <w:rsid w:val="00F31DA6"/>
    <w:rsid w:val="00F322CD"/>
    <w:rsid w:val="00F33072"/>
    <w:rsid w:val="00F330BA"/>
    <w:rsid w:val="00F3374F"/>
    <w:rsid w:val="00F3377D"/>
    <w:rsid w:val="00F3382B"/>
    <w:rsid w:val="00F3394E"/>
    <w:rsid w:val="00F346EC"/>
    <w:rsid w:val="00F34852"/>
    <w:rsid w:val="00F34A85"/>
    <w:rsid w:val="00F35208"/>
    <w:rsid w:val="00F357E6"/>
    <w:rsid w:val="00F35C05"/>
    <w:rsid w:val="00F35ED7"/>
    <w:rsid w:val="00F36191"/>
    <w:rsid w:val="00F36E6E"/>
    <w:rsid w:val="00F371EA"/>
    <w:rsid w:val="00F372BD"/>
    <w:rsid w:val="00F37444"/>
    <w:rsid w:val="00F3749E"/>
    <w:rsid w:val="00F37638"/>
    <w:rsid w:val="00F376D6"/>
    <w:rsid w:val="00F37917"/>
    <w:rsid w:val="00F37E4F"/>
    <w:rsid w:val="00F40C39"/>
    <w:rsid w:val="00F40F48"/>
    <w:rsid w:val="00F41047"/>
    <w:rsid w:val="00F41160"/>
    <w:rsid w:val="00F411FB"/>
    <w:rsid w:val="00F41471"/>
    <w:rsid w:val="00F4170D"/>
    <w:rsid w:val="00F41B09"/>
    <w:rsid w:val="00F425F1"/>
    <w:rsid w:val="00F42BE1"/>
    <w:rsid w:val="00F42DB6"/>
    <w:rsid w:val="00F42F0C"/>
    <w:rsid w:val="00F43AAE"/>
    <w:rsid w:val="00F43B04"/>
    <w:rsid w:val="00F43DAB"/>
    <w:rsid w:val="00F43DBD"/>
    <w:rsid w:val="00F43E61"/>
    <w:rsid w:val="00F44A97"/>
    <w:rsid w:val="00F44B63"/>
    <w:rsid w:val="00F44C65"/>
    <w:rsid w:val="00F4593C"/>
    <w:rsid w:val="00F45FD1"/>
    <w:rsid w:val="00F45FE9"/>
    <w:rsid w:val="00F4602D"/>
    <w:rsid w:val="00F465E0"/>
    <w:rsid w:val="00F4667A"/>
    <w:rsid w:val="00F46A55"/>
    <w:rsid w:val="00F47200"/>
    <w:rsid w:val="00F475BC"/>
    <w:rsid w:val="00F47765"/>
    <w:rsid w:val="00F47EC5"/>
    <w:rsid w:val="00F5033A"/>
    <w:rsid w:val="00F503B9"/>
    <w:rsid w:val="00F505F0"/>
    <w:rsid w:val="00F50D13"/>
    <w:rsid w:val="00F50DAF"/>
    <w:rsid w:val="00F5149D"/>
    <w:rsid w:val="00F516FB"/>
    <w:rsid w:val="00F5194A"/>
    <w:rsid w:val="00F51AFD"/>
    <w:rsid w:val="00F51B41"/>
    <w:rsid w:val="00F51B9F"/>
    <w:rsid w:val="00F52099"/>
    <w:rsid w:val="00F5244D"/>
    <w:rsid w:val="00F5256E"/>
    <w:rsid w:val="00F52AC3"/>
    <w:rsid w:val="00F52C81"/>
    <w:rsid w:val="00F52FF1"/>
    <w:rsid w:val="00F537C6"/>
    <w:rsid w:val="00F53A9B"/>
    <w:rsid w:val="00F53B20"/>
    <w:rsid w:val="00F53B52"/>
    <w:rsid w:val="00F53C4E"/>
    <w:rsid w:val="00F53E07"/>
    <w:rsid w:val="00F54B43"/>
    <w:rsid w:val="00F54CDE"/>
    <w:rsid w:val="00F5509C"/>
    <w:rsid w:val="00F552B5"/>
    <w:rsid w:val="00F55316"/>
    <w:rsid w:val="00F55458"/>
    <w:rsid w:val="00F55602"/>
    <w:rsid w:val="00F558D9"/>
    <w:rsid w:val="00F55D89"/>
    <w:rsid w:val="00F55E6A"/>
    <w:rsid w:val="00F56004"/>
    <w:rsid w:val="00F562AD"/>
    <w:rsid w:val="00F56D79"/>
    <w:rsid w:val="00F56F51"/>
    <w:rsid w:val="00F5768D"/>
    <w:rsid w:val="00F57822"/>
    <w:rsid w:val="00F5788D"/>
    <w:rsid w:val="00F5791C"/>
    <w:rsid w:val="00F57A22"/>
    <w:rsid w:val="00F60748"/>
    <w:rsid w:val="00F6091F"/>
    <w:rsid w:val="00F60972"/>
    <w:rsid w:val="00F60A64"/>
    <w:rsid w:val="00F60DBF"/>
    <w:rsid w:val="00F60F85"/>
    <w:rsid w:val="00F614A9"/>
    <w:rsid w:val="00F6155C"/>
    <w:rsid w:val="00F61646"/>
    <w:rsid w:val="00F6169F"/>
    <w:rsid w:val="00F616E7"/>
    <w:rsid w:val="00F6171D"/>
    <w:rsid w:val="00F61973"/>
    <w:rsid w:val="00F61A15"/>
    <w:rsid w:val="00F61CA5"/>
    <w:rsid w:val="00F61D8E"/>
    <w:rsid w:val="00F61DCA"/>
    <w:rsid w:val="00F621B7"/>
    <w:rsid w:val="00F622D4"/>
    <w:rsid w:val="00F6235E"/>
    <w:rsid w:val="00F626F0"/>
    <w:rsid w:val="00F62E09"/>
    <w:rsid w:val="00F636F1"/>
    <w:rsid w:val="00F63703"/>
    <w:rsid w:val="00F63E59"/>
    <w:rsid w:val="00F63F69"/>
    <w:rsid w:val="00F64061"/>
    <w:rsid w:val="00F64084"/>
    <w:rsid w:val="00F642BD"/>
    <w:rsid w:val="00F64952"/>
    <w:rsid w:val="00F652EA"/>
    <w:rsid w:val="00F65430"/>
    <w:rsid w:val="00F6560B"/>
    <w:rsid w:val="00F6565F"/>
    <w:rsid w:val="00F65A88"/>
    <w:rsid w:val="00F65C16"/>
    <w:rsid w:val="00F65E4E"/>
    <w:rsid w:val="00F65EAB"/>
    <w:rsid w:val="00F65EFE"/>
    <w:rsid w:val="00F65FC4"/>
    <w:rsid w:val="00F66281"/>
    <w:rsid w:val="00F662C4"/>
    <w:rsid w:val="00F664FC"/>
    <w:rsid w:val="00F66A8E"/>
    <w:rsid w:val="00F66E0C"/>
    <w:rsid w:val="00F66FE1"/>
    <w:rsid w:val="00F66FFA"/>
    <w:rsid w:val="00F6728E"/>
    <w:rsid w:val="00F675B3"/>
    <w:rsid w:val="00F676B7"/>
    <w:rsid w:val="00F67A57"/>
    <w:rsid w:val="00F67AC5"/>
    <w:rsid w:val="00F67C21"/>
    <w:rsid w:val="00F70675"/>
    <w:rsid w:val="00F706AF"/>
    <w:rsid w:val="00F707C6"/>
    <w:rsid w:val="00F7090C"/>
    <w:rsid w:val="00F70A91"/>
    <w:rsid w:val="00F70F91"/>
    <w:rsid w:val="00F71126"/>
    <w:rsid w:val="00F7154E"/>
    <w:rsid w:val="00F71A89"/>
    <w:rsid w:val="00F72542"/>
    <w:rsid w:val="00F72573"/>
    <w:rsid w:val="00F725E7"/>
    <w:rsid w:val="00F72971"/>
    <w:rsid w:val="00F72ADA"/>
    <w:rsid w:val="00F72C76"/>
    <w:rsid w:val="00F72EA3"/>
    <w:rsid w:val="00F733D6"/>
    <w:rsid w:val="00F7376D"/>
    <w:rsid w:val="00F73863"/>
    <w:rsid w:val="00F73B1E"/>
    <w:rsid w:val="00F740EC"/>
    <w:rsid w:val="00F74241"/>
    <w:rsid w:val="00F742BE"/>
    <w:rsid w:val="00F748D2"/>
    <w:rsid w:val="00F7491E"/>
    <w:rsid w:val="00F74D8D"/>
    <w:rsid w:val="00F7520A"/>
    <w:rsid w:val="00F75251"/>
    <w:rsid w:val="00F75761"/>
    <w:rsid w:val="00F75B72"/>
    <w:rsid w:val="00F75F51"/>
    <w:rsid w:val="00F763F2"/>
    <w:rsid w:val="00F766C2"/>
    <w:rsid w:val="00F7675B"/>
    <w:rsid w:val="00F7694D"/>
    <w:rsid w:val="00F76D8B"/>
    <w:rsid w:val="00F76DAF"/>
    <w:rsid w:val="00F7760F"/>
    <w:rsid w:val="00F7785F"/>
    <w:rsid w:val="00F77926"/>
    <w:rsid w:val="00F779C9"/>
    <w:rsid w:val="00F77A7A"/>
    <w:rsid w:val="00F801C5"/>
    <w:rsid w:val="00F80646"/>
    <w:rsid w:val="00F80A99"/>
    <w:rsid w:val="00F80E92"/>
    <w:rsid w:val="00F8154D"/>
    <w:rsid w:val="00F8191F"/>
    <w:rsid w:val="00F81BDF"/>
    <w:rsid w:val="00F81E6B"/>
    <w:rsid w:val="00F8245C"/>
    <w:rsid w:val="00F82B74"/>
    <w:rsid w:val="00F82BE6"/>
    <w:rsid w:val="00F834A5"/>
    <w:rsid w:val="00F83E9F"/>
    <w:rsid w:val="00F84024"/>
    <w:rsid w:val="00F84492"/>
    <w:rsid w:val="00F845F5"/>
    <w:rsid w:val="00F849BB"/>
    <w:rsid w:val="00F84DBA"/>
    <w:rsid w:val="00F84E1F"/>
    <w:rsid w:val="00F84F8C"/>
    <w:rsid w:val="00F86E10"/>
    <w:rsid w:val="00F86FF8"/>
    <w:rsid w:val="00F87389"/>
    <w:rsid w:val="00F87FE2"/>
    <w:rsid w:val="00F90100"/>
    <w:rsid w:val="00F9054B"/>
    <w:rsid w:val="00F906B0"/>
    <w:rsid w:val="00F90828"/>
    <w:rsid w:val="00F90989"/>
    <w:rsid w:val="00F910A4"/>
    <w:rsid w:val="00F9124E"/>
    <w:rsid w:val="00F9135E"/>
    <w:rsid w:val="00F913FE"/>
    <w:rsid w:val="00F914FA"/>
    <w:rsid w:val="00F915A1"/>
    <w:rsid w:val="00F9160F"/>
    <w:rsid w:val="00F91CE5"/>
    <w:rsid w:val="00F923D6"/>
    <w:rsid w:val="00F923D8"/>
    <w:rsid w:val="00F92A9A"/>
    <w:rsid w:val="00F92E85"/>
    <w:rsid w:val="00F93581"/>
    <w:rsid w:val="00F945CE"/>
    <w:rsid w:val="00F94669"/>
    <w:rsid w:val="00F947F2"/>
    <w:rsid w:val="00F949EA"/>
    <w:rsid w:val="00F94A94"/>
    <w:rsid w:val="00F94D5B"/>
    <w:rsid w:val="00F94DCD"/>
    <w:rsid w:val="00F95260"/>
    <w:rsid w:val="00F953D4"/>
    <w:rsid w:val="00F95709"/>
    <w:rsid w:val="00F9585F"/>
    <w:rsid w:val="00F95B4F"/>
    <w:rsid w:val="00F9617C"/>
    <w:rsid w:val="00F964BB"/>
    <w:rsid w:val="00F966C6"/>
    <w:rsid w:val="00F96895"/>
    <w:rsid w:val="00F97382"/>
    <w:rsid w:val="00F9766D"/>
    <w:rsid w:val="00F97B91"/>
    <w:rsid w:val="00F97E74"/>
    <w:rsid w:val="00F97F7D"/>
    <w:rsid w:val="00FA00FF"/>
    <w:rsid w:val="00FA01CA"/>
    <w:rsid w:val="00FA038A"/>
    <w:rsid w:val="00FA070E"/>
    <w:rsid w:val="00FA086F"/>
    <w:rsid w:val="00FA095A"/>
    <w:rsid w:val="00FA0AEC"/>
    <w:rsid w:val="00FA0DF8"/>
    <w:rsid w:val="00FA111A"/>
    <w:rsid w:val="00FA12BF"/>
    <w:rsid w:val="00FA13C3"/>
    <w:rsid w:val="00FA1487"/>
    <w:rsid w:val="00FA160F"/>
    <w:rsid w:val="00FA1E45"/>
    <w:rsid w:val="00FA2112"/>
    <w:rsid w:val="00FA27E7"/>
    <w:rsid w:val="00FA2B15"/>
    <w:rsid w:val="00FA2DA6"/>
    <w:rsid w:val="00FA2F37"/>
    <w:rsid w:val="00FA2F49"/>
    <w:rsid w:val="00FA2FA6"/>
    <w:rsid w:val="00FA347B"/>
    <w:rsid w:val="00FA3C72"/>
    <w:rsid w:val="00FA3E54"/>
    <w:rsid w:val="00FA3EBF"/>
    <w:rsid w:val="00FA4500"/>
    <w:rsid w:val="00FA48A7"/>
    <w:rsid w:val="00FA49E6"/>
    <w:rsid w:val="00FA4A0A"/>
    <w:rsid w:val="00FA4B53"/>
    <w:rsid w:val="00FA4CF5"/>
    <w:rsid w:val="00FA5156"/>
    <w:rsid w:val="00FA54D7"/>
    <w:rsid w:val="00FA55D6"/>
    <w:rsid w:val="00FA5856"/>
    <w:rsid w:val="00FA59F2"/>
    <w:rsid w:val="00FA5E1A"/>
    <w:rsid w:val="00FA5E1B"/>
    <w:rsid w:val="00FA6497"/>
    <w:rsid w:val="00FA661E"/>
    <w:rsid w:val="00FA68AF"/>
    <w:rsid w:val="00FA7136"/>
    <w:rsid w:val="00FA7407"/>
    <w:rsid w:val="00FA743E"/>
    <w:rsid w:val="00FA7534"/>
    <w:rsid w:val="00FA78BB"/>
    <w:rsid w:val="00FA7BC0"/>
    <w:rsid w:val="00FA7BC7"/>
    <w:rsid w:val="00FA7D30"/>
    <w:rsid w:val="00FA7D77"/>
    <w:rsid w:val="00FB04A6"/>
    <w:rsid w:val="00FB0812"/>
    <w:rsid w:val="00FB19F7"/>
    <w:rsid w:val="00FB350B"/>
    <w:rsid w:val="00FB3F33"/>
    <w:rsid w:val="00FB41CD"/>
    <w:rsid w:val="00FB4252"/>
    <w:rsid w:val="00FB4293"/>
    <w:rsid w:val="00FB42DE"/>
    <w:rsid w:val="00FB4888"/>
    <w:rsid w:val="00FB4A5A"/>
    <w:rsid w:val="00FB4CAC"/>
    <w:rsid w:val="00FB521C"/>
    <w:rsid w:val="00FB5486"/>
    <w:rsid w:val="00FB58AA"/>
    <w:rsid w:val="00FB5BA7"/>
    <w:rsid w:val="00FB5D5D"/>
    <w:rsid w:val="00FB6D3E"/>
    <w:rsid w:val="00FB71C5"/>
    <w:rsid w:val="00FB77D0"/>
    <w:rsid w:val="00FB7946"/>
    <w:rsid w:val="00FB7AA1"/>
    <w:rsid w:val="00FB7B6F"/>
    <w:rsid w:val="00FC0D8E"/>
    <w:rsid w:val="00FC13AB"/>
    <w:rsid w:val="00FC1604"/>
    <w:rsid w:val="00FC16C3"/>
    <w:rsid w:val="00FC194A"/>
    <w:rsid w:val="00FC257D"/>
    <w:rsid w:val="00FC3476"/>
    <w:rsid w:val="00FC367F"/>
    <w:rsid w:val="00FC36F8"/>
    <w:rsid w:val="00FC3720"/>
    <w:rsid w:val="00FC3D5C"/>
    <w:rsid w:val="00FC40FE"/>
    <w:rsid w:val="00FC4707"/>
    <w:rsid w:val="00FC4754"/>
    <w:rsid w:val="00FC47A6"/>
    <w:rsid w:val="00FC4E53"/>
    <w:rsid w:val="00FC4F0D"/>
    <w:rsid w:val="00FC51E9"/>
    <w:rsid w:val="00FC54CB"/>
    <w:rsid w:val="00FC5651"/>
    <w:rsid w:val="00FC5DF9"/>
    <w:rsid w:val="00FC5F2C"/>
    <w:rsid w:val="00FC634B"/>
    <w:rsid w:val="00FC6357"/>
    <w:rsid w:val="00FC6ADE"/>
    <w:rsid w:val="00FC6CAF"/>
    <w:rsid w:val="00FC6CE1"/>
    <w:rsid w:val="00FC7457"/>
    <w:rsid w:val="00FC7771"/>
    <w:rsid w:val="00FC78AE"/>
    <w:rsid w:val="00FC7A23"/>
    <w:rsid w:val="00FC7E7F"/>
    <w:rsid w:val="00FD021B"/>
    <w:rsid w:val="00FD0E2F"/>
    <w:rsid w:val="00FD1423"/>
    <w:rsid w:val="00FD14D7"/>
    <w:rsid w:val="00FD18C7"/>
    <w:rsid w:val="00FD2BD6"/>
    <w:rsid w:val="00FD3587"/>
    <w:rsid w:val="00FD3624"/>
    <w:rsid w:val="00FD4385"/>
    <w:rsid w:val="00FD4774"/>
    <w:rsid w:val="00FD47BA"/>
    <w:rsid w:val="00FD47E6"/>
    <w:rsid w:val="00FD4965"/>
    <w:rsid w:val="00FD4FF5"/>
    <w:rsid w:val="00FD511B"/>
    <w:rsid w:val="00FD5D10"/>
    <w:rsid w:val="00FD5D24"/>
    <w:rsid w:val="00FD5E4D"/>
    <w:rsid w:val="00FD5F49"/>
    <w:rsid w:val="00FD600B"/>
    <w:rsid w:val="00FD6132"/>
    <w:rsid w:val="00FD6CDB"/>
    <w:rsid w:val="00FD71A2"/>
    <w:rsid w:val="00FD71F4"/>
    <w:rsid w:val="00FD73A1"/>
    <w:rsid w:val="00FD7927"/>
    <w:rsid w:val="00FD7D1D"/>
    <w:rsid w:val="00FE00E2"/>
    <w:rsid w:val="00FE036A"/>
    <w:rsid w:val="00FE0EE6"/>
    <w:rsid w:val="00FE1240"/>
    <w:rsid w:val="00FE1463"/>
    <w:rsid w:val="00FE1B44"/>
    <w:rsid w:val="00FE2495"/>
    <w:rsid w:val="00FE251B"/>
    <w:rsid w:val="00FE2640"/>
    <w:rsid w:val="00FE285E"/>
    <w:rsid w:val="00FE2E58"/>
    <w:rsid w:val="00FE314B"/>
    <w:rsid w:val="00FE33BF"/>
    <w:rsid w:val="00FE351D"/>
    <w:rsid w:val="00FE371A"/>
    <w:rsid w:val="00FE38D8"/>
    <w:rsid w:val="00FE3909"/>
    <w:rsid w:val="00FE3B40"/>
    <w:rsid w:val="00FE471C"/>
    <w:rsid w:val="00FE4A80"/>
    <w:rsid w:val="00FE4E77"/>
    <w:rsid w:val="00FE59C4"/>
    <w:rsid w:val="00FE5CC1"/>
    <w:rsid w:val="00FE6235"/>
    <w:rsid w:val="00FE665C"/>
    <w:rsid w:val="00FE6BB9"/>
    <w:rsid w:val="00FE7707"/>
    <w:rsid w:val="00FE7791"/>
    <w:rsid w:val="00FE7CC3"/>
    <w:rsid w:val="00FE7EBE"/>
    <w:rsid w:val="00FF0B5F"/>
    <w:rsid w:val="00FF0CFB"/>
    <w:rsid w:val="00FF109B"/>
    <w:rsid w:val="00FF1AC7"/>
    <w:rsid w:val="00FF1BE5"/>
    <w:rsid w:val="00FF1F7C"/>
    <w:rsid w:val="00FF22B1"/>
    <w:rsid w:val="00FF233F"/>
    <w:rsid w:val="00FF2584"/>
    <w:rsid w:val="00FF2686"/>
    <w:rsid w:val="00FF2C2E"/>
    <w:rsid w:val="00FF3909"/>
    <w:rsid w:val="00FF395B"/>
    <w:rsid w:val="00FF3AEA"/>
    <w:rsid w:val="00FF3F33"/>
    <w:rsid w:val="00FF46F1"/>
    <w:rsid w:val="00FF513B"/>
    <w:rsid w:val="00FF5397"/>
    <w:rsid w:val="00FF612E"/>
    <w:rsid w:val="00FF645C"/>
    <w:rsid w:val="00FF66E4"/>
    <w:rsid w:val="00FF6B3D"/>
    <w:rsid w:val="00FF6D8A"/>
    <w:rsid w:val="00FF6DB0"/>
    <w:rsid w:val="00FF71FD"/>
    <w:rsid w:val="00FF7218"/>
    <w:rsid w:val="00FF73E6"/>
    <w:rsid w:val="00FF7404"/>
    <w:rsid w:val="00FF79F5"/>
    <w:rsid w:val="00FF7E7D"/>
    <w:rsid w:val="00FF7F6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DAD7A8"/>
  <w15:docId w15:val="{D7C564B5-F56C-D94C-B4FE-A724BB4C5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A15"/>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rPr>
  </w:style>
  <w:style w:type="paragraph" w:styleId="Heading1">
    <w:name w:val="heading 1"/>
    <w:basedOn w:val="Normal"/>
    <w:next w:val="Normal"/>
    <w:link w:val="Heading1Char"/>
    <w:uiPriority w:val="9"/>
    <w:qFormat/>
    <w:rsid w:val="00160619"/>
    <w:pPr>
      <w:keepNext/>
      <w:keepLines/>
      <w:spacing w:before="240"/>
      <w:outlineLvl w:val="0"/>
    </w:pPr>
    <w:rPr>
      <w:rFonts w:asciiTheme="majorHAnsi" w:eastAsiaTheme="majorEastAsia" w:hAnsiTheme="majorHAnsi" w:cstheme="majorBidi"/>
      <w:color w:val="0079BF" w:themeColor="accent1" w:themeShade="BF"/>
      <w:sz w:val="32"/>
      <w:szCs w:val="32"/>
    </w:rPr>
  </w:style>
  <w:style w:type="paragraph" w:styleId="Heading2">
    <w:name w:val="heading 2"/>
    <w:basedOn w:val="Normal"/>
    <w:next w:val="Normal"/>
    <w:link w:val="Heading2Char"/>
    <w:uiPriority w:val="9"/>
    <w:unhideWhenUsed/>
    <w:qFormat/>
    <w:rsid w:val="006557F2"/>
    <w:pPr>
      <w:keepNext/>
      <w:keepLines/>
      <w:pBdr>
        <w:top w:val="nil"/>
        <w:left w:val="nil"/>
        <w:bottom w:val="nil"/>
        <w:right w:val="nil"/>
        <w:between w:val="nil"/>
        <w:bar w:val="nil"/>
      </w:pBdr>
      <w:spacing w:before="40"/>
      <w:outlineLvl w:val="1"/>
    </w:pPr>
    <w:rPr>
      <w:rFonts w:asciiTheme="majorHAnsi" w:eastAsiaTheme="majorEastAsia" w:hAnsiTheme="majorHAnsi" w:cstheme="majorBidi"/>
      <w:color w:val="0079BF" w:themeColor="accent1" w:themeShade="BF"/>
      <w:sz w:val="26"/>
      <w:szCs w:val="26"/>
      <w:bdr w:val="nil"/>
    </w:rPr>
  </w:style>
  <w:style w:type="paragraph" w:styleId="Heading3">
    <w:name w:val="heading 3"/>
    <w:basedOn w:val="Normal"/>
    <w:next w:val="Normal"/>
    <w:link w:val="Heading3Char"/>
    <w:uiPriority w:val="9"/>
    <w:unhideWhenUsed/>
    <w:qFormat/>
    <w:rsid w:val="006557F2"/>
    <w:pPr>
      <w:keepNext/>
      <w:keepLines/>
      <w:pBdr>
        <w:top w:val="nil"/>
        <w:left w:val="nil"/>
        <w:bottom w:val="nil"/>
        <w:right w:val="nil"/>
        <w:between w:val="nil"/>
        <w:bar w:val="nil"/>
      </w:pBdr>
      <w:spacing w:before="40"/>
      <w:outlineLvl w:val="2"/>
    </w:pPr>
    <w:rPr>
      <w:rFonts w:asciiTheme="majorHAnsi" w:eastAsiaTheme="majorEastAsia" w:hAnsiTheme="majorHAnsi" w:cstheme="majorBidi"/>
      <w:color w:val="00507F" w:themeColor="accent1" w:themeShade="7F"/>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link w:val="DefaultChar"/>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Numbered">
    <w:name w:val="Numbered"/>
    <w:pPr>
      <w:numPr>
        <w:numId w:val="1"/>
      </w:numPr>
    </w:pPr>
  </w:style>
  <w:style w:type="character" w:customStyle="1" w:styleId="None">
    <w:name w:val="None"/>
  </w:style>
  <w:style w:type="character" w:customStyle="1" w:styleId="Hyperlink0">
    <w:name w:val="Hyperlink.0"/>
    <w:basedOn w:val="None"/>
    <w:rPr>
      <w:outline w:val="0"/>
      <w:color w:val="03AD33"/>
      <w:u w:val="single"/>
    </w:rPr>
  </w:style>
  <w:style w:type="character" w:customStyle="1" w:styleId="Hyperlink1">
    <w:name w:val="Hyperlink.1"/>
    <w:basedOn w:val="Hyperlink"/>
    <w:rPr>
      <w:u w:val="single"/>
    </w:rPr>
  </w:style>
  <w:style w:type="character" w:customStyle="1" w:styleId="Hyperlink2">
    <w:name w:val="Hyperlink.2"/>
    <w:basedOn w:val="None"/>
    <w:rPr>
      <w:b w:val="0"/>
      <w:bCs w:val="0"/>
      <w:outline w:val="0"/>
      <w:color w:val="0076BA"/>
      <w:u w:val="single"/>
    </w:rPr>
  </w:style>
  <w:style w:type="paragraph" w:customStyle="1" w:styleId="Body">
    <w:name w:val="Body"/>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paragraph" w:styleId="BalloonText">
    <w:name w:val="Balloon Text"/>
    <w:basedOn w:val="Normal"/>
    <w:link w:val="BalloonTextChar"/>
    <w:uiPriority w:val="99"/>
    <w:semiHidden/>
    <w:unhideWhenUsed/>
    <w:rsid w:val="000461A2"/>
    <w:pPr>
      <w:pBdr>
        <w:top w:val="nil"/>
        <w:left w:val="nil"/>
        <w:bottom w:val="nil"/>
        <w:right w:val="nil"/>
        <w:between w:val="nil"/>
        <w:bar w:val="nil"/>
      </w:pBdr>
    </w:pPr>
    <w:rPr>
      <w:rFonts w:eastAsia="Arial Unicode MS"/>
      <w:sz w:val="18"/>
      <w:szCs w:val="18"/>
      <w:bdr w:val="nil"/>
    </w:rPr>
  </w:style>
  <w:style w:type="character" w:customStyle="1" w:styleId="BalloonTextChar">
    <w:name w:val="Balloon Text Char"/>
    <w:basedOn w:val="DefaultParagraphFont"/>
    <w:link w:val="BalloonText"/>
    <w:uiPriority w:val="99"/>
    <w:semiHidden/>
    <w:rsid w:val="000461A2"/>
    <w:rPr>
      <w:sz w:val="18"/>
      <w:szCs w:val="18"/>
    </w:rPr>
  </w:style>
  <w:style w:type="paragraph" w:customStyle="1" w:styleId="EndNoteBibliographyTitle">
    <w:name w:val="EndNote Bibliography Title"/>
    <w:basedOn w:val="Normal"/>
    <w:link w:val="EndNoteBibliographyTitleChar"/>
    <w:rsid w:val="00761DC9"/>
    <w:pPr>
      <w:pBdr>
        <w:top w:val="nil"/>
        <w:left w:val="nil"/>
        <w:bottom w:val="nil"/>
        <w:right w:val="nil"/>
        <w:between w:val="nil"/>
        <w:bar w:val="nil"/>
      </w:pBdr>
      <w:jc w:val="center"/>
    </w:pPr>
    <w:rPr>
      <w:rFonts w:eastAsia="Arial Unicode MS"/>
      <w:bdr w:val="nil"/>
    </w:rPr>
  </w:style>
  <w:style w:type="character" w:customStyle="1" w:styleId="DefaultChar">
    <w:name w:val="Default Char"/>
    <w:basedOn w:val="DefaultParagraphFont"/>
    <w:link w:val="Default"/>
    <w:rsid w:val="00761DC9"/>
    <w:rPr>
      <w:rFonts w:ascii="Helvetica Neue" w:hAnsi="Helvetica Neue" w:cs="Arial Unicode MS"/>
      <w:color w:val="000000"/>
      <w:sz w:val="24"/>
      <w:szCs w:val="24"/>
      <w14:textOutline w14:w="0" w14:cap="flat" w14:cmpd="sng" w14:algn="ctr">
        <w14:noFill/>
        <w14:prstDash w14:val="solid"/>
        <w14:bevel/>
      </w14:textOutline>
    </w:rPr>
  </w:style>
  <w:style w:type="character" w:customStyle="1" w:styleId="EndNoteBibliographyTitleChar">
    <w:name w:val="EndNote Bibliography Title Char"/>
    <w:basedOn w:val="DefaultChar"/>
    <w:link w:val="EndNoteBibliographyTitle"/>
    <w:rsid w:val="00761DC9"/>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EndNoteBibliography">
    <w:name w:val="EndNote Bibliography"/>
    <w:basedOn w:val="Normal"/>
    <w:link w:val="EndNoteBibliographyChar"/>
    <w:rsid w:val="00761DC9"/>
    <w:pPr>
      <w:pBdr>
        <w:top w:val="nil"/>
        <w:left w:val="nil"/>
        <w:bottom w:val="nil"/>
        <w:right w:val="nil"/>
        <w:between w:val="nil"/>
        <w:bar w:val="nil"/>
      </w:pBdr>
    </w:pPr>
    <w:rPr>
      <w:rFonts w:eastAsia="Arial Unicode MS"/>
      <w:bdr w:val="nil"/>
    </w:rPr>
  </w:style>
  <w:style w:type="character" w:customStyle="1" w:styleId="EndNoteBibliographyChar">
    <w:name w:val="EndNote Bibliography Char"/>
    <w:basedOn w:val="DefaultChar"/>
    <w:link w:val="EndNoteBibliography"/>
    <w:rsid w:val="00761DC9"/>
    <w:rPr>
      <w:rFonts w:ascii="Helvetica Neue" w:hAnsi="Helvetica Neue" w:cs="Arial Unicode MS"/>
      <w:color w:val="000000"/>
      <w:sz w:val="24"/>
      <w:szCs w:val="24"/>
      <w14:textOutline w14:w="0" w14:cap="flat" w14:cmpd="sng" w14:algn="ctr">
        <w14:noFill/>
        <w14:prstDash w14:val="solid"/>
        <w14:bevel/>
      </w14:textOutline>
    </w:rPr>
  </w:style>
  <w:style w:type="character" w:styleId="CommentReference">
    <w:name w:val="annotation reference"/>
    <w:basedOn w:val="DefaultParagraphFont"/>
    <w:uiPriority w:val="99"/>
    <w:semiHidden/>
    <w:unhideWhenUsed/>
    <w:rsid w:val="00D949EF"/>
    <w:rPr>
      <w:sz w:val="16"/>
      <w:szCs w:val="16"/>
    </w:rPr>
  </w:style>
  <w:style w:type="paragraph" w:styleId="CommentText">
    <w:name w:val="annotation text"/>
    <w:basedOn w:val="Normal"/>
    <w:link w:val="CommentTextChar"/>
    <w:uiPriority w:val="99"/>
    <w:unhideWhenUsed/>
    <w:rsid w:val="00D949EF"/>
    <w:pPr>
      <w:pBdr>
        <w:top w:val="nil"/>
        <w:left w:val="nil"/>
        <w:bottom w:val="nil"/>
        <w:right w:val="nil"/>
        <w:between w:val="nil"/>
        <w:bar w:val="nil"/>
      </w:pBdr>
    </w:pPr>
    <w:rPr>
      <w:rFonts w:eastAsia="Arial Unicode MS"/>
      <w:sz w:val="20"/>
      <w:szCs w:val="20"/>
      <w:bdr w:val="nil"/>
    </w:rPr>
  </w:style>
  <w:style w:type="character" w:customStyle="1" w:styleId="CommentTextChar">
    <w:name w:val="Comment Text Char"/>
    <w:basedOn w:val="DefaultParagraphFont"/>
    <w:link w:val="CommentText"/>
    <w:uiPriority w:val="99"/>
    <w:rsid w:val="00D949EF"/>
  </w:style>
  <w:style w:type="paragraph" w:styleId="CommentSubject">
    <w:name w:val="annotation subject"/>
    <w:basedOn w:val="CommentText"/>
    <w:next w:val="CommentText"/>
    <w:link w:val="CommentSubjectChar"/>
    <w:uiPriority w:val="99"/>
    <w:semiHidden/>
    <w:unhideWhenUsed/>
    <w:rsid w:val="00572B8C"/>
    <w:rPr>
      <w:b/>
      <w:bCs/>
    </w:rPr>
  </w:style>
  <w:style w:type="character" w:customStyle="1" w:styleId="CommentSubjectChar">
    <w:name w:val="Comment Subject Char"/>
    <w:basedOn w:val="CommentTextChar"/>
    <w:link w:val="CommentSubject"/>
    <w:uiPriority w:val="99"/>
    <w:semiHidden/>
    <w:rsid w:val="00572B8C"/>
    <w:rPr>
      <w:b/>
      <w:bCs/>
    </w:rPr>
  </w:style>
  <w:style w:type="paragraph" w:styleId="Revision">
    <w:name w:val="Revision"/>
    <w:hidden/>
    <w:uiPriority w:val="99"/>
    <w:semiHidden/>
    <w:rsid w:val="00095375"/>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character" w:styleId="UnresolvedMention">
    <w:name w:val="Unresolved Mention"/>
    <w:basedOn w:val="DefaultParagraphFont"/>
    <w:uiPriority w:val="99"/>
    <w:semiHidden/>
    <w:unhideWhenUsed/>
    <w:rsid w:val="007B1A34"/>
    <w:rPr>
      <w:color w:val="605E5C"/>
      <w:shd w:val="clear" w:color="auto" w:fill="E1DFDD"/>
    </w:rPr>
  </w:style>
  <w:style w:type="table" w:styleId="TableGrid">
    <w:name w:val="Table Grid"/>
    <w:basedOn w:val="TableNormal"/>
    <w:uiPriority w:val="39"/>
    <w:rsid w:val="00F55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9469A"/>
    <w:rPr>
      <w:color w:val="808080"/>
    </w:rPr>
  </w:style>
  <w:style w:type="character" w:customStyle="1" w:styleId="Heading2Char">
    <w:name w:val="Heading 2 Char"/>
    <w:basedOn w:val="DefaultParagraphFont"/>
    <w:link w:val="Heading2"/>
    <w:uiPriority w:val="9"/>
    <w:rsid w:val="006557F2"/>
    <w:rPr>
      <w:rFonts w:asciiTheme="majorHAnsi" w:eastAsiaTheme="majorEastAsia" w:hAnsiTheme="majorHAnsi" w:cstheme="majorBidi"/>
      <w:color w:val="0079BF" w:themeColor="accent1" w:themeShade="BF"/>
      <w:sz w:val="26"/>
      <w:szCs w:val="26"/>
    </w:rPr>
  </w:style>
  <w:style w:type="character" w:customStyle="1" w:styleId="Heading3Char">
    <w:name w:val="Heading 3 Char"/>
    <w:basedOn w:val="DefaultParagraphFont"/>
    <w:link w:val="Heading3"/>
    <w:uiPriority w:val="9"/>
    <w:rsid w:val="006557F2"/>
    <w:rPr>
      <w:rFonts w:asciiTheme="majorHAnsi" w:eastAsiaTheme="majorEastAsia" w:hAnsiTheme="majorHAnsi" w:cstheme="majorBidi"/>
      <w:color w:val="00507F" w:themeColor="accent1" w:themeShade="7F"/>
      <w:sz w:val="24"/>
      <w:szCs w:val="24"/>
    </w:rPr>
  </w:style>
  <w:style w:type="character" w:styleId="FollowedHyperlink">
    <w:name w:val="FollowedHyperlink"/>
    <w:basedOn w:val="DefaultParagraphFont"/>
    <w:uiPriority w:val="99"/>
    <w:semiHidden/>
    <w:unhideWhenUsed/>
    <w:rsid w:val="002C7FBA"/>
    <w:rPr>
      <w:color w:val="FF00FF" w:themeColor="followedHyperlink"/>
      <w:u w:val="single"/>
    </w:rPr>
  </w:style>
  <w:style w:type="paragraph" w:styleId="ListParagraph">
    <w:name w:val="List Paragraph"/>
    <w:basedOn w:val="Normal"/>
    <w:uiPriority w:val="34"/>
    <w:qFormat/>
    <w:rsid w:val="00A62BC6"/>
    <w:pPr>
      <w:pBdr>
        <w:top w:val="nil"/>
        <w:left w:val="nil"/>
        <w:bottom w:val="nil"/>
        <w:right w:val="nil"/>
        <w:between w:val="nil"/>
        <w:bar w:val="nil"/>
      </w:pBdr>
      <w:ind w:left="720"/>
      <w:contextualSpacing/>
    </w:pPr>
    <w:rPr>
      <w:rFonts w:eastAsia="Arial Unicode MS"/>
      <w:bdr w:val="nil"/>
    </w:rPr>
  </w:style>
  <w:style w:type="paragraph" w:styleId="FootnoteText">
    <w:name w:val="footnote text"/>
    <w:basedOn w:val="Normal"/>
    <w:link w:val="FootnoteTextChar"/>
    <w:uiPriority w:val="99"/>
    <w:semiHidden/>
    <w:unhideWhenUsed/>
    <w:rsid w:val="00BA7E69"/>
    <w:pPr>
      <w:pBdr>
        <w:top w:val="nil"/>
        <w:left w:val="nil"/>
        <w:bottom w:val="nil"/>
        <w:right w:val="nil"/>
        <w:between w:val="nil"/>
        <w:bar w:val="nil"/>
      </w:pBdr>
    </w:pPr>
    <w:rPr>
      <w:rFonts w:eastAsia="Arial Unicode MS"/>
      <w:sz w:val="20"/>
      <w:szCs w:val="20"/>
      <w:bdr w:val="nil"/>
    </w:rPr>
  </w:style>
  <w:style w:type="character" w:customStyle="1" w:styleId="FootnoteTextChar">
    <w:name w:val="Footnote Text Char"/>
    <w:basedOn w:val="DefaultParagraphFont"/>
    <w:link w:val="FootnoteText"/>
    <w:uiPriority w:val="99"/>
    <w:semiHidden/>
    <w:rsid w:val="00BA7E69"/>
  </w:style>
  <w:style w:type="character" w:styleId="FootnoteReference">
    <w:name w:val="footnote reference"/>
    <w:basedOn w:val="DefaultParagraphFont"/>
    <w:uiPriority w:val="99"/>
    <w:semiHidden/>
    <w:unhideWhenUsed/>
    <w:rsid w:val="00BA7E69"/>
    <w:rPr>
      <w:vertAlign w:val="superscript"/>
    </w:rPr>
  </w:style>
  <w:style w:type="paragraph" w:styleId="Footer">
    <w:name w:val="footer"/>
    <w:basedOn w:val="Normal"/>
    <w:link w:val="FooterChar"/>
    <w:uiPriority w:val="99"/>
    <w:unhideWhenUsed/>
    <w:rsid w:val="004C041B"/>
    <w:pPr>
      <w:pBdr>
        <w:top w:val="nil"/>
        <w:left w:val="nil"/>
        <w:bottom w:val="nil"/>
        <w:right w:val="nil"/>
        <w:between w:val="nil"/>
        <w:bar w:val="nil"/>
      </w:pBdr>
      <w:tabs>
        <w:tab w:val="center" w:pos="4680"/>
        <w:tab w:val="right" w:pos="9360"/>
      </w:tabs>
    </w:pPr>
    <w:rPr>
      <w:rFonts w:eastAsia="Arial Unicode MS"/>
      <w:bdr w:val="nil"/>
    </w:rPr>
  </w:style>
  <w:style w:type="character" w:customStyle="1" w:styleId="FooterChar">
    <w:name w:val="Footer Char"/>
    <w:basedOn w:val="DefaultParagraphFont"/>
    <w:link w:val="Footer"/>
    <w:uiPriority w:val="99"/>
    <w:rsid w:val="004C041B"/>
    <w:rPr>
      <w:sz w:val="24"/>
      <w:szCs w:val="24"/>
    </w:rPr>
  </w:style>
  <w:style w:type="character" w:styleId="PageNumber">
    <w:name w:val="page number"/>
    <w:basedOn w:val="DefaultParagraphFont"/>
    <w:uiPriority w:val="99"/>
    <w:semiHidden/>
    <w:unhideWhenUsed/>
    <w:rsid w:val="004C041B"/>
  </w:style>
  <w:style w:type="character" w:styleId="LineNumber">
    <w:name w:val="line number"/>
    <w:basedOn w:val="DefaultParagraphFont"/>
    <w:uiPriority w:val="99"/>
    <w:semiHidden/>
    <w:unhideWhenUsed/>
    <w:rsid w:val="004C041B"/>
  </w:style>
  <w:style w:type="paragraph" w:styleId="Header">
    <w:name w:val="header"/>
    <w:basedOn w:val="Normal"/>
    <w:link w:val="HeaderChar"/>
    <w:uiPriority w:val="99"/>
    <w:unhideWhenUsed/>
    <w:rsid w:val="00FA5E1B"/>
    <w:pPr>
      <w:pBdr>
        <w:top w:val="nil"/>
        <w:left w:val="nil"/>
        <w:bottom w:val="nil"/>
        <w:right w:val="nil"/>
        <w:between w:val="nil"/>
        <w:bar w:val="nil"/>
      </w:pBdr>
      <w:tabs>
        <w:tab w:val="center" w:pos="4680"/>
        <w:tab w:val="right" w:pos="9360"/>
      </w:tabs>
    </w:pPr>
    <w:rPr>
      <w:rFonts w:eastAsia="Arial Unicode MS"/>
      <w:bdr w:val="nil"/>
    </w:rPr>
  </w:style>
  <w:style w:type="character" w:customStyle="1" w:styleId="HeaderChar">
    <w:name w:val="Header Char"/>
    <w:basedOn w:val="DefaultParagraphFont"/>
    <w:link w:val="Header"/>
    <w:uiPriority w:val="99"/>
    <w:rsid w:val="00FA5E1B"/>
    <w:rPr>
      <w:sz w:val="24"/>
      <w:szCs w:val="24"/>
    </w:rPr>
  </w:style>
  <w:style w:type="paragraph" w:styleId="NormalWeb">
    <w:name w:val="Normal (Web)"/>
    <w:basedOn w:val="Normal"/>
    <w:uiPriority w:val="99"/>
    <w:unhideWhenUsed/>
    <w:rsid w:val="002F1915"/>
    <w:pPr>
      <w:spacing w:before="100" w:beforeAutospacing="1" w:after="100" w:afterAutospacing="1"/>
    </w:pPr>
  </w:style>
  <w:style w:type="character" w:customStyle="1" w:styleId="docsum-authors">
    <w:name w:val="docsum-authors"/>
    <w:basedOn w:val="DefaultParagraphFont"/>
    <w:rsid w:val="00160619"/>
  </w:style>
  <w:style w:type="character" w:customStyle="1" w:styleId="Heading1Char">
    <w:name w:val="Heading 1 Char"/>
    <w:basedOn w:val="DefaultParagraphFont"/>
    <w:link w:val="Heading1"/>
    <w:uiPriority w:val="9"/>
    <w:rsid w:val="00160619"/>
    <w:rPr>
      <w:rFonts w:asciiTheme="majorHAnsi" w:eastAsiaTheme="majorEastAsia" w:hAnsiTheme="majorHAnsi" w:cstheme="majorBidi"/>
      <w:color w:val="0079BF" w:themeColor="accent1" w:themeShade="BF"/>
      <w:sz w:val="32"/>
      <w:szCs w:val="32"/>
      <w:bdr w:val="none" w:sz="0" w:space="0" w:color="auto"/>
    </w:rPr>
  </w:style>
  <w:style w:type="paragraph" w:styleId="Bibliography">
    <w:name w:val="Bibliography"/>
    <w:basedOn w:val="Normal"/>
    <w:next w:val="Normal"/>
    <w:uiPriority w:val="37"/>
    <w:unhideWhenUsed/>
    <w:rsid w:val="00E877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7230">
      <w:bodyDiv w:val="1"/>
      <w:marLeft w:val="0"/>
      <w:marRight w:val="0"/>
      <w:marTop w:val="0"/>
      <w:marBottom w:val="0"/>
      <w:divBdr>
        <w:top w:val="none" w:sz="0" w:space="0" w:color="auto"/>
        <w:left w:val="none" w:sz="0" w:space="0" w:color="auto"/>
        <w:bottom w:val="none" w:sz="0" w:space="0" w:color="auto"/>
        <w:right w:val="none" w:sz="0" w:space="0" w:color="auto"/>
      </w:divBdr>
    </w:div>
    <w:div w:id="19554868">
      <w:bodyDiv w:val="1"/>
      <w:marLeft w:val="0"/>
      <w:marRight w:val="0"/>
      <w:marTop w:val="0"/>
      <w:marBottom w:val="0"/>
      <w:divBdr>
        <w:top w:val="none" w:sz="0" w:space="0" w:color="auto"/>
        <w:left w:val="none" w:sz="0" w:space="0" w:color="auto"/>
        <w:bottom w:val="none" w:sz="0" w:space="0" w:color="auto"/>
        <w:right w:val="none" w:sz="0" w:space="0" w:color="auto"/>
      </w:divBdr>
    </w:div>
    <w:div w:id="22874352">
      <w:bodyDiv w:val="1"/>
      <w:marLeft w:val="0"/>
      <w:marRight w:val="0"/>
      <w:marTop w:val="0"/>
      <w:marBottom w:val="0"/>
      <w:divBdr>
        <w:top w:val="none" w:sz="0" w:space="0" w:color="auto"/>
        <w:left w:val="none" w:sz="0" w:space="0" w:color="auto"/>
        <w:bottom w:val="none" w:sz="0" w:space="0" w:color="auto"/>
        <w:right w:val="none" w:sz="0" w:space="0" w:color="auto"/>
      </w:divBdr>
    </w:div>
    <w:div w:id="28343976">
      <w:bodyDiv w:val="1"/>
      <w:marLeft w:val="0"/>
      <w:marRight w:val="0"/>
      <w:marTop w:val="0"/>
      <w:marBottom w:val="0"/>
      <w:divBdr>
        <w:top w:val="none" w:sz="0" w:space="0" w:color="auto"/>
        <w:left w:val="none" w:sz="0" w:space="0" w:color="auto"/>
        <w:bottom w:val="none" w:sz="0" w:space="0" w:color="auto"/>
        <w:right w:val="none" w:sz="0" w:space="0" w:color="auto"/>
      </w:divBdr>
    </w:div>
    <w:div w:id="32971025">
      <w:bodyDiv w:val="1"/>
      <w:marLeft w:val="0"/>
      <w:marRight w:val="0"/>
      <w:marTop w:val="0"/>
      <w:marBottom w:val="0"/>
      <w:divBdr>
        <w:top w:val="none" w:sz="0" w:space="0" w:color="auto"/>
        <w:left w:val="none" w:sz="0" w:space="0" w:color="auto"/>
        <w:bottom w:val="none" w:sz="0" w:space="0" w:color="auto"/>
        <w:right w:val="none" w:sz="0" w:space="0" w:color="auto"/>
      </w:divBdr>
    </w:div>
    <w:div w:id="44378656">
      <w:bodyDiv w:val="1"/>
      <w:marLeft w:val="0"/>
      <w:marRight w:val="0"/>
      <w:marTop w:val="0"/>
      <w:marBottom w:val="0"/>
      <w:divBdr>
        <w:top w:val="none" w:sz="0" w:space="0" w:color="auto"/>
        <w:left w:val="none" w:sz="0" w:space="0" w:color="auto"/>
        <w:bottom w:val="none" w:sz="0" w:space="0" w:color="auto"/>
        <w:right w:val="none" w:sz="0" w:space="0" w:color="auto"/>
      </w:divBdr>
    </w:div>
    <w:div w:id="50349645">
      <w:bodyDiv w:val="1"/>
      <w:marLeft w:val="0"/>
      <w:marRight w:val="0"/>
      <w:marTop w:val="0"/>
      <w:marBottom w:val="0"/>
      <w:divBdr>
        <w:top w:val="none" w:sz="0" w:space="0" w:color="auto"/>
        <w:left w:val="none" w:sz="0" w:space="0" w:color="auto"/>
        <w:bottom w:val="none" w:sz="0" w:space="0" w:color="auto"/>
        <w:right w:val="none" w:sz="0" w:space="0" w:color="auto"/>
      </w:divBdr>
    </w:div>
    <w:div w:id="64912114">
      <w:bodyDiv w:val="1"/>
      <w:marLeft w:val="0"/>
      <w:marRight w:val="0"/>
      <w:marTop w:val="0"/>
      <w:marBottom w:val="0"/>
      <w:divBdr>
        <w:top w:val="none" w:sz="0" w:space="0" w:color="auto"/>
        <w:left w:val="none" w:sz="0" w:space="0" w:color="auto"/>
        <w:bottom w:val="none" w:sz="0" w:space="0" w:color="auto"/>
        <w:right w:val="none" w:sz="0" w:space="0" w:color="auto"/>
      </w:divBdr>
    </w:div>
    <w:div w:id="70083269">
      <w:bodyDiv w:val="1"/>
      <w:marLeft w:val="0"/>
      <w:marRight w:val="0"/>
      <w:marTop w:val="0"/>
      <w:marBottom w:val="0"/>
      <w:divBdr>
        <w:top w:val="none" w:sz="0" w:space="0" w:color="auto"/>
        <w:left w:val="none" w:sz="0" w:space="0" w:color="auto"/>
        <w:bottom w:val="none" w:sz="0" w:space="0" w:color="auto"/>
        <w:right w:val="none" w:sz="0" w:space="0" w:color="auto"/>
      </w:divBdr>
    </w:div>
    <w:div w:id="71784505">
      <w:bodyDiv w:val="1"/>
      <w:marLeft w:val="0"/>
      <w:marRight w:val="0"/>
      <w:marTop w:val="0"/>
      <w:marBottom w:val="0"/>
      <w:divBdr>
        <w:top w:val="none" w:sz="0" w:space="0" w:color="auto"/>
        <w:left w:val="none" w:sz="0" w:space="0" w:color="auto"/>
        <w:bottom w:val="none" w:sz="0" w:space="0" w:color="auto"/>
        <w:right w:val="none" w:sz="0" w:space="0" w:color="auto"/>
      </w:divBdr>
    </w:div>
    <w:div w:id="77486133">
      <w:bodyDiv w:val="1"/>
      <w:marLeft w:val="0"/>
      <w:marRight w:val="0"/>
      <w:marTop w:val="0"/>
      <w:marBottom w:val="0"/>
      <w:divBdr>
        <w:top w:val="none" w:sz="0" w:space="0" w:color="auto"/>
        <w:left w:val="none" w:sz="0" w:space="0" w:color="auto"/>
        <w:bottom w:val="none" w:sz="0" w:space="0" w:color="auto"/>
        <w:right w:val="none" w:sz="0" w:space="0" w:color="auto"/>
      </w:divBdr>
    </w:div>
    <w:div w:id="84542226">
      <w:bodyDiv w:val="1"/>
      <w:marLeft w:val="0"/>
      <w:marRight w:val="0"/>
      <w:marTop w:val="0"/>
      <w:marBottom w:val="0"/>
      <w:divBdr>
        <w:top w:val="none" w:sz="0" w:space="0" w:color="auto"/>
        <w:left w:val="none" w:sz="0" w:space="0" w:color="auto"/>
        <w:bottom w:val="none" w:sz="0" w:space="0" w:color="auto"/>
        <w:right w:val="none" w:sz="0" w:space="0" w:color="auto"/>
      </w:divBdr>
    </w:div>
    <w:div w:id="85930811">
      <w:bodyDiv w:val="1"/>
      <w:marLeft w:val="0"/>
      <w:marRight w:val="0"/>
      <w:marTop w:val="0"/>
      <w:marBottom w:val="0"/>
      <w:divBdr>
        <w:top w:val="none" w:sz="0" w:space="0" w:color="auto"/>
        <w:left w:val="none" w:sz="0" w:space="0" w:color="auto"/>
        <w:bottom w:val="none" w:sz="0" w:space="0" w:color="auto"/>
        <w:right w:val="none" w:sz="0" w:space="0" w:color="auto"/>
      </w:divBdr>
    </w:div>
    <w:div w:id="102964598">
      <w:bodyDiv w:val="1"/>
      <w:marLeft w:val="0"/>
      <w:marRight w:val="0"/>
      <w:marTop w:val="0"/>
      <w:marBottom w:val="0"/>
      <w:divBdr>
        <w:top w:val="none" w:sz="0" w:space="0" w:color="auto"/>
        <w:left w:val="none" w:sz="0" w:space="0" w:color="auto"/>
        <w:bottom w:val="none" w:sz="0" w:space="0" w:color="auto"/>
        <w:right w:val="none" w:sz="0" w:space="0" w:color="auto"/>
      </w:divBdr>
    </w:div>
    <w:div w:id="114252920">
      <w:bodyDiv w:val="1"/>
      <w:marLeft w:val="0"/>
      <w:marRight w:val="0"/>
      <w:marTop w:val="0"/>
      <w:marBottom w:val="0"/>
      <w:divBdr>
        <w:top w:val="none" w:sz="0" w:space="0" w:color="auto"/>
        <w:left w:val="none" w:sz="0" w:space="0" w:color="auto"/>
        <w:bottom w:val="none" w:sz="0" w:space="0" w:color="auto"/>
        <w:right w:val="none" w:sz="0" w:space="0" w:color="auto"/>
      </w:divBdr>
    </w:div>
    <w:div w:id="144517418">
      <w:bodyDiv w:val="1"/>
      <w:marLeft w:val="0"/>
      <w:marRight w:val="0"/>
      <w:marTop w:val="0"/>
      <w:marBottom w:val="0"/>
      <w:divBdr>
        <w:top w:val="none" w:sz="0" w:space="0" w:color="auto"/>
        <w:left w:val="none" w:sz="0" w:space="0" w:color="auto"/>
        <w:bottom w:val="none" w:sz="0" w:space="0" w:color="auto"/>
        <w:right w:val="none" w:sz="0" w:space="0" w:color="auto"/>
      </w:divBdr>
    </w:div>
    <w:div w:id="156849574">
      <w:bodyDiv w:val="1"/>
      <w:marLeft w:val="0"/>
      <w:marRight w:val="0"/>
      <w:marTop w:val="0"/>
      <w:marBottom w:val="0"/>
      <w:divBdr>
        <w:top w:val="none" w:sz="0" w:space="0" w:color="auto"/>
        <w:left w:val="none" w:sz="0" w:space="0" w:color="auto"/>
        <w:bottom w:val="none" w:sz="0" w:space="0" w:color="auto"/>
        <w:right w:val="none" w:sz="0" w:space="0" w:color="auto"/>
      </w:divBdr>
    </w:div>
    <w:div w:id="173886796">
      <w:bodyDiv w:val="1"/>
      <w:marLeft w:val="0"/>
      <w:marRight w:val="0"/>
      <w:marTop w:val="0"/>
      <w:marBottom w:val="0"/>
      <w:divBdr>
        <w:top w:val="none" w:sz="0" w:space="0" w:color="auto"/>
        <w:left w:val="none" w:sz="0" w:space="0" w:color="auto"/>
        <w:bottom w:val="none" w:sz="0" w:space="0" w:color="auto"/>
        <w:right w:val="none" w:sz="0" w:space="0" w:color="auto"/>
      </w:divBdr>
    </w:div>
    <w:div w:id="190144018">
      <w:bodyDiv w:val="1"/>
      <w:marLeft w:val="0"/>
      <w:marRight w:val="0"/>
      <w:marTop w:val="0"/>
      <w:marBottom w:val="0"/>
      <w:divBdr>
        <w:top w:val="none" w:sz="0" w:space="0" w:color="auto"/>
        <w:left w:val="none" w:sz="0" w:space="0" w:color="auto"/>
        <w:bottom w:val="none" w:sz="0" w:space="0" w:color="auto"/>
        <w:right w:val="none" w:sz="0" w:space="0" w:color="auto"/>
      </w:divBdr>
    </w:div>
    <w:div w:id="196238352">
      <w:bodyDiv w:val="1"/>
      <w:marLeft w:val="0"/>
      <w:marRight w:val="0"/>
      <w:marTop w:val="0"/>
      <w:marBottom w:val="0"/>
      <w:divBdr>
        <w:top w:val="none" w:sz="0" w:space="0" w:color="auto"/>
        <w:left w:val="none" w:sz="0" w:space="0" w:color="auto"/>
        <w:bottom w:val="none" w:sz="0" w:space="0" w:color="auto"/>
        <w:right w:val="none" w:sz="0" w:space="0" w:color="auto"/>
      </w:divBdr>
    </w:div>
    <w:div w:id="198930854">
      <w:bodyDiv w:val="1"/>
      <w:marLeft w:val="0"/>
      <w:marRight w:val="0"/>
      <w:marTop w:val="0"/>
      <w:marBottom w:val="0"/>
      <w:divBdr>
        <w:top w:val="none" w:sz="0" w:space="0" w:color="auto"/>
        <w:left w:val="none" w:sz="0" w:space="0" w:color="auto"/>
        <w:bottom w:val="none" w:sz="0" w:space="0" w:color="auto"/>
        <w:right w:val="none" w:sz="0" w:space="0" w:color="auto"/>
      </w:divBdr>
    </w:div>
    <w:div w:id="205526339">
      <w:bodyDiv w:val="1"/>
      <w:marLeft w:val="0"/>
      <w:marRight w:val="0"/>
      <w:marTop w:val="0"/>
      <w:marBottom w:val="0"/>
      <w:divBdr>
        <w:top w:val="none" w:sz="0" w:space="0" w:color="auto"/>
        <w:left w:val="none" w:sz="0" w:space="0" w:color="auto"/>
        <w:bottom w:val="none" w:sz="0" w:space="0" w:color="auto"/>
        <w:right w:val="none" w:sz="0" w:space="0" w:color="auto"/>
      </w:divBdr>
    </w:div>
    <w:div w:id="215119411">
      <w:bodyDiv w:val="1"/>
      <w:marLeft w:val="0"/>
      <w:marRight w:val="0"/>
      <w:marTop w:val="0"/>
      <w:marBottom w:val="0"/>
      <w:divBdr>
        <w:top w:val="none" w:sz="0" w:space="0" w:color="auto"/>
        <w:left w:val="none" w:sz="0" w:space="0" w:color="auto"/>
        <w:bottom w:val="none" w:sz="0" w:space="0" w:color="auto"/>
        <w:right w:val="none" w:sz="0" w:space="0" w:color="auto"/>
      </w:divBdr>
    </w:div>
    <w:div w:id="231283260">
      <w:bodyDiv w:val="1"/>
      <w:marLeft w:val="0"/>
      <w:marRight w:val="0"/>
      <w:marTop w:val="0"/>
      <w:marBottom w:val="0"/>
      <w:divBdr>
        <w:top w:val="none" w:sz="0" w:space="0" w:color="auto"/>
        <w:left w:val="none" w:sz="0" w:space="0" w:color="auto"/>
        <w:bottom w:val="none" w:sz="0" w:space="0" w:color="auto"/>
        <w:right w:val="none" w:sz="0" w:space="0" w:color="auto"/>
      </w:divBdr>
    </w:div>
    <w:div w:id="233274921">
      <w:bodyDiv w:val="1"/>
      <w:marLeft w:val="0"/>
      <w:marRight w:val="0"/>
      <w:marTop w:val="0"/>
      <w:marBottom w:val="0"/>
      <w:divBdr>
        <w:top w:val="none" w:sz="0" w:space="0" w:color="auto"/>
        <w:left w:val="none" w:sz="0" w:space="0" w:color="auto"/>
        <w:bottom w:val="none" w:sz="0" w:space="0" w:color="auto"/>
        <w:right w:val="none" w:sz="0" w:space="0" w:color="auto"/>
      </w:divBdr>
    </w:div>
    <w:div w:id="238449256">
      <w:bodyDiv w:val="1"/>
      <w:marLeft w:val="0"/>
      <w:marRight w:val="0"/>
      <w:marTop w:val="0"/>
      <w:marBottom w:val="0"/>
      <w:divBdr>
        <w:top w:val="none" w:sz="0" w:space="0" w:color="auto"/>
        <w:left w:val="none" w:sz="0" w:space="0" w:color="auto"/>
        <w:bottom w:val="none" w:sz="0" w:space="0" w:color="auto"/>
        <w:right w:val="none" w:sz="0" w:space="0" w:color="auto"/>
      </w:divBdr>
    </w:div>
    <w:div w:id="260798435">
      <w:bodyDiv w:val="1"/>
      <w:marLeft w:val="0"/>
      <w:marRight w:val="0"/>
      <w:marTop w:val="0"/>
      <w:marBottom w:val="0"/>
      <w:divBdr>
        <w:top w:val="none" w:sz="0" w:space="0" w:color="auto"/>
        <w:left w:val="none" w:sz="0" w:space="0" w:color="auto"/>
        <w:bottom w:val="none" w:sz="0" w:space="0" w:color="auto"/>
        <w:right w:val="none" w:sz="0" w:space="0" w:color="auto"/>
      </w:divBdr>
    </w:div>
    <w:div w:id="268313941">
      <w:bodyDiv w:val="1"/>
      <w:marLeft w:val="0"/>
      <w:marRight w:val="0"/>
      <w:marTop w:val="0"/>
      <w:marBottom w:val="0"/>
      <w:divBdr>
        <w:top w:val="none" w:sz="0" w:space="0" w:color="auto"/>
        <w:left w:val="none" w:sz="0" w:space="0" w:color="auto"/>
        <w:bottom w:val="none" w:sz="0" w:space="0" w:color="auto"/>
        <w:right w:val="none" w:sz="0" w:space="0" w:color="auto"/>
      </w:divBdr>
    </w:div>
    <w:div w:id="270237292">
      <w:bodyDiv w:val="1"/>
      <w:marLeft w:val="0"/>
      <w:marRight w:val="0"/>
      <w:marTop w:val="0"/>
      <w:marBottom w:val="0"/>
      <w:divBdr>
        <w:top w:val="none" w:sz="0" w:space="0" w:color="auto"/>
        <w:left w:val="none" w:sz="0" w:space="0" w:color="auto"/>
        <w:bottom w:val="none" w:sz="0" w:space="0" w:color="auto"/>
        <w:right w:val="none" w:sz="0" w:space="0" w:color="auto"/>
      </w:divBdr>
    </w:div>
    <w:div w:id="276059631">
      <w:bodyDiv w:val="1"/>
      <w:marLeft w:val="0"/>
      <w:marRight w:val="0"/>
      <w:marTop w:val="0"/>
      <w:marBottom w:val="0"/>
      <w:divBdr>
        <w:top w:val="none" w:sz="0" w:space="0" w:color="auto"/>
        <w:left w:val="none" w:sz="0" w:space="0" w:color="auto"/>
        <w:bottom w:val="none" w:sz="0" w:space="0" w:color="auto"/>
        <w:right w:val="none" w:sz="0" w:space="0" w:color="auto"/>
      </w:divBdr>
    </w:div>
    <w:div w:id="276833471">
      <w:bodyDiv w:val="1"/>
      <w:marLeft w:val="0"/>
      <w:marRight w:val="0"/>
      <w:marTop w:val="0"/>
      <w:marBottom w:val="0"/>
      <w:divBdr>
        <w:top w:val="none" w:sz="0" w:space="0" w:color="auto"/>
        <w:left w:val="none" w:sz="0" w:space="0" w:color="auto"/>
        <w:bottom w:val="none" w:sz="0" w:space="0" w:color="auto"/>
        <w:right w:val="none" w:sz="0" w:space="0" w:color="auto"/>
      </w:divBdr>
    </w:div>
    <w:div w:id="278146701">
      <w:bodyDiv w:val="1"/>
      <w:marLeft w:val="0"/>
      <w:marRight w:val="0"/>
      <w:marTop w:val="0"/>
      <w:marBottom w:val="0"/>
      <w:divBdr>
        <w:top w:val="none" w:sz="0" w:space="0" w:color="auto"/>
        <w:left w:val="none" w:sz="0" w:space="0" w:color="auto"/>
        <w:bottom w:val="none" w:sz="0" w:space="0" w:color="auto"/>
        <w:right w:val="none" w:sz="0" w:space="0" w:color="auto"/>
      </w:divBdr>
    </w:div>
    <w:div w:id="289365096">
      <w:bodyDiv w:val="1"/>
      <w:marLeft w:val="0"/>
      <w:marRight w:val="0"/>
      <w:marTop w:val="0"/>
      <w:marBottom w:val="0"/>
      <w:divBdr>
        <w:top w:val="none" w:sz="0" w:space="0" w:color="auto"/>
        <w:left w:val="none" w:sz="0" w:space="0" w:color="auto"/>
        <w:bottom w:val="none" w:sz="0" w:space="0" w:color="auto"/>
        <w:right w:val="none" w:sz="0" w:space="0" w:color="auto"/>
      </w:divBdr>
    </w:div>
    <w:div w:id="290327131">
      <w:bodyDiv w:val="1"/>
      <w:marLeft w:val="0"/>
      <w:marRight w:val="0"/>
      <w:marTop w:val="0"/>
      <w:marBottom w:val="0"/>
      <w:divBdr>
        <w:top w:val="none" w:sz="0" w:space="0" w:color="auto"/>
        <w:left w:val="none" w:sz="0" w:space="0" w:color="auto"/>
        <w:bottom w:val="none" w:sz="0" w:space="0" w:color="auto"/>
        <w:right w:val="none" w:sz="0" w:space="0" w:color="auto"/>
      </w:divBdr>
    </w:div>
    <w:div w:id="320042828">
      <w:bodyDiv w:val="1"/>
      <w:marLeft w:val="0"/>
      <w:marRight w:val="0"/>
      <w:marTop w:val="0"/>
      <w:marBottom w:val="0"/>
      <w:divBdr>
        <w:top w:val="none" w:sz="0" w:space="0" w:color="auto"/>
        <w:left w:val="none" w:sz="0" w:space="0" w:color="auto"/>
        <w:bottom w:val="none" w:sz="0" w:space="0" w:color="auto"/>
        <w:right w:val="none" w:sz="0" w:space="0" w:color="auto"/>
      </w:divBdr>
    </w:div>
    <w:div w:id="322127540">
      <w:bodyDiv w:val="1"/>
      <w:marLeft w:val="0"/>
      <w:marRight w:val="0"/>
      <w:marTop w:val="0"/>
      <w:marBottom w:val="0"/>
      <w:divBdr>
        <w:top w:val="none" w:sz="0" w:space="0" w:color="auto"/>
        <w:left w:val="none" w:sz="0" w:space="0" w:color="auto"/>
        <w:bottom w:val="none" w:sz="0" w:space="0" w:color="auto"/>
        <w:right w:val="none" w:sz="0" w:space="0" w:color="auto"/>
      </w:divBdr>
    </w:div>
    <w:div w:id="339428908">
      <w:bodyDiv w:val="1"/>
      <w:marLeft w:val="0"/>
      <w:marRight w:val="0"/>
      <w:marTop w:val="0"/>
      <w:marBottom w:val="0"/>
      <w:divBdr>
        <w:top w:val="none" w:sz="0" w:space="0" w:color="auto"/>
        <w:left w:val="none" w:sz="0" w:space="0" w:color="auto"/>
        <w:bottom w:val="none" w:sz="0" w:space="0" w:color="auto"/>
        <w:right w:val="none" w:sz="0" w:space="0" w:color="auto"/>
      </w:divBdr>
    </w:div>
    <w:div w:id="358093170">
      <w:bodyDiv w:val="1"/>
      <w:marLeft w:val="0"/>
      <w:marRight w:val="0"/>
      <w:marTop w:val="0"/>
      <w:marBottom w:val="0"/>
      <w:divBdr>
        <w:top w:val="none" w:sz="0" w:space="0" w:color="auto"/>
        <w:left w:val="none" w:sz="0" w:space="0" w:color="auto"/>
        <w:bottom w:val="none" w:sz="0" w:space="0" w:color="auto"/>
        <w:right w:val="none" w:sz="0" w:space="0" w:color="auto"/>
      </w:divBdr>
    </w:div>
    <w:div w:id="363290230">
      <w:bodyDiv w:val="1"/>
      <w:marLeft w:val="0"/>
      <w:marRight w:val="0"/>
      <w:marTop w:val="0"/>
      <w:marBottom w:val="0"/>
      <w:divBdr>
        <w:top w:val="none" w:sz="0" w:space="0" w:color="auto"/>
        <w:left w:val="none" w:sz="0" w:space="0" w:color="auto"/>
        <w:bottom w:val="none" w:sz="0" w:space="0" w:color="auto"/>
        <w:right w:val="none" w:sz="0" w:space="0" w:color="auto"/>
      </w:divBdr>
    </w:div>
    <w:div w:id="364139901">
      <w:bodyDiv w:val="1"/>
      <w:marLeft w:val="0"/>
      <w:marRight w:val="0"/>
      <w:marTop w:val="0"/>
      <w:marBottom w:val="0"/>
      <w:divBdr>
        <w:top w:val="none" w:sz="0" w:space="0" w:color="auto"/>
        <w:left w:val="none" w:sz="0" w:space="0" w:color="auto"/>
        <w:bottom w:val="none" w:sz="0" w:space="0" w:color="auto"/>
        <w:right w:val="none" w:sz="0" w:space="0" w:color="auto"/>
      </w:divBdr>
    </w:div>
    <w:div w:id="366377566">
      <w:bodyDiv w:val="1"/>
      <w:marLeft w:val="0"/>
      <w:marRight w:val="0"/>
      <w:marTop w:val="0"/>
      <w:marBottom w:val="0"/>
      <w:divBdr>
        <w:top w:val="none" w:sz="0" w:space="0" w:color="auto"/>
        <w:left w:val="none" w:sz="0" w:space="0" w:color="auto"/>
        <w:bottom w:val="none" w:sz="0" w:space="0" w:color="auto"/>
        <w:right w:val="none" w:sz="0" w:space="0" w:color="auto"/>
      </w:divBdr>
    </w:div>
    <w:div w:id="367072883">
      <w:bodyDiv w:val="1"/>
      <w:marLeft w:val="0"/>
      <w:marRight w:val="0"/>
      <w:marTop w:val="0"/>
      <w:marBottom w:val="0"/>
      <w:divBdr>
        <w:top w:val="none" w:sz="0" w:space="0" w:color="auto"/>
        <w:left w:val="none" w:sz="0" w:space="0" w:color="auto"/>
        <w:bottom w:val="none" w:sz="0" w:space="0" w:color="auto"/>
        <w:right w:val="none" w:sz="0" w:space="0" w:color="auto"/>
      </w:divBdr>
    </w:div>
    <w:div w:id="371809589">
      <w:bodyDiv w:val="1"/>
      <w:marLeft w:val="0"/>
      <w:marRight w:val="0"/>
      <w:marTop w:val="0"/>
      <w:marBottom w:val="0"/>
      <w:divBdr>
        <w:top w:val="none" w:sz="0" w:space="0" w:color="auto"/>
        <w:left w:val="none" w:sz="0" w:space="0" w:color="auto"/>
        <w:bottom w:val="none" w:sz="0" w:space="0" w:color="auto"/>
        <w:right w:val="none" w:sz="0" w:space="0" w:color="auto"/>
      </w:divBdr>
    </w:div>
    <w:div w:id="373432988">
      <w:bodyDiv w:val="1"/>
      <w:marLeft w:val="0"/>
      <w:marRight w:val="0"/>
      <w:marTop w:val="0"/>
      <w:marBottom w:val="0"/>
      <w:divBdr>
        <w:top w:val="none" w:sz="0" w:space="0" w:color="auto"/>
        <w:left w:val="none" w:sz="0" w:space="0" w:color="auto"/>
        <w:bottom w:val="none" w:sz="0" w:space="0" w:color="auto"/>
        <w:right w:val="none" w:sz="0" w:space="0" w:color="auto"/>
      </w:divBdr>
    </w:div>
    <w:div w:id="380640079">
      <w:bodyDiv w:val="1"/>
      <w:marLeft w:val="0"/>
      <w:marRight w:val="0"/>
      <w:marTop w:val="0"/>
      <w:marBottom w:val="0"/>
      <w:divBdr>
        <w:top w:val="none" w:sz="0" w:space="0" w:color="auto"/>
        <w:left w:val="none" w:sz="0" w:space="0" w:color="auto"/>
        <w:bottom w:val="none" w:sz="0" w:space="0" w:color="auto"/>
        <w:right w:val="none" w:sz="0" w:space="0" w:color="auto"/>
      </w:divBdr>
    </w:div>
    <w:div w:id="384913743">
      <w:bodyDiv w:val="1"/>
      <w:marLeft w:val="0"/>
      <w:marRight w:val="0"/>
      <w:marTop w:val="0"/>
      <w:marBottom w:val="0"/>
      <w:divBdr>
        <w:top w:val="none" w:sz="0" w:space="0" w:color="auto"/>
        <w:left w:val="none" w:sz="0" w:space="0" w:color="auto"/>
        <w:bottom w:val="none" w:sz="0" w:space="0" w:color="auto"/>
        <w:right w:val="none" w:sz="0" w:space="0" w:color="auto"/>
      </w:divBdr>
      <w:divsChild>
        <w:div w:id="87463">
          <w:marLeft w:val="0"/>
          <w:marRight w:val="0"/>
          <w:marTop w:val="0"/>
          <w:marBottom w:val="0"/>
          <w:divBdr>
            <w:top w:val="none" w:sz="0" w:space="0" w:color="auto"/>
            <w:left w:val="none" w:sz="0" w:space="0" w:color="auto"/>
            <w:bottom w:val="none" w:sz="0" w:space="0" w:color="auto"/>
            <w:right w:val="none" w:sz="0" w:space="0" w:color="auto"/>
          </w:divBdr>
          <w:divsChild>
            <w:div w:id="33712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842600">
      <w:bodyDiv w:val="1"/>
      <w:marLeft w:val="0"/>
      <w:marRight w:val="0"/>
      <w:marTop w:val="0"/>
      <w:marBottom w:val="0"/>
      <w:divBdr>
        <w:top w:val="none" w:sz="0" w:space="0" w:color="auto"/>
        <w:left w:val="none" w:sz="0" w:space="0" w:color="auto"/>
        <w:bottom w:val="none" w:sz="0" w:space="0" w:color="auto"/>
        <w:right w:val="none" w:sz="0" w:space="0" w:color="auto"/>
      </w:divBdr>
    </w:div>
    <w:div w:id="392048034">
      <w:bodyDiv w:val="1"/>
      <w:marLeft w:val="0"/>
      <w:marRight w:val="0"/>
      <w:marTop w:val="0"/>
      <w:marBottom w:val="0"/>
      <w:divBdr>
        <w:top w:val="none" w:sz="0" w:space="0" w:color="auto"/>
        <w:left w:val="none" w:sz="0" w:space="0" w:color="auto"/>
        <w:bottom w:val="none" w:sz="0" w:space="0" w:color="auto"/>
        <w:right w:val="none" w:sz="0" w:space="0" w:color="auto"/>
      </w:divBdr>
    </w:div>
    <w:div w:id="405034090">
      <w:bodyDiv w:val="1"/>
      <w:marLeft w:val="0"/>
      <w:marRight w:val="0"/>
      <w:marTop w:val="0"/>
      <w:marBottom w:val="0"/>
      <w:divBdr>
        <w:top w:val="none" w:sz="0" w:space="0" w:color="auto"/>
        <w:left w:val="none" w:sz="0" w:space="0" w:color="auto"/>
        <w:bottom w:val="none" w:sz="0" w:space="0" w:color="auto"/>
        <w:right w:val="none" w:sz="0" w:space="0" w:color="auto"/>
      </w:divBdr>
    </w:div>
    <w:div w:id="405882756">
      <w:bodyDiv w:val="1"/>
      <w:marLeft w:val="0"/>
      <w:marRight w:val="0"/>
      <w:marTop w:val="0"/>
      <w:marBottom w:val="0"/>
      <w:divBdr>
        <w:top w:val="none" w:sz="0" w:space="0" w:color="auto"/>
        <w:left w:val="none" w:sz="0" w:space="0" w:color="auto"/>
        <w:bottom w:val="none" w:sz="0" w:space="0" w:color="auto"/>
        <w:right w:val="none" w:sz="0" w:space="0" w:color="auto"/>
      </w:divBdr>
      <w:divsChild>
        <w:div w:id="1004749636">
          <w:marLeft w:val="0"/>
          <w:marRight w:val="0"/>
          <w:marTop w:val="0"/>
          <w:marBottom w:val="0"/>
          <w:divBdr>
            <w:top w:val="none" w:sz="0" w:space="0" w:color="auto"/>
            <w:left w:val="none" w:sz="0" w:space="0" w:color="auto"/>
            <w:bottom w:val="none" w:sz="0" w:space="0" w:color="auto"/>
            <w:right w:val="none" w:sz="0" w:space="0" w:color="auto"/>
          </w:divBdr>
          <w:divsChild>
            <w:div w:id="135536210">
              <w:marLeft w:val="0"/>
              <w:marRight w:val="0"/>
              <w:marTop w:val="0"/>
              <w:marBottom w:val="0"/>
              <w:divBdr>
                <w:top w:val="none" w:sz="0" w:space="0" w:color="auto"/>
                <w:left w:val="none" w:sz="0" w:space="0" w:color="auto"/>
                <w:bottom w:val="none" w:sz="0" w:space="0" w:color="auto"/>
                <w:right w:val="none" w:sz="0" w:space="0" w:color="auto"/>
              </w:divBdr>
              <w:divsChild>
                <w:div w:id="33233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802010">
      <w:bodyDiv w:val="1"/>
      <w:marLeft w:val="0"/>
      <w:marRight w:val="0"/>
      <w:marTop w:val="0"/>
      <w:marBottom w:val="0"/>
      <w:divBdr>
        <w:top w:val="none" w:sz="0" w:space="0" w:color="auto"/>
        <w:left w:val="none" w:sz="0" w:space="0" w:color="auto"/>
        <w:bottom w:val="none" w:sz="0" w:space="0" w:color="auto"/>
        <w:right w:val="none" w:sz="0" w:space="0" w:color="auto"/>
      </w:divBdr>
    </w:div>
    <w:div w:id="422337928">
      <w:bodyDiv w:val="1"/>
      <w:marLeft w:val="0"/>
      <w:marRight w:val="0"/>
      <w:marTop w:val="0"/>
      <w:marBottom w:val="0"/>
      <w:divBdr>
        <w:top w:val="none" w:sz="0" w:space="0" w:color="auto"/>
        <w:left w:val="none" w:sz="0" w:space="0" w:color="auto"/>
        <w:bottom w:val="none" w:sz="0" w:space="0" w:color="auto"/>
        <w:right w:val="none" w:sz="0" w:space="0" w:color="auto"/>
      </w:divBdr>
    </w:div>
    <w:div w:id="425006952">
      <w:bodyDiv w:val="1"/>
      <w:marLeft w:val="0"/>
      <w:marRight w:val="0"/>
      <w:marTop w:val="0"/>
      <w:marBottom w:val="0"/>
      <w:divBdr>
        <w:top w:val="none" w:sz="0" w:space="0" w:color="auto"/>
        <w:left w:val="none" w:sz="0" w:space="0" w:color="auto"/>
        <w:bottom w:val="none" w:sz="0" w:space="0" w:color="auto"/>
        <w:right w:val="none" w:sz="0" w:space="0" w:color="auto"/>
      </w:divBdr>
    </w:div>
    <w:div w:id="436754145">
      <w:bodyDiv w:val="1"/>
      <w:marLeft w:val="0"/>
      <w:marRight w:val="0"/>
      <w:marTop w:val="0"/>
      <w:marBottom w:val="0"/>
      <w:divBdr>
        <w:top w:val="none" w:sz="0" w:space="0" w:color="auto"/>
        <w:left w:val="none" w:sz="0" w:space="0" w:color="auto"/>
        <w:bottom w:val="none" w:sz="0" w:space="0" w:color="auto"/>
        <w:right w:val="none" w:sz="0" w:space="0" w:color="auto"/>
      </w:divBdr>
    </w:div>
    <w:div w:id="446003362">
      <w:bodyDiv w:val="1"/>
      <w:marLeft w:val="0"/>
      <w:marRight w:val="0"/>
      <w:marTop w:val="0"/>
      <w:marBottom w:val="0"/>
      <w:divBdr>
        <w:top w:val="none" w:sz="0" w:space="0" w:color="auto"/>
        <w:left w:val="none" w:sz="0" w:space="0" w:color="auto"/>
        <w:bottom w:val="none" w:sz="0" w:space="0" w:color="auto"/>
        <w:right w:val="none" w:sz="0" w:space="0" w:color="auto"/>
      </w:divBdr>
    </w:div>
    <w:div w:id="453789410">
      <w:bodyDiv w:val="1"/>
      <w:marLeft w:val="0"/>
      <w:marRight w:val="0"/>
      <w:marTop w:val="0"/>
      <w:marBottom w:val="0"/>
      <w:divBdr>
        <w:top w:val="none" w:sz="0" w:space="0" w:color="auto"/>
        <w:left w:val="none" w:sz="0" w:space="0" w:color="auto"/>
        <w:bottom w:val="none" w:sz="0" w:space="0" w:color="auto"/>
        <w:right w:val="none" w:sz="0" w:space="0" w:color="auto"/>
      </w:divBdr>
    </w:div>
    <w:div w:id="455831705">
      <w:bodyDiv w:val="1"/>
      <w:marLeft w:val="0"/>
      <w:marRight w:val="0"/>
      <w:marTop w:val="0"/>
      <w:marBottom w:val="0"/>
      <w:divBdr>
        <w:top w:val="none" w:sz="0" w:space="0" w:color="auto"/>
        <w:left w:val="none" w:sz="0" w:space="0" w:color="auto"/>
        <w:bottom w:val="none" w:sz="0" w:space="0" w:color="auto"/>
        <w:right w:val="none" w:sz="0" w:space="0" w:color="auto"/>
      </w:divBdr>
    </w:div>
    <w:div w:id="461383323">
      <w:bodyDiv w:val="1"/>
      <w:marLeft w:val="0"/>
      <w:marRight w:val="0"/>
      <w:marTop w:val="0"/>
      <w:marBottom w:val="0"/>
      <w:divBdr>
        <w:top w:val="none" w:sz="0" w:space="0" w:color="auto"/>
        <w:left w:val="none" w:sz="0" w:space="0" w:color="auto"/>
        <w:bottom w:val="none" w:sz="0" w:space="0" w:color="auto"/>
        <w:right w:val="none" w:sz="0" w:space="0" w:color="auto"/>
      </w:divBdr>
    </w:div>
    <w:div w:id="466362556">
      <w:bodyDiv w:val="1"/>
      <w:marLeft w:val="0"/>
      <w:marRight w:val="0"/>
      <w:marTop w:val="0"/>
      <w:marBottom w:val="0"/>
      <w:divBdr>
        <w:top w:val="none" w:sz="0" w:space="0" w:color="auto"/>
        <w:left w:val="none" w:sz="0" w:space="0" w:color="auto"/>
        <w:bottom w:val="none" w:sz="0" w:space="0" w:color="auto"/>
        <w:right w:val="none" w:sz="0" w:space="0" w:color="auto"/>
      </w:divBdr>
    </w:div>
    <w:div w:id="487526676">
      <w:bodyDiv w:val="1"/>
      <w:marLeft w:val="0"/>
      <w:marRight w:val="0"/>
      <w:marTop w:val="0"/>
      <w:marBottom w:val="0"/>
      <w:divBdr>
        <w:top w:val="none" w:sz="0" w:space="0" w:color="auto"/>
        <w:left w:val="none" w:sz="0" w:space="0" w:color="auto"/>
        <w:bottom w:val="none" w:sz="0" w:space="0" w:color="auto"/>
        <w:right w:val="none" w:sz="0" w:space="0" w:color="auto"/>
      </w:divBdr>
    </w:div>
    <w:div w:id="489057102">
      <w:bodyDiv w:val="1"/>
      <w:marLeft w:val="0"/>
      <w:marRight w:val="0"/>
      <w:marTop w:val="0"/>
      <w:marBottom w:val="0"/>
      <w:divBdr>
        <w:top w:val="none" w:sz="0" w:space="0" w:color="auto"/>
        <w:left w:val="none" w:sz="0" w:space="0" w:color="auto"/>
        <w:bottom w:val="none" w:sz="0" w:space="0" w:color="auto"/>
        <w:right w:val="none" w:sz="0" w:space="0" w:color="auto"/>
      </w:divBdr>
    </w:div>
    <w:div w:id="491917893">
      <w:bodyDiv w:val="1"/>
      <w:marLeft w:val="0"/>
      <w:marRight w:val="0"/>
      <w:marTop w:val="0"/>
      <w:marBottom w:val="0"/>
      <w:divBdr>
        <w:top w:val="none" w:sz="0" w:space="0" w:color="auto"/>
        <w:left w:val="none" w:sz="0" w:space="0" w:color="auto"/>
        <w:bottom w:val="none" w:sz="0" w:space="0" w:color="auto"/>
        <w:right w:val="none" w:sz="0" w:space="0" w:color="auto"/>
      </w:divBdr>
    </w:div>
    <w:div w:id="494955134">
      <w:bodyDiv w:val="1"/>
      <w:marLeft w:val="0"/>
      <w:marRight w:val="0"/>
      <w:marTop w:val="0"/>
      <w:marBottom w:val="0"/>
      <w:divBdr>
        <w:top w:val="none" w:sz="0" w:space="0" w:color="auto"/>
        <w:left w:val="none" w:sz="0" w:space="0" w:color="auto"/>
        <w:bottom w:val="none" w:sz="0" w:space="0" w:color="auto"/>
        <w:right w:val="none" w:sz="0" w:space="0" w:color="auto"/>
      </w:divBdr>
    </w:div>
    <w:div w:id="494958223">
      <w:bodyDiv w:val="1"/>
      <w:marLeft w:val="0"/>
      <w:marRight w:val="0"/>
      <w:marTop w:val="0"/>
      <w:marBottom w:val="0"/>
      <w:divBdr>
        <w:top w:val="none" w:sz="0" w:space="0" w:color="auto"/>
        <w:left w:val="none" w:sz="0" w:space="0" w:color="auto"/>
        <w:bottom w:val="none" w:sz="0" w:space="0" w:color="auto"/>
        <w:right w:val="none" w:sz="0" w:space="0" w:color="auto"/>
      </w:divBdr>
    </w:div>
    <w:div w:id="495266247">
      <w:bodyDiv w:val="1"/>
      <w:marLeft w:val="0"/>
      <w:marRight w:val="0"/>
      <w:marTop w:val="0"/>
      <w:marBottom w:val="0"/>
      <w:divBdr>
        <w:top w:val="none" w:sz="0" w:space="0" w:color="auto"/>
        <w:left w:val="none" w:sz="0" w:space="0" w:color="auto"/>
        <w:bottom w:val="none" w:sz="0" w:space="0" w:color="auto"/>
        <w:right w:val="none" w:sz="0" w:space="0" w:color="auto"/>
      </w:divBdr>
    </w:div>
    <w:div w:id="500891694">
      <w:bodyDiv w:val="1"/>
      <w:marLeft w:val="0"/>
      <w:marRight w:val="0"/>
      <w:marTop w:val="0"/>
      <w:marBottom w:val="0"/>
      <w:divBdr>
        <w:top w:val="none" w:sz="0" w:space="0" w:color="auto"/>
        <w:left w:val="none" w:sz="0" w:space="0" w:color="auto"/>
        <w:bottom w:val="none" w:sz="0" w:space="0" w:color="auto"/>
        <w:right w:val="none" w:sz="0" w:space="0" w:color="auto"/>
      </w:divBdr>
    </w:div>
    <w:div w:id="501045525">
      <w:bodyDiv w:val="1"/>
      <w:marLeft w:val="0"/>
      <w:marRight w:val="0"/>
      <w:marTop w:val="0"/>
      <w:marBottom w:val="0"/>
      <w:divBdr>
        <w:top w:val="none" w:sz="0" w:space="0" w:color="auto"/>
        <w:left w:val="none" w:sz="0" w:space="0" w:color="auto"/>
        <w:bottom w:val="none" w:sz="0" w:space="0" w:color="auto"/>
        <w:right w:val="none" w:sz="0" w:space="0" w:color="auto"/>
      </w:divBdr>
    </w:div>
    <w:div w:id="502283906">
      <w:bodyDiv w:val="1"/>
      <w:marLeft w:val="0"/>
      <w:marRight w:val="0"/>
      <w:marTop w:val="0"/>
      <w:marBottom w:val="0"/>
      <w:divBdr>
        <w:top w:val="none" w:sz="0" w:space="0" w:color="auto"/>
        <w:left w:val="none" w:sz="0" w:space="0" w:color="auto"/>
        <w:bottom w:val="none" w:sz="0" w:space="0" w:color="auto"/>
        <w:right w:val="none" w:sz="0" w:space="0" w:color="auto"/>
      </w:divBdr>
    </w:div>
    <w:div w:id="509492433">
      <w:bodyDiv w:val="1"/>
      <w:marLeft w:val="0"/>
      <w:marRight w:val="0"/>
      <w:marTop w:val="0"/>
      <w:marBottom w:val="0"/>
      <w:divBdr>
        <w:top w:val="none" w:sz="0" w:space="0" w:color="auto"/>
        <w:left w:val="none" w:sz="0" w:space="0" w:color="auto"/>
        <w:bottom w:val="none" w:sz="0" w:space="0" w:color="auto"/>
        <w:right w:val="none" w:sz="0" w:space="0" w:color="auto"/>
      </w:divBdr>
    </w:div>
    <w:div w:id="510950331">
      <w:bodyDiv w:val="1"/>
      <w:marLeft w:val="0"/>
      <w:marRight w:val="0"/>
      <w:marTop w:val="0"/>
      <w:marBottom w:val="0"/>
      <w:divBdr>
        <w:top w:val="none" w:sz="0" w:space="0" w:color="auto"/>
        <w:left w:val="none" w:sz="0" w:space="0" w:color="auto"/>
        <w:bottom w:val="none" w:sz="0" w:space="0" w:color="auto"/>
        <w:right w:val="none" w:sz="0" w:space="0" w:color="auto"/>
      </w:divBdr>
    </w:div>
    <w:div w:id="511578046">
      <w:bodyDiv w:val="1"/>
      <w:marLeft w:val="0"/>
      <w:marRight w:val="0"/>
      <w:marTop w:val="0"/>
      <w:marBottom w:val="0"/>
      <w:divBdr>
        <w:top w:val="none" w:sz="0" w:space="0" w:color="auto"/>
        <w:left w:val="none" w:sz="0" w:space="0" w:color="auto"/>
        <w:bottom w:val="none" w:sz="0" w:space="0" w:color="auto"/>
        <w:right w:val="none" w:sz="0" w:space="0" w:color="auto"/>
      </w:divBdr>
    </w:div>
    <w:div w:id="512456208">
      <w:bodyDiv w:val="1"/>
      <w:marLeft w:val="0"/>
      <w:marRight w:val="0"/>
      <w:marTop w:val="0"/>
      <w:marBottom w:val="0"/>
      <w:divBdr>
        <w:top w:val="none" w:sz="0" w:space="0" w:color="auto"/>
        <w:left w:val="none" w:sz="0" w:space="0" w:color="auto"/>
        <w:bottom w:val="none" w:sz="0" w:space="0" w:color="auto"/>
        <w:right w:val="none" w:sz="0" w:space="0" w:color="auto"/>
      </w:divBdr>
    </w:div>
    <w:div w:id="535387651">
      <w:bodyDiv w:val="1"/>
      <w:marLeft w:val="0"/>
      <w:marRight w:val="0"/>
      <w:marTop w:val="0"/>
      <w:marBottom w:val="0"/>
      <w:divBdr>
        <w:top w:val="none" w:sz="0" w:space="0" w:color="auto"/>
        <w:left w:val="none" w:sz="0" w:space="0" w:color="auto"/>
        <w:bottom w:val="none" w:sz="0" w:space="0" w:color="auto"/>
        <w:right w:val="none" w:sz="0" w:space="0" w:color="auto"/>
      </w:divBdr>
      <w:divsChild>
        <w:div w:id="2064017469">
          <w:marLeft w:val="0"/>
          <w:marRight w:val="0"/>
          <w:marTop w:val="0"/>
          <w:marBottom w:val="0"/>
          <w:divBdr>
            <w:top w:val="none" w:sz="0" w:space="0" w:color="auto"/>
            <w:left w:val="none" w:sz="0" w:space="0" w:color="auto"/>
            <w:bottom w:val="none" w:sz="0" w:space="0" w:color="auto"/>
            <w:right w:val="none" w:sz="0" w:space="0" w:color="auto"/>
          </w:divBdr>
          <w:divsChild>
            <w:div w:id="89149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838708">
      <w:bodyDiv w:val="1"/>
      <w:marLeft w:val="0"/>
      <w:marRight w:val="0"/>
      <w:marTop w:val="0"/>
      <w:marBottom w:val="0"/>
      <w:divBdr>
        <w:top w:val="none" w:sz="0" w:space="0" w:color="auto"/>
        <w:left w:val="none" w:sz="0" w:space="0" w:color="auto"/>
        <w:bottom w:val="none" w:sz="0" w:space="0" w:color="auto"/>
        <w:right w:val="none" w:sz="0" w:space="0" w:color="auto"/>
      </w:divBdr>
    </w:div>
    <w:div w:id="552351326">
      <w:bodyDiv w:val="1"/>
      <w:marLeft w:val="0"/>
      <w:marRight w:val="0"/>
      <w:marTop w:val="0"/>
      <w:marBottom w:val="0"/>
      <w:divBdr>
        <w:top w:val="none" w:sz="0" w:space="0" w:color="auto"/>
        <w:left w:val="none" w:sz="0" w:space="0" w:color="auto"/>
        <w:bottom w:val="none" w:sz="0" w:space="0" w:color="auto"/>
        <w:right w:val="none" w:sz="0" w:space="0" w:color="auto"/>
      </w:divBdr>
    </w:div>
    <w:div w:id="557321097">
      <w:bodyDiv w:val="1"/>
      <w:marLeft w:val="0"/>
      <w:marRight w:val="0"/>
      <w:marTop w:val="0"/>
      <w:marBottom w:val="0"/>
      <w:divBdr>
        <w:top w:val="none" w:sz="0" w:space="0" w:color="auto"/>
        <w:left w:val="none" w:sz="0" w:space="0" w:color="auto"/>
        <w:bottom w:val="none" w:sz="0" w:space="0" w:color="auto"/>
        <w:right w:val="none" w:sz="0" w:space="0" w:color="auto"/>
      </w:divBdr>
    </w:div>
    <w:div w:id="579366548">
      <w:bodyDiv w:val="1"/>
      <w:marLeft w:val="0"/>
      <w:marRight w:val="0"/>
      <w:marTop w:val="0"/>
      <w:marBottom w:val="0"/>
      <w:divBdr>
        <w:top w:val="none" w:sz="0" w:space="0" w:color="auto"/>
        <w:left w:val="none" w:sz="0" w:space="0" w:color="auto"/>
        <w:bottom w:val="none" w:sz="0" w:space="0" w:color="auto"/>
        <w:right w:val="none" w:sz="0" w:space="0" w:color="auto"/>
      </w:divBdr>
    </w:div>
    <w:div w:id="580261745">
      <w:bodyDiv w:val="1"/>
      <w:marLeft w:val="0"/>
      <w:marRight w:val="0"/>
      <w:marTop w:val="0"/>
      <w:marBottom w:val="0"/>
      <w:divBdr>
        <w:top w:val="none" w:sz="0" w:space="0" w:color="auto"/>
        <w:left w:val="none" w:sz="0" w:space="0" w:color="auto"/>
        <w:bottom w:val="none" w:sz="0" w:space="0" w:color="auto"/>
        <w:right w:val="none" w:sz="0" w:space="0" w:color="auto"/>
      </w:divBdr>
    </w:div>
    <w:div w:id="584071290">
      <w:bodyDiv w:val="1"/>
      <w:marLeft w:val="0"/>
      <w:marRight w:val="0"/>
      <w:marTop w:val="0"/>
      <w:marBottom w:val="0"/>
      <w:divBdr>
        <w:top w:val="none" w:sz="0" w:space="0" w:color="auto"/>
        <w:left w:val="none" w:sz="0" w:space="0" w:color="auto"/>
        <w:bottom w:val="none" w:sz="0" w:space="0" w:color="auto"/>
        <w:right w:val="none" w:sz="0" w:space="0" w:color="auto"/>
      </w:divBdr>
    </w:div>
    <w:div w:id="608968581">
      <w:bodyDiv w:val="1"/>
      <w:marLeft w:val="0"/>
      <w:marRight w:val="0"/>
      <w:marTop w:val="0"/>
      <w:marBottom w:val="0"/>
      <w:divBdr>
        <w:top w:val="none" w:sz="0" w:space="0" w:color="auto"/>
        <w:left w:val="none" w:sz="0" w:space="0" w:color="auto"/>
        <w:bottom w:val="none" w:sz="0" w:space="0" w:color="auto"/>
        <w:right w:val="none" w:sz="0" w:space="0" w:color="auto"/>
      </w:divBdr>
    </w:div>
    <w:div w:id="611280083">
      <w:bodyDiv w:val="1"/>
      <w:marLeft w:val="0"/>
      <w:marRight w:val="0"/>
      <w:marTop w:val="0"/>
      <w:marBottom w:val="0"/>
      <w:divBdr>
        <w:top w:val="none" w:sz="0" w:space="0" w:color="auto"/>
        <w:left w:val="none" w:sz="0" w:space="0" w:color="auto"/>
        <w:bottom w:val="none" w:sz="0" w:space="0" w:color="auto"/>
        <w:right w:val="none" w:sz="0" w:space="0" w:color="auto"/>
      </w:divBdr>
    </w:div>
    <w:div w:id="632708584">
      <w:bodyDiv w:val="1"/>
      <w:marLeft w:val="0"/>
      <w:marRight w:val="0"/>
      <w:marTop w:val="0"/>
      <w:marBottom w:val="0"/>
      <w:divBdr>
        <w:top w:val="none" w:sz="0" w:space="0" w:color="auto"/>
        <w:left w:val="none" w:sz="0" w:space="0" w:color="auto"/>
        <w:bottom w:val="none" w:sz="0" w:space="0" w:color="auto"/>
        <w:right w:val="none" w:sz="0" w:space="0" w:color="auto"/>
      </w:divBdr>
    </w:div>
    <w:div w:id="634066448">
      <w:bodyDiv w:val="1"/>
      <w:marLeft w:val="0"/>
      <w:marRight w:val="0"/>
      <w:marTop w:val="0"/>
      <w:marBottom w:val="0"/>
      <w:divBdr>
        <w:top w:val="none" w:sz="0" w:space="0" w:color="auto"/>
        <w:left w:val="none" w:sz="0" w:space="0" w:color="auto"/>
        <w:bottom w:val="none" w:sz="0" w:space="0" w:color="auto"/>
        <w:right w:val="none" w:sz="0" w:space="0" w:color="auto"/>
      </w:divBdr>
    </w:div>
    <w:div w:id="655958168">
      <w:bodyDiv w:val="1"/>
      <w:marLeft w:val="0"/>
      <w:marRight w:val="0"/>
      <w:marTop w:val="0"/>
      <w:marBottom w:val="0"/>
      <w:divBdr>
        <w:top w:val="none" w:sz="0" w:space="0" w:color="auto"/>
        <w:left w:val="none" w:sz="0" w:space="0" w:color="auto"/>
        <w:bottom w:val="none" w:sz="0" w:space="0" w:color="auto"/>
        <w:right w:val="none" w:sz="0" w:space="0" w:color="auto"/>
      </w:divBdr>
    </w:div>
    <w:div w:id="661589336">
      <w:bodyDiv w:val="1"/>
      <w:marLeft w:val="0"/>
      <w:marRight w:val="0"/>
      <w:marTop w:val="0"/>
      <w:marBottom w:val="0"/>
      <w:divBdr>
        <w:top w:val="none" w:sz="0" w:space="0" w:color="auto"/>
        <w:left w:val="none" w:sz="0" w:space="0" w:color="auto"/>
        <w:bottom w:val="none" w:sz="0" w:space="0" w:color="auto"/>
        <w:right w:val="none" w:sz="0" w:space="0" w:color="auto"/>
      </w:divBdr>
      <w:divsChild>
        <w:div w:id="757874046">
          <w:marLeft w:val="0"/>
          <w:marRight w:val="0"/>
          <w:marTop w:val="0"/>
          <w:marBottom w:val="0"/>
          <w:divBdr>
            <w:top w:val="none" w:sz="0" w:space="0" w:color="auto"/>
            <w:left w:val="none" w:sz="0" w:space="0" w:color="auto"/>
            <w:bottom w:val="none" w:sz="0" w:space="0" w:color="auto"/>
            <w:right w:val="none" w:sz="0" w:space="0" w:color="auto"/>
          </w:divBdr>
          <w:divsChild>
            <w:div w:id="1259941912">
              <w:marLeft w:val="0"/>
              <w:marRight w:val="0"/>
              <w:marTop w:val="0"/>
              <w:marBottom w:val="0"/>
              <w:divBdr>
                <w:top w:val="none" w:sz="0" w:space="0" w:color="auto"/>
                <w:left w:val="none" w:sz="0" w:space="0" w:color="auto"/>
                <w:bottom w:val="none" w:sz="0" w:space="0" w:color="auto"/>
                <w:right w:val="none" w:sz="0" w:space="0" w:color="auto"/>
              </w:divBdr>
              <w:divsChild>
                <w:div w:id="1353145546">
                  <w:marLeft w:val="0"/>
                  <w:marRight w:val="0"/>
                  <w:marTop w:val="0"/>
                  <w:marBottom w:val="0"/>
                  <w:divBdr>
                    <w:top w:val="none" w:sz="0" w:space="0" w:color="auto"/>
                    <w:left w:val="none" w:sz="0" w:space="0" w:color="auto"/>
                    <w:bottom w:val="none" w:sz="0" w:space="0" w:color="auto"/>
                    <w:right w:val="none" w:sz="0" w:space="0" w:color="auto"/>
                  </w:divBdr>
                  <w:divsChild>
                    <w:div w:id="177931443">
                      <w:marLeft w:val="0"/>
                      <w:marRight w:val="0"/>
                      <w:marTop w:val="0"/>
                      <w:marBottom w:val="0"/>
                      <w:divBdr>
                        <w:top w:val="none" w:sz="0" w:space="0" w:color="auto"/>
                        <w:left w:val="none" w:sz="0" w:space="0" w:color="auto"/>
                        <w:bottom w:val="none" w:sz="0" w:space="0" w:color="auto"/>
                        <w:right w:val="none" w:sz="0" w:space="0" w:color="auto"/>
                      </w:divBdr>
                      <w:divsChild>
                        <w:div w:id="52825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8630575">
      <w:bodyDiv w:val="1"/>
      <w:marLeft w:val="0"/>
      <w:marRight w:val="0"/>
      <w:marTop w:val="0"/>
      <w:marBottom w:val="0"/>
      <w:divBdr>
        <w:top w:val="none" w:sz="0" w:space="0" w:color="auto"/>
        <w:left w:val="none" w:sz="0" w:space="0" w:color="auto"/>
        <w:bottom w:val="none" w:sz="0" w:space="0" w:color="auto"/>
        <w:right w:val="none" w:sz="0" w:space="0" w:color="auto"/>
      </w:divBdr>
    </w:div>
    <w:div w:id="681858140">
      <w:bodyDiv w:val="1"/>
      <w:marLeft w:val="0"/>
      <w:marRight w:val="0"/>
      <w:marTop w:val="0"/>
      <w:marBottom w:val="0"/>
      <w:divBdr>
        <w:top w:val="none" w:sz="0" w:space="0" w:color="auto"/>
        <w:left w:val="none" w:sz="0" w:space="0" w:color="auto"/>
        <w:bottom w:val="none" w:sz="0" w:space="0" w:color="auto"/>
        <w:right w:val="none" w:sz="0" w:space="0" w:color="auto"/>
      </w:divBdr>
    </w:div>
    <w:div w:id="695011183">
      <w:bodyDiv w:val="1"/>
      <w:marLeft w:val="0"/>
      <w:marRight w:val="0"/>
      <w:marTop w:val="0"/>
      <w:marBottom w:val="0"/>
      <w:divBdr>
        <w:top w:val="none" w:sz="0" w:space="0" w:color="auto"/>
        <w:left w:val="none" w:sz="0" w:space="0" w:color="auto"/>
        <w:bottom w:val="none" w:sz="0" w:space="0" w:color="auto"/>
        <w:right w:val="none" w:sz="0" w:space="0" w:color="auto"/>
      </w:divBdr>
    </w:div>
    <w:div w:id="695814948">
      <w:bodyDiv w:val="1"/>
      <w:marLeft w:val="0"/>
      <w:marRight w:val="0"/>
      <w:marTop w:val="0"/>
      <w:marBottom w:val="0"/>
      <w:divBdr>
        <w:top w:val="none" w:sz="0" w:space="0" w:color="auto"/>
        <w:left w:val="none" w:sz="0" w:space="0" w:color="auto"/>
        <w:bottom w:val="none" w:sz="0" w:space="0" w:color="auto"/>
        <w:right w:val="none" w:sz="0" w:space="0" w:color="auto"/>
      </w:divBdr>
    </w:div>
    <w:div w:id="698891577">
      <w:bodyDiv w:val="1"/>
      <w:marLeft w:val="0"/>
      <w:marRight w:val="0"/>
      <w:marTop w:val="0"/>
      <w:marBottom w:val="0"/>
      <w:divBdr>
        <w:top w:val="none" w:sz="0" w:space="0" w:color="auto"/>
        <w:left w:val="none" w:sz="0" w:space="0" w:color="auto"/>
        <w:bottom w:val="none" w:sz="0" w:space="0" w:color="auto"/>
        <w:right w:val="none" w:sz="0" w:space="0" w:color="auto"/>
      </w:divBdr>
    </w:div>
    <w:div w:id="704647097">
      <w:bodyDiv w:val="1"/>
      <w:marLeft w:val="0"/>
      <w:marRight w:val="0"/>
      <w:marTop w:val="0"/>
      <w:marBottom w:val="0"/>
      <w:divBdr>
        <w:top w:val="none" w:sz="0" w:space="0" w:color="auto"/>
        <w:left w:val="none" w:sz="0" w:space="0" w:color="auto"/>
        <w:bottom w:val="none" w:sz="0" w:space="0" w:color="auto"/>
        <w:right w:val="none" w:sz="0" w:space="0" w:color="auto"/>
      </w:divBdr>
    </w:div>
    <w:div w:id="711685876">
      <w:bodyDiv w:val="1"/>
      <w:marLeft w:val="0"/>
      <w:marRight w:val="0"/>
      <w:marTop w:val="0"/>
      <w:marBottom w:val="0"/>
      <w:divBdr>
        <w:top w:val="none" w:sz="0" w:space="0" w:color="auto"/>
        <w:left w:val="none" w:sz="0" w:space="0" w:color="auto"/>
        <w:bottom w:val="none" w:sz="0" w:space="0" w:color="auto"/>
        <w:right w:val="none" w:sz="0" w:space="0" w:color="auto"/>
      </w:divBdr>
    </w:div>
    <w:div w:id="716703589">
      <w:bodyDiv w:val="1"/>
      <w:marLeft w:val="0"/>
      <w:marRight w:val="0"/>
      <w:marTop w:val="0"/>
      <w:marBottom w:val="0"/>
      <w:divBdr>
        <w:top w:val="none" w:sz="0" w:space="0" w:color="auto"/>
        <w:left w:val="none" w:sz="0" w:space="0" w:color="auto"/>
        <w:bottom w:val="none" w:sz="0" w:space="0" w:color="auto"/>
        <w:right w:val="none" w:sz="0" w:space="0" w:color="auto"/>
      </w:divBdr>
    </w:div>
    <w:div w:id="722486608">
      <w:bodyDiv w:val="1"/>
      <w:marLeft w:val="0"/>
      <w:marRight w:val="0"/>
      <w:marTop w:val="0"/>
      <w:marBottom w:val="0"/>
      <w:divBdr>
        <w:top w:val="none" w:sz="0" w:space="0" w:color="auto"/>
        <w:left w:val="none" w:sz="0" w:space="0" w:color="auto"/>
        <w:bottom w:val="none" w:sz="0" w:space="0" w:color="auto"/>
        <w:right w:val="none" w:sz="0" w:space="0" w:color="auto"/>
      </w:divBdr>
    </w:div>
    <w:div w:id="730806811">
      <w:bodyDiv w:val="1"/>
      <w:marLeft w:val="0"/>
      <w:marRight w:val="0"/>
      <w:marTop w:val="0"/>
      <w:marBottom w:val="0"/>
      <w:divBdr>
        <w:top w:val="none" w:sz="0" w:space="0" w:color="auto"/>
        <w:left w:val="none" w:sz="0" w:space="0" w:color="auto"/>
        <w:bottom w:val="none" w:sz="0" w:space="0" w:color="auto"/>
        <w:right w:val="none" w:sz="0" w:space="0" w:color="auto"/>
      </w:divBdr>
      <w:divsChild>
        <w:div w:id="1772162441">
          <w:marLeft w:val="0"/>
          <w:marRight w:val="0"/>
          <w:marTop w:val="0"/>
          <w:marBottom w:val="0"/>
          <w:divBdr>
            <w:top w:val="none" w:sz="0" w:space="0" w:color="auto"/>
            <w:left w:val="none" w:sz="0" w:space="0" w:color="auto"/>
            <w:bottom w:val="none" w:sz="0" w:space="0" w:color="auto"/>
            <w:right w:val="none" w:sz="0" w:space="0" w:color="auto"/>
          </w:divBdr>
        </w:div>
        <w:div w:id="1063521943">
          <w:marLeft w:val="0"/>
          <w:marRight w:val="0"/>
          <w:marTop w:val="0"/>
          <w:marBottom w:val="0"/>
          <w:divBdr>
            <w:top w:val="none" w:sz="0" w:space="0" w:color="auto"/>
            <w:left w:val="none" w:sz="0" w:space="0" w:color="auto"/>
            <w:bottom w:val="none" w:sz="0" w:space="0" w:color="auto"/>
            <w:right w:val="none" w:sz="0" w:space="0" w:color="auto"/>
          </w:divBdr>
        </w:div>
        <w:div w:id="1372462650">
          <w:marLeft w:val="0"/>
          <w:marRight w:val="0"/>
          <w:marTop w:val="0"/>
          <w:marBottom w:val="0"/>
          <w:divBdr>
            <w:top w:val="none" w:sz="0" w:space="0" w:color="auto"/>
            <w:left w:val="none" w:sz="0" w:space="0" w:color="auto"/>
            <w:bottom w:val="none" w:sz="0" w:space="0" w:color="auto"/>
            <w:right w:val="none" w:sz="0" w:space="0" w:color="auto"/>
          </w:divBdr>
        </w:div>
        <w:div w:id="357585011">
          <w:marLeft w:val="0"/>
          <w:marRight w:val="0"/>
          <w:marTop w:val="0"/>
          <w:marBottom w:val="0"/>
          <w:divBdr>
            <w:top w:val="none" w:sz="0" w:space="0" w:color="auto"/>
            <w:left w:val="none" w:sz="0" w:space="0" w:color="auto"/>
            <w:bottom w:val="none" w:sz="0" w:space="0" w:color="auto"/>
            <w:right w:val="none" w:sz="0" w:space="0" w:color="auto"/>
          </w:divBdr>
        </w:div>
        <w:div w:id="1582525357">
          <w:marLeft w:val="0"/>
          <w:marRight w:val="0"/>
          <w:marTop w:val="0"/>
          <w:marBottom w:val="0"/>
          <w:divBdr>
            <w:top w:val="none" w:sz="0" w:space="0" w:color="auto"/>
            <w:left w:val="none" w:sz="0" w:space="0" w:color="auto"/>
            <w:bottom w:val="none" w:sz="0" w:space="0" w:color="auto"/>
            <w:right w:val="none" w:sz="0" w:space="0" w:color="auto"/>
          </w:divBdr>
        </w:div>
        <w:div w:id="1870409797">
          <w:marLeft w:val="0"/>
          <w:marRight w:val="0"/>
          <w:marTop w:val="0"/>
          <w:marBottom w:val="0"/>
          <w:divBdr>
            <w:top w:val="none" w:sz="0" w:space="0" w:color="auto"/>
            <w:left w:val="none" w:sz="0" w:space="0" w:color="auto"/>
            <w:bottom w:val="none" w:sz="0" w:space="0" w:color="auto"/>
            <w:right w:val="none" w:sz="0" w:space="0" w:color="auto"/>
          </w:divBdr>
        </w:div>
        <w:div w:id="1866869066">
          <w:marLeft w:val="0"/>
          <w:marRight w:val="0"/>
          <w:marTop w:val="0"/>
          <w:marBottom w:val="0"/>
          <w:divBdr>
            <w:top w:val="none" w:sz="0" w:space="0" w:color="auto"/>
            <w:left w:val="none" w:sz="0" w:space="0" w:color="auto"/>
            <w:bottom w:val="none" w:sz="0" w:space="0" w:color="auto"/>
            <w:right w:val="none" w:sz="0" w:space="0" w:color="auto"/>
          </w:divBdr>
        </w:div>
        <w:div w:id="500436888">
          <w:marLeft w:val="0"/>
          <w:marRight w:val="0"/>
          <w:marTop w:val="0"/>
          <w:marBottom w:val="0"/>
          <w:divBdr>
            <w:top w:val="none" w:sz="0" w:space="0" w:color="auto"/>
            <w:left w:val="none" w:sz="0" w:space="0" w:color="auto"/>
            <w:bottom w:val="none" w:sz="0" w:space="0" w:color="auto"/>
            <w:right w:val="none" w:sz="0" w:space="0" w:color="auto"/>
          </w:divBdr>
        </w:div>
        <w:div w:id="1107383020">
          <w:marLeft w:val="0"/>
          <w:marRight w:val="0"/>
          <w:marTop w:val="0"/>
          <w:marBottom w:val="0"/>
          <w:divBdr>
            <w:top w:val="none" w:sz="0" w:space="0" w:color="auto"/>
            <w:left w:val="none" w:sz="0" w:space="0" w:color="auto"/>
            <w:bottom w:val="none" w:sz="0" w:space="0" w:color="auto"/>
            <w:right w:val="none" w:sz="0" w:space="0" w:color="auto"/>
          </w:divBdr>
        </w:div>
        <w:div w:id="1065182084">
          <w:marLeft w:val="0"/>
          <w:marRight w:val="0"/>
          <w:marTop w:val="0"/>
          <w:marBottom w:val="0"/>
          <w:divBdr>
            <w:top w:val="none" w:sz="0" w:space="0" w:color="auto"/>
            <w:left w:val="none" w:sz="0" w:space="0" w:color="auto"/>
            <w:bottom w:val="none" w:sz="0" w:space="0" w:color="auto"/>
            <w:right w:val="none" w:sz="0" w:space="0" w:color="auto"/>
          </w:divBdr>
        </w:div>
        <w:div w:id="1484807663">
          <w:marLeft w:val="0"/>
          <w:marRight w:val="0"/>
          <w:marTop w:val="0"/>
          <w:marBottom w:val="0"/>
          <w:divBdr>
            <w:top w:val="none" w:sz="0" w:space="0" w:color="auto"/>
            <w:left w:val="none" w:sz="0" w:space="0" w:color="auto"/>
            <w:bottom w:val="none" w:sz="0" w:space="0" w:color="auto"/>
            <w:right w:val="none" w:sz="0" w:space="0" w:color="auto"/>
          </w:divBdr>
        </w:div>
        <w:div w:id="947589489">
          <w:marLeft w:val="0"/>
          <w:marRight w:val="0"/>
          <w:marTop w:val="0"/>
          <w:marBottom w:val="0"/>
          <w:divBdr>
            <w:top w:val="none" w:sz="0" w:space="0" w:color="auto"/>
            <w:left w:val="none" w:sz="0" w:space="0" w:color="auto"/>
            <w:bottom w:val="none" w:sz="0" w:space="0" w:color="auto"/>
            <w:right w:val="none" w:sz="0" w:space="0" w:color="auto"/>
          </w:divBdr>
        </w:div>
        <w:div w:id="520822890">
          <w:marLeft w:val="0"/>
          <w:marRight w:val="0"/>
          <w:marTop w:val="0"/>
          <w:marBottom w:val="0"/>
          <w:divBdr>
            <w:top w:val="none" w:sz="0" w:space="0" w:color="auto"/>
            <w:left w:val="none" w:sz="0" w:space="0" w:color="auto"/>
            <w:bottom w:val="none" w:sz="0" w:space="0" w:color="auto"/>
            <w:right w:val="none" w:sz="0" w:space="0" w:color="auto"/>
          </w:divBdr>
        </w:div>
        <w:div w:id="168836407">
          <w:marLeft w:val="0"/>
          <w:marRight w:val="0"/>
          <w:marTop w:val="0"/>
          <w:marBottom w:val="0"/>
          <w:divBdr>
            <w:top w:val="none" w:sz="0" w:space="0" w:color="auto"/>
            <w:left w:val="none" w:sz="0" w:space="0" w:color="auto"/>
            <w:bottom w:val="none" w:sz="0" w:space="0" w:color="auto"/>
            <w:right w:val="none" w:sz="0" w:space="0" w:color="auto"/>
          </w:divBdr>
        </w:div>
        <w:div w:id="272131052">
          <w:marLeft w:val="0"/>
          <w:marRight w:val="0"/>
          <w:marTop w:val="0"/>
          <w:marBottom w:val="0"/>
          <w:divBdr>
            <w:top w:val="none" w:sz="0" w:space="0" w:color="auto"/>
            <w:left w:val="none" w:sz="0" w:space="0" w:color="auto"/>
            <w:bottom w:val="none" w:sz="0" w:space="0" w:color="auto"/>
            <w:right w:val="none" w:sz="0" w:space="0" w:color="auto"/>
          </w:divBdr>
        </w:div>
        <w:div w:id="1955400980">
          <w:marLeft w:val="0"/>
          <w:marRight w:val="0"/>
          <w:marTop w:val="0"/>
          <w:marBottom w:val="0"/>
          <w:divBdr>
            <w:top w:val="none" w:sz="0" w:space="0" w:color="auto"/>
            <w:left w:val="none" w:sz="0" w:space="0" w:color="auto"/>
            <w:bottom w:val="none" w:sz="0" w:space="0" w:color="auto"/>
            <w:right w:val="none" w:sz="0" w:space="0" w:color="auto"/>
          </w:divBdr>
        </w:div>
        <w:div w:id="1322349534">
          <w:marLeft w:val="0"/>
          <w:marRight w:val="0"/>
          <w:marTop w:val="0"/>
          <w:marBottom w:val="0"/>
          <w:divBdr>
            <w:top w:val="none" w:sz="0" w:space="0" w:color="auto"/>
            <w:left w:val="none" w:sz="0" w:space="0" w:color="auto"/>
            <w:bottom w:val="none" w:sz="0" w:space="0" w:color="auto"/>
            <w:right w:val="none" w:sz="0" w:space="0" w:color="auto"/>
          </w:divBdr>
        </w:div>
        <w:div w:id="816455909">
          <w:marLeft w:val="0"/>
          <w:marRight w:val="0"/>
          <w:marTop w:val="0"/>
          <w:marBottom w:val="0"/>
          <w:divBdr>
            <w:top w:val="none" w:sz="0" w:space="0" w:color="auto"/>
            <w:left w:val="none" w:sz="0" w:space="0" w:color="auto"/>
            <w:bottom w:val="none" w:sz="0" w:space="0" w:color="auto"/>
            <w:right w:val="none" w:sz="0" w:space="0" w:color="auto"/>
          </w:divBdr>
        </w:div>
        <w:div w:id="2086100380">
          <w:marLeft w:val="0"/>
          <w:marRight w:val="0"/>
          <w:marTop w:val="0"/>
          <w:marBottom w:val="0"/>
          <w:divBdr>
            <w:top w:val="none" w:sz="0" w:space="0" w:color="auto"/>
            <w:left w:val="none" w:sz="0" w:space="0" w:color="auto"/>
            <w:bottom w:val="none" w:sz="0" w:space="0" w:color="auto"/>
            <w:right w:val="none" w:sz="0" w:space="0" w:color="auto"/>
          </w:divBdr>
        </w:div>
        <w:div w:id="1469711336">
          <w:marLeft w:val="0"/>
          <w:marRight w:val="0"/>
          <w:marTop w:val="0"/>
          <w:marBottom w:val="0"/>
          <w:divBdr>
            <w:top w:val="none" w:sz="0" w:space="0" w:color="auto"/>
            <w:left w:val="none" w:sz="0" w:space="0" w:color="auto"/>
            <w:bottom w:val="none" w:sz="0" w:space="0" w:color="auto"/>
            <w:right w:val="none" w:sz="0" w:space="0" w:color="auto"/>
          </w:divBdr>
        </w:div>
        <w:div w:id="1516773563">
          <w:marLeft w:val="0"/>
          <w:marRight w:val="0"/>
          <w:marTop w:val="0"/>
          <w:marBottom w:val="0"/>
          <w:divBdr>
            <w:top w:val="none" w:sz="0" w:space="0" w:color="auto"/>
            <w:left w:val="none" w:sz="0" w:space="0" w:color="auto"/>
            <w:bottom w:val="none" w:sz="0" w:space="0" w:color="auto"/>
            <w:right w:val="none" w:sz="0" w:space="0" w:color="auto"/>
          </w:divBdr>
        </w:div>
        <w:div w:id="909080572">
          <w:marLeft w:val="0"/>
          <w:marRight w:val="0"/>
          <w:marTop w:val="0"/>
          <w:marBottom w:val="0"/>
          <w:divBdr>
            <w:top w:val="none" w:sz="0" w:space="0" w:color="auto"/>
            <w:left w:val="none" w:sz="0" w:space="0" w:color="auto"/>
            <w:bottom w:val="none" w:sz="0" w:space="0" w:color="auto"/>
            <w:right w:val="none" w:sz="0" w:space="0" w:color="auto"/>
          </w:divBdr>
        </w:div>
        <w:div w:id="530269341">
          <w:marLeft w:val="0"/>
          <w:marRight w:val="0"/>
          <w:marTop w:val="0"/>
          <w:marBottom w:val="0"/>
          <w:divBdr>
            <w:top w:val="none" w:sz="0" w:space="0" w:color="auto"/>
            <w:left w:val="none" w:sz="0" w:space="0" w:color="auto"/>
            <w:bottom w:val="none" w:sz="0" w:space="0" w:color="auto"/>
            <w:right w:val="none" w:sz="0" w:space="0" w:color="auto"/>
          </w:divBdr>
        </w:div>
        <w:div w:id="1631741097">
          <w:marLeft w:val="0"/>
          <w:marRight w:val="0"/>
          <w:marTop w:val="0"/>
          <w:marBottom w:val="0"/>
          <w:divBdr>
            <w:top w:val="none" w:sz="0" w:space="0" w:color="auto"/>
            <w:left w:val="none" w:sz="0" w:space="0" w:color="auto"/>
            <w:bottom w:val="none" w:sz="0" w:space="0" w:color="auto"/>
            <w:right w:val="none" w:sz="0" w:space="0" w:color="auto"/>
          </w:divBdr>
        </w:div>
        <w:div w:id="994526743">
          <w:marLeft w:val="0"/>
          <w:marRight w:val="0"/>
          <w:marTop w:val="0"/>
          <w:marBottom w:val="0"/>
          <w:divBdr>
            <w:top w:val="none" w:sz="0" w:space="0" w:color="auto"/>
            <w:left w:val="none" w:sz="0" w:space="0" w:color="auto"/>
            <w:bottom w:val="none" w:sz="0" w:space="0" w:color="auto"/>
            <w:right w:val="none" w:sz="0" w:space="0" w:color="auto"/>
          </w:divBdr>
        </w:div>
        <w:div w:id="1972788823">
          <w:marLeft w:val="0"/>
          <w:marRight w:val="0"/>
          <w:marTop w:val="0"/>
          <w:marBottom w:val="0"/>
          <w:divBdr>
            <w:top w:val="none" w:sz="0" w:space="0" w:color="auto"/>
            <w:left w:val="none" w:sz="0" w:space="0" w:color="auto"/>
            <w:bottom w:val="none" w:sz="0" w:space="0" w:color="auto"/>
            <w:right w:val="none" w:sz="0" w:space="0" w:color="auto"/>
          </w:divBdr>
        </w:div>
        <w:div w:id="1246494901">
          <w:marLeft w:val="0"/>
          <w:marRight w:val="0"/>
          <w:marTop w:val="0"/>
          <w:marBottom w:val="0"/>
          <w:divBdr>
            <w:top w:val="none" w:sz="0" w:space="0" w:color="auto"/>
            <w:left w:val="none" w:sz="0" w:space="0" w:color="auto"/>
            <w:bottom w:val="none" w:sz="0" w:space="0" w:color="auto"/>
            <w:right w:val="none" w:sz="0" w:space="0" w:color="auto"/>
          </w:divBdr>
        </w:div>
        <w:div w:id="640767963">
          <w:marLeft w:val="0"/>
          <w:marRight w:val="0"/>
          <w:marTop w:val="0"/>
          <w:marBottom w:val="0"/>
          <w:divBdr>
            <w:top w:val="none" w:sz="0" w:space="0" w:color="auto"/>
            <w:left w:val="none" w:sz="0" w:space="0" w:color="auto"/>
            <w:bottom w:val="none" w:sz="0" w:space="0" w:color="auto"/>
            <w:right w:val="none" w:sz="0" w:space="0" w:color="auto"/>
          </w:divBdr>
        </w:div>
        <w:div w:id="66653799">
          <w:marLeft w:val="0"/>
          <w:marRight w:val="0"/>
          <w:marTop w:val="0"/>
          <w:marBottom w:val="0"/>
          <w:divBdr>
            <w:top w:val="none" w:sz="0" w:space="0" w:color="auto"/>
            <w:left w:val="none" w:sz="0" w:space="0" w:color="auto"/>
            <w:bottom w:val="none" w:sz="0" w:space="0" w:color="auto"/>
            <w:right w:val="none" w:sz="0" w:space="0" w:color="auto"/>
          </w:divBdr>
        </w:div>
        <w:div w:id="89158853">
          <w:marLeft w:val="0"/>
          <w:marRight w:val="0"/>
          <w:marTop w:val="0"/>
          <w:marBottom w:val="0"/>
          <w:divBdr>
            <w:top w:val="none" w:sz="0" w:space="0" w:color="auto"/>
            <w:left w:val="none" w:sz="0" w:space="0" w:color="auto"/>
            <w:bottom w:val="none" w:sz="0" w:space="0" w:color="auto"/>
            <w:right w:val="none" w:sz="0" w:space="0" w:color="auto"/>
          </w:divBdr>
        </w:div>
        <w:div w:id="1445808725">
          <w:marLeft w:val="0"/>
          <w:marRight w:val="0"/>
          <w:marTop w:val="0"/>
          <w:marBottom w:val="0"/>
          <w:divBdr>
            <w:top w:val="none" w:sz="0" w:space="0" w:color="auto"/>
            <w:left w:val="none" w:sz="0" w:space="0" w:color="auto"/>
            <w:bottom w:val="none" w:sz="0" w:space="0" w:color="auto"/>
            <w:right w:val="none" w:sz="0" w:space="0" w:color="auto"/>
          </w:divBdr>
        </w:div>
        <w:div w:id="954289558">
          <w:marLeft w:val="0"/>
          <w:marRight w:val="0"/>
          <w:marTop w:val="0"/>
          <w:marBottom w:val="0"/>
          <w:divBdr>
            <w:top w:val="none" w:sz="0" w:space="0" w:color="auto"/>
            <w:left w:val="none" w:sz="0" w:space="0" w:color="auto"/>
            <w:bottom w:val="none" w:sz="0" w:space="0" w:color="auto"/>
            <w:right w:val="none" w:sz="0" w:space="0" w:color="auto"/>
          </w:divBdr>
        </w:div>
        <w:div w:id="543254166">
          <w:marLeft w:val="0"/>
          <w:marRight w:val="0"/>
          <w:marTop w:val="0"/>
          <w:marBottom w:val="0"/>
          <w:divBdr>
            <w:top w:val="none" w:sz="0" w:space="0" w:color="auto"/>
            <w:left w:val="none" w:sz="0" w:space="0" w:color="auto"/>
            <w:bottom w:val="none" w:sz="0" w:space="0" w:color="auto"/>
            <w:right w:val="none" w:sz="0" w:space="0" w:color="auto"/>
          </w:divBdr>
        </w:div>
        <w:div w:id="628560555">
          <w:marLeft w:val="0"/>
          <w:marRight w:val="0"/>
          <w:marTop w:val="0"/>
          <w:marBottom w:val="0"/>
          <w:divBdr>
            <w:top w:val="none" w:sz="0" w:space="0" w:color="auto"/>
            <w:left w:val="none" w:sz="0" w:space="0" w:color="auto"/>
            <w:bottom w:val="none" w:sz="0" w:space="0" w:color="auto"/>
            <w:right w:val="none" w:sz="0" w:space="0" w:color="auto"/>
          </w:divBdr>
        </w:div>
        <w:div w:id="1048647832">
          <w:marLeft w:val="0"/>
          <w:marRight w:val="0"/>
          <w:marTop w:val="0"/>
          <w:marBottom w:val="0"/>
          <w:divBdr>
            <w:top w:val="none" w:sz="0" w:space="0" w:color="auto"/>
            <w:left w:val="none" w:sz="0" w:space="0" w:color="auto"/>
            <w:bottom w:val="none" w:sz="0" w:space="0" w:color="auto"/>
            <w:right w:val="none" w:sz="0" w:space="0" w:color="auto"/>
          </w:divBdr>
        </w:div>
        <w:div w:id="248731894">
          <w:marLeft w:val="0"/>
          <w:marRight w:val="0"/>
          <w:marTop w:val="0"/>
          <w:marBottom w:val="0"/>
          <w:divBdr>
            <w:top w:val="none" w:sz="0" w:space="0" w:color="auto"/>
            <w:left w:val="none" w:sz="0" w:space="0" w:color="auto"/>
            <w:bottom w:val="none" w:sz="0" w:space="0" w:color="auto"/>
            <w:right w:val="none" w:sz="0" w:space="0" w:color="auto"/>
          </w:divBdr>
        </w:div>
        <w:div w:id="52389666">
          <w:marLeft w:val="0"/>
          <w:marRight w:val="0"/>
          <w:marTop w:val="0"/>
          <w:marBottom w:val="0"/>
          <w:divBdr>
            <w:top w:val="none" w:sz="0" w:space="0" w:color="auto"/>
            <w:left w:val="none" w:sz="0" w:space="0" w:color="auto"/>
            <w:bottom w:val="none" w:sz="0" w:space="0" w:color="auto"/>
            <w:right w:val="none" w:sz="0" w:space="0" w:color="auto"/>
          </w:divBdr>
        </w:div>
        <w:div w:id="967246115">
          <w:marLeft w:val="0"/>
          <w:marRight w:val="0"/>
          <w:marTop w:val="0"/>
          <w:marBottom w:val="0"/>
          <w:divBdr>
            <w:top w:val="none" w:sz="0" w:space="0" w:color="auto"/>
            <w:left w:val="none" w:sz="0" w:space="0" w:color="auto"/>
            <w:bottom w:val="none" w:sz="0" w:space="0" w:color="auto"/>
            <w:right w:val="none" w:sz="0" w:space="0" w:color="auto"/>
          </w:divBdr>
        </w:div>
        <w:div w:id="839002499">
          <w:marLeft w:val="0"/>
          <w:marRight w:val="0"/>
          <w:marTop w:val="0"/>
          <w:marBottom w:val="0"/>
          <w:divBdr>
            <w:top w:val="none" w:sz="0" w:space="0" w:color="auto"/>
            <w:left w:val="none" w:sz="0" w:space="0" w:color="auto"/>
            <w:bottom w:val="none" w:sz="0" w:space="0" w:color="auto"/>
            <w:right w:val="none" w:sz="0" w:space="0" w:color="auto"/>
          </w:divBdr>
        </w:div>
        <w:div w:id="762147849">
          <w:marLeft w:val="0"/>
          <w:marRight w:val="0"/>
          <w:marTop w:val="0"/>
          <w:marBottom w:val="0"/>
          <w:divBdr>
            <w:top w:val="none" w:sz="0" w:space="0" w:color="auto"/>
            <w:left w:val="none" w:sz="0" w:space="0" w:color="auto"/>
            <w:bottom w:val="none" w:sz="0" w:space="0" w:color="auto"/>
            <w:right w:val="none" w:sz="0" w:space="0" w:color="auto"/>
          </w:divBdr>
        </w:div>
        <w:div w:id="369693696">
          <w:marLeft w:val="0"/>
          <w:marRight w:val="0"/>
          <w:marTop w:val="0"/>
          <w:marBottom w:val="0"/>
          <w:divBdr>
            <w:top w:val="none" w:sz="0" w:space="0" w:color="auto"/>
            <w:left w:val="none" w:sz="0" w:space="0" w:color="auto"/>
            <w:bottom w:val="none" w:sz="0" w:space="0" w:color="auto"/>
            <w:right w:val="none" w:sz="0" w:space="0" w:color="auto"/>
          </w:divBdr>
        </w:div>
        <w:div w:id="1348677790">
          <w:marLeft w:val="0"/>
          <w:marRight w:val="0"/>
          <w:marTop w:val="0"/>
          <w:marBottom w:val="0"/>
          <w:divBdr>
            <w:top w:val="none" w:sz="0" w:space="0" w:color="auto"/>
            <w:left w:val="none" w:sz="0" w:space="0" w:color="auto"/>
            <w:bottom w:val="none" w:sz="0" w:space="0" w:color="auto"/>
            <w:right w:val="none" w:sz="0" w:space="0" w:color="auto"/>
          </w:divBdr>
        </w:div>
        <w:div w:id="935866820">
          <w:marLeft w:val="0"/>
          <w:marRight w:val="0"/>
          <w:marTop w:val="0"/>
          <w:marBottom w:val="0"/>
          <w:divBdr>
            <w:top w:val="none" w:sz="0" w:space="0" w:color="auto"/>
            <w:left w:val="none" w:sz="0" w:space="0" w:color="auto"/>
            <w:bottom w:val="none" w:sz="0" w:space="0" w:color="auto"/>
            <w:right w:val="none" w:sz="0" w:space="0" w:color="auto"/>
          </w:divBdr>
        </w:div>
        <w:div w:id="1231304593">
          <w:marLeft w:val="0"/>
          <w:marRight w:val="0"/>
          <w:marTop w:val="0"/>
          <w:marBottom w:val="0"/>
          <w:divBdr>
            <w:top w:val="none" w:sz="0" w:space="0" w:color="auto"/>
            <w:left w:val="none" w:sz="0" w:space="0" w:color="auto"/>
            <w:bottom w:val="none" w:sz="0" w:space="0" w:color="auto"/>
            <w:right w:val="none" w:sz="0" w:space="0" w:color="auto"/>
          </w:divBdr>
        </w:div>
        <w:div w:id="1286958706">
          <w:marLeft w:val="0"/>
          <w:marRight w:val="0"/>
          <w:marTop w:val="0"/>
          <w:marBottom w:val="0"/>
          <w:divBdr>
            <w:top w:val="none" w:sz="0" w:space="0" w:color="auto"/>
            <w:left w:val="none" w:sz="0" w:space="0" w:color="auto"/>
            <w:bottom w:val="none" w:sz="0" w:space="0" w:color="auto"/>
            <w:right w:val="none" w:sz="0" w:space="0" w:color="auto"/>
          </w:divBdr>
        </w:div>
        <w:div w:id="628240936">
          <w:marLeft w:val="0"/>
          <w:marRight w:val="0"/>
          <w:marTop w:val="0"/>
          <w:marBottom w:val="0"/>
          <w:divBdr>
            <w:top w:val="none" w:sz="0" w:space="0" w:color="auto"/>
            <w:left w:val="none" w:sz="0" w:space="0" w:color="auto"/>
            <w:bottom w:val="none" w:sz="0" w:space="0" w:color="auto"/>
            <w:right w:val="none" w:sz="0" w:space="0" w:color="auto"/>
          </w:divBdr>
        </w:div>
        <w:div w:id="794182890">
          <w:marLeft w:val="0"/>
          <w:marRight w:val="0"/>
          <w:marTop w:val="0"/>
          <w:marBottom w:val="0"/>
          <w:divBdr>
            <w:top w:val="none" w:sz="0" w:space="0" w:color="auto"/>
            <w:left w:val="none" w:sz="0" w:space="0" w:color="auto"/>
            <w:bottom w:val="none" w:sz="0" w:space="0" w:color="auto"/>
            <w:right w:val="none" w:sz="0" w:space="0" w:color="auto"/>
          </w:divBdr>
        </w:div>
        <w:div w:id="1450121428">
          <w:marLeft w:val="0"/>
          <w:marRight w:val="0"/>
          <w:marTop w:val="0"/>
          <w:marBottom w:val="0"/>
          <w:divBdr>
            <w:top w:val="none" w:sz="0" w:space="0" w:color="auto"/>
            <w:left w:val="none" w:sz="0" w:space="0" w:color="auto"/>
            <w:bottom w:val="none" w:sz="0" w:space="0" w:color="auto"/>
            <w:right w:val="none" w:sz="0" w:space="0" w:color="auto"/>
          </w:divBdr>
        </w:div>
        <w:div w:id="91753444">
          <w:marLeft w:val="0"/>
          <w:marRight w:val="0"/>
          <w:marTop w:val="0"/>
          <w:marBottom w:val="0"/>
          <w:divBdr>
            <w:top w:val="none" w:sz="0" w:space="0" w:color="auto"/>
            <w:left w:val="none" w:sz="0" w:space="0" w:color="auto"/>
            <w:bottom w:val="none" w:sz="0" w:space="0" w:color="auto"/>
            <w:right w:val="none" w:sz="0" w:space="0" w:color="auto"/>
          </w:divBdr>
        </w:div>
        <w:div w:id="879364989">
          <w:marLeft w:val="0"/>
          <w:marRight w:val="0"/>
          <w:marTop w:val="0"/>
          <w:marBottom w:val="0"/>
          <w:divBdr>
            <w:top w:val="none" w:sz="0" w:space="0" w:color="auto"/>
            <w:left w:val="none" w:sz="0" w:space="0" w:color="auto"/>
            <w:bottom w:val="none" w:sz="0" w:space="0" w:color="auto"/>
            <w:right w:val="none" w:sz="0" w:space="0" w:color="auto"/>
          </w:divBdr>
        </w:div>
        <w:div w:id="1222448375">
          <w:marLeft w:val="0"/>
          <w:marRight w:val="0"/>
          <w:marTop w:val="0"/>
          <w:marBottom w:val="0"/>
          <w:divBdr>
            <w:top w:val="none" w:sz="0" w:space="0" w:color="auto"/>
            <w:left w:val="none" w:sz="0" w:space="0" w:color="auto"/>
            <w:bottom w:val="none" w:sz="0" w:space="0" w:color="auto"/>
            <w:right w:val="none" w:sz="0" w:space="0" w:color="auto"/>
          </w:divBdr>
        </w:div>
        <w:div w:id="1174536944">
          <w:marLeft w:val="0"/>
          <w:marRight w:val="0"/>
          <w:marTop w:val="0"/>
          <w:marBottom w:val="0"/>
          <w:divBdr>
            <w:top w:val="none" w:sz="0" w:space="0" w:color="auto"/>
            <w:left w:val="none" w:sz="0" w:space="0" w:color="auto"/>
            <w:bottom w:val="none" w:sz="0" w:space="0" w:color="auto"/>
            <w:right w:val="none" w:sz="0" w:space="0" w:color="auto"/>
          </w:divBdr>
        </w:div>
        <w:div w:id="1045829561">
          <w:marLeft w:val="0"/>
          <w:marRight w:val="0"/>
          <w:marTop w:val="0"/>
          <w:marBottom w:val="0"/>
          <w:divBdr>
            <w:top w:val="none" w:sz="0" w:space="0" w:color="auto"/>
            <w:left w:val="none" w:sz="0" w:space="0" w:color="auto"/>
            <w:bottom w:val="none" w:sz="0" w:space="0" w:color="auto"/>
            <w:right w:val="none" w:sz="0" w:space="0" w:color="auto"/>
          </w:divBdr>
        </w:div>
        <w:div w:id="587614123">
          <w:marLeft w:val="0"/>
          <w:marRight w:val="0"/>
          <w:marTop w:val="0"/>
          <w:marBottom w:val="0"/>
          <w:divBdr>
            <w:top w:val="none" w:sz="0" w:space="0" w:color="auto"/>
            <w:left w:val="none" w:sz="0" w:space="0" w:color="auto"/>
            <w:bottom w:val="none" w:sz="0" w:space="0" w:color="auto"/>
            <w:right w:val="none" w:sz="0" w:space="0" w:color="auto"/>
          </w:divBdr>
        </w:div>
        <w:div w:id="255208769">
          <w:marLeft w:val="0"/>
          <w:marRight w:val="0"/>
          <w:marTop w:val="0"/>
          <w:marBottom w:val="0"/>
          <w:divBdr>
            <w:top w:val="none" w:sz="0" w:space="0" w:color="auto"/>
            <w:left w:val="none" w:sz="0" w:space="0" w:color="auto"/>
            <w:bottom w:val="none" w:sz="0" w:space="0" w:color="auto"/>
            <w:right w:val="none" w:sz="0" w:space="0" w:color="auto"/>
          </w:divBdr>
        </w:div>
        <w:div w:id="555505572">
          <w:marLeft w:val="0"/>
          <w:marRight w:val="0"/>
          <w:marTop w:val="0"/>
          <w:marBottom w:val="0"/>
          <w:divBdr>
            <w:top w:val="none" w:sz="0" w:space="0" w:color="auto"/>
            <w:left w:val="none" w:sz="0" w:space="0" w:color="auto"/>
            <w:bottom w:val="none" w:sz="0" w:space="0" w:color="auto"/>
            <w:right w:val="none" w:sz="0" w:space="0" w:color="auto"/>
          </w:divBdr>
        </w:div>
        <w:div w:id="1091970001">
          <w:marLeft w:val="0"/>
          <w:marRight w:val="0"/>
          <w:marTop w:val="0"/>
          <w:marBottom w:val="0"/>
          <w:divBdr>
            <w:top w:val="none" w:sz="0" w:space="0" w:color="auto"/>
            <w:left w:val="none" w:sz="0" w:space="0" w:color="auto"/>
            <w:bottom w:val="none" w:sz="0" w:space="0" w:color="auto"/>
            <w:right w:val="none" w:sz="0" w:space="0" w:color="auto"/>
          </w:divBdr>
        </w:div>
        <w:div w:id="400980109">
          <w:marLeft w:val="0"/>
          <w:marRight w:val="0"/>
          <w:marTop w:val="0"/>
          <w:marBottom w:val="0"/>
          <w:divBdr>
            <w:top w:val="none" w:sz="0" w:space="0" w:color="auto"/>
            <w:left w:val="none" w:sz="0" w:space="0" w:color="auto"/>
            <w:bottom w:val="none" w:sz="0" w:space="0" w:color="auto"/>
            <w:right w:val="none" w:sz="0" w:space="0" w:color="auto"/>
          </w:divBdr>
        </w:div>
        <w:div w:id="1669937403">
          <w:marLeft w:val="0"/>
          <w:marRight w:val="0"/>
          <w:marTop w:val="0"/>
          <w:marBottom w:val="0"/>
          <w:divBdr>
            <w:top w:val="none" w:sz="0" w:space="0" w:color="auto"/>
            <w:left w:val="none" w:sz="0" w:space="0" w:color="auto"/>
            <w:bottom w:val="none" w:sz="0" w:space="0" w:color="auto"/>
            <w:right w:val="none" w:sz="0" w:space="0" w:color="auto"/>
          </w:divBdr>
        </w:div>
        <w:div w:id="270750735">
          <w:marLeft w:val="0"/>
          <w:marRight w:val="0"/>
          <w:marTop w:val="0"/>
          <w:marBottom w:val="0"/>
          <w:divBdr>
            <w:top w:val="none" w:sz="0" w:space="0" w:color="auto"/>
            <w:left w:val="none" w:sz="0" w:space="0" w:color="auto"/>
            <w:bottom w:val="none" w:sz="0" w:space="0" w:color="auto"/>
            <w:right w:val="none" w:sz="0" w:space="0" w:color="auto"/>
          </w:divBdr>
        </w:div>
        <w:div w:id="1736586573">
          <w:marLeft w:val="0"/>
          <w:marRight w:val="0"/>
          <w:marTop w:val="0"/>
          <w:marBottom w:val="0"/>
          <w:divBdr>
            <w:top w:val="none" w:sz="0" w:space="0" w:color="auto"/>
            <w:left w:val="none" w:sz="0" w:space="0" w:color="auto"/>
            <w:bottom w:val="none" w:sz="0" w:space="0" w:color="auto"/>
            <w:right w:val="none" w:sz="0" w:space="0" w:color="auto"/>
          </w:divBdr>
        </w:div>
        <w:div w:id="1873808441">
          <w:marLeft w:val="0"/>
          <w:marRight w:val="0"/>
          <w:marTop w:val="0"/>
          <w:marBottom w:val="0"/>
          <w:divBdr>
            <w:top w:val="none" w:sz="0" w:space="0" w:color="auto"/>
            <w:left w:val="none" w:sz="0" w:space="0" w:color="auto"/>
            <w:bottom w:val="none" w:sz="0" w:space="0" w:color="auto"/>
            <w:right w:val="none" w:sz="0" w:space="0" w:color="auto"/>
          </w:divBdr>
        </w:div>
        <w:div w:id="1903716416">
          <w:marLeft w:val="0"/>
          <w:marRight w:val="0"/>
          <w:marTop w:val="0"/>
          <w:marBottom w:val="0"/>
          <w:divBdr>
            <w:top w:val="none" w:sz="0" w:space="0" w:color="auto"/>
            <w:left w:val="none" w:sz="0" w:space="0" w:color="auto"/>
            <w:bottom w:val="none" w:sz="0" w:space="0" w:color="auto"/>
            <w:right w:val="none" w:sz="0" w:space="0" w:color="auto"/>
          </w:divBdr>
        </w:div>
        <w:div w:id="179006069">
          <w:marLeft w:val="0"/>
          <w:marRight w:val="0"/>
          <w:marTop w:val="0"/>
          <w:marBottom w:val="0"/>
          <w:divBdr>
            <w:top w:val="none" w:sz="0" w:space="0" w:color="auto"/>
            <w:left w:val="none" w:sz="0" w:space="0" w:color="auto"/>
            <w:bottom w:val="none" w:sz="0" w:space="0" w:color="auto"/>
            <w:right w:val="none" w:sz="0" w:space="0" w:color="auto"/>
          </w:divBdr>
        </w:div>
        <w:div w:id="691033722">
          <w:marLeft w:val="0"/>
          <w:marRight w:val="0"/>
          <w:marTop w:val="0"/>
          <w:marBottom w:val="0"/>
          <w:divBdr>
            <w:top w:val="none" w:sz="0" w:space="0" w:color="auto"/>
            <w:left w:val="none" w:sz="0" w:space="0" w:color="auto"/>
            <w:bottom w:val="none" w:sz="0" w:space="0" w:color="auto"/>
            <w:right w:val="none" w:sz="0" w:space="0" w:color="auto"/>
          </w:divBdr>
        </w:div>
        <w:div w:id="896472770">
          <w:marLeft w:val="0"/>
          <w:marRight w:val="0"/>
          <w:marTop w:val="0"/>
          <w:marBottom w:val="0"/>
          <w:divBdr>
            <w:top w:val="none" w:sz="0" w:space="0" w:color="auto"/>
            <w:left w:val="none" w:sz="0" w:space="0" w:color="auto"/>
            <w:bottom w:val="none" w:sz="0" w:space="0" w:color="auto"/>
            <w:right w:val="none" w:sz="0" w:space="0" w:color="auto"/>
          </w:divBdr>
        </w:div>
        <w:div w:id="282344107">
          <w:marLeft w:val="0"/>
          <w:marRight w:val="0"/>
          <w:marTop w:val="0"/>
          <w:marBottom w:val="0"/>
          <w:divBdr>
            <w:top w:val="none" w:sz="0" w:space="0" w:color="auto"/>
            <w:left w:val="none" w:sz="0" w:space="0" w:color="auto"/>
            <w:bottom w:val="none" w:sz="0" w:space="0" w:color="auto"/>
            <w:right w:val="none" w:sz="0" w:space="0" w:color="auto"/>
          </w:divBdr>
        </w:div>
        <w:div w:id="1014069302">
          <w:marLeft w:val="0"/>
          <w:marRight w:val="0"/>
          <w:marTop w:val="0"/>
          <w:marBottom w:val="0"/>
          <w:divBdr>
            <w:top w:val="none" w:sz="0" w:space="0" w:color="auto"/>
            <w:left w:val="none" w:sz="0" w:space="0" w:color="auto"/>
            <w:bottom w:val="none" w:sz="0" w:space="0" w:color="auto"/>
            <w:right w:val="none" w:sz="0" w:space="0" w:color="auto"/>
          </w:divBdr>
        </w:div>
        <w:div w:id="1584872180">
          <w:marLeft w:val="0"/>
          <w:marRight w:val="0"/>
          <w:marTop w:val="0"/>
          <w:marBottom w:val="0"/>
          <w:divBdr>
            <w:top w:val="none" w:sz="0" w:space="0" w:color="auto"/>
            <w:left w:val="none" w:sz="0" w:space="0" w:color="auto"/>
            <w:bottom w:val="none" w:sz="0" w:space="0" w:color="auto"/>
            <w:right w:val="none" w:sz="0" w:space="0" w:color="auto"/>
          </w:divBdr>
        </w:div>
        <w:div w:id="1272401625">
          <w:marLeft w:val="0"/>
          <w:marRight w:val="0"/>
          <w:marTop w:val="0"/>
          <w:marBottom w:val="0"/>
          <w:divBdr>
            <w:top w:val="none" w:sz="0" w:space="0" w:color="auto"/>
            <w:left w:val="none" w:sz="0" w:space="0" w:color="auto"/>
            <w:bottom w:val="none" w:sz="0" w:space="0" w:color="auto"/>
            <w:right w:val="none" w:sz="0" w:space="0" w:color="auto"/>
          </w:divBdr>
        </w:div>
        <w:div w:id="2107845078">
          <w:marLeft w:val="0"/>
          <w:marRight w:val="0"/>
          <w:marTop w:val="0"/>
          <w:marBottom w:val="0"/>
          <w:divBdr>
            <w:top w:val="none" w:sz="0" w:space="0" w:color="auto"/>
            <w:left w:val="none" w:sz="0" w:space="0" w:color="auto"/>
            <w:bottom w:val="none" w:sz="0" w:space="0" w:color="auto"/>
            <w:right w:val="none" w:sz="0" w:space="0" w:color="auto"/>
          </w:divBdr>
        </w:div>
        <w:div w:id="36005960">
          <w:marLeft w:val="0"/>
          <w:marRight w:val="0"/>
          <w:marTop w:val="0"/>
          <w:marBottom w:val="0"/>
          <w:divBdr>
            <w:top w:val="none" w:sz="0" w:space="0" w:color="auto"/>
            <w:left w:val="none" w:sz="0" w:space="0" w:color="auto"/>
            <w:bottom w:val="none" w:sz="0" w:space="0" w:color="auto"/>
            <w:right w:val="none" w:sz="0" w:space="0" w:color="auto"/>
          </w:divBdr>
        </w:div>
        <w:div w:id="661666156">
          <w:marLeft w:val="0"/>
          <w:marRight w:val="0"/>
          <w:marTop w:val="0"/>
          <w:marBottom w:val="0"/>
          <w:divBdr>
            <w:top w:val="none" w:sz="0" w:space="0" w:color="auto"/>
            <w:left w:val="none" w:sz="0" w:space="0" w:color="auto"/>
            <w:bottom w:val="none" w:sz="0" w:space="0" w:color="auto"/>
            <w:right w:val="none" w:sz="0" w:space="0" w:color="auto"/>
          </w:divBdr>
        </w:div>
        <w:div w:id="37826695">
          <w:marLeft w:val="0"/>
          <w:marRight w:val="0"/>
          <w:marTop w:val="0"/>
          <w:marBottom w:val="0"/>
          <w:divBdr>
            <w:top w:val="none" w:sz="0" w:space="0" w:color="auto"/>
            <w:left w:val="none" w:sz="0" w:space="0" w:color="auto"/>
            <w:bottom w:val="none" w:sz="0" w:space="0" w:color="auto"/>
            <w:right w:val="none" w:sz="0" w:space="0" w:color="auto"/>
          </w:divBdr>
        </w:div>
        <w:div w:id="782067910">
          <w:marLeft w:val="0"/>
          <w:marRight w:val="0"/>
          <w:marTop w:val="0"/>
          <w:marBottom w:val="0"/>
          <w:divBdr>
            <w:top w:val="none" w:sz="0" w:space="0" w:color="auto"/>
            <w:left w:val="none" w:sz="0" w:space="0" w:color="auto"/>
            <w:bottom w:val="none" w:sz="0" w:space="0" w:color="auto"/>
            <w:right w:val="none" w:sz="0" w:space="0" w:color="auto"/>
          </w:divBdr>
        </w:div>
        <w:div w:id="595479383">
          <w:marLeft w:val="0"/>
          <w:marRight w:val="0"/>
          <w:marTop w:val="0"/>
          <w:marBottom w:val="0"/>
          <w:divBdr>
            <w:top w:val="none" w:sz="0" w:space="0" w:color="auto"/>
            <w:left w:val="none" w:sz="0" w:space="0" w:color="auto"/>
            <w:bottom w:val="none" w:sz="0" w:space="0" w:color="auto"/>
            <w:right w:val="none" w:sz="0" w:space="0" w:color="auto"/>
          </w:divBdr>
        </w:div>
        <w:div w:id="1577594230">
          <w:marLeft w:val="0"/>
          <w:marRight w:val="0"/>
          <w:marTop w:val="0"/>
          <w:marBottom w:val="0"/>
          <w:divBdr>
            <w:top w:val="none" w:sz="0" w:space="0" w:color="auto"/>
            <w:left w:val="none" w:sz="0" w:space="0" w:color="auto"/>
            <w:bottom w:val="none" w:sz="0" w:space="0" w:color="auto"/>
            <w:right w:val="none" w:sz="0" w:space="0" w:color="auto"/>
          </w:divBdr>
        </w:div>
        <w:div w:id="398555566">
          <w:marLeft w:val="0"/>
          <w:marRight w:val="0"/>
          <w:marTop w:val="0"/>
          <w:marBottom w:val="0"/>
          <w:divBdr>
            <w:top w:val="none" w:sz="0" w:space="0" w:color="auto"/>
            <w:left w:val="none" w:sz="0" w:space="0" w:color="auto"/>
            <w:bottom w:val="none" w:sz="0" w:space="0" w:color="auto"/>
            <w:right w:val="none" w:sz="0" w:space="0" w:color="auto"/>
          </w:divBdr>
        </w:div>
        <w:div w:id="880825031">
          <w:marLeft w:val="0"/>
          <w:marRight w:val="0"/>
          <w:marTop w:val="0"/>
          <w:marBottom w:val="0"/>
          <w:divBdr>
            <w:top w:val="none" w:sz="0" w:space="0" w:color="auto"/>
            <w:left w:val="none" w:sz="0" w:space="0" w:color="auto"/>
            <w:bottom w:val="none" w:sz="0" w:space="0" w:color="auto"/>
            <w:right w:val="none" w:sz="0" w:space="0" w:color="auto"/>
          </w:divBdr>
        </w:div>
        <w:div w:id="845444396">
          <w:marLeft w:val="0"/>
          <w:marRight w:val="0"/>
          <w:marTop w:val="0"/>
          <w:marBottom w:val="0"/>
          <w:divBdr>
            <w:top w:val="none" w:sz="0" w:space="0" w:color="auto"/>
            <w:left w:val="none" w:sz="0" w:space="0" w:color="auto"/>
            <w:bottom w:val="none" w:sz="0" w:space="0" w:color="auto"/>
            <w:right w:val="none" w:sz="0" w:space="0" w:color="auto"/>
          </w:divBdr>
        </w:div>
        <w:div w:id="1336111343">
          <w:marLeft w:val="0"/>
          <w:marRight w:val="0"/>
          <w:marTop w:val="0"/>
          <w:marBottom w:val="0"/>
          <w:divBdr>
            <w:top w:val="none" w:sz="0" w:space="0" w:color="auto"/>
            <w:left w:val="none" w:sz="0" w:space="0" w:color="auto"/>
            <w:bottom w:val="none" w:sz="0" w:space="0" w:color="auto"/>
            <w:right w:val="none" w:sz="0" w:space="0" w:color="auto"/>
          </w:divBdr>
        </w:div>
        <w:div w:id="429665811">
          <w:marLeft w:val="0"/>
          <w:marRight w:val="0"/>
          <w:marTop w:val="0"/>
          <w:marBottom w:val="0"/>
          <w:divBdr>
            <w:top w:val="none" w:sz="0" w:space="0" w:color="auto"/>
            <w:left w:val="none" w:sz="0" w:space="0" w:color="auto"/>
            <w:bottom w:val="none" w:sz="0" w:space="0" w:color="auto"/>
            <w:right w:val="none" w:sz="0" w:space="0" w:color="auto"/>
          </w:divBdr>
        </w:div>
        <w:div w:id="379013000">
          <w:marLeft w:val="0"/>
          <w:marRight w:val="0"/>
          <w:marTop w:val="0"/>
          <w:marBottom w:val="0"/>
          <w:divBdr>
            <w:top w:val="none" w:sz="0" w:space="0" w:color="auto"/>
            <w:left w:val="none" w:sz="0" w:space="0" w:color="auto"/>
            <w:bottom w:val="none" w:sz="0" w:space="0" w:color="auto"/>
            <w:right w:val="none" w:sz="0" w:space="0" w:color="auto"/>
          </w:divBdr>
        </w:div>
        <w:div w:id="1445659008">
          <w:marLeft w:val="0"/>
          <w:marRight w:val="0"/>
          <w:marTop w:val="0"/>
          <w:marBottom w:val="0"/>
          <w:divBdr>
            <w:top w:val="none" w:sz="0" w:space="0" w:color="auto"/>
            <w:left w:val="none" w:sz="0" w:space="0" w:color="auto"/>
            <w:bottom w:val="none" w:sz="0" w:space="0" w:color="auto"/>
            <w:right w:val="none" w:sz="0" w:space="0" w:color="auto"/>
          </w:divBdr>
        </w:div>
        <w:div w:id="275261615">
          <w:marLeft w:val="0"/>
          <w:marRight w:val="0"/>
          <w:marTop w:val="0"/>
          <w:marBottom w:val="0"/>
          <w:divBdr>
            <w:top w:val="none" w:sz="0" w:space="0" w:color="auto"/>
            <w:left w:val="none" w:sz="0" w:space="0" w:color="auto"/>
            <w:bottom w:val="none" w:sz="0" w:space="0" w:color="auto"/>
            <w:right w:val="none" w:sz="0" w:space="0" w:color="auto"/>
          </w:divBdr>
        </w:div>
        <w:div w:id="1304503673">
          <w:marLeft w:val="0"/>
          <w:marRight w:val="0"/>
          <w:marTop w:val="0"/>
          <w:marBottom w:val="0"/>
          <w:divBdr>
            <w:top w:val="none" w:sz="0" w:space="0" w:color="auto"/>
            <w:left w:val="none" w:sz="0" w:space="0" w:color="auto"/>
            <w:bottom w:val="none" w:sz="0" w:space="0" w:color="auto"/>
            <w:right w:val="none" w:sz="0" w:space="0" w:color="auto"/>
          </w:divBdr>
        </w:div>
        <w:div w:id="762841909">
          <w:marLeft w:val="0"/>
          <w:marRight w:val="0"/>
          <w:marTop w:val="0"/>
          <w:marBottom w:val="0"/>
          <w:divBdr>
            <w:top w:val="none" w:sz="0" w:space="0" w:color="auto"/>
            <w:left w:val="none" w:sz="0" w:space="0" w:color="auto"/>
            <w:bottom w:val="none" w:sz="0" w:space="0" w:color="auto"/>
            <w:right w:val="none" w:sz="0" w:space="0" w:color="auto"/>
          </w:divBdr>
        </w:div>
        <w:div w:id="1973628486">
          <w:marLeft w:val="0"/>
          <w:marRight w:val="0"/>
          <w:marTop w:val="0"/>
          <w:marBottom w:val="0"/>
          <w:divBdr>
            <w:top w:val="none" w:sz="0" w:space="0" w:color="auto"/>
            <w:left w:val="none" w:sz="0" w:space="0" w:color="auto"/>
            <w:bottom w:val="none" w:sz="0" w:space="0" w:color="auto"/>
            <w:right w:val="none" w:sz="0" w:space="0" w:color="auto"/>
          </w:divBdr>
        </w:div>
        <w:div w:id="1103571748">
          <w:marLeft w:val="0"/>
          <w:marRight w:val="0"/>
          <w:marTop w:val="0"/>
          <w:marBottom w:val="0"/>
          <w:divBdr>
            <w:top w:val="none" w:sz="0" w:space="0" w:color="auto"/>
            <w:left w:val="none" w:sz="0" w:space="0" w:color="auto"/>
            <w:bottom w:val="none" w:sz="0" w:space="0" w:color="auto"/>
            <w:right w:val="none" w:sz="0" w:space="0" w:color="auto"/>
          </w:divBdr>
        </w:div>
      </w:divsChild>
    </w:div>
    <w:div w:id="751968958">
      <w:bodyDiv w:val="1"/>
      <w:marLeft w:val="0"/>
      <w:marRight w:val="0"/>
      <w:marTop w:val="0"/>
      <w:marBottom w:val="0"/>
      <w:divBdr>
        <w:top w:val="none" w:sz="0" w:space="0" w:color="auto"/>
        <w:left w:val="none" w:sz="0" w:space="0" w:color="auto"/>
        <w:bottom w:val="none" w:sz="0" w:space="0" w:color="auto"/>
        <w:right w:val="none" w:sz="0" w:space="0" w:color="auto"/>
      </w:divBdr>
    </w:div>
    <w:div w:id="754858167">
      <w:bodyDiv w:val="1"/>
      <w:marLeft w:val="0"/>
      <w:marRight w:val="0"/>
      <w:marTop w:val="0"/>
      <w:marBottom w:val="0"/>
      <w:divBdr>
        <w:top w:val="none" w:sz="0" w:space="0" w:color="auto"/>
        <w:left w:val="none" w:sz="0" w:space="0" w:color="auto"/>
        <w:bottom w:val="none" w:sz="0" w:space="0" w:color="auto"/>
        <w:right w:val="none" w:sz="0" w:space="0" w:color="auto"/>
      </w:divBdr>
    </w:div>
    <w:div w:id="756369871">
      <w:bodyDiv w:val="1"/>
      <w:marLeft w:val="0"/>
      <w:marRight w:val="0"/>
      <w:marTop w:val="0"/>
      <w:marBottom w:val="0"/>
      <w:divBdr>
        <w:top w:val="none" w:sz="0" w:space="0" w:color="auto"/>
        <w:left w:val="none" w:sz="0" w:space="0" w:color="auto"/>
        <w:bottom w:val="none" w:sz="0" w:space="0" w:color="auto"/>
        <w:right w:val="none" w:sz="0" w:space="0" w:color="auto"/>
      </w:divBdr>
    </w:div>
    <w:div w:id="762338358">
      <w:bodyDiv w:val="1"/>
      <w:marLeft w:val="0"/>
      <w:marRight w:val="0"/>
      <w:marTop w:val="0"/>
      <w:marBottom w:val="0"/>
      <w:divBdr>
        <w:top w:val="none" w:sz="0" w:space="0" w:color="auto"/>
        <w:left w:val="none" w:sz="0" w:space="0" w:color="auto"/>
        <w:bottom w:val="none" w:sz="0" w:space="0" w:color="auto"/>
        <w:right w:val="none" w:sz="0" w:space="0" w:color="auto"/>
      </w:divBdr>
    </w:div>
    <w:div w:id="765198626">
      <w:bodyDiv w:val="1"/>
      <w:marLeft w:val="0"/>
      <w:marRight w:val="0"/>
      <w:marTop w:val="0"/>
      <w:marBottom w:val="0"/>
      <w:divBdr>
        <w:top w:val="none" w:sz="0" w:space="0" w:color="auto"/>
        <w:left w:val="none" w:sz="0" w:space="0" w:color="auto"/>
        <w:bottom w:val="none" w:sz="0" w:space="0" w:color="auto"/>
        <w:right w:val="none" w:sz="0" w:space="0" w:color="auto"/>
      </w:divBdr>
      <w:divsChild>
        <w:div w:id="1637640054">
          <w:marLeft w:val="0"/>
          <w:marRight w:val="0"/>
          <w:marTop w:val="0"/>
          <w:marBottom w:val="0"/>
          <w:divBdr>
            <w:top w:val="none" w:sz="0" w:space="0" w:color="auto"/>
            <w:left w:val="none" w:sz="0" w:space="0" w:color="auto"/>
            <w:bottom w:val="none" w:sz="0" w:space="0" w:color="auto"/>
            <w:right w:val="none" w:sz="0" w:space="0" w:color="auto"/>
          </w:divBdr>
          <w:divsChild>
            <w:div w:id="1123501774">
              <w:marLeft w:val="0"/>
              <w:marRight w:val="0"/>
              <w:marTop w:val="0"/>
              <w:marBottom w:val="0"/>
              <w:divBdr>
                <w:top w:val="none" w:sz="0" w:space="0" w:color="auto"/>
                <w:left w:val="none" w:sz="0" w:space="0" w:color="auto"/>
                <w:bottom w:val="none" w:sz="0" w:space="0" w:color="auto"/>
                <w:right w:val="none" w:sz="0" w:space="0" w:color="auto"/>
              </w:divBdr>
              <w:divsChild>
                <w:div w:id="176360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515423">
      <w:bodyDiv w:val="1"/>
      <w:marLeft w:val="0"/>
      <w:marRight w:val="0"/>
      <w:marTop w:val="0"/>
      <w:marBottom w:val="0"/>
      <w:divBdr>
        <w:top w:val="none" w:sz="0" w:space="0" w:color="auto"/>
        <w:left w:val="none" w:sz="0" w:space="0" w:color="auto"/>
        <w:bottom w:val="none" w:sz="0" w:space="0" w:color="auto"/>
        <w:right w:val="none" w:sz="0" w:space="0" w:color="auto"/>
      </w:divBdr>
    </w:div>
    <w:div w:id="774791998">
      <w:bodyDiv w:val="1"/>
      <w:marLeft w:val="0"/>
      <w:marRight w:val="0"/>
      <w:marTop w:val="0"/>
      <w:marBottom w:val="0"/>
      <w:divBdr>
        <w:top w:val="none" w:sz="0" w:space="0" w:color="auto"/>
        <w:left w:val="none" w:sz="0" w:space="0" w:color="auto"/>
        <w:bottom w:val="none" w:sz="0" w:space="0" w:color="auto"/>
        <w:right w:val="none" w:sz="0" w:space="0" w:color="auto"/>
      </w:divBdr>
    </w:div>
    <w:div w:id="778334181">
      <w:bodyDiv w:val="1"/>
      <w:marLeft w:val="0"/>
      <w:marRight w:val="0"/>
      <w:marTop w:val="0"/>
      <w:marBottom w:val="0"/>
      <w:divBdr>
        <w:top w:val="none" w:sz="0" w:space="0" w:color="auto"/>
        <w:left w:val="none" w:sz="0" w:space="0" w:color="auto"/>
        <w:bottom w:val="none" w:sz="0" w:space="0" w:color="auto"/>
        <w:right w:val="none" w:sz="0" w:space="0" w:color="auto"/>
      </w:divBdr>
    </w:div>
    <w:div w:id="783571401">
      <w:bodyDiv w:val="1"/>
      <w:marLeft w:val="0"/>
      <w:marRight w:val="0"/>
      <w:marTop w:val="0"/>
      <w:marBottom w:val="0"/>
      <w:divBdr>
        <w:top w:val="none" w:sz="0" w:space="0" w:color="auto"/>
        <w:left w:val="none" w:sz="0" w:space="0" w:color="auto"/>
        <w:bottom w:val="none" w:sz="0" w:space="0" w:color="auto"/>
        <w:right w:val="none" w:sz="0" w:space="0" w:color="auto"/>
      </w:divBdr>
    </w:div>
    <w:div w:id="798306630">
      <w:bodyDiv w:val="1"/>
      <w:marLeft w:val="0"/>
      <w:marRight w:val="0"/>
      <w:marTop w:val="0"/>
      <w:marBottom w:val="0"/>
      <w:divBdr>
        <w:top w:val="none" w:sz="0" w:space="0" w:color="auto"/>
        <w:left w:val="none" w:sz="0" w:space="0" w:color="auto"/>
        <w:bottom w:val="none" w:sz="0" w:space="0" w:color="auto"/>
        <w:right w:val="none" w:sz="0" w:space="0" w:color="auto"/>
      </w:divBdr>
    </w:div>
    <w:div w:id="800611385">
      <w:bodyDiv w:val="1"/>
      <w:marLeft w:val="0"/>
      <w:marRight w:val="0"/>
      <w:marTop w:val="0"/>
      <w:marBottom w:val="0"/>
      <w:divBdr>
        <w:top w:val="none" w:sz="0" w:space="0" w:color="auto"/>
        <w:left w:val="none" w:sz="0" w:space="0" w:color="auto"/>
        <w:bottom w:val="none" w:sz="0" w:space="0" w:color="auto"/>
        <w:right w:val="none" w:sz="0" w:space="0" w:color="auto"/>
      </w:divBdr>
      <w:divsChild>
        <w:div w:id="1326082020">
          <w:marLeft w:val="0"/>
          <w:marRight w:val="0"/>
          <w:marTop w:val="0"/>
          <w:marBottom w:val="0"/>
          <w:divBdr>
            <w:top w:val="none" w:sz="0" w:space="0" w:color="auto"/>
            <w:left w:val="none" w:sz="0" w:space="0" w:color="auto"/>
            <w:bottom w:val="none" w:sz="0" w:space="0" w:color="auto"/>
            <w:right w:val="none" w:sz="0" w:space="0" w:color="auto"/>
          </w:divBdr>
        </w:div>
      </w:divsChild>
    </w:div>
    <w:div w:id="800926581">
      <w:bodyDiv w:val="1"/>
      <w:marLeft w:val="0"/>
      <w:marRight w:val="0"/>
      <w:marTop w:val="0"/>
      <w:marBottom w:val="0"/>
      <w:divBdr>
        <w:top w:val="none" w:sz="0" w:space="0" w:color="auto"/>
        <w:left w:val="none" w:sz="0" w:space="0" w:color="auto"/>
        <w:bottom w:val="none" w:sz="0" w:space="0" w:color="auto"/>
        <w:right w:val="none" w:sz="0" w:space="0" w:color="auto"/>
      </w:divBdr>
    </w:div>
    <w:div w:id="801775511">
      <w:bodyDiv w:val="1"/>
      <w:marLeft w:val="0"/>
      <w:marRight w:val="0"/>
      <w:marTop w:val="0"/>
      <w:marBottom w:val="0"/>
      <w:divBdr>
        <w:top w:val="none" w:sz="0" w:space="0" w:color="auto"/>
        <w:left w:val="none" w:sz="0" w:space="0" w:color="auto"/>
        <w:bottom w:val="none" w:sz="0" w:space="0" w:color="auto"/>
        <w:right w:val="none" w:sz="0" w:space="0" w:color="auto"/>
      </w:divBdr>
    </w:div>
    <w:div w:id="811025506">
      <w:bodyDiv w:val="1"/>
      <w:marLeft w:val="0"/>
      <w:marRight w:val="0"/>
      <w:marTop w:val="0"/>
      <w:marBottom w:val="0"/>
      <w:divBdr>
        <w:top w:val="none" w:sz="0" w:space="0" w:color="auto"/>
        <w:left w:val="none" w:sz="0" w:space="0" w:color="auto"/>
        <w:bottom w:val="none" w:sz="0" w:space="0" w:color="auto"/>
        <w:right w:val="none" w:sz="0" w:space="0" w:color="auto"/>
      </w:divBdr>
    </w:div>
    <w:div w:id="811751833">
      <w:bodyDiv w:val="1"/>
      <w:marLeft w:val="0"/>
      <w:marRight w:val="0"/>
      <w:marTop w:val="0"/>
      <w:marBottom w:val="0"/>
      <w:divBdr>
        <w:top w:val="none" w:sz="0" w:space="0" w:color="auto"/>
        <w:left w:val="none" w:sz="0" w:space="0" w:color="auto"/>
        <w:bottom w:val="none" w:sz="0" w:space="0" w:color="auto"/>
        <w:right w:val="none" w:sz="0" w:space="0" w:color="auto"/>
      </w:divBdr>
      <w:divsChild>
        <w:div w:id="163474343">
          <w:marLeft w:val="0"/>
          <w:marRight w:val="0"/>
          <w:marTop w:val="0"/>
          <w:marBottom w:val="0"/>
          <w:divBdr>
            <w:top w:val="none" w:sz="0" w:space="0" w:color="auto"/>
            <w:left w:val="none" w:sz="0" w:space="0" w:color="auto"/>
            <w:bottom w:val="none" w:sz="0" w:space="0" w:color="auto"/>
            <w:right w:val="none" w:sz="0" w:space="0" w:color="auto"/>
          </w:divBdr>
        </w:div>
        <w:div w:id="364404867">
          <w:marLeft w:val="0"/>
          <w:marRight w:val="0"/>
          <w:marTop w:val="0"/>
          <w:marBottom w:val="0"/>
          <w:divBdr>
            <w:top w:val="none" w:sz="0" w:space="0" w:color="auto"/>
            <w:left w:val="none" w:sz="0" w:space="0" w:color="auto"/>
            <w:bottom w:val="none" w:sz="0" w:space="0" w:color="auto"/>
            <w:right w:val="none" w:sz="0" w:space="0" w:color="auto"/>
          </w:divBdr>
        </w:div>
        <w:div w:id="551312708">
          <w:marLeft w:val="0"/>
          <w:marRight w:val="0"/>
          <w:marTop w:val="0"/>
          <w:marBottom w:val="0"/>
          <w:divBdr>
            <w:top w:val="none" w:sz="0" w:space="0" w:color="auto"/>
            <w:left w:val="none" w:sz="0" w:space="0" w:color="auto"/>
            <w:bottom w:val="none" w:sz="0" w:space="0" w:color="auto"/>
            <w:right w:val="none" w:sz="0" w:space="0" w:color="auto"/>
          </w:divBdr>
        </w:div>
        <w:div w:id="691883525">
          <w:marLeft w:val="0"/>
          <w:marRight w:val="0"/>
          <w:marTop w:val="0"/>
          <w:marBottom w:val="0"/>
          <w:divBdr>
            <w:top w:val="none" w:sz="0" w:space="0" w:color="auto"/>
            <w:left w:val="none" w:sz="0" w:space="0" w:color="auto"/>
            <w:bottom w:val="none" w:sz="0" w:space="0" w:color="auto"/>
            <w:right w:val="none" w:sz="0" w:space="0" w:color="auto"/>
          </w:divBdr>
        </w:div>
        <w:div w:id="879317112">
          <w:marLeft w:val="0"/>
          <w:marRight w:val="0"/>
          <w:marTop w:val="0"/>
          <w:marBottom w:val="0"/>
          <w:divBdr>
            <w:top w:val="none" w:sz="0" w:space="0" w:color="auto"/>
            <w:left w:val="none" w:sz="0" w:space="0" w:color="auto"/>
            <w:bottom w:val="none" w:sz="0" w:space="0" w:color="auto"/>
            <w:right w:val="none" w:sz="0" w:space="0" w:color="auto"/>
          </w:divBdr>
        </w:div>
      </w:divsChild>
    </w:div>
    <w:div w:id="821238476">
      <w:bodyDiv w:val="1"/>
      <w:marLeft w:val="0"/>
      <w:marRight w:val="0"/>
      <w:marTop w:val="0"/>
      <w:marBottom w:val="0"/>
      <w:divBdr>
        <w:top w:val="none" w:sz="0" w:space="0" w:color="auto"/>
        <w:left w:val="none" w:sz="0" w:space="0" w:color="auto"/>
        <w:bottom w:val="none" w:sz="0" w:space="0" w:color="auto"/>
        <w:right w:val="none" w:sz="0" w:space="0" w:color="auto"/>
      </w:divBdr>
    </w:div>
    <w:div w:id="844436098">
      <w:bodyDiv w:val="1"/>
      <w:marLeft w:val="0"/>
      <w:marRight w:val="0"/>
      <w:marTop w:val="0"/>
      <w:marBottom w:val="0"/>
      <w:divBdr>
        <w:top w:val="none" w:sz="0" w:space="0" w:color="auto"/>
        <w:left w:val="none" w:sz="0" w:space="0" w:color="auto"/>
        <w:bottom w:val="none" w:sz="0" w:space="0" w:color="auto"/>
        <w:right w:val="none" w:sz="0" w:space="0" w:color="auto"/>
      </w:divBdr>
    </w:div>
    <w:div w:id="844788680">
      <w:bodyDiv w:val="1"/>
      <w:marLeft w:val="0"/>
      <w:marRight w:val="0"/>
      <w:marTop w:val="0"/>
      <w:marBottom w:val="0"/>
      <w:divBdr>
        <w:top w:val="none" w:sz="0" w:space="0" w:color="auto"/>
        <w:left w:val="none" w:sz="0" w:space="0" w:color="auto"/>
        <w:bottom w:val="none" w:sz="0" w:space="0" w:color="auto"/>
        <w:right w:val="none" w:sz="0" w:space="0" w:color="auto"/>
      </w:divBdr>
    </w:div>
    <w:div w:id="853693326">
      <w:bodyDiv w:val="1"/>
      <w:marLeft w:val="0"/>
      <w:marRight w:val="0"/>
      <w:marTop w:val="0"/>
      <w:marBottom w:val="0"/>
      <w:divBdr>
        <w:top w:val="none" w:sz="0" w:space="0" w:color="auto"/>
        <w:left w:val="none" w:sz="0" w:space="0" w:color="auto"/>
        <w:bottom w:val="none" w:sz="0" w:space="0" w:color="auto"/>
        <w:right w:val="none" w:sz="0" w:space="0" w:color="auto"/>
      </w:divBdr>
    </w:div>
    <w:div w:id="856312288">
      <w:bodyDiv w:val="1"/>
      <w:marLeft w:val="0"/>
      <w:marRight w:val="0"/>
      <w:marTop w:val="0"/>
      <w:marBottom w:val="0"/>
      <w:divBdr>
        <w:top w:val="none" w:sz="0" w:space="0" w:color="auto"/>
        <w:left w:val="none" w:sz="0" w:space="0" w:color="auto"/>
        <w:bottom w:val="none" w:sz="0" w:space="0" w:color="auto"/>
        <w:right w:val="none" w:sz="0" w:space="0" w:color="auto"/>
      </w:divBdr>
      <w:divsChild>
        <w:div w:id="812916936">
          <w:marLeft w:val="0"/>
          <w:marRight w:val="0"/>
          <w:marTop w:val="0"/>
          <w:marBottom w:val="0"/>
          <w:divBdr>
            <w:top w:val="none" w:sz="0" w:space="0" w:color="auto"/>
            <w:left w:val="none" w:sz="0" w:space="0" w:color="auto"/>
            <w:bottom w:val="none" w:sz="0" w:space="0" w:color="auto"/>
            <w:right w:val="none" w:sz="0" w:space="0" w:color="auto"/>
          </w:divBdr>
          <w:divsChild>
            <w:div w:id="1573083537">
              <w:marLeft w:val="0"/>
              <w:marRight w:val="0"/>
              <w:marTop w:val="0"/>
              <w:marBottom w:val="0"/>
              <w:divBdr>
                <w:top w:val="none" w:sz="0" w:space="0" w:color="auto"/>
                <w:left w:val="none" w:sz="0" w:space="0" w:color="auto"/>
                <w:bottom w:val="none" w:sz="0" w:space="0" w:color="auto"/>
                <w:right w:val="none" w:sz="0" w:space="0" w:color="auto"/>
              </w:divBdr>
              <w:divsChild>
                <w:div w:id="90977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246897">
      <w:bodyDiv w:val="1"/>
      <w:marLeft w:val="0"/>
      <w:marRight w:val="0"/>
      <w:marTop w:val="0"/>
      <w:marBottom w:val="0"/>
      <w:divBdr>
        <w:top w:val="none" w:sz="0" w:space="0" w:color="auto"/>
        <w:left w:val="none" w:sz="0" w:space="0" w:color="auto"/>
        <w:bottom w:val="none" w:sz="0" w:space="0" w:color="auto"/>
        <w:right w:val="none" w:sz="0" w:space="0" w:color="auto"/>
      </w:divBdr>
    </w:div>
    <w:div w:id="868103695">
      <w:bodyDiv w:val="1"/>
      <w:marLeft w:val="0"/>
      <w:marRight w:val="0"/>
      <w:marTop w:val="0"/>
      <w:marBottom w:val="0"/>
      <w:divBdr>
        <w:top w:val="none" w:sz="0" w:space="0" w:color="auto"/>
        <w:left w:val="none" w:sz="0" w:space="0" w:color="auto"/>
        <w:bottom w:val="none" w:sz="0" w:space="0" w:color="auto"/>
        <w:right w:val="none" w:sz="0" w:space="0" w:color="auto"/>
      </w:divBdr>
    </w:div>
    <w:div w:id="873538889">
      <w:bodyDiv w:val="1"/>
      <w:marLeft w:val="0"/>
      <w:marRight w:val="0"/>
      <w:marTop w:val="0"/>
      <w:marBottom w:val="0"/>
      <w:divBdr>
        <w:top w:val="none" w:sz="0" w:space="0" w:color="auto"/>
        <w:left w:val="none" w:sz="0" w:space="0" w:color="auto"/>
        <w:bottom w:val="none" w:sz="0" w:space="0" w:color="auto"/>
        <w:right w:val="none" w:sz="0" w:space="0" w:color="auto"/>
      </w:divBdr>
      <w:divsChild>
        <w:div w:id="755319708">
          <w:marLeft w:val="0"/>
          <w:marRight w:val="0"/>
          <w:marTop w:val="0"/>
          <w:marBottom w:val="0"/>
          <w:divBdr>
            <w:top w:val="none" w:sz="0" w:space="0" w:color="auto"/>
            <w:left w:val="none" w:sz="0" w:space="0" w:color="auto"/>
            <w:bottom w:val="none" w:sz="0" w:space="0" w:color="auto"/>
            <w:right w:val="none" w:sz="0" w:space="0" w:color="auto"/>
          </w:divBdr>
        </w:div>
        <w:div w:id="822893879">
          <w:marLeft w:val="0"/>
          <w:marRight w:val="0"/>
          <w:marTop w:val="0"/>
          <w:marBottom w:val="0"/>
          <w:divBdr>
            <w:top w:val="none" w:sz="0" w:space="0" w:color="auto"/>
            <w:left w:val="none" w:sz="0" w:space="0" w:color="auto"/>
            <w:bottom w:val="none" w:sz="0" w:space="0" w:color="auto"/>
            <w:right w:val="none" w:sz="0" w:space="0" w:color="auto"/>
          </w:divBdr>
        </w:div>
        <w:div w:id="1382942460">
          <w:marLeft w:val="0"/>
          <w:marRight w:val="0"/>
          <w:marTop w:val="0"/>
          <w:marBottom w:val="0"/>
          <w:divBdr>
            <w:top w:val="none" w:sz="0" w:space="0" w:color="auto"/>
            <w:left w:val="none" w:sz="0" w:space="0" w:color="auto"/>
            <w:bottom w:val="none" w:sz="0" w:space="0" w:color="auto"/>
            <w:right w:val="none" w:sz="0" w:space="0" w:color="auto"/>
          </w:divBdr>
        </w:div>
        <w:div w:id="1958020274">
          <w:marLeft w:val="0"/>
          <w:marRight w:val="0"/>
          <w:marTop w:val="0"/>
          <w:marBottom w:val="0"/>
          <w:divBdr>
            <w:top w:val="none" w:sz="0" w:space="0" w:color="auto"/>
            <w:left w:val="none" w:sz="0" w:space="0" w:color="auto"/>
            <w:bottom w:val="none" w:sz="0" w:space="0" w:color="auto"/>
            <w:right w:val="none" w:sz="0" w:space="0" w:color="auto"/>
          </w:divBdr>
        </w:div>
        <w:div w:id="2103991746">
          <w:marLeft w:val="0"/>
          <w:marRight w:val="0"/>
          <w:marTop w:val="0"/>
          <w:marBottom w:val="0"/>
          <w:divBdr>
            <w:top w:val="none" w:sz="0" w:space="0" w:color="auto"/>
            <w:left w:val="none" w:sz="0" w:space="0" w:color="auto"/>
            <w:bottom w:val="none" w:sz="0" w:space="0" w:color="auto"/>
            <w:right w:val="none" w:sz="0" w:space="0" w:color="auto"/>
          </w:divBdr>
        </w:div>
      </w:divsChild>
    </w:div>
    <w:div w:id="876626108">
      <w:bodyDiv w:val="1"/>
      <w:marLeft w:val="0"/>
      <w:marRight w:val="0"/>
      <w:marTop w:val="0"/>
      <w:marBottom w:val="0"/>
      <w:divBdr>
        <w:top w:val="none" w:sz="0" w:space="0" w:color="auto"/>
        <w:left w:val="none" w:sz="0" w:space="0" w:color="auto"/>
        <w:bottom w:val="none" w:sz="0" w:space="0" w:color="auto"/>
        <w:right w:val="none" w:sz="0" w:space="0" w:color="auto"/>
      </w:divBdr>
    </w:div>
    <w:div w:id="882133307">
      <w:bodyDiv w:val="1"/>
      <w:marLeft w:val="0"/>
      <w:marRight w:val="0"/>
      <w:marTop w:val="0"/>
      <w:marBottom w:val="0"/>
      <w:divBdr>
        <w:top w:val="none" w:sz="0" w:space="0" w:color="auto"/>
        <w:left w:val="none" w:sz="0" w:space="0" w:color="auto"/>
        <w:bottom w:val="none" w:sz="0" w:space="0" w:color="auto"/>
        <w:right w:val="none" w:sz="0" w:space="0" w:color="auto"/>
      </w:divBdr>
    </w:div>
    <w:div w:id="901283839">
      <w:bodyDiv w:val="1"/>
      <w:marLeft w:val="0"/>
      <w:marRight w:val="0"/>
      <w:marTop w:val="0"/>
      <w:marBottom w:val="0"/>
      <w:divBdr>
        <w:top w:val="none" w:sz="0" w:space="0" w:color="auto"/>
        <w:left w:val="none" w:sz="0" w:space="0" w:color="auto"/>
        <w:bottom w:val="none" w:sz="0" w:space="0" w:color="auto"/>
        <w:right w:val="none" w:sz="0" w:space="0" w:color="auto"/>
      </w:divBdr>
    </w:div>
    <w:div w:id="916400306">
      <w:bodyDiv w:val="1"/>
      <w:marLeft w:val="0"/>
      <w:marRight w:val="0"/>
      <w:marTop w:val="0"/>
      <w:marBottom w:val="0"/>
      <w:divBdr>
        <w:top w:val="none" w:sz="0" w:space="0" w:color="auto"/>
        <w:left w:val="none" w:sz="0" w:space="0" w:color="auto"/>
        <w:bottom w:val="none" w:sz="0" w:space="0" w:color="auto"/>
        <w:right w:val="none" w:sz="0" w:space="0" w:color="auto"/>
      </w:divBdr>
    </w:div>
    <w:div w:id="917910105">
      <w:bodyDiv w:val="1"/>
      <w:marLeft w:val="0"/>
      <w:marRight w:val="0"/>
      <w:marTop w:val="0"/>
      <w:marBottom w:val="0"/>
      <w:divBdr>
        <w:top w:val="none" w:sz="0" w:space="0" w:color="auto"/>
        <w:left w:val="none" w:sz="0" w:space="0" w:color="auto"/>
        <w:bottom w:val="none" w:sz="0" w:space="0" w:color="auto"/>
        <w:right w:val="none" w:sz="0" w:space="0" w:color="auto"/>
      </w:divBdr>
    </w:div>
    <w:div w:id="918055703">
      <w:bodyDiv w:val="1"/>
      <w:marLeft w:val="0"/>
      <w:marRight w:val="0"/>
      <w:marTop w:val="0"/>
      <w:marBottom w:val="0"/>
      <w:divBdr>
        <w:top w:val="none" w:sz="0" w:space="0" w:color="auto"/>
        <w:left w:val="none" w:sz="0" w:space="0" w:color="auto"/>
        <w:bottom w:val="none" w:sz="0" w:space="0" w:color="auto"/>
        <w:right w:val="none" w:sz="0" w:space="0" w:color="auto"/>
      </w:divBdr>
    </w:div>
    <w:div w:id="923419075">
      <w:bodyDiv w:val="1"/>
      <w:marLeft w:val="0"/>
      <w:marRight w:val="0"/>
      <w:marTop w:val="0"/>
      <w:marBottom w:val="0"/>
      <w:divBdr>
        <w:top w:val="none" w:sz="0" w:space="0" w:color="auto"/>
        <w:left w:val="none" w:sz="0" w:space="0" w:color="auto"/>
        <w:bottom w:val="none" w:sz="0" w:space="0" w:color="auto"/>
        <w:right w:val="none" w:sz="0" w:space="0" w:color="auto"/>
      </w:divBdr>
    </w:div>
    <w:div w:id="923564912">
      <w:bodyDiv w:val="1"/>
      <w:marLeft w:val="0"/>
      <w:marRight w:val="0"/>
      <w:marTop w:val="0"/>
      <w:marBottom w:val="0"/>
      <w:divBdr>
        <w:top w:val="none" w:sz="0" w:space="0" w:color="auto"/>
        <w:left w:val="none" w:sz="0" w:space="0" w:color="auto"/>
        <w:bottom w:val="none" w:sz="0" w:space="0" w:color="auto"/>
        <w:right w:val="none" w:sz="0" w:space="0" w:color="auto"/>
      </w:divBdr>
    </w:div>
    <w:div w:id="924608876">
      <w:bodyDiv w:val="1"/>
      <w:marLeft w:val="0"/>
      <w:marRight w:val="0"/>
      <w:marTop w:val="0"/>
      <w:marBottom w:val="0"/>
      <w:divBdr>
        <w:top w:val="none" w:sz="0" w:space="0" w:color="auto"/>
        <w:left w:val="none" w:sz="0" w:space="0" w:color="auto"/>
        <w:bottom w:val="none" w:sz="0" w:space="0" w:color="auto"/>
        <w:right w:val="none" w:sz="0" w:space="0" w:color="auto"/>
      </w:divBdr>
    </w:div>
    <w:div w:id="931087576">
      <w:bodyDiv w:val="1"/>
      <w:marLeft w:val="0"/>
      <w:marRight w:val="0"/>
      <w:marTop w:val="0"/>
      <w:marBottom w:val="0"/>
      <w:divBdr>
        <w:top w:val="none" w:sz="0" w:space="0" w:color="auto"/>
        <w:left w:val="none" w:sz="0" w:space="0" w:color="auto"/>
        <w:bottom w:val="none" w:sz="0" w:space="0" w:color="auto"/>
        <w:right w:val="none" w:sz="0" w:space="0" w:color="auto"/>
      </w:divBdr>
    </w:div>
    <w:div w:id="940181362">
      <w:bodyDiv w:val="1"/>
      <w:marLeft w:val="0"/>
      <w:marRight w:val="0"/>
      <w:marTop w:val="0"/>
      <w:marBottom w:val="0"/>
      <w:divBdr>
        <w:top w:val="none" w:sz="0" w:space="0" w:color="auto"/>
        <w:left w:val="none" w:sz="0" w:space="0" w:color="auto"/>
        <w:bottom w:val="none" w:sz="0" w:space="0" w:color="auto"/>
        <w:right w:val="none" w:sz="0" w:space="0" w:color="auto"/>
      </w:divBdr>
    </w:div>
    <w:div w:id="945844204">
      <w:bodyDiv w:val="1"/>
      <w:marLeft w:val="0"/>
      <w:marRight w:val="0"/>
      <w:marTop w:val="0"/>
      <w:marBottom w:val="0"/>
      <w:divBdr>
        <w:top w:val="none" w:sz="0" w:space="0" w:color="auto"/>
        <w:left w:val="none" w:sz="0" w:space="0" w:color="auto"/>
        <w:bottom w:val="none" w:sz="0" w:space="0" w:color="auto"/>
        <w:right w:val="none" w:sz="0" w:space="0" w:color="auto"/>
      </w:divBdr>
    </w:div>
    <w:div w:id="951865776">
      <w:bodyDiv w:val="1"/>
      <w:marLeft w:val="0"/>
      <w:marRight w:val="0"/>
      <w:marTop w:val="0"/>
      <w:marBottom w:val="0"/>
      <w:divBdr>
        <w:top w:val="none" w:sz="0" w:space="0" w:color="auto"/>
        <w:left w:val="none" w:sz="0" w:space="0" w:color="auto"/>
        <w:bottom w:val="none" w:sz="0" w:space="0" w:color="auto"/>
        <w:right w:val="none" w:sz="0" w:space="0" w:color="auto"/>
      </w:divBdr>
      <w:divsChild>
        <w:div w:id="1248615532">
          <w:marLeft w:val="0"/>
          <w:marRight w:val="0"/>
          <w:marTop w:val="0"/>
          <w:marBottom w:val="0"/>
          <w:divBdr>
            <w:top w:val="none" w:sz="0" w:space="0" w:color="auto"/>
            <w:left w:val="none" w:sz="0" w:space="0" w:color="auto"/>
            <w:bottom w:val="none" w:sz="0" w:space="0" w:color="auto"/>
            <w:right w:val="none" w:sz="0" w:space="0" w:color="auto"/>
          </w:divBdr>
          <w:divsChild>
            <w:div w:id="6287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265331">
      <w:bodyDiv w:val="1"/>
      <w:marLeft w:val="0"/>
      <w:marRight w:val="0"/>
      <w:marTop w:val="0"/>
      <w:marBottom w:val="0"/>
      <w:divBdr>
        <w:top w:val="none" w:sz="0" w:space="0" w:color="auto"/>
        <w:left w:val="none" w:sz="0" w:space="0" w:color="auto"/>
        <w:bottom w:val="none" w:sz="0" w:space="0" w:color="auto"/>
        <w:right w:val="none" w:sz="0" w:space="0" w:color="auto"/>
      </w:divBdr>
      <w:divsChild>
        <w:div w:id="1904411916">
          <w:marLeft w:val="0"/>
          <w:marRight w:val="0"/>
          <w:marTop w:val="0"/>
          <w:marBottom w:val="0"/>
          <w:divBdr>
            <w:top w:val="none" w:sz="0" w:space="0" w:color="auto"/>
            <w:left w:val="none" w:sz="0" w:space="0" w:color="auto"/>
            <w:bottom w:val="none" w:sz="0" w:space="0" w:color="auto"/>
            <w:right w:val="none" w:sz="0" w:space="0" w:color="auto"/>
          </w:divBdr>
          <w:divsChild>
            <w:div w:id="1831172478">
              <w:marLeft w:val="0"/>
              <w:marRight w:val="0"/>
              <w:marTop w:val="0"/>
              <w:marBottom w:val="0"/>
              <w:divBdr>
                <w:top w:val="none" w:sz="0" w:space="0" w:color="auto"/>
                <w:left w:val="none" w:sz="0" w:space="0" w:color="auto"/>
                <w:bottom w:val="none" w:sz="0" w:space="0" w:color="auto"/>
                <w:right w:val="none" w:sz="0" w:space="0" w:color="auto"/>
              </w:divBdr>
              <w:divsChild>
                <w:div w:id="62424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193103">
      <w:bodyDiv w:val="1"/>
      <w:marLeft w:val="0"/>
      <w:marRight w:val="0"/>
      <w:marTop w:val="0"/>
      <w:marBottom w:val="0"/>
      <w:divBdr>
        <w:top w:val="none" w:sz="0" w:space="0" w:color="auto"/>
        <w:left w:val="none" w:sz="0" w:space="0" w:color="auto"/>
        <w:bottom w:val="none" w:sz="0" w:space="0" w:color="auto"/>
        <w:right w:val="none" w:sz="0" w:space="0" w:color="auto"/>
      </w:divBdr>
    </w:div>
    <w:div w:id="973870824">
      <w:bodyDiv w:val="1"/>
      <w:marLeft w:val="0"/>
      <w:marRight w:val="0"/>
      <w:marTop w:val="0"/>
      <w:marBottom w:val="0"/>
      <w:divBdr>
        <w:top w:val="none" w:sz="0" w:space="0" w:color="auto"/>
        <w:left w:val="none" w:sz="0" w:space="0" w:color="auto"/>
        <w:bottom w:val="none" w:sz="0" w:space="0" w:color="auto"/>
        <w:right w:val="none" w:sz="0" w:space="0" w:color="auto"/>
      </w:divBdr>
      <w:divsChild>
        <w:div w:id="128712919">
          <w:marLeft w:val="0"/>
          <w:marRight w:val="0"/>
          <w:marTop w:val="0"/>
          <w:marBottom w:val="0"/>
          <w:divBdr>
            <w:top w:val="none" w:sz="0" w:space="0" w:color="auto"/>
            <w:left w:val="none" w:sz="0" w:space="0" w:color="auto"/>
            <w:bottom w:val="none" w:sz="0" w:space="0" w:color="auto"/>
            <w:right w:val="none" w:sz="0" w:space="0" w:color="auto"/>
          </w:divBdr>
          <w:divsChild>
            <w:div w:id="684400776">
              <w:marLeft w:val="0"/>
              <w:marRight w:val="0"/>
              <w:marTop w:val="0"/>
              <w:marBottom w:val="0"/>
              <w:divBdr>
                <w:top w:val="none" w:sz="0" w:space="0" w:color="auto"/>
                <w:left w:val="none" w:sz="0" w:space="0" w:color="auto"/>
                <w:bottom w:val="none" w:sz="0" w:space="0" w:color="auto"/>
                <w:right w:val="none" w:sz="0" w:space="0" w:color="auto"/>
              </w:divBdr>
              <w:divsChild>
                <w:div w:id="10388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070325">
      <w:bodyDiv w:val="1"/>
      <w:marLeft w:val="0"/>
      <w:marRight w:val="0"/>
      <w:marTop w:val="0"/>
      <w:marBottom w:val="0"/>
      <w:divBdr>
        <w:top w:val="none" w:sz="0" w:space="0" w:color="auto"/>
        <w:left w:val="none" w:sz="0" w:space="0" w:color="auto"/>
        <w:bottom w:val="none" w:sz="0" w:space="0" w:color="auto"/>
        <w:right w:val="none" w:sz="0" w:space="0" w:color="auto"/>
      </w:divBdr>
    </w:div>
    <w:div w:id="986590411">
      <w:bodyDiv w:val="1"/>
      <w:marLeft w:val="0"/>
      <w:marRight w:val="0"/>
      <w:marTop w:val="0"/>
      <w:marBottom w:val="0"/>
      <w:divBdr>
        <w:top w:val="none" w:sz="0" w:space="0" w:color="auto"/>
        <w:left w:val="none" w:sz="0" w:space="0" w:color="auto"/>
        <w:bottom w:val="none" w:sz="0" w:space="0" w:color="auto"/>
        <w:right w:val="none" w:sz="0" w:space="0" w:color="auto"/>
      </w:divBdr>
    </w:div>
    <w:div w:id="986665535">
      <w:bodyDiv w:val="1"/>
      <w:marLeft w:val="0"/>
      <w:marRight w:val="0"/>
      <w:marTop w:val="0"/>
      <w:marBottom w:val="0"/>
      <w:divBdr>
        <w:top w:val="none" w:sz="0" w:space="0" w:color="auto"/>
        <w:left w:val="none" w:sz="0" w:space="0" w:color="auto"/>
        <w:bottom w:val="none" w:sz="0" w:space="0" w:color="auto"/>
        <w:right w:val="none" w:sz="0" w:space="0" w:color="auto"/>
      </w:divBdr>
    </w:div>
    <w:div w:id="995374895">
      <w:bodyDiv w:val="1"/>
      <w:marLeft w:val="0"/>
      <w:marRight w:val="0"/>
      <w:marTop w:val="0"/>
      <w:marBottom w:val="0"/>
      <w:divBdr>
        <w:top w:val="none" w:sz="0" w:space="0" w:color="auto"/>
        <w:left w:val="none" w:sz="0" w:space="0" w:color="auto"/>
        <w:bottom w:val="none" w:sz="0" w:space="0" w:color="auto"/>
        <w:right w:val="none" w:sz="0" w:space="0" w:color="auto"/>
      </w:divBdr>
    </w:div>
    <w:div w:id="1008214670">
      <w:bodyDiv w:val="1"/>
      <w:marLeft w:val="0"/>
      <w:marRight w:val="0"/>
      <w:marTop w:val="0"/>
      <w:marBottom w:val="0"/>
      <w:divBdr>
        <w:top w:val="none" w:sz="0" w:space="0" w:color="auto"/>
        <w:left w:val="none" w:sz="0" w:space="0" w:color="auto"/>
        <w:bottom w:val="none" w:sz="0" w:space="0" w:color="auto"/>
        <w:right w:val="none" w:sz="0" w:space="0" w:color="auto"/>
      </w:divBdr>
    </w:div>
    <w:div w:id="1010722902">
      <w:bodyDiv w:val="1"/>
      <w:marLeft w:val="0"/>
      <w:marRight w:val="0"/>
      <w:marTop w:val="0"/>
      <w:marBottom w:val="0"/>
      <w:divBdr>
        <w:top w:val="none" w:sz="0" w:space="0" w:color="auto"/>
        <w:left w:val="none" w:sz="0" w:space="0" w:color="auto"/>
        <w:bottom w:val="none" w:sz="0" w:space="0" w:color="auto"/>
        <w:right w:val="none" w:sz="0" w:space="0" w:color="auto"/>
      </w:divBdr>
    </w:div>
    <w:div w:id="1014187553">
      <w:bodyDiv w:val="1"/>
      <w:marLeft w:val="0"/>
      <w:marRight w:val="0"/>
      <w:marTop w:val="0"/>
      <w:marBottom w:val="0"/>
      <w:divBdr>
        <w:top w:val="none" w:sz="0" w:space="0" w:color="auto"/>
        <w:left w:val="none" w:sz="0" w:space="0" w:color="auto"/>
        <w:bottom w:val="none" w:sz="0" w:space="0" w:color="auto"/>
        <w:right w:val="none" w:sz="0" w:space="0" w:color="auto"/>
      </w:divBdr>
    </w:div>
    <w:div w:id="1016618536">
      <w:bodyDiv w:val="1"/>
      <w:marLeft w:val="0"/>
      <w:marRight w:val="0"/>
      <w:marTop w:val="0"/>
      <w:marBottom w:val="0"/>
      <w:divBdr>
        <w:top w:val="none" w:sz="0" w:space="0" w:color="auto"/>
        <w:left w:val="none" w:sz="0" w:space="0" w:color="auto"/>
        <w:bottom w:val="none" w:sz="0" w:space="0" w:color="auto"/>
        <w:right w:val="none" w:sz="0" w:space="0" w:color="auto"/>
      </w:divBdr>
    </w:div>
    <w:div w:id="1019355621">
      <w:bodyDiv w:val="1"/>
      <w:marLeft w:val="0"/>
      <w:marRight w:val="0"/>
      <w:marTop w:val="0"/>
      <w:marBottom w:val="0"/>
      <w:divBdr>
        <w:top w:val="none" w:sz="0" w:space="0" w:color="auto"/>
        <w:left w:val="none" w:sz="0" w:space="0" w:color="auto"/>
        <w:bottom w:val="none" w:sz="0" w:space="0" w:color="auto"/>
        <w:right w:val="none" w:sz="0" w:space="0" w:color="auto"/>
      </w:divBdr>
    </w:div>
    <w:div w:id="1026441833">
      <w:bodyDiv w:val="1"/>
      <w:marLeft w:val="0"/>
      <w:marRight w:val="0"/>
      <w:marTop w:val="0"/>
      <w:marBottom w:val="0"/>
      <w:divBdr>
        <w:top w:val="none" w:sz="0" w:space="0" w:color="auto"/>
        <w:left w:val="none" w:sz="0" w:space="0" w:color="auto"/>
        <w:bottom w:val="none" w:sz="0" w:space="0" w:color="auto"/>
        <w:right w:val="none" w:sz="0" w:space="0" w:color="auto"/>
      </w:divBdr>
    </w:div>
    <w:div w:id="1036613557">
      <w:bodyDiv w:val="1"/>
      <w:marLeft w:val="0"/>
      <w:marRight w:val="0"/>
      <w:marTop w:val="0"/>
      <w:marBottom w:val="0"/>
      <w:divBdr>
        <w:top w:val="none" w:sz="0" w:space="0" w:color="auto"/>
        <w:left w:val="none" w:sz="0" w:space="0" w:color="auto"/>
        <w:bottom w:val="none" w:sz="0" w:space="0" w:color="auto"/>
        <w:right w:val="none" w:sz="0" w:space="0" w:color="auto"/>
      </w:divBdr>
    </w:div>
    <w:div w:id="1044451725">
      <w:bodyDiv w:val="1"/>
      <w:marLeft w:val="0"/>
      <w:marRight w:val="0"/>
      <w:marTop w:val="0"/>
      <w:marBottom w:val="0"/>
      <w:divBdr>
        <w:top w:val="none" w:sz="0" w:space="0" w:color="auto"/>
        <w:left w:val="none" w:sz="0" w:space="0" w:color="auto"/>
        <w:bottom w:val="none" w:sz="0" w:space="0" w:color="auto"/>
        <w:right w:val="none" w:sz="0" w:space="0" w:color="auto"/>
      </w:divBdr>
    </w:div>
    <w:div w:id="1058363664">
      <w:bodyDiv w:val="1"/>
      <w:marLeft w:val="0"/>
      <w:marRight w:val="0"/>
      <w:marTop w:val="0"/>
      <w:marBottom w:val="0"/>
      <w:divBdr>
        <w:top w:val="none" w:sz="0" w:space="0" w:color="auto"/>
        <w:left w:val="none" w:sz="0" w:space="0" w:color="auto"/>
        <w:bottom w:val="none" w:sz="0" w:space="0" w:color="auto"/>
        <w:right w:val="none" w:sz="0" w:space="0" w:color="auto"/>
      </w:divBdr>
    </w:div>
    <w:div w:id="1061514451">
      <w:bodyDiv w:val="1"/>
      <w:marLeft w:val="0"/>
      <w:marRight w:val="0"/>
      <w:marTop w:val="0"/>
      <w:marBottom w:val="0"/>
      <w:divBdr>
        <w:top w:val="none" w:sz="0" w:space="0" w:color="auto"/>
        <w:left w:val="none" w:sz="0" w:space="0" w:color="auto"/>
        <w:bottom w:val="none" w:sz="0" w:space="0" w:color="auto"/>
        <w:right w:val="none" w:sz="0" w:space="0" w:color="auto"/>
      </w:divBdr>
    </w:div>
    <w:div w:id="1073888215">
      <w:bodyDiv w:val="1"/>
      <w:marLeft w:val="0"/>
      <w:marRight w:val="0"/>
      <w:marTop w:val="0"/>
      <w:marBottom w:val="0"/>
      <w:divBdr>
        <w:top w:val="none" w:sz="0" w:space="0" w:color="auto"/>
        <w:left w:val="none" w:sz="0" w:space="0" w:color="auto"/>
        <w:bottom w:val="none" w:sz="0" w:space="0" w:color="auto"/>
        <w:right w:val="none" w:sz="0" w:space="0" w:color="auto"/>
      </w:divBdr>
    </w:div>
    <w:div w:id="1078677250">
      <w:bodyDiv w:val="1"/>
      <w:marLeft w:val="0"/>
      <w:marRight w:val="0"/>
      <w:marTop w:val="0"/>
      <w:marBottom w:val="0"/>
      <w:divBdr>
        <w:top w:val="none" w:sz="0" w:space="0" w:color="auto"/>
        <w:left w:val="none" w:sz="0" w:space="0" w:color="auto"/>
        <w:bottom w:val="none" w:sz="0" w:space="0" w:color="auto"/>
        <w:right w:val="none" w:sz="0" w:space="0" w:color="auto"/>
      </w:divBdr>
    </w:div>
    <w:div w:id="1080982357">
      <w:bodyDiv w:val="1"/>
      <w:marLeft w:val="0"/>
      <w:marRight w:val="0"/>
      <w:marTop w:val="0"/>
      <w:marBottom w:val="0"/>
      <w:divBdr>
        <w:top w:val="none" w:sz="0" w:space="0" w:color="auto"/>
        <w:left w:val="none" w:sz="0" w:space="0" w:color="auto"/>
        <w:bottom w:val="none" w:sz="0" w:space="0" w:color="auto"/>
        <w:right w:val="none" w:sz="0" w:space="0" w:color="auto"/>
      </w:divBdr>
    </w:div>
    <w:div w:id="1087580508">
      <w:bodyDiv w:val="1"/>
      <w:marLeft w:val="0"/>
      <w:marRight w:val="0"/>
      <w:marTop w:val="0"/>
      <w:marBottom w:val="0"/>
      <w:divBdr>
        <w:top w:val="none" w:sz="0" w:space="0" w:color="auto"/>
        <w:left w:val="none" w:sz="0" w:space="0" w:color="auto"/>
        <w:bottom w:val="none" w:sz="0" w:space="0" w:color="auto"/>
        <w:right w:val="none" w:sz="0" w:space="0" w:color="auto"/>
      </w:divBdr>
    </w:div>
    <w:div w:id="1090004451">
      <w:bodyDiv w:val="1"/>
      <w:marLeft w:val="0"/>
      <w:marRight w:val="0"/>
      <w:marTop w:val="0"/>
      <w:marBottom w:val="0"/>
      <w:divBdr>
        <w:top w:val="none" w:sz="0" w:space="0" w:color="auto"/>
        <w:left w:val="none" w:sz="0" w:space="0" w:color="auto"/>
        <w:bottom w:val="none" w:sz="0" w:space="0" w:color="auto"/>
        <w:right w:val="none" w:sz="0" w:space="0" w:color="auto"/>
      </w:divBdr>
    </w:div>
    <w:div w:id="1092240009">
      <w:bodyDiv w:val="1"/>
      <w:marLeft w:val="0"/>
      <w:marRight w:val="0"/>
      <w:marTop w:val="0"/>
      <w:marBottom w:val="0"/>
      <w:divBdr>
        <w:top w:val="none" w:sz="0" w:space="0" w:color="auto"/>
        <w:left w:val="none" w:sz="0" w:space="0" w:color="auto"/>
        <w:bottom w:val="none" w:sz="0" w:space="0" w:color="auto"/>
        <w:right w:val="none" w:sz="0" w:space="0" w:color="auto"/>
      </w:divBdr>
    </w:div>
    <w:div w:id="1113161710">
      <w:bodyDiv w:val="1"/>
      <w:marLeft w:val="0"/>
      <w:marRight w:val="0"/>
      <w:marTop w:val="0"/>
      <w:marBottom w:val="0"/>
      <w:divBdr>
        <w:top w:val="none" w:sz="0" w:space="0" w:color="auto"/>
        <w:left w:val="none" w:sz="0" w:space="0" w:color="auto"/>
        <w:bottom w:val="none" w:sz="0" w:space="0" w:color="auto"/>
        <w:right w:val="none" w:sz="0" w:space="0" w:color="auto"/>
      </w:divBdr>
    </w:div>
    <w:div w:id="1113478787">
      <w:bodyDiv w:val="1"/>
      <w:marLeft w:val="0"/>
      <w:marRight w:val="0"/>
      <w:marTop w:val="0"/>
      <w:marBottom w:val="0"/>
      <w:divBdr>
        <w:top w:val="none" w:sz="0" w:space="0" w:color="auto"/>
        <w:left w:val="none" w:sz="0" w:space="0" w:color="auto"/>
        <w:bottom w:val="none" w:sz="0" w:space="0" w:color="auto"/>
        <w:right w:val="none" w:sz="0" w:space="0" w:color="auto"/>
      </w:divBdr>
    </w:div>
    <w:div w:id="1119765870">
      <w:bodyDiv w:val="1"/>
      <w:marLeft w:val="0"/>
      <w:marRight w:val="0"/>
      <w:marTop w:val="0"/>
      <w:marBottom w:val="0"/>
      <w:divBdr>
        <w:top w:val="none" w:sz="0" w:space="0" w:color="auto"/>
        <w:left w:val="none" w:sz="0" w:space="0" w:color="auto"/>
        <w:bottom w:val="none" w:sz="0" w:space="0" w:color="auto"/>
        <w:right w:val="none" w:sz="0" w:space="0" w:color="auto"/>
      </w:divBdr>
    </w:div>
    <w:div w:id="1126124137">
      <w:bodyDiv w:val="1"/>
      <w:marLeft w:val="0"/>
      <w:marRight w:val="0"/>
      <w:marTop w:val="0"/>
      <w:marBottom w:val="0"/>
      <w:divBdr>
        <w:top w:val="none" w:sz="0" w:space="0" w:color="auto"/>
        <w:left w:val="none" w:sz="0" w:space="0" w:color="auto"/>
        <w:bottom w:val="none" w:sz="0" w:space="0" w:color="auto"/>
        <w:right w:val="none" w:sz="0" w:space="0" w:color="auto"/>
      </w:divBdr>
    </w:div>
    <w:div w:id="1134248219">
      <w:bodyDiv w:val="1"/>
      <w:marLeft w:val="0"/>
      <w:marRight w:val="0"/>
      <w:marTop w:val="0"/>
      <w:marBottom w:val="0"/>
      <w:divBdr>
        <w:top w:val="none" w:sz="0" w:space="0" w:color="auto"/>
        <w:left w:val="none" w:sz="0" w:space="0" w:color="auto"/>
        <w:bottom w:val="none" w:sz="0" w:space="0" w:color="auto"/>
        <w:right w:val="none" w:sz="0" w:space="0" w:color="auto"/>
      </w:divBdr>
    </w:div>
    <w:div w:id="1135023348">
      <w:bodyDiv w:val="1"/>
      <w:marLeft w:val="0"/>
      <w:marRight w:val="0"/>
      <w:marTop w:val="0"/>
      <w:marBottom w:val="0"/>
      <w:divBdr>
        <w:top w:val="none" w:sz="0" w:space="0" w:color="auto"/>
        <w:left w:val="none" w:sz="0" w:space="0" w:color="auto"/>
        <w:bottom w:val="none" w:sz="0" w:space="0" w:color="auto"/>
        <w:right w:val="none" w:sz="0" w:space="0" w:color="auto"/>
      </w:divBdr>
      <w:divsChild>
        <w:div w:id="1654680869">
          <w:marLeft w:val="0"/>
          <w:marRight w:val="0"/>
          <w:marTop w:val="0"/>
          <w:marBottom w:val="0"/>
          <w:divBdr>
            <w:top w:val="none" w:sz="0" w:space="0" w:color="auto"/>
            <w:left w:val="none" w:sz="0" w:space="0" w:color="auto"/>
            <w:bottom w:val="none" w:sz="0" w:space="0" w:color="auto"/>
            <w:right w:val="none" w:sz="0" w:space="0" w:color="auto"/>
          </w:divBdr>
          <w:divsChild>
            <w:div w:id="201441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953075">
      <w:bodyDiv w:val="1"/>
      <w:marLeft w:val="0"/>
      <w:marRight w:val="0"/>
      <w:marTop w:val="0"/>
      <w:marBottom w:val="0"/>
      <w:divBdr>
        <w:top w:val="none" w:sz="0" w:space="0" w:color="auto"/>
        <w:left w:val="none" w:sz="0" w:space="0" w:color="auto"/>
        <w:bottom w:val="none" w:sz="0" w:space="0" w:color="auto"/>
        <w:right w:val="none" w:sz="0" w:space="0" w:color="auto"/>
      </w:divBdr>
      <w:divsChild>
        <w:div w:id="577832854">
          <w:marLeft w:val="0"/>
          <w:marRight w:val="0"/>
          <w:marTop w:val="0"/>
          <w:marBottom w:val="0"/>
          <w:divBdr>
            <w:top w:val="none" w:sz="0" w:space="0" w:color="auto"/>
            <w:left w:val="none" w:sz="0" w:space="0" w:color="auto"/>
            <w:bottom w:val="none" w:sz="0" w:space="0" w:color="auto"/>
            <w:right w:val="none" w:sz="0" w:space="0" w:color="auto"/>
          </w:divBdr>
        </w:div>
        <w:div w:id="34543142">
          <w:marLeft w:val="0"/>
          <w:marRight w:val="0"/>
          <w:marTop w:val="0"/>
          <w:marBottom w:val="0"/>
          <w:divBdr>
            <w:top w:val="none" w:sz="0" w:space="0" w:color="auto"/>
            <w:left w:val="none" w:sz="0" w:space="0" w:color="auto"/>
            <w:bottom w:val="none" w:sz="0" w:space="0" w:color="auto"/>
            <w:right w:val="none" w:sz="0" w:space="0" w:color="auto"/>
          </w:divBdr>
        </w:div>
        <w:div w:id="1147167537">
          <w:marLeft w:val="0"/>
          <w:marRight w:val="0"/>
          <w:marTop w:val="0"/>
          <w:marBottom w:val="0"/>
          <w:divBdr>
            <w:top w:val="none" w:sz="0" w:space="0" w:color="auto"/>
            <w:left w:val="none" w:sz="0" w:space="0" w:color="auto"/>
            <w:bottom w:val="none" w:sz="0" w:space="0" w:color="auto"/>
            <w:right w:val="none" w:sz="0" w:space="0" w:color="auto"/>
          </w:divBdr>
        </w:div>
        <w:div w:id="1960867420">
          <w:marLeft w:val="0"/>
          <w:marRight w:val="0"/>
          <w:marTop w:val="0"/>
          <w:marBottom w:val="0"/>
          <w:divBdr>
            <w:top w:val="none" w:sz="0" w:space="0" w:color="auto"/>
            <w:left w:val="none" w:sz="0" w:space="0" w:color="auto"/>
            <w:bottom w:val="none" w:sz="0" w:space="0" w:color="auto"/>
            <w:right w:val="none" w:sz="0" w:space="0" w:color="auto"/>
          </w:divBdr>
        </w:div>
        <w:div w:id="1370951145">
          <w:marLeft w:val="0"/>
          <w:marRight w:val="0"/>
          <w:marTop w:val="0"/>
          <w:marBottom w:val="0"/>
          <w:divBdr>
            <w:top w:val="none" w:sz="0" w:space="0" w:color="auto"/>
            <w:left w:val="none" w:sz="0" w:space="0" w:color="auto"/>
            <w:bottom w:val="none" w:sz="0" w:space="0" w:color="auto"/>
            <w:right w:val="none" w:sz="0" w:space="0" w:color="auto"/>
          </w:divBdr>
        </w:div>
        <w:div w:id="818617117">
          <w:marLeft w:val="0"/>
          <w:marRight w:val="0"/>
          <w:marTop w:val="0"/>
          <w:marBottom w:val="0"/>
          <w:divBdr>
            <w:top w:val="none" w:sz="0" w:space="0" w:color="auto"/>
            <w:left w:val="none" w:sz="0" w:space="0" w:color="auto"/>
            <w:bottom w:val="none" w:sz="0" w:space="0" w:color="auto"/>
            <w:right w:val="none" w:sz="0" w:space="0" w:color="auto"/>
          </w:divBdr>
        </w:div>
        <w:div w:id="1066420441">
          <w:marLeft w:val="0"/>
          <w:marRight w:val="0"/>
          <w:marTop w:val="0"/>
          <w:marBottom w:val="0"/>
          <w:divBdr>
            <w:top w:val="none" w:sz="0" w:space="0" w:color="auto"/>
            <w:left w:val="none" w:sz="0" w:space="0" w:color="auto"/>
            <w:bottom w:val="none" w:sz="0" w:space="0" w:color="auto"/>
            <w:right w:val="none" w:sz="0" w:space="0" w:color="auto"/>
          </w:divBdr>
        </w:div>
        <w:div w:id="1178235862">
          <w:marLeft w:val="0"/>
          <w:marRight w:val="0"/>
          <w:marTop w:val="0"/>
          <w:marBottom w:val="0"/>
          <w:divBdr>
            <w:top w:val="none" w:sz="0" w:space="0" w:color="auto"/>
            <w:left w:val="none" w:sz="0" w:space="0" w:color="auto"/>
            <w:bottom w:val="none" w:sz="0" w:space="0" w:color="auto"/>
            <w:right w:val="none" w:sz="0" w:space="0" w:color="auto"/>
          </w:divBdr>
        </w:div>
        <w:div w:id="93290418">
          <w:marLeft w:val="0"/>
          <w:marRight w:val="0"/>
          <w:marTop w:val="0"/>
          <w:marBottom w:val="0"/>
          <w:divBdr>
            <w:top w:val="none" w:sz="0" w:space="0" w:color="auto"/>
            <w:left w:val="none" w:sz="0" w:space="0" w:color="auto"/>
            <w:bottom w:val="none" w:sz="0" w:space="0" w:color="auto"/>
            <w:right w:val="none" w:sz="0" w:space="0" w:color="auto"/>
          </w:divBdr>
        </w:div>
        <w:div w:id="2089690743">
          <w:marLeft w:val="0"/>
          <w:marRight w:val="0"/>
          <w:marTop w:val="0"/>
          <w:marBottom w:val="0"/>
          <w:divBdr>
            <w:top w:val="none" w:sz="0" w:space="0" w:color="auto"/>
            <w:left w:val="none" w:sz="0" w:space="0" w:color="auto"/>
            <w:bottom w:val="none" w:sz="0" w:space="0" w:color="auto"/>
            <w:right w:val="none" w:sz="0" w:space="0" w:color="auto"/>
          </w:divBdr>
        </w:div>
        <w:div w:id="791368741">
          <w:marLeft w:val="0"/>
          <w:marRight w:val="0"/>
          <w:marTop w:val="0"/>
          <w:marBottom w:val="0"/>
          <w:divBdr>
            <w:top w:val="none" w:sz="0" w:space="0" w:color="auto"/>
            <w:left w:val="none" w:sz="0" w:space="0" w:color="auto"/>
            <w:bottom w:val="none" w:sz="0" w:space="0" w:color="auto"/>
            <w:right w:val="none" w:sz="0" w:space="0" w:color="auto"/>
          </w:divBdr>
        </w:div>
        <w:div w:id="1116950680">
          <w:marLeft w:val="0"/>
          <w:marRight w:val="0"/>
          <w:marTop w:val="0"/>
          <w:marBottom w:val="0"/>
          <w:divBdr>
            <w:top w:val="none" w:sz="0" w:space="0" w:color="auto"/>
            <w:left w:val="none" w:sz="0" w:space="0" w:color="auto"/>
            <w:bottom w:val="none" w:sz="0" w:space="0" w:color="auto"/>
            <w:right w:val="none" w:sz="0" w:space="0" w:color="auto"/>
          </w:divBdr>
        </w:div>
        <w:div w:id="1759982527">
          <w:marLeft w:val="0"/>
          <w:marRight w:val="0"/>
          <w:marTop w:val="0"/>
          <w:marBottom w:val="0"/>
          <w:divBdr>
            <w:top w:val="none" w:sz="0" w:space="0" w:color="auto"/>
            <w:left w:val="none" w:sz="0" w:space="0" w:color="auto"/>
            <w:bottom w:val="none" w:sz="0" w:space="0" w:color="auto"/>
            <w:right w:val="none" w:sz="0" w:space="0" w:color="auto"/>
          </w:divBdr>
        </w:div>
        <w:div w:id="1268394527">
          <w:marLeft w:val="0"/>
          <w:marRight w:val="0"/>
          <w:marTop w:val="0"/>
          <w:marBottom w:val="0"/>
          <w:divBdr>
            <w:top w:val="none" w:sz="0" w:space="0" w:color="auto"/>
            <w:left w:val="none" w:sz="0" w:space="0" w:color="auto"/>
            <w:bottom w:val="none" w:sz="0" w:space="0" w:color="auto"/>
            <w:right w:val="none" w:sz="0" w:space="0" w:color="auto"/>
          </w:divBdr>
        </w:div>
        <w:div w:id="1940404819">
          <w:marLeft w:val="0"/>
          <w:marRight w:val="0"/>
          <w:marTop w:val="0"/>
          <w:marBottom w:val="0"/>
          <w:divBdr>
            <w:top w:val="none" w:sz="0" w:space="0" w:color="auto"/>
            <w:left w:val="none" w:sz="0" w:space="0" w:color="auto"/>
            <w:bottom w:val="none" w:sz="0" w:space="0" w:color="auto"/>
            <w:right w:val="none" w:sz="0" w:space="0" w:color="auto"/>
          </w:divBdr>
        </w:div>
        <w:div w:id="555434584">
          <w:marLeft w:val="0"/>
          <w:marRight w:val="0"/>
          <w:marTop w:val="0"/>
          <w:marBottom w:val="0"/>
          <w:divBdr>
            <w:top w:val="none" w:sz="0" w:space="0" w:color="auto"/>
            <w:left w:val="none" w:sz="0" w:space="0" w:color="auto"/>
            <w:bottom w:val="none" w:sz="0" w:space="0" w:color="auto"/>
            <w:right w:val="none" w:sz="0" w:space="0" w:color="auto"/>
          </w:divBdr>
        </w:div>
      </w:divsChild>
    </w:div>
    <w:div w:id="1140223435">
      <w:bodyDiv w:val="1"/>
      <w:marLeft w:val="0"/>
      <w:marRight w:val="0"/>
      <w:marTop w:val="0"/>
      <w:marBottom w:val="0"/>
      <w:divBdr>
        <w:top w:val="none" w:sz="0" w:space="0" w:color="auto"/>
        <w:left w:val="none" w:sz="0" w:space="0" w:color="auto"/>
        <w:bottom w:val="none" w:sz="0" w:space="0" w:color="auto"/>
        <w:right w:val="none" w:sz="0" w:space="0" w:color="auto"/>
      </w:divBdr>
    </w:div>
    <w:div w:id="1147474150">
      <w:bodyDiv w:val="1"/>
      <w:marLeft w:val="0"/>
      <w:marRight w:val="0"/>
      <w:marTop w:val="0"/>
      <w:marBottom w:val="0"/>
      <w:divBdr>
        <w:top w:val="none" w:sz="0" w:space="0" w:color="auto"/>
        <w:left w:val="none" w:sz="0" w:space="0" w:color="auto"/>
        <w:bottom w:val="none" w:sz="0" w:space="0" w:color="auto"/>
        <w:right w:val="none" w:sz="0" w:space="0" w:color="auto"/>
      </w:divBdr>
    </w:div>
    <w:div w:id="1147935923">
      <w:bodyDiv w:val="1"/>
      <w:marLeft w:val="0"/>
      <w:marRight w:val="0"/>
      <w:marTop w:val="0"/>
      <w:marBottom w:val="0"/>
      <w:divBdr>
        <w:top w:val="none" w:sz="0" w:space="0" w:color="auto"/>
        <w:left w:val="none" w:sz="0" w:space="0" w:color="auto"/>
        <w:bottom w:val="none" w:sz="0" w:space="0" w:color="auto"/>
        <w:right w:val="none" w:sz="0" w:space="0" w:color="auto"/>
      </w:divBdr>
    </w:div>
    <w:div w:id="1151949145">
      <w:bodyDiv w:val="1"/>
      <w:marLeft w:val="0"/>
      <w:marRight w:val="0"/>
      <w:marTop w:val="0"/>
      <w:marBottom w:val="0"/>
      <w:divBdr>
        <w:top w:val="none" w:sz="0" w:space="0" w:color="auto"/>
        <w:left w:val="none" w:sz="0" w:space="0" w:color="auto"/>
        <w:bottom w:val="none" w:sz="0" w:space="0" w:color="auto"/>
        <w:right w:val="none" w:sz="0" w:space="0" w:color="auto"/>
      </w:divBdr>
    </w:div>
    <w:div w:id="1153178559">
      <w:bodyDiv w:val="1"/>
      <w:marLeft w:val="0"/>
      <w:marRight w:val="0"/>
      <w:marTop w:val="0"/>
      <w:marBottom w:val="0"/>
      <w:divBdr>
        <w:top w:val="none" w:sz="0" w:space="0" w:color="auto"/>
        <w:left w:val="none" w:sz="0" w:space="0" w:color="auto"/>
        <w:bottom w:val="none" w:sz="0" w:space="0" w:color="auto"/>
        <w:right w:val="none" w:sz="0" w:space="0" w:color="auto"/>
      </w:divBdr>
    </w:div>
    <w:div w:id="1164777113">
      <w:bodyDiv w:val="1"/>
      <w:marLeft w:val="0"/>
      <w:marRight w:val="0"/>
      <w:marTop w:val="0"/>
      <w:marBottom w:val="0"/>
      <w:divBdr>
        <w:top w:val="none" w:sz="0" w:space="0" w:color="auto"/>
        <w:left w:val="none" w:sz="0" w:space="0" w:color="auto"/>
        <w:bottom w:val="none" w:sz="0" w:space="0" w:color="auto"/>
        <w:right w:val="none" w:sz="0" w:space="0" w:color="auto"/>
      </w:divBdr>
    </w:div>
    <w:div w:id="1179465849">
      <w:bodyDiv w:val="1"/>
      <w:marLeft w:val="0"/>
      <w:marRight w:val="0"/>
      <w:marTop w:val="0"/>
      <w:marBottom w:val="0"/>
      <w:divBdr>
        <w:top w:val="none" w:sz="0" w:space="0" w:color="auto"/>
        <w:left w:val="none" w:sz="0" w:space="0" w:color="auto"/>
        <w:bottom w:val="none" w:sz="0" w:space="0" w:color="auto"/>
        <w:right w:val="none" w:sz="0" w:space="0" w:color="auto"/>
      </w:divBdr>
    </w:div>
    <w:div w:id="1195459526">
      <w:bodyDiv w:val="1"/>
      <w:marLeft w:val="0"/>
      <w:marRight w:val="0"/>
      <w:marTop w:val="0"/>
      <w:marBottom w:val="0"/>
      <w:divBdr>
        <w:top w:val="none" w:sz="0" w:space="0" w:color="auto"/>
        <w:left w:val="none" w:sz="0" w:space="0" w:color="auto"/>
        <w:bottom w:val="none" w:sz="0" w:space="0" w:color="auto"/>
        <w:right w:val="none" w:sz="0" w:space="0" w:color="auto"/>
      </w:divBdr>
    </w:div>
    <w:div w:id="1196772171">
      <w:bodyDiv w:val="1"/>
      <w:marLeft w:val="0"/>
      <w:marRight w:val="0"/>
      <w:marTop w:val="0"/>
      <w:marBottom w:val="0"/>
      <w:divBdr>
        <w:top w:val="none" w:sz="0" w:space="0" w:color="auto"/>
        <w:left w:val="none" w:sz="0" w:space="0" w:color="auto"/>
        <w:bottom w:val="none" w:sz="0" w:space="0" w:color="auto"/>
        <w:right w:val="none" w:sz="0" w:space="0" w:color="auto"/>
      </w:divBdr>
    </w:div>
    <w:div w:id="1198809930">
      <w:bodyDiv w:val="1"/>
      <w:marLeft w:val="0"/>
      <w:marRight w:val="0"/>
      <w:marTop w:val="0"/>
      <w:marBottom w:val="0"/>
      <w:divBdr>
        <w:top w:val="none" w:sz="0" w:space="0" w:color="auto"/>
        <w:left w:val="none" w:sz="0" w:space="0" w:color="auto"/>
        <w:bottom w:val="none" w:sz="0" w:space="0" w:color="auto"/>
        <w:right w:val="none" w:sz="0" w:space="0" w:color="auto"/>
      </w:divBdr>
    </w:div>
    <w:div w:id="1201017460">
      <w:bodyDiv w:val="1"/>
      <w:marLeft w:val="0"/>
      <w:marRight w:val="0"/>
      <w:marTop w:val="0"/>
      <w:marBottom w:val="0"/>
      <w:divBdr>
        <w:top w:val="none" w:sz="0" w:space="0" w:color="auto"/>
        <w:left w:val="none" w:sz="0" w:space="0" w:color="auto"/>
        <w:bottom w:val="none" w:sz="0" w:space="0" w:color="auto"/>
        <w:right w:val="none" w:sz="0" w:space="0" w:color="auto"/>
      </w:divBdr>
    </w:div>
    <w:div w:id="1202209628">
      <w:bodyDiv w:val="1"/>
      <w:marLeft w:val="0"/>
      <w:marRight w:val="0"/>
      <w:marTop w:val="0"/>
      <w:marBottom w:val="0"/>
      <w:divBdr>
        <w:top w:val="none" w:sz="0" w:space="0" w:color="auto"/>
        <w:left w:val="none" w:sz="0" w:space="0" w:color="auto"/>
        <w:bottom w:val="none" w:sz="0" w:space="0" w:color="auto"/>
        <w:right w:val="none" w:sz="0" w:space="0" w:color="auto"/>
      </w:divBdr>
    </w:div>
    <w:div w:id="1208302476">
      <w:bodyDiv w:val="1"/>
      <w:marLeft w:val="0"/>
      <w:marRight w:val="0"/>
      <w:marTop w:val="0"/>
      <w:marBottom w:val="0"/>
      <w:divBdr>
        <w:top w:val="none" w:sz="0" w:space="0" w:color="auto"/>
        <w:left w:val="none" w:sz="0" w:space="0" w:color="auto"/>
        <w:bottom w:val="none" w:sz="0" w:space="0" w:color="auto"/>
        <w:right w:val="none" w:sz="0" w:space="0" w:color="auto"/>
      </w:divBdr>
    </w:div>
    <w:div w:id="1216550488">
      <w:bodyDiv w:val="1"/>
      <w:marLeft w:val="0"/>
      <w:marRight w:val="0"/>
      <w:marTop w:val="0"/>
      <w:marBottom w:val="0"/>
      <w:divBdr>
        <w:top w:val="none" w:sz="0" w:space="0" w:color="auto"/>
        <w:left w:val="none" w:sz="0" w:space="0" w:color="auto"/>
        <w:bottom w:val="none" w:sz="0" w:space="0" w:color="auto"/>
        <w:right w:val="none" w:sz="0" w:space="0" w:color="auto"/>
      </w:divBdr>
    </w:div>
    <w:div w:id="1216745465">
      <w:bodyDiv w:val="1"/>
      <w:marLeft w:val="0"/>
      <w:marRight w:val="0"/>
      <w:marTop w:val="0"/>
      <w:marBottom w:val="0"/>
      <w:divBdr>
        <w:top w:val="none" w:sz="0" w:space="0" w:color="auto"/>
        <w:left w:val="none" w:sz="0" w:space="0" w:color="auto"/>
        <w:bottom w:val="none" w:sz="0" w:space="0" w:color="auto"/>
        <w:right w:val="none" w:sz="0" w:space="0" w:color="auto"/>
      </w:divBdr>
    </w:div>
    <w:div w:id="1217013777">
      <w:bodyDiv w:val="1"/>
      <w:marLeft w:val="0"/>
      <w:marRight w:val="0"/>
      <w:marTop w:val="0"/>
      <w:marBottom w:val="0"/>
      <w:divBdr>
        <w:top w:val="none" w:sz="0" w:space="0" w:color="auto"/>
        <w:left w:val="none" w:sz="0" w:space="0" w:color="auto"/>
        <w:bottom w:val="none" w:sz="0" w:space="0" w:color="auto"/>
        <w:right w:val="none" w:sz="0" w:space="0" w:color="auto"/>
      </w:divBdr>
    </w:div>
    <w:div w:id="1229610671">
      <w:bodyDiv w:val="1"/>
      <w:marLeft w:val="0"/>
      <w:marRight w:val="0"/>
      <w:marTop w:val="0"/>
      <w:marBottom w:val="0"/>
      <w:divBdr>
        <w:top w:val="none" w:sz="0" w:space="0" w:color="auto"/>
        <w:left w:val="none" w:sz="0" w:space="0" w:color="auto"/>
        <w:bottom w:val="none" w:sz="0" w:space="0" w:color="auto"/>
        <w:right w:val="none" w:sz="0" w:space="0" w:color="auto"/>
      </w:divBdr>
    </w:div>
    <w:div w:id="1238049750">
      <w:bodyDiv w:val="1"/>
      <w:marLeft w:val="0"/>
      <w:marRight w:val="0"/>
      <w:marTop w:val="0"/>
      <w:marBottom w:val="0"/>
      <w:divBdr>
        <w:top w:val="none" w:sz="0" w:space="0" w:color="auto"/>
        <w:left w:val="none" w:sz="0" w:space="0" w:color="auto"/>
        <w:bottom w:val="none" w:sz="0" w:space="0" w:color="auto"/>
        <w:right w:val="none" w:sz="0" w:space="0" w:color="auto"/>
      </w:divBdr>
      <w:divsChild>
        <w:div w:id="1090783638">
          <w:marLeft w:val="0"/>
          <w:marRight w:val="0"/>
          <w:marTop w:val="0"/>
          <w:marBottom w:val="0"/>
          <w:divBdr>
            <w:top w:val="none" w:sz="0" w:space="0" w:color="auto"/>
            <w:left w:val="none" w:sz="0" w:space="0" w:color="auto"/>
            <w:bottom w:val="none" w:sz="0" w:space="0" w:color="auto"/>
            <w:right w:val="none" w:sz="0" w:space="0" w:color="auto"/>
          </w:divBdr>
          <w:divsChild>
            <w:div w:id="852498385">
              <w:marLeft w:val="0"/>
              <w:marRight w:val="0"/>
              <w:marTop w:val="0"/>
              <w:marBottom w:val="0"/>
              <w:divBdr>
                <w:top w:val="none" w:sz="0" w:space="0" w:color="auto"/>
                <w:left w:val="none" w:sz="0" w:space="0" w:color="auto"/>
                <w:bottom w:val="none" w:sz="0" w:space="0" w:color="auto"/>
                <w:right w:val="none" w:sz="0" w:space="0" w:color="auto"/>
              </w:divBdr>
              <w:divsChild>
                <w:div w:id="193057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030494">
      <w:bodyDiv w:val="1"/>
      <w:marLeft w:val="0"/>
      <w:marRight w:val="0"/>
      <w:marTop w:val="0"/>
      <w:marBottom w:val="0"/>
      <w:divBdr>
        <w:top w:val="none" w:sz="0" w:space="0" w:color="auto"/>
        <w:left w:val="none" w:sz="0" w:space="0" w:color="auto"/>
        <w:bottom w:val="none" w:sz="0" w:space="0" w:color="auto"/>
        <w:right w:val="none" w:sz="0" w:space="0" w:color="auto"/>
      </w:divBdr>
      <w:divsChild>
        <w:div w:id="1361970752">
          <w:marLeft w:val="0"/>
          <w:marRight w:val="0"/>
          <w:marTop w:val="0"/>
          <w:marBottom w:val="0"/>
          <w:divBdr>
            <w:top w:val="none" w:sz="0" w:space="0" w:color="auto"/>
            <w:left w:val="none" w:sz="0" w:space="0" w:color="auto"/>
            <w:bottom w:val="none" w:sz="0" w:space="0" w:color="auto"/>
            <w:right w:val="none" w:sz="0" w:space="0" w:color="auto"/>
          </w:divBdr>
          <w:divsChild>
            <w:div w:id="1789859897">
              <w:marLeft w:val="0"/>
              <w:marRight w:val="0"/>
              <w:marTop w:val="0"/>
              <w:marBottom w:val="0"/>
              <w:divBdr>
                <w:top w:val="none" w:sz="0" w:space="0" w:color="auto"/>
                <w:left w:val="none" w:sz="0" w:space="0" w:color="auto"/>
                <w:bottom w:val="none" w:sz="0" w:space="0" w:color="auto"/>
                <w:right w:val="none" w:sz="0" w:space="0" w:color="auto"/>
              </w:divBdr>
              <w:divsChild>
                <w:div w:id="154278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619501">
      <w:bodyDiv w:val="1"/>
      <w:marLeft w:val="0"/>
      <w:marRight w:val="0"/>
      <w:marTop w:val="0"/>
      <w:marBottom w:val="0"/>
      <w:divBdr>
        <w:top w:val="none" w:sz="0" w:space="0" w:color="auto"/>
        <w:left w:val="none" w:sz="0" w:space="0" w:color="auto"/>
        <w:bottom w:val="none" w:sz="0" w:space="0" w:color="auto"/>
        <w:right w:val="none" w:sz="0" w:space="0" w:color="auto"/>
      </w:divBdr>
    </w:div>
    <w:div w:id="1259144960">
      <w:bodyDiv w:val="1"/>
      <w:marLeft w:val="0"/>
      <w:marRight w:val="0"/>
      <w:marTop w:val="0"/>
      <w:marBottom w:val="0"/>
      <w:divBdr>
        <w:top w:val="none" w:sz="0" w:space="0" w:color="auto"/>
        <w:left w:val="none" w:sz="0" w:space="0" w:color="auto"/>
        <w:bottom w:val="none" w:sz="0" w:space="0" w:color="auto"/>
        <w:right w:val="none" w:sz="0" w:space="0" w:color="auto"/>
      </w:divBdr>
    </w:div>
    <w:div w:id="1270818783">
      <w:bodyDiv w:val="1"/>
      <w:marLeft w:val="0"/>
      <w:marRight w:val="0"/>
      <w:marTop w:val="0"/>
      <w:marBottom w:val="0"/>
      <w:divBdr>
        <w:top w:val="none" w:sz="0" w:space="0" w:color="auto"/>
        <w:left w:val="none" w:sz="0" w:space="0" w:color="auto"/>
        <w:bottom w:val="none" w:sz="0" w:space="0" w:color="auto"/>
        <w:right w:val="none" w:sz="0" w:space="0" w:color="auto"/>
      </w:divBdr>
    </w:div>
    <w:div w:id="1272545126">
      <w:bodyDiv w:val="1"/>
      <w:marLeft w:val="0"/>
      <w:marRight w:val="0"/>
      <w:marTop w:val="0"/>
      <w:marBottom w:val="0"/>
      <w:divBdr>
        <w:top w:val="none" w:sz="0" w:space="0" w:color="auto"/>
        <w:left w:val="none" w:sz="0" w:space="0" w:color="auto"/>
        <w:bottom w:val="none" w:sz="0" w:space="0" w:color="auto"/>
        <w:right w:val="none" w:sz="0" w:space="0" w:color="auto"/>
      </w:divBdr>
    </w:div>
    <w:div w:id="1283079099">
      <w:bodyDiv w:val="1"/>
      <w:marLeft w:val="0"/>
      <w:marRight w:val="0"/>
      <w:marTop w:val="0"/>
      <w:marBottom w:val="0"/>
      <w:divBdr>
        <w:top w:val="none" w:sz="0" w:space="0" w:color="auto"/>
        <w:left w:val="none" w:sz="0" w:space="0" w:color="auto"/>
        <w:bottom w:val="none" w:sz="0" w:space="0" w:color="auto"/>
        <w:right w:val="none" w:sz="0" w:space="0" w:color="auto"/>
      </w:divBdr>
    </w:div>
    <w:div w:id="1283223150">
      <w:bodyDiv w:val="1"/>
      <w:marLeft w:val="0"/>
      <w:marRight w:val="0"/>
      <w:marTop w:val="0"/>
      <w:marBottom w:val="0"/>
      <w:divBdr>
        <w:top w:val="none" w:sz="0" w:space="0" w:color="auto"/>
        <w:left w:val="none" w:sz="0" w:space="0" w:color="auto"/>
        <w:bottom w:val="none" w:sz="0" w:space="0" w:color="auto"/>
        <w:right w:val="none" w:sz="0" w:space="0" w:color="auto"/>
      </w:divBdr>
    </w:div>
    <w:div w:id="1291862509">
      <w:bodyDiv w:val="1"/>
      <w:marLeft w:val="0"/>
      <w:marRight w:val="0"/>
      <w:marTop w:val="0"/>
      <w:marBottom w:val="0"/>
      <w:divBdr>
        <w:top w:val="none" w:sz="0" w:space="0" w:color="auto"/>
        <w:left w:val="none" w:sz="0" w:space="0" w:color="auto"/>
        <w:bottom w:val="none" w:sz="0" w:space="0" w:color="auto"/>
        <w:right w:val="none" w:sz="0" w:space="0" w:color="auto"/>
      </w:divBdr>
    </w:div>
    <w:div w:id="1305810995">
      <w:bodyDiv w:val="1"/>
      <w:marLeft w:val="0"/>
      <w:marRight w:val="0"/>
      <w:marTop w:val="0"/>
      <w:marBottom w:val="0"/>
      <w:divBdr>
        <w:top w:val="none" w:sz="0" w:space="0" w:color="auto"/>
        <w:left w:val="none" w:sz="0" w:space="0" w:color="auto"/>
        <w:bottom w:val="none" w:sz="0" w:space="0" w:color="auto"/>
        <w:right w:val="none" w:sz="0" w:space="0" w:color="auto"/>
      </w:divBdr>
    </w:div>
    <w:div w:id="1305888816">
      <w:bodyDiv w:val="1"/>
      <w:marLeft w:val="0"/>
      <w:marRight w:val="0"/>
      <w:marTop w:val="0"/>
      <w:marBottom w:val="0"/>
      <w:divBdr>
        <w:top w:val="none" w:sz="0" w:space="0" w:color="auto"/>
        <w:left w:val="none" w:sz="0" w:space="0" w:color="auto"/>
        <w:bottom w:val="none" w:sz="0" w:space="0" w:color="auto"/>
        <w:right w:val="none" w:sz="0" w:space="0" w:color="auto"/>
      </w:divBdr>
    </w:div>
    <w:div w:id="1307855277">
      <w:bodyDiv w:val="1"/>
      <w:marLeft w:val="0"/>
      <w:marRight w:val="0"/>
      <w:marTop w:val="0"/>
      <w:marBottom w:val="0"/>
      <w:divBdr>
        <w:top w:val="none" w:sz="0" w:space="0" w:color="auto"/>
        <w:left w:val="none" w:sz="0" w:space="0" w:color="auto"/>
        <w:bottom w:val="none" w:sz="0" w:space="0" w:color="auto"/>
        <w:right w:val="none" w:sz="0" w:space="0" w:color="auto"/>
      </w:divBdr>
    </w:div>
    <w:div w:id="1328286482">
      <w:bodyDiv w:val="1"/>
      <w:marLeft w:val="0"/>
      <w:marRight w:val="0"/>
      <w:marTop w:val="0"/>
      <w:marBottom w:val="0"/>
      <w:divBdr>
        <w:top w:val="none" w:sz="0" w:space="0" w:color="auto"/>
        <w:left w:val="none" w:sz="0" w:space="0" w:color="auto"/>
        <w:bottom w:val="none" w:sz="0" w:space="0" w:color="auto"/>
        <w:right w:val="none" w:sz="0" w:space="0" w:color="auto"/>
      </w:divBdr>
    </w:div>
    <w:div w:id="1333489277">
      <w:bodyDiv w:val="1"/>
      <w:marLeft w:val="0"/>
      <w:marRight w:val="0"/>
      <w:marTop w:val="0"/>
      <w:marBottom w:val="0"/>
      <w:divBdr>
        <w:top w:val="none" w:sz="0" w:space="0" w:color="auto"/>
        <w:left w:val="none" w:sz="0" w:space="0" w:color="auto"/>
        <w:bottom w:val="none" w:sz="0" w:space="0" w:color="auto"/>
        <w:right w:val="none" w:sz="0" w:space="0" w:color="auto"/>
      </w:divBdr>
    </w:div>
    <w:div w:id="1338998023">
      <w:bodyDiv w:val="1"/>
      <w:marLeft w:val="0"/>
      <w:marRight w:val="0"/>
      <w:marTop w:val="0"/>
      <w:marBottom w:val="0"/>
      <w:divBdr>
        <w:top w:val="none" w:sz="0" w:space="0" w:color="auto"/>
        <w:left w:val="none" w:sz="0" w:space="0" w:color="auto"/>
        <w:bottom w:val="none" w:sz="0" w:space="0" w:color="auto"/>
        <w:right w:val="none" w:sz="0" w:space="0" w:color="auto"/>
      </w:divBdr>
      <w:divsChild>
        <w:div w:id="1948928210">
          <w:marLeft w:val="0"/>
          <w:marRight w:val="0"/>
          <w:marTop w:val="0"/>
          <w:marBottom w:val="0"/>
          <w:divBdr>
            <w:top w:val="none" w:sz="0" w:space="0" w:color="auto"/>
            <w:left w:val="none" w:sz="0" w:space="0" w:color="auto"/>
            <w:bottom w:val="none" w:sz="0" w:space="0" w:color="auto"/>
            <w:right w:val="none" w:sz="0" w:space="0" w:color="auto"/>
          </w:divBdr>
          <w:divsChild>
            <w:div w:id="32605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742409">
      <w:bodyDiv w:val="1"/>
      <w:marLeft w:val="0"/>
      <w:marRight w:val="0"/>
      <w:marTop w:val="0"/>
      <w:marBottom w:val="0"/>
      <w:divBdr>
        <w:top w:val="none" w:sz="0" w:space="0" w:color="auto"/>
        <w:left w:val="none" w:sz="0" w:space="0" w:color="auto"/>
        <w:bottom w:val="none" w:sz="0" w:space="0" w:color="auto"/>
        <w:right w:val="none" w:sz="0" w:space="0" w:color="auto"/>
      </w:divBdr>
    </w:div>
    <w:div w:id="1344013901">
      <w:bodyDiv w:val="1"/>
      <w:marLeft w:val="0"/>
      <w:marRight w:val="0"/>
      <w:marTop w:val="0"/>
      <w:marBottom w:val="0"/>
      <w:divBdr>
        <w:top w:val="none" w:sz="0" w:space="0" w:color="auto"/>
        <w:left w:val="none" w:sz="0" w:space="0" w:color="auto"/>
        <w:bottom w:val="none" w:sz="0" w:space="0" w:color="auto"/>
        <w:right w:val="none" w:sz="0" w:space="0" w:color="auto"/>
      </w:divBdr>
    </w:div>
    <w:div w:id="1352999410">
      <w:bodyDiv w:val="1"/>
      <w:marLeft w:val="0"/>
      <w:marRight w:val="0"/>
      <w:marTop w:val="0"/>
      <w:marBottom w:val="0"/>
      <w:divBdr>
        <w:top w:val="none" w:sz="0" w:space="0" w:color="auto"/>
        <w:left w:val="none" w:sz="0" w:space="0" w:color="auto"/>
        <w:bottom w:val="none" w:sz="0" w:space="0" w:color="auto"/>
        <w:right w:val="none" w:sz="0" w:space="0" w:color="auto"/>
      </w:divBdr>
    </w:div>
    <w:div w:id="1357342539">
      <w:bodyDiv w:val="1"/>
      <w:marLeft w:val="0"/>
      <w:marRight w:val="0"/>
      <w:marTop w:val="0"/>
      <w:marBottom w:val="0"/>
      <w:divBdr>
        <w:top w:val="none" w:sz="0" w:space="0" w:color="auto"/>
        <w:left w:val="none" w:sz="0" w:space="0" w:color="auto"/>
        <w:bottom w:val="none" w:sz="0" w:space="0" w:color="auto"/>
        <w:right w:val="none" w:sz="0" w:space="0" w:color="auto"/>
      </w:divBdr>
    </w:div>
    <w:div w:id="1361469969">
      <w:bodyDiv w:val="1"/>
      <w:marLeft w:val="0"/>
      <w:marRight w:val="0"/>
      <w:marTop w:val="0"/>
      <w:marBottom w:val="0"/>
      <w:divBdr>
        <w:top w:val="none" w:sz="0" w:space="0" w:color="auto"/>
        <w:left w:val="none" w:sz="0" w:space="0" w:color="auto"/>
        <w:bottom w:val="none" w:sz="0" w:space="0" w:color="auto"/>
        <w:right w:val="none" w:sz="0" w:space="0" w:color="auto"/>
      </w:divBdr>
    </w:div>
    <w:div w:id="1363551577">
      <w:bodyDiv w:val="1"/>
      <w:marLeft w:val="0"/>
      <w:marRight w:val="0"/>
      <w:marTop w:val="0"/>
      <w:marBottom w:val="0"/>
      <w:divBdr>
        <w:top w:val="none" w:sz="0" w:space="0" w:color="auto"/>
        <w:left w:val="none" w:sz="0" w:space="0" w:color="auto"/>
        <w:bottom w:val="none" w:sz="0" w:space="0" w:color="auto"/>
        <w:right w:val="none" w:sz="0" w:space="0" w:color="auto"/>
      </w:divBdr>
    </w:div>
    <w:div w:id="1372919867">
      <w:bodyDiv w:val="1"/>
      <w:marLeft w:val="0"/>
      <w:marRight w:val="0"/>
      <w:marTop w:val="0"/>
      <w:marBottom w:val="0"/>
      <w:divBdr>
        <w:top w:val="none" w:sz="0" w:space="0" w:color="auto"/>
        <w:left w:val="none" w:sz="0" w:space="0" w:color="auto"/>
        <w:bottom w:val="none" w:sz="0" w:space="0" w:color="auto"/>
        <w:right w:val="none" w:sz="0" w:space="0" w:color="auto"/>
      </w:divBdr>
    </w:div>
    <w:div w:id="1373456011">
      <w:bodyDiv w:val="1"/>
      <w:marLeft w:val="0"/>
      <w:marRight w:val="0"/>
      <w:marTop w:val="0"/>
      <w:marBottom w:val="0"/>
      <w:divBdr>
        <w:top w:val="none" w:sz="0" w:space="0" w:color="auto"/>
        <w:left w:val="none" w:sz="0" w:space="0" w:color="auto"/>
        <w:bottom w:val="none" w:sz="0" w:space="0" w:color="auto"/>
        <w:right w:val="none" w:sz="0" w:space="0" w:color="auto"/>
      </w:divBdr>
    </w:div>
    <w:div w:id="1402142978">
      <w:bodyDiv w:val="1"/>
      <w:marLeft w:val="0"/>
      <w:marRight w:val="0"/>
      <w:marTop w:val="0"/>
      <w:marBottom w:val="0"/>
      <w:divBdr>
        <w:top w:val="none" w:sz="0" w:space="0" w:color="auto"/>
        <w:left w:val="none" w:sz="0" w:space="0" w:color="auto"/>
        <w:bottom w:val="none" w:sz="0" w:space="0" w:color="auto"/>
        <w:right w:val="none" w:sz="0" w:space="0" w:color="auto"/>
      </w:divBdr>
    </w:div>
    <w:div w:id="1415592031">
      <w:bodyDiv w:val="1"/>
      <w:marLeft w:val="0"/>
      <w:marRight w:val="0"/>
      <w:marTop w:val="0"/>
      <w:marBottom w:val="0"/>
      <w:divBdr>
        <w:top w:val="none" w:sz="0" w:space="0" w:color="auto"/>
        <w:left w:val="none" w:sz="0" w:space="0" w:color="auto"/>
        <w:bottom w:val="none" w:sz="0" w:space="0" w:color="auto"/>
        <w:right w:val="none" w:sz="0" w:space="0" w:color="auto"/>
      </w:divBdr>
    </w:div>
    <w:div w:id="1422798947">
      <w:bodyDiv w:val="1"/>
      <w:marLeft w:val="0"/>
      <w:marRight w:val="0"/>
      <w:marTop w:val="0"/>
      <w:marBottom w:val="0"/>
      <w:divBdr>
        <w:top w:val="none" w:sz="0" w:space="0" w:color="auto"/>
        <w:left w:val="none" w:sz="0" w:space="0" w:color="auto"/>
        <w:bottom w:val="none" w:sz="0" w:space="0" w:color="auto"/>
        <w:right w:val="none" w:sz="0" w:space="0" w:color="auto"/>
      </w:divBdr>
    </w:div>
    <w:div w:id="1423262925">
      <w:bodyDiv w:val="1"/>
      <w:marLeft w:val="0"/>
      <w:marRight w:val="0"/>
      <w:marTop w:val="0"/>
      <w:marBottom w:val="0"/>
      <w:divBdr>
        <w:top w:val="none" w:sz="0" w:space="0" w:color="auto"/>
        <w:left w:val="none" w:sz="0" w:space="0" w:color="auto"/>
        <w:bottom w:val="none" w:sz="0" w:space="0" w:color="auto"/>
        <w:right w:val="none" w:sz="0" w:space="0" w:color="auto"/>
      </w:divBdr>
    </w:div>
    <w:div w:id="1425687133">
      <w:bodyDiv w:val="1"/>
      <w:marLeft w:val="0"/>
      <w:marRight w:val="0"/>
      <w:marTop w:val="0"/>
      <w:marBottom w:val="0"/>
      <w:divBdr>
        <w:top w:val="none" w:sz="0" w:space="0" w:color="auto"/>
        <w:left w:val="none" w:sz="0" w:space="0" w:color="auto"/>
        <w:bottom w:val="none" w:sz="0" w:space="0" w:color="auto"/>
        <w:right w:val="none" w:sz="0" w:space="0" w:color="auto"/>
      </w:divBdr>
    </w:div>
    <w:div w:id="1427505513">
      <w:bodyDiv w:val="1"/>
      <w:marLeft w:val="0"/>
      <w:marRight w:val="0"/>
      <w:marTop w:val="0"/>
      <w:marBottom w:val="0"/>
      <w:divBdr>
        <w:top w:val="none" w:sz="0" w:space="0" w:color="auto"/>
        <w:left w:val="none" w:sz="0" w:space="0" w:color="auto"/>
        <w:bottom w:val="none" w:sz="0" w:space="0" w:color="auto"/>
        <w:right w:val="none" w:sz="0" w:space="0" w:color="auto"/>
      </w:divBdr>
    </w:div>
    <w:div w:id="1429426252">
      <w:bodyDiv w:val="1"/>
      <w:marLeft w:val="0"/>
      <w:marRight w:val="0"/>
      <w:marTop w:val="0"/>
      <w:marBottom w:val="0"/>
      <w:divBdr>
        <w:top w:val="none" w:sz="0" w:space="0" w:color="auto"/>
        <w:left w:val="none" w:sz="0" w:space="0" w:color="auto"/>
        <w:bottom w:val="none" w:sz="0" w:space="0" w:color="auto"/>
        <w:right w:val="none" w:sz="0" w:space="0" w:color="auto"/>
      </w:divBdr>
    </w:div>
    <w:div w:id="1430352783">
      <w:bodyDiv w:val="1"/>
      <w:marLeft w:val="0"/>
      <w:marRight w:val="0"/>
      <w:marTop w:val="0"/>
      <w:marBottom w:val="0"/>
      <w:divBdr>
        <w:top w:val="none" w:sz="0" w:space="0" w:color="auto"/>
        <w:left w:val="none" w:sz="0" w:space="0" w:color="auto"/>
        <w:bottom w:val="none" w:sz="0" w:space="0" w:color="auto"/>
        <w:right w:val="none" w:sz="0" w:space="0" w:color="auto"/>
      </w:divBdr>
    </w:div>
    <w:div w:id="1446971461">
      <w:bodyDiv w:val="1"/>
      <w:marLeft w:val="0"/>
      <w:marRight w:val="0"/>
      <w:marTop w:val="0"/>
      <w:marBottom w:val="0"/>
      <w:divBdr>
        <w:top w:val="none" w:sz="0" w:space="0" w:color="auto"/>
        <w:left w:val="none" w:sz="0" w:space="0" w:color="auto"/>
        <w:bottom w:val="none" w:sz="0" w:space="0" w:color="auto"/>
        <w:right w:val="none" w:sz="0" w:space="0" w:color="auto"/>
      </w:divBdr>
    </w:div>
    <w:div w:id="1456483868">
      <w:bodyDiv w:val="1"/>
      <w:marLeft w:val="0"/>
      <w:marRight w:val="0"/>
      <w:marTop w:val="0"/>
      <w:marBottom w:val="0"/>
      <w:divBdr>
        <w:top w:val="none" w:sz="0" w:space="0" w:color="auto"/>
        <w:left w:val="none" w:sz="0" w:space="0" w:color="auto"/>
        <w:bottom w:val="none" w:sz="0" w:space="0" w:color="auto"/>
        <w:right w:val="none" w:sz="0" w:space="0" w:color="auto"/>
      </w:divBdr>
    </w:div>
    <w:div w:id="1468661883">
      <w:bodyDiv w:val="1"/>
      <w:marLeft w:val="0"/>
      <w:marRight w:val="0"/>
      <w:marTop w:val="0"/>
      <w:marBottom w:val="0"/>
      <w:divBdr>
        <w:top w:val="none" w:sz="0" w:space="0" w:color="auto"/>
        <w:left w:val="none" w:sz="0" w:space="0" w:color="auto"/>
        <w:bottom w:val="none" w:sz="0" w:space="0" w:color="auto"/>
        <w:right w:val="none" w:sz="0" w:space="0" w:color="auto"/>
      </w:divBdr>
    </w:div>
    <w:div w:id="1474954215">
      <w:bodyDiv w:val="1"/>
      <w:marLeft w:val="0"/>
      <w:marRight w:val="0"/>
      <w:marTop w:val="0"/>
      <w:marBottom w:val="0"/>
      <w:divBdr>
        <w:top w:val="none" w:sz="0" w:space="0" w:color="auto"/>
        <w:left w:val="none" w:sz="0" w:space="0" w:color="auto"/>
        <w:bottom w:val="none" w:sz="0" w:space="0" w:color="auto"/>
        <w:right w:val="none" w:sz="0" w:space="0" w:color="auto"/>
      </w:divBdr>
    </w:div>
    <w:div w:id="1475099937">
      <w:bodyDiv w:val="1"/>
      <w:marLeft w:val="0"/>
      <w:marRight w:val="0"/>
      <w:marTop w:val="0"/>
      <w:marBottom w:val="0"/>
      <w:divBdr>
        <w:top w:val="none" w:sz="0" w:space="0" w:color="auto"/>
        <w:left w:val="none" w:sz="0" w:space="0" w:color="auto"/>
        <w:bottom w:val="none" w:sz="0" w:space="0" w:color="auto"/>
        <w:right w:val="none" w:sz="0" w:space="0" w:color="auto"/>
      </w:divBdr>
    </w:div>
    <w:div w:id="1479498958">
      <w:bodyDiv w:val="1"/>
      <w:marLeft w:val="0"/>
      <w:marRight w:val="0"/>
      <w:marTop w:val="0"/>
      <w:marBottom w:val="0"/>
      <w:divBdr>
        <w:top w:val="none" w:sz="0" w:space="0" w:color="auto"/>
        <w:left w:val="none" w:sz="0" w:space="0" w:color="auto"/>
        <w:bottom w:val="none" w:sz="0" w:space="0" w:color="auto"/>
        <w:right w:val="none" w:sz="0" w:space="0" w:color="auto"/>
      </w:divBdr>
    </w:div>
    <w:div w:id="1484539225">
      <w:bodyDiv w:val="1"/>
      <w:marLeft w:val="0"/>
      <w:marRight w:val="0"/>
      <w:marTop w:val="0"/>
      <w:marBottom w:val="0"/>
      <w:divBdr>
        <w:top w:val="none" w:sz="0" w:space="0" w:color="auto"/>
        <w:left w:val="none" w:sz="0" w:space="0" w:color="auto"/>
        <w:bottom w:val="none" w:sz="0" w:space="0" w:color="auto"/>
        <w:right w:val="none" w:sz="0" w:space="0" w:color="auto"/>
      </w:divBdr>
    </w:div>
    <w:div w:id="1490637156">
      <w:bodyDiv w:val="1"/>
      <w:marLeft w:val="0"/>
      <w:marRight w:val="0"/>
      <w:marTop w:val="0"/>
      <w:marBottom w:val="0"/>
      <w:divBdr>
        <w:top w:val="none" w:sz="0" w:space="0" w:color="auto"/>
        <w:left w:val="none" w:sz="0" w:space="0" w:color="auto"/>
        <w:bottom w:val="none" w:sz="0" w:space="0" w:color="auto"/>
        <w:right w:val="none" w:sz="0" w:space="0" w:color="auto"/>
      </w:divBdr>
    </w:div>
    <w:div w:id="1513182918">
      <w:bodyDiv w:val="1"/>
      <w:marLeft w:val="0"/>
      <w:marRight w:val="0"/>
      <w:marTop w:val="0"/>
      <w:marBottom w:val="0"/>
      <w:divBdr>
        <w:top w:val="none" w:sz="0" w:space="0" w:color="auto"/>
        <w:left w:val="none" w:sz="0" w:space="0" w:color="auto"/>
        <w:bottom w:val="none" w:sz="0" w:space="0" w:color="auto"/>
        <w:right w:val="none" w:sz="0" w:space="0" w:color="auto"/>
      </w:divBdr>
    </w:div>
    <w:div w:id="1519200153">
      <w:bodyDiv w:val="1"/>
      <w:marLeft w:val="0"/>
      <w:marRight w:val="0"/>
      <w:marTop w:val="0"/>
      <w:marBottom w:val="0"/>
      <w:divBdr>
        <w:top w:val="none" w:sz="0" w:space="0" w:color="auto"/>
        <w:left w:val="none" w:sz="0" w:space="0" w:color="auto"/>
        <w:bottom w:val="none" w:sz="0" w:space="0" w:color="auto"/>
        <w:right w:val="none" w:sz="0" w:space="0" w:color="auto"/>
      </w:divBdr>
    </w:div>
    <w:div w:id="1519347150">
      <w:bodyDiv w:val="1"/>
      <w:marLeft w:val="0"/>
      <w:marRight w:val="0"/>
      <w:marTop w:val="0"/>
      <w:marBottom w:val="0"/>
      <w:divBdr>
        <w:top w:val="none" w:sz="0" w:space="0" w:color="auto"/>
        <w:left w:val="none" w:sz="0" w:space="0" w:color="auto"/>
        <w:bottom w:val="none" w:sz="0" w:space="0" w:color="auto"/>
        <w:right w:val="none" w:sz="0" w:space="0" w:color="auto"/>
      </w:divBdr>
    </w:div>
    <w:div w:id="1521120880">
      <w:bodyDiv w:val="1"/>
      <w:marLeft w:val="0"/>
      <w:marRight w:val="0"/>
      <w:marTop w:val="0"/>
      <w:marBottom w:val="0"/>
      <w:divBdr>
        <w:top w:val="none" w:sz="0" w:space="0" w:color="auto"/>
        <w:left w:val="none" w:sz="0" w:space="0" w:color="auto"/>
        <w:bottom w:val="none" w:sz="0" w:space="0" w:color="auto"/>
        <w:right w:val="none" w:sz="0" w:space="0" w:color="auto"/>
      </w:divBdr>
    </w:div>
    <w:div w:id="1530099466">
      <w:bodyDiv w:val="1"/>
      <w:marLeft w:val="0"/>
      <w:marRight w:val="0"/>
      <w:marTop w:val="0"/>
      <w:marBottom w:val="0"/>
      <w:divBdr>
        <w:top w:val="none" w:sz="0" w:space="0" w:color="auto"/>
        <w:left w:val="none" w:sz="0" w:space="0" w:color="auto"/>
        <w:bottom w:val="none" w:sz="0" w:space="0" w:color="auto"/>
        <w:right w:val="none" w:sz="0" w:space="0" w:color="auto"/>
      </w:divBdr>
    </w:div>
    <w:div w:id="1540123516">
      <w:bodyDiv w:val="1"/>
      <w:marLeft w:val="0"/>
      <w:marRight w:val="0"/>
      <w:marTop w:val="0"/>
      <w:marBottom w:val="0"/>
      <w:divBdr>
        <w:top w:val="none" w:sz="0" w:space="0" w:color="auto"/>
        <w:left w:val="none" w:sz="0" w:space="0" w:color="auto"/>
        <w:bottom w:val="none" w:sz="0" w:space="0" w:color="auto"/>
        <w:right w:val="none" w:sz="0" w:space="0" w:color="auto"/>
      </w:divBdr>
    </w:div>
    <w:div w:id="1554728246">
      <w:bodyDiv w:val="1"/>
      <w:marLeft w:val="0"/>
      <w:marRight w:val="0"/>
      <w:marTop w:val="0"/>
      <w:marBottom w:val="0"/>
      <w:divBdr>
        <w:top w:val="none" w:sz="0" w:space="0" w:color="auto"/>
        <w:left w:val="none" w:sz="0" w:space="0" w:color="auto"/>
        <w:bottom w:val="none" w:sz="0" w:space="0" w:color="auto"/>
        <w:right w:val="none" w:sz="0" w:space="0" w:color="auto"/>
      </w:divBdr>
    </w:div>
    <w:div w:id="1562205060">
      <w:bodyDiv w:val="1"/>
      <w:marLeft w:val="0"/>
      <w:marRight w:val="0"/>
      <w:marTop w:val="0"/>
      <w:marBottom w:val="0"/>
      <w:divBdr>
        <w:top w:val="none" w:sz="0" w:space="0" w:color="auto"/>
        <w:left w:val="none" w:sz="0" w:space="0" w:color="auto"/>
        <w:bottom w:val="none" w:sz="0" w:space="0" w:color="auto"/>
        <w:right w:val="none" w:sz="0" w:space="0" w:color="auto"/>
      </w:divBdr>
    </w:div>
    <w:div w:id="1569414575">
      <w:bodyDiv w:val="1"/>
      <w:marLeft w:val="0"/>
      <w:marRight w:val="0"/>
      <w:marTop w:val="0"/>
      <w:marBottom w:val="0"/>
      <w:divBdr>
        <w:top w:val="none" w:sz="0" w:space="0" w:color="auto"/>
        <w:left w:val="none" w:sz="0" w:space="0" w:color="auto"/>
        <w:bottom w:val="none" w:sz="0" w:space="0" w:color="auto"/>
        <w:right w:val="none" w:sz="0" w:space="0" w:color="auto"/>
      </w:divBdr>
    </w:div>
    <w:div w:id="1570728856">
      <w:bodyDiv w:val="1"/>
      <w:marLeft w:val="0"/>
      <w:marRight w:val="0"/>
      <w:marTop w:val="0"/>
      <w:marBottom w:val="0"/>
      <w:divBdr>
        <w:top w:val="none" w:sz="0" w:space="0" w:color="auto"/>
        <w:left w:val="none" w:sz="0" w:space="0" w:color="auto"/>
        <w:bottom w:val="none" w:sz="0" w:space="0" w:color="auto"/>
        <w:right w:val="none" w:sz="0" w:space="0" w:color="auto"/>
      </w:divBdr>
    </w:div>
    <w:div w:id="1574699830">
      <w:bodyDiv w:val="1"/>
      <w:marLeft w:val="0"/>
      <w:marRight w:val="0"/>
      <w:marTop w:val="0"/>
      <w:marBottom w:val="0"/>
      <w:divBdr>
        <w:top w:val="none" w:sz="0" w:space="0" w:color="auto"/>
        <w:left w:val="none" w:sz="0" w:space="0" w:color="auto"/>
        <w:bottom w:val="none" w:sz="0" w:space="0" w:color="auto"/>
        <w:right w:val="none" w:sz="0" w:space="0" w:color="auto"/>
      </w:divBdr>
    </w:div>
    <w:div w:id="1575626286">
      <w:bodyDiv w:val="1"/>
      <w:marLeft w:val="0"/>
      <w:marRight w:val="0"/>
      <w:marTop w:val="0"/>
      <w:marBottom w:val="0"/>
      <w:divBdr>
        <w:top w:val="none" w:sz="0" w:space="0" w:color="auto"/>
        <w:left w:val="none" w:sz="0" w:space="0" w:color="auto"/>
        <w:bottom w:val="none" w:sz="0" w:space="0" w:color="auto"/>
        <w:right w:val="none" w:sz="0" w:space="0" w:color="auto"/>
      </w:divBdr>
      <w:divsChild>
        <w:div w:id="1077244505">
          <w:marLeft w:val="0"/>
          <w:marRight w:val="0"/>
          <w:marTop w:val="0"/>
          <w:marBottom w:val="0"/>
          <w:divBdr>
            <w:top w:val="none" w:sz="0" w:space="0" w:color="auto"/>
            <w:left w:val="none" w:sz="0" w:space="0" w:color="auto"/>
            <w:bottom w:val="none" w:sz="0" w:space="0" w:color="auto"/>
            <w:right w:val="none" w:sz="0" w:space="0" w:color="auto"/>
          </w:divBdr>
        </w:div>
        <w:div w:id="1296714529">
          <w:marLeft w:val="0"/>
          <w:marRight w:val="0"/>
          <w:marTop w:val="0"/>
          <w:marBottom w:val="0"/>
          <w:divBdr>
            <w:top w:val="none" w:sz="0" w:space="0" w:color="auto"/>
            <w:left w:val="none" w:sz="0" w:space="0" w:color="auto"/>
            <w:bottom w:val="none" w:sz="0" w:space="0" w:color="auto"/>
            <w:right w:val="none" w:sz="0" w:space="0" w:color="auto"/>
          </w:divBdr>
        </w:div>
      </w:divsChild>
    </w:div>
    <w:div w:id="1578324911">
      <w:bodyDiv w:val="1"/>
      <w:marLeft w:val="0"/>
      <w:marRight w:val="0"/>
      <w:marTop w:val="0"/>
      <w:marBottom w:val="0"/>
      <w:divBdr>
        <w:top w:val="none" w:sz="0" w:space="0" w:color="auto"/>
        <w:left w:val="none" w:sz="0" w:space="0" w:color="auto"/>
        <w:bottom w:val="none" w:sz="0" w:space="0" w:color="auto"/>
        <w:right w:val="none" w:sz="0" w:space="0" w:color="auto"/>
      </w:divBdr>
    </w:div>
    <w:div w:id="1582716084">
      <w:bodyDiv w:val="1"/>
      <w:marLeft w:val="0"/>
      <w:marRight w:val="0"/>
      <w:marTop w:val="0"/>
      <w:marBottom w:val="0"/>
      <w:divBdr>
        <w:top w:val="none" w:sz="0" w:space="0" w:color="auto"/>
        <w:left w:val="none" w:sz="0" w:space="0" w:color="auto"/>
        <w:bottom w:val="none" w:sz="0" w:space="0" w:color="auto"/>
        <w:right w:val="none" w:sz="0" w:space="0" w:color="auto"/>
      </w:divBdr>
    </w:div>
    <w:div w:id="1583182247">
      <w:bodyDiv w:val="1"/>
      <w:marLeft w:val="0"/>
      <w:marRight w:val="0"/>
      <w:marTop w:val="0"/>
      <w:marBottom w:val="0"/>
      <w:divBdr>
        <w:top w:val="none" w:sz="0" w:space="0" w:color="auto"/>
        <w:left w:val="none" w:sz="0" w:space="0" w:color="auto"/>
        <w:bottom w:val="none" w:sz="0" w:space="0" w:color="auto"/>
        <w:right w:val="none" w:sz="0" w:space="0" w:color="auto"/>
      </w:divBdr>
    </w:div>
    <w:div w:id="1583642864">
      <w:bodyDiv w:val="1"/>
      <w:marLeft w:val="0"/>
      <w:marRight w:val="0"/>
      <w:marTop w:val="0"/>
      <w:marBottom w:val="0"/>
      <w:divBdr>
        <w:top w:val="none" w:sz="0" w:space="0" w:color="auto"/>
        <w:left w:val="none" w:sz="0" w:space="0" w:color="auto"/>
        <w:bottom w:val="none" w:sz="0" w:space="0" w:color="auto"/>
        <w:right w:val="none" w:sz="0" w:space="0" w:color="auto"/>
      </w:divBdr>
    </w:div>
    <w:div w:id="1586496071">
      <w:bodyDiv w:val="1"/>
      <w:marLeft w:val="0"/>
      <w:marRight w:val="0"/>
      <w:marTop w:val="0"/>
      <w:marBottom w:val="0"/>
      <w:divBdr>
        <w:top w:val="none" w:sz="0" w:space="0" w:color="auto"/>
        <w:left w:val="none" w:sz="0" w:space="0" w:color="auto"/>
        <w:bottom w:val="none" w:sz="0" w:space="0" w:color="auto"/>
        <w:right w:val="none" w:sz="0" w:space="0" w:color="auto"/>
      </w:divBdr>
    </w:div>
    <w:div w:id="1591233143">
      <w:bodyDiv w:val="1"/>
      <w:marLeft w:val="0"/>
      <w:marRight w:val="0"/>
      <w:marTop w:val="0"/>
      <w:marBottom w:val="0"/>
      <w:divBdr>
        <w:top w:val="none" w:sz="0" w:space="0" w:color="auto"/>
        <w:left w:val="none" w:sz="0" w:space="0" w:color="auto"/>
        <w:bottom w:val="none" w:sz="0" w:space="0" w:color="auto"/>
        <w:right w:val="none" w:sz="0" w:space="0" w:color="auto"/>
      </w:divBdr>
    </w:div>
    <w:div w:id="1602909608">
      <w:bodyDiv w:val="1"/>
      <w:marLeft w:val="0"/>
      <w:marRight w:val="0"/>
      <w:marTop w:val="0"/>
      <w:marBottom w:val="0"/>
      <w:divBdr>
        <w:top w:val="none" w:sz="0" w:space="0" w:color="auto"/>
        <w:left w:val="none" w:sz="0" w:space="0" w:color="auto"/>
        <w:bottom w:val="none" w:sz="0" w:space="0" w:color="auto"/>
        <w:right w:val="none" w:sz="0" w:space="0" w:color="auto"/>
      </w:divBdr>
    </w:div>
    <w:div w:id="1616399532">
      <w:bodyDiv w:val="1"/>
      <w:marLeft w:val="0"/>
      <w:marRight w:val="0"/>
      <w:marTop w:val="0"/>
      <w:marBottom w:val="0"/>
      <w:divBdr>
        <w:top w:val="none" w:sz="0" w:space="0" w:color="auto"/>
        <w:left w:val="none" w:sz="0" w:space="0" w:color="auto"/>
        <w:bottom w:val="none" w:sz="0" w:space="0" w:color="auto"/>
        <w:right w:val="none" w:sz="0" w:space="0" w:color="auto"/>
      </w:divBdr>
    </w:div>
    <w:div w:id="1619216815">
      <w:bodyDiv w:val="1"/>
      <w:marLeft w:val="0"/>
      <w:marRight w:val="0"/>
      <w:marTop w:val="0"/>
      <w:marBottom w:val="0"/>
      <w:divBdr>
        <w:top w:val="none" w:sz="0" w:space="0" w:color="auto"/>
        <w:left w:val="none" w:sz="0" w:space="0" w:color="auto"/>
        <w:bottom w:val="none" w:sz="0" w:space="0" w:color="auto"/>
        <w:right w:val="none" w:sz="0" w:space="0" w:color="auto"/>
      </w:divBdr>
    </w:div>
    <w:div w:id="1625308852">
      <w:bodyDiv w:val="1"/>
      <w:marLeft w:val="0"/>
      <w:marRight w:val="0"/>
      <w:marTop w:val="0"/>
      <w:marBottom w:val="0"/>
      <w:divBdr>
        <w:top w:val="none" w:sz="0" w:space="0" w:color="auto"/>
        <w:left w:val="none" w:sz="0" w:space="0" w:color="auto"/>
        <w:bottom w:val="none" w:sz="0" w:space="0" w:color="auto"/>
        <w:right w:val="none" w:sz="0" w:space="0" w:color="auto"/>
      </w:divBdr>
    </w:div>
    <w:div w:id="1633947195">
      <w:bodyDiv w:val="1"/>
      <w:marLeft w:val="0"/>
      <w:marRight w:val="0"/>
      <w:marTop w:val="0"/>
      <w:marBottom w:val="0"/>
      <w:divBdr>
        <w:top w:val="none" w:sz="0" w:space="0" w:color="auto"/>
        <w:left w:val="none" w:sz="0" w:space="0" w:color="auto"/>
        <w:bottom w:val="none" w:sz="0" w:space="0" w:color="auto"/>
        <w:right w:val="none" w:sz="0" w:space="0" w:color="auto"/>
      </w:divBdr>
    </w:div>
    <w:div w:id="1642810751">
      <w:bodyDiv w:val="1"/>
      <w:marLeft w:val="0"/>
      <w:marRight w:val="0"/>
      <w:marTop w:val="0"/>
      <w:marBottom w:val="0"/>
      <w:divBdr>
        <w:top w:val="none" w:sz="0" w:space="0" w:color="auto"/>
        <w:left w:val="none" w:sz="0" w:space="0" w:color="auto"/>
        <w:bottom w:val="none" w:sz="0" w:space="0" w:color="auto"/>
        <w:right w:val="none" w:sz="0" w:space="0" w:color="auto"/>
      </w:divBdr>
    </w:div>
    <w:div w:id="1643652418">
      <w:bodyDiv w:val="1"/>
      <w:marLeft w:val="0"/>
      <w:marRight w:val="0"/>
      <w:marTop w:val="0"/>
      <w:marBottom w:val="0"/>
      <w:divBdr>
        <w:top w:val="none" w:sz="0" w:space="0" w:color="auto"/>
        <w:left w:val="none" w:sz="0" w:space="0" w:color="auto"/>
        <w:bottom w:val="none" w:sz="0" w:space="0" w:color="auto"/>
        <w:right w:val="none" w:sz="0" w:space="0" w:color="auto"/>
      </w:divBdr>
    </w:div>
    <w:div w:id="1645424255">
      <w:bodyDiv w:val="1"/>
      <w:marLeft w:val="0"/>
      <w:marRight w:val="0"/>
      <w:marTop w:val="0"/>
      <w:marBottom w:val="0"/>
      <w:divBdr>
        <w:top w:val="none" w:sz="0" w:space="0" w:color="auto"/>
        <w:left w:val="none" w:sz="0" w:space="0" w:color="auto"/>
        <w:bottom w:val="none" w:sz="0" w:space="0" w:color="auto"/>
        <w:right w:val="none" w:sz="0" w:space="0" w:color="auto"/>
      </w:divBdr>
    </w:div>
    <w:div w:id="1648514226">
      <w:bodyDiv w:val="1"/>
      <w:marLeft w:val="0"/>
      <w:marRight w:val="0"/>
      <w:marTop w:val="0"/>
      <w:marBottom w:val="0"/>
      <w:divBdr>
        <w:top w:val="none" w:sz="0" w:space="0" w:color="auto"/>
        <w:left w:val="none" w:sz="0" w:space="0" w:color="auto"/>
        <w:bottom w:val="none" w:sz="0" w:space="0" w:color="auto"/>
        <w:right w:val="none" w:sz="0" w:space="0" w:color="auto"/>
      </w:divBdr>
    </w:div>
    <w:div w:id="1649895971">
      <w:bodyDiv w:val="1"/>
      <w:marLeft w:val="0"/>
      <w:marRight w:val="0"/>
      <w:marTop w:val="0"/>
      <w:marBottom w:val="0"/>
      <w:divBdr>
        <w:top w:val="none" w:sz="0" w:space="0" w:color="auto"/>
        <w:left w:val="none" w:sz="0" w:space="0" w:color="auto"/>
        <w:bottom w:val="none" w:sz="0" w:space="0" w:color="auto"/>
        <w:right w:val="none" w:sz="0" w:space="0" w:color="auto"/>
      </w:divBdr>
    </w:div>
    <w:div w:id="1671643665">
      <w:bodyDiv w:val="1"/>
      <w:marLeft w:val="0"/>
      <w:marRight w:val="0"/>
      <w:marTop w:val="0"/>
      <w:marBottom w:val="0"/>
      <w:divBdr>
        <w:top w:val="none" w:sz="0" w:space="0" w:color="auto"/>
        <w:left w:val="none" w:sz="0" w:space="0" w:color="auto"/>
        <w:bottom w:val="none" w:sz="0" w:space="0" w:color="auto"/>
        <w:right w:val="none" w:sz="0" w:space="0" w:color="auto"/>
      </w:divBdr>
    </w:div>
    <w:div w:id="1681278331">
      <w:bodyDiv w:val="1"/>
      <w:marLeft w:val="0"/>
      <w:marRight w:val="0"/>
      <w:marTop w:val="0"/>
      <w:marBottom w:val="0"/>
      <w:divBdr>
        <w:top w:val="none" w:sz="0" w:space="0" w:color="auto"/>
        <w:left w:val="none" w:sz="0" w:space="0" w:color="auto"/>
        <w:bottom w:val="none" w:sz="0" w:space="0" w:color="auto"/>
        <w:right w:val="none" w:sz="0" w:space="0" w:color="auto"/>
      </w:divBdr>
    </w:div>
    <w:div w:id="1685814724">
      <w:bodyDiv w:val="1"/>
      <w:marLeft w:val="0"/>
      <w:marRight w:val="0"/>
      <w:marTop w:val="0"/>
      <w:marBottom w:val="0"/>
      <w:divBdr>
        <w:top w:val="none" w:sz="0" w:space="0" w:color="auto"/>
        <w:left w:val="none" w:sz="0" w:space="0" w:color="auto"/>
        <w:bottom w:val="none" w:sz="0" w:space="0" w:color="auto"/>
        <w:right w:val="none" w:sz="0" w:space="0" w:color="auto"/>
      </w:divBdr>
    </w:div>
    <w:div w:id="1686706970">
      <w:bodyDiv w:val="1"/>
      <w:marLeft w:val="0"/>
      <w:marRight w:val="0"/>
      <w:marTop w:val="0"/>
      <w:marBottom w:val="0"/>
      <w:divBdr>
        <w:top w:val="none" w:sz="0" w:space="0" w:color="auto"/>
        <w:left w:val="none" w:sz="0" w:space="0" w:color="auto"/>
        <w:bottom w:val="none" w:sz="0" w:space="0" w:color="auto"/>
        <w:right w:val="none" w:sz="0" w:space="0" w:color="auto"/>
      </w:divBdr>
    </w:div>
    <w:div w:id="1689063930">
      <w:bodyDiv w:val="1"/>
      <w:marLeft w:val="0"/>
      <w:marRight w:val="0"/>
      <w:marTop w:val="0"/>
      <w:marBottom w:val="0"/>
      <w:divBdr>
        <w:top w:val="none" w:sz="0" w:space="0" w:color="auto"/>
        <w:left w:val="none" w:sz="0" w:space="0" w:color="auto"/>
        <w:bottom w:val="none" w:sz="0" w:space="0" w:color="auto"/>
        <w:right w:val="none" w:sz="0" w:space="0" w:color="auto"/>
      </w:divBdr>
    </w:div>
    <w:div w:id="1704355869">
      <w:bodyDiv w:val="1"/>
      <w:marLeft w:val="0"/>
      <w:marRight w:val="0"/>
      <w:marTop w:val="0"/>
      <w:marBottom w:val="0"/>
      <w:divBdr>
        <w:top w:val="none" w:sz="0" w:space="0" w:color="auto"/>
        <w:left w:val="none" w:sz="0" w:space="0" w:color="auto"/>
        <w:bottom w:val="none" w:sz="0" w:space="0" w:color="auto"/>
        <w:right w:val="none" w:sz="0" w:space="0" w:color="auto"/>
      </w:divBdr>
    </w:div>
    <w:div w:id="1720279325">
      <w:bodyDiv w:val="1"/>
      <w:marLeft w:val="0"/>
      <w:marRight w:val="0"/>
      <w:marTop w:val="0"/>
      <w:marBottom w:val="0"/>
      <w:divBdr>
        <w:top w:val="none" w:sz="0" w:space="0" w:color="auto"/>
        <w:left w:val="none" w:sz="0" w:space="0" w:color="auto"/>
        <w:bottom w:val="none" w:sz="0" w:space="0" w:color="auto"/>
        <w:right w:val="none" w:sz="0" w:space="0" w:color="auto"/>
      </w:divBdr>
    </w:div>
    <w:div w:id="1726028017">
      <w:bodyDiv w:val="1"/>
      <w:marLeft w:val="0"/>
      <w:marRight w:val="0"/>
      <w:marTop w:val="0"/>
      <w:marBottom w:val="0"/>
      <w:divBdr>
        <w:top w:val="none" w:sz="0" w:space="0" w:color="auto"/>
        <w:left w:val="none" w:sz="0" w:space="0" w:color="auto"/>
        <w:bottom w:val="none" w:sz="0" w:space="0" w:color="auto"/>
        <w:right w:val="none" w:sz="0" w:space="0" w:color="auto"/>
      </w:divBdr>
    </w:div>
    <w:div w:id="1726292719">
      <w:bodyDiv w:val="1"/>
      <w:marLeft w:val="0"/>
      <w:marRight w:val="0"/>
      <w:marTop w:val="0"/>
      <w:marBottom w:val="0"/>
      <w:divBdr>
        <w:top w:val="none" w:sz="0" w:space="0" w:color="auto"/>
        <w:left w:val="none" w:sz="0" w:space="0" w:color="auto"/>
        <w:bottom w:val="none" w:sz="0" w:space="0" w:color="auto"/>
        <w:right w:val="none" w:sz="0" w:space="0" w:color="auto"/>
      </w:divBdr>
    </w:div>
    <w:div w:id="1730300386">
      <w:bodyDiv w:val="1"/>
      <w:marLeft w:val="0"/>
      <w:marRight w:val="0"/>
      <w:marTop w:val="0"/>
      <w:marBottom w:val="0"/>
      <w:divBdr>
        <w:top w:val="none" w:sz="0" w:space="0" w:color="auto"/>
        <w:left w:val="none" w:sz="0" w:space="0" w:color="auto"/>
        <w:bottom w:val="none" w:sz="0" w:space="0" w:color="auto"/>
        <w:right w:val="none" w:sz="0" w:space="0" w:color="auto"/>
      </w:divBdr>
    </w:div>
    <w:div w:id="1735346473">
      <w:bodyDiv w:val="1"/>
      <w:marLeft w:val="0"/>
      <w:marRight w:val="0"/>
      <w:marTop w:val="0"/>
      <w:marBottom w:val="0"/>
      <w:divBdr>
        <w:top w:val="none" w:sz="0" w:space="0" w:color="auto"/>
        <w:left w:val="none" w:sz="0" w:space="0" w:color="auto"/>
        <w:bottom w:val="none" w:sz="0" w:space="0" w:color="auto"/>
        <w:right w:val="none" w:sz="0" w:space="0" w:color="auto"/>
      </w:divBdr>
    </w:div>
    <w:div w:id="1749187153">
      <w:bodyDiv w:val="1"/>
      <w:marLeft w:val="0"/>
      <w:marRight w:val="0"/>
      <w:marTop w:val="0"/>
      <w:marBottom w:val="0"/>
      <w:divBdr>
        <w:top w:val="none" w:sz="0" w:space="0" w:color="auto"/>
        <w:left w:val="none" w:sz="0" w:space="0" w:color="auto"/>
        <w:bottom w:val="none" w:sz="0" w:space="0" w:color="auto"/>
        <w:right w:val="none" w:sz="0" w:space="0" w:color="auto"/>
      </w:divBdr>
      <w:divsChild>
        <w:div w:id="1873834635">
          <w:marLeft w:val="0"/>
          <w:marRight w:val="0"/>
          <w:marTop w:val="0"/>
          <w:marBottom w:val="0"/>
          <w:divBdr>
            <w:top w:val="none" w:sz="0" w:space="0" w:color="auto"/>
            <w:left w:val="none" w:sz="0" w:space="0" w:color="auto"/>
            <w:bottom w:val="none" w:sz="0" w:space="0" w:color="auto"/>
            <w:right w:val="none" w:sz="0" w:space="0" w:color="auto"/>
          </w:divBdr>
          <w:divsChild>
            <w:div w:id="169568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16138">
      <w:bodyDiv w:val="1"/>
      <w:marLeft w:val="0"/>
      <w:marRight w:val="0"/>
      <w:marTop w:val="0"/>
      <w:marBottom w:val="0"/>
      <w:divBdr>
        <w:top w:val="none" w:sz="0" w:space="0" w:color="auto"/>
        <w:left w:val="none" w:sz="0" w:space="0" w:color="auto"/>
        <w:bottom w:val="none" w:sz="0" w:space="0" w:color="auto"/>
        <w:right w:val="none" w:sz="0" w:space="0" w:color="auto"/>
      </w:divBdr>
    </w:div>
    <w:div w:id="1769035230">
      <w:bodyDiv w:val="1"/>
      <w:marLeft w:val="0"/>
      <w:marRight w:val="0"/>
      <w:marTop w:val="0"/>
      <w:marBottom w:val="0"/>
      <w:divBdr>
        <w:top w:val="none" w:sz="0" w:space="0" w:color="auto"/>
        <w:left w:val="none" w:sz="0" w:space="0" w:color="auto"/>
        <w:bottom w:val="none" w:sz="0" w:space="0" w:color="auto"/>
        <w:right w:val="none" w:sz="0" w:space="0" w:color="auto"/>
      </w:divBdr>
    </w:div>
    <w:div w:id="1771267902">
      <w:bodyDiv w:val="1"/>
      <w:marLeft w:val="0"/>
      <w:marRight w:val="0"/>
      <w:marTop w:val="0"/>
      <w:marBottom w:val="0"/>
      <w:divBdr>
        <w:top w:val="none" w:sz="0" w:space="0" w:color="auto"/>
        <w:left w:val="none" w:sz="0" w:space="0" w:color="auto"/>
        <w:bottom w:val="none" w:sz="0" w:space="0" w:color="auto"/>
        <w:right w:val="none" w:sz="0" w:space="0" w:color="auto"/>
      </w:divBdr>
    </w:div>
    <w:div w:id="1773550817">
      <w:bodyDiv w:val="1"/>
      <w:marLeft w:val="0"/>
      <w:marRight w:val="0"/>
      <w:marTop w:val="0"/>
      <w:marBottom w:val="0"/>
      <w:divBdr>
        <w:top w:val="none" w:sz="0" w:space="0" w:color="auto"/>
        <w:left w:val="none" w:sz="0" w:space="0" w:color="auto"/>
        <w:bottom w:val="none" w:sz="0" w:space="0" w:color="auto"/>
        <w:right w:val="none" w:sz="0" w:space="0" w:color="auto"/>
      </w:divBdr>
    </w:div>
    <w:div w:id="1776555843">
      <w:bodyDiv w:val="1"/>
      <w:marLeft w:val="0"/>
      <w:marRight w:val="0"/>
      <w:marTop w:val="0"/>
      <w:marBottom w:val="0"/>
      <w:divBdr>
        <w:top w:val="none" w:sz="0" w:space="0" w:color="auto"/>
        <w:left w:val="none" w:sz="0" w:space="0" w:color="auto"/>
        <w:bottom w:val="none" w:sz="0" w:space="0" w:color="auto"/>
        <w:right w:val="none" w:sz="0" w:space="0" w:color="auto"/>
      </w:divBdr>
    </w:div>
    <w:div w:id="1779176319">
      <w:bodyDiv w:val="1"/>
      <w:marLeft w:val="0"/>
      <w:marRight w:val="0"/>
      <w:marTop w:val="0"/>
      <w:marBottom w:val="0"/>
      <w:divBdr>
        <w:top w:val="none" w:sz="0" w:space="0" w:color="auto"/>
        <w:left w:val="none" w:sz="0" w:space="0" w:color="auto"/>
        <w:bottom w:val="none" w:sz="0" w:space="0" w:color="auto"/>
        <w:right w:val="none" w:sz="0" w:space="0" w:color="auto"/>
      </w:divBdr>
    </w:div>
    <w:div w:id="1792623583">
      <w:bodyDiv w:val="1"/>
      <w:marLeft w:val="0"/>
      <w:marRight w:val="0"/>
      <w:marTop w:val="0"/>
      <w:marBottom w:val="0"/>
      <w:divBdr>
        <w:top w:val="none" w:sz="0" w:space="0" w:color="auto"/>
        <w:left w:val="none" w:sz="0" w:space="0" w:color="auto"/>
        <w:bottom w:val="none" w:sz="0" w:space="0" w:color="auto"/>
        <w:right w:val="none" w:sz="0" w:space="0" w:color="auto"/>
      </w:divBdr>
    </w:div>
    <w:div w:id="1794399469">
      <w:bodyDiv w:val="1"/>
      <w:marLeft w:val="0"/>
      <w:marRight w:val="0"/>
      <w:marTop w:val="0"/>
      <w:marBottom w:val="0"/>
      <w:divBdr>
        <w:top w:val="none" w:sz="0" w:space="0" w:color="auto"/>
        <w:left w:val="none" w:sz="0" w:space="0" w:color="auto"/>
        <w:bottom w:val="none" w:sz="0" w:space="0" w:color="auto"/>
        <w:right w:val="none" w:sz="0" w:space="0" w:color="auto"/>
      </w:divBdr>
      <w:divsChild>
        <w:div w:id="1960141860">
          <w:marLeft w:val="0"/>
          <w:marRight w:val="0"/>
          <w:marTop w:val="0"/>
          <w:marBottom w:val="0"/>
          <w:divBdr>
            <w:top w:val="none" w:sz="0" w:space="0" w:color="auto"/>
            <w:left w:val="none" w:sz="0" w:space="0" w:color="auto"/>
            <w:bottom w:val="none" w:sz="0" w:space="0" w:color="auto"/>
            <w:right w:val="none" w:sz="0" w:space="0" w:color="auto"/>
          </w:divBdr>
          <w:divsChild>
            <w:div w:id="426461762">
              <w:marLeft w:val="0"/>
              <w:marRight w:val="0"/>
              <w:marTop w:val="0"/>
              <w:marBottom w:val="0"/>
              <w:divBdr>
                <w:top w:val="none" w:sz="0" w:space="0" w:color="auto"/>
                <w:left w:val="none" w:sz="0" w:space="0" w:color="auto"/>
                <w:bottom w:val="none" w:sz="0" w:space="0" w:color="auto"/>
                <w:right w:val="none" w:sz="0" w:space="0" w:color="auto"/>
              </w:divBdr>
              <w:divsChild>
                <w:div w:id="24484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362422">
      <w:bodyDiv w:val="1"/>
      <w:marLeft w:val="0"/>
      <w:marRight w:val="0"/>
      <w:marTop w:val="0"/>
      <w:marBottom w:val="0"/>
      <w:divBdr>
        <w:top w:val="none" w:sz="0" w:space="0" w:color="auto"/>
        <w:left w:val="none" w:sz="0" w:space="0" w:color="auto"/>
        <w:bottom w:val="none" w:sz="0" w:space="0" w:color="auto"/>
        <w:right w:val="none" w:sz="0" w:space="0" w:color="auto"/>
      </w:divBdr>
    </w:div>
    <w:div w:id="1801412341">
      <w:bodyDiv w:val="1"/>
      <w:marLeft w:val="0"/>
      <w:marRight w:val="0"/>
      <w:marTop w:val="0"/>
      <w:marBottom w:val="0"/>
      <w:divBdr>
        <w:top w:val="none" w:sz="0" w:space="0" w:color="auto"/>
        <w:left w:val="none" w:sz="0" w:space="0" w:color="auto"/>
        <w:bottom w:val="none" w:sz="0" w:space="0" w:color="auto"/>
        <w:right w:val="none" w:sz="0" w:space="0" w:color="auto"/>
      </w:divBdr>
    </w:div>
    <w:div w:id="1803499974">
      <w:bodyDiv w:val="1"/>
      <w:marLeft w:val="0"/>
      <w:marRight w:val="0"/>
      <w:marTop w:val="0"/>
      <w:marBottom w:val="0"/>
      <w:divBdr>
        <w:top w:val="none" w:sz="0" w:space="0" w:color="auto"/>
        <w:left w:val="none" w:sz="0" w:space="0" w:color="auto"/>
        <w:bottom w:val="none" w:sz="0" w:space="0" w:color="auto"/>
        <w:right w:val="none" w:sz="0" w:space="0" w:color="auto"/>
      </w:divBdr>
    </w:div>
    <w:div w:id="1807237282">
      <w:bodyDiv w:val="1"/>
      <w:marLeft w:val="0"/>
      <w:marRight w:val="0"/>
      <w:marTop w:val="0"/>
      <w:marBottom w:val="0"/>
      <w:divBdr>
        <w:top w:val="none" w:sz="0" w:space="0" w:color="auto"/>
        <w:left w:val="none" w:sz="0" w:space="0" w:color="auto"/>
        <w:bottom w:val="none" w:sz="0" w:space="0" w:color="auto"/>
        <w:right w:val="none" w:sz="0" w:space="0" w:color="auto"/>
      </w:divBdr>
    </w:div>
    <w:div w:id="1813907559">
      <w:bodyDiv w:val="1"/>
      <w:marLeft w:val="0"/>
      <w:marRight w:val="0"/>
      <w:marTop w:val="0"/>
      <w:marBottom w:val="0"/>
      <w:divBdr>
        <w:top w:val="none" w:sz="0" w:space="0" w:color="auto"/>
        <w:left w:val="none" w:sz="0" w:space="0" w:color="auto"/>
        <w:bottom w:val="none" w:sz="0" w:space="0" w:color="auto"/>
        <w:right w:val="none" w:sz="0" w:space="0" w:color="auto"/>
      </w:divBdr>
    </w:div>
    <w:div w:id="1822187192">
      <w:bodyDiv w:val="1"/>
      <w:marLeft w:val="0"/>
      <w:marRight w:val="0"/>
      <w:marTop w:val="0"/>
      <w:marBottom w:val="0"/>
      <w:divBdr>
        <w:top w:val="none" w:sz="0" w:space="0" w:color="auto"/>
        <w:left w:val="none" w:sz="0" w:space="0" w:color="auto"/>
        <w:bottom w:val="none" w:sz="0" w:space="0" w:color="auto"/>
        <w:right w:val="none" w:sz="0" w:space="0" w:color="auto"/>
      </w:divBdr>
    </w:div>
    <w:div w:id="1823547278">
      <w:bodyDiv w:val="1"/>
      <w:marLeft w:val="0"/>
      <w:marRight w:val="0"/>
      <w:marTop w:val="0"/>
      <w:marBottom w:val="0"/>
      <w:divBdr>
        <w:top w:val="none" w:sz="0" w:space="0" w:color="auto"/>
        <w:left w:val="none" w:sz="0" w:space="0" w:color="auto"/>
        <w:bottom w:val="none" w:sz="0" w:space="0" w:color="auto"/>
        <w:right w:val="none" w:sz="0" w:space="0" w:color="auto"/>
      </w:divBdr>
    </w:div>
    <w:div w:id="1824733680">
      <w:bodyDiv w:val="1"/>
      <w:marLeft w:val="0"/>
      <w:marRight w:val="0"/>
      <w:marTop w:val="0"/>
      <w:marBottom w:val="0"/>
      <w:divBdr>
        <w:top w:val="none" w:sz="0" w:space="0" w:color="auto"/>
        <w:left w:val="none" w:sz="0" w:space="0" w:color="auto"/>
        <w:bottom w:val="none" w:sz="0" w:space="0" w:color="auto"/>
        <w:right w:val="none" w:sz="0" w:space="0" w:color="auto"/>
      </w:divBdr>
    </w:div>
    <w:div w:id="1832403118">
      <w:bodyDiv w:val="1"/>
      <w:marLeft w:val="0"/>
      <w:marRight w:val="0"/>
      <w:marTop w:val="0"/>
      <w:marBottom w:val="0"/>
      <w:divBdr>
        <w:top w:val="none" w:sz="0" w:space="0" w:color="auto"/>
        <w:left w:val="none" w:sz="0" w:space="0" w:color="auto"/>
        <w:bottom w:val="none" w:sz="0" w:space="0" w:color="auto"/>
        <w:right w:val="none" w:sz="0" w:space="0" w:color="auto"/>
      </w:divBdr>
    </w:div>
    <w:div w:id="1832794384">
      <w:bodyDiv w:val="1"/>
      <w:marLeft w:val="0"/>
      <w:marRight w:val="0"/>
      <w:marTop w:val="0"/>
      <w:marBottom w:val="0"/>
      <w:divBdr>
        <w:top w:val="none" w:sz="0" w:space="0" w:color="auto"/>
        <w:left w:val="none" w:sz="0" w:space="0" w:color="auto"/>
        <w:bottom w:val="none" w:sz="0" w:space="0" w:color="auto"/>
        <w:right w:val="none" w:sz="0" w:space="0" w:color="auto"/>
      </w:divBdr>
    </w:div>
    <w:div w:id="1849322315">
      <w:bodyDiv w:val="1"/>
      <w:marLeft w:val="0"/>
      <w:marRight w:val="0"/>
      <w:marTop w:val="0"/>
      <w:marBottom w:val="0"/>
      <w:divBdr>
        <w:top w:val="none" w:sz="0" w:space="0" w:color="auto"/>
        <w:left w:val="none" w:sz="0" w:space="0" w:color="auto"/>
        <w:bottom w:val="none" w:sz="0" w:space="0" w:color="auto"/>
        <w:right w:val="none" w:sz="0" w:space="0" w:color="auto"/>
      </w:divBdr>
    </w:div>
    <w:div w:id="1852137413">
      <w:bodyDiv w:val="1"/>
      <w:marLeft w:val="0"/>
      <w:marRight w:val="0"/>
      <w:marTop w:val="0"/>
      <w:marBottom w:val="0"/>
      <w:divBdr>
        <w:top w:val="none" w:sz="0" w:space="0" w:color="auto"/>
        <w:left w:val="none" w:sz="0" w:space="0" w:color="auto"/>
        <w:bottom w:val="none" w:sz="0" w:space="0" w:color="auto"/>
        <w:right w:val="none" w:sz="0" w:space="0" w:color="auto"/>
      </w:divBdr>
    </w:div>
    <w:div w:id="1853834955">
      <w:bodyDiv w:val="1"/>
      <w:marLeft w:val="0"/>
      <w:marRight w:val="0"/>
      <w:marTop w:val="0"/>
      <w:marBottom w:val="0"/>
      <w:divBdr>
        <w:top w:val="none" w:sz="0" w:space="0" w:color="auto"/>
        <w:left w:val="none" w:sz="0" w:space="0" w:color="auto"/>
        <w:bottom w:val="none" w:sz="0" w:space="0" w:color="auto"/>
        <w:right w:val="none" w:sz="0" w:space="0" w:color="auto"/>
      </w:divBdr>
    </w:div>
    <w:div w:id="1859390853">
      <w:bodyDiv w:val="1"/>
      <w:marLeft w:val="0"/>
      <w:marRight w:val="0"/>
      <w:marTop w:val="0"/>
      <w:marBottom w:val="0"/>
      <w:divBdr>
        <w:top w:val="none" w:sz="0" w:space="0" w:color="auto"/>
        <w:left w:val="none" w:sz="0" w:space="0" w:color="auto"/>
        <w:bottom w:val="none" w:sz="0" w:space="0" w:color="auto"/>
        <w:right w:val="none" w:sz="0" w:space="0" w:color="auto"/>
      </w:divBdr>
    </w:div>
    <w:div w:id="1863856656">
      <w:bodyDiv w:val="1"/>
      <w:marLeft w:val="0"/>
      <w:marRight w:val="0"/>
      <w:marTop w:val="0"/>
      <w:marBottom w:val="0"/>
      <w:divBdr>
        <w:top w:val="none" w:sz="0" w:space="0" w:color="auto"/>
        <w:left w:val="none" w:sz="0" w:space="0" w:color="auto"/>
        <w:bottom w:val="none" w:sz="0" w:space="0" w:color="auto"/>
        <w:right w:val="none" w:sz="0" w:space="0" w:color="auto"/>
      </w:divBdr>
    </w:div>
    <w:div w:id="1865633114">
      <w:bodyDiv w:val="1"/>
      <w:marLeft w:val="0"/>
      <w:marRight w:val="0"/>
      <w:marTop w:val="0"/>
      <w:marBottom w:val="0"/>
      <w:divBdr>
        <w:top w:val="none" w:sz="0" w:space="0" w:color="auto"/>
        <w:left w:val="none" w:sz="0" w:space="0" w:color="auto"/>
        <w:bottom w:val="none" w:sz="0" w:space="0" w:color="auto"/>
        <w:right w:val="none" w:sz="0" w:space="0" w:color="auto"/>
      </w:divBdr>
    </w:div>
    <w:div w:id="1869027052">
      <w:bodyDiv w:val="1"/>
      <w:marLeft w:val="0"/>
      <w:marRight w:val="0"/>
      <w:marTop w:val="0"/>
      <w:marBottom w:val="0"/>
      <w:divBdr>
        <w:top w:val="none" w:sz="0" w:space="0" w:color="auto"/>
        <w:left w:val="none" w:sz="0" w:space="0" w:color="auto"/>
        <w:bottom w:val="none" w:sz="0" w:space="0" w:color="auto"/>
        <w:right w:val="none" w:sz="0" w:space="0" w:color="auto"/>
      </w:divBdr>
    </w:div>
    <w:div w:id="1885822477">
      <w:bodyDiv w:val="1"/>
      <w:marLeft w:val="0"/>
      <w:marRight w:val="0"/>
      <w:marTop w:val="0"/>
      <w:marBottom w:val="0"/>
      <w:divBdr>
        <w:top w:val="none" w:sz="0" w:space="0" w:color="auto"/>
        <w:left w:val="none" w:sz="0" w:space="0" w:color="auto"/>
        <w:bottom w:val="none" w:sz="0" w:space="0" w:color="auto"/>
        <w:right w:val="none" w:sz="0" w:space="0" w:color="auto"/>
      </w:divBdr>
    </w:div>
    <w:div w:id="1895461985">
      <w:bodyDiv w:val="1"/>
      <w:marLeft w:val="0"/>
      <w:marRight w:val="0"/>
      <w:marTop w:val="0"/>
      <w:marBottom w:val="0"/>
      <w:divBdr>
        <w:top w:val="none" w:sz="0" w:space="0" w:color="auto"/>
        <w:left w:val="none" w:sz="0" w:space="0" w:color="auto"/>
        <w:bottom w:val="none" w:sz="0" w:space="0" w:color="auto"/>
        <w:right w:val="none" w:sz="0" w:space="0" w:color="auto"/>
      </w:divBdr>
    </w:div>
    <w:div w:id="1899053118">
      <w:bodyDiv w:val="1"/>
      <w:marLeft w:val="0"/>
      <w:marRight w:val="0"/>
      <w:marTop w:val="0"/>
      <w:marBottom w:val="0"/>
      <w:divBdr>
        <w:top w:val="none" w:sz="0" w:space="0" w:color="auto"/>
        <w:left w:val="none" w:sz="0" w:space="0" w:color="auto"/>
        <w:bottom w:val="none" w:sz="0" w:space="0" w:color="auto"/>
        <w:right w:val="none" w:sz="0" w:space="0" w:color="auto"/>
      </w:divBdr>
      <w:divsChild>
        <w:div w:id="33501103">
          <w:marLeft w:val="0"/>
          <w:marRight w:val="0"/>
          <w:marTop w:val="0"/>
          <w:marBottom w:val="0"/>
          <w:divBdr>
            <w:top w:val="none" w:sz="0" w:space="0" w:color="auto"/>
            <w:left w:val="none" w:sz="0" w:space="0" w:color="auto"/>
            <w:bottom w:val="none" w:sz="0" w:space="0" w:color="auto"/>
            <w:right w:val="none" w:sz="0" w:space="0" w:color="auto"/>
          </w:divBdr>
        </w:div>
        <w:div w:id="605579031">
          <w:marLeft w:val="0"/>
          <w:marRight w:val="0"/>
          <w:marTop w:val="0"/>
          <w:marBottom w:val="0"/>
          <w:divBdr>
            <w:top w:val="none" w:sz="0" w:space="0" w:color="auto"/>
            <w:left w:val="none" w:sz="0" w:space="0" w:color="auto"/>
            <w:bottom w:val="none" w:sz="0" w:space="0" w:color="auto"/>
            <w:right w:val="none" w:sz="0" w:space="0" w:color="auto"/>
          </w:divBdr>
        </w:div>
      </w:divsChild>
    </w:div>
    <w:div w:id="1901162964">
      <w:bodyDiv w:val="1"/>
      <w:marLeft w:val="0"/>
      <w:marRight w:val="0"/>
      <w:marTop w:val="0"/>
      <w:marBottom w:val="0"/>
      <w:divBdr>
        <w:top w:val="none" w:sz="0" w:space="0" w:color="auto"/>
        <w:left w:val="none" w:sz="0" w:space="0" w:color="auto"/>
        <w:bottom w:val="none" w:sz="0" w:space="0" w:color="auto"/>
        <w:right w:val="none" w:sz="0" w:space="0" w:color="auto"/>
      </w:divBdr>
    </w:div>
    <w:div w:id="1902791660">
      <w:bodyDiv w:val="1"/>
      <w:marLeft w:val="0"/>
      <w:marRight w:val="0"/>
      <w:marTop w:val="0"/>
      <w:marBottom w:val="0"/>
      <w:divBdr>
        <w:top w:val="none" w:sz="0" w:space="0" w:color="auto"/>
        <w:left w:val="none" w:sz="0" w:space="0" w:color="auto"/>
        <w:bottom w:val="none" w:sz="0" w:space="0" w:color="auto"/>
        <w:right w:val="none" w:sz="0" w:space="0" w:color="auto"/>
      </w:divBdr>
    </w:div>
    <w:div w:id="1906598694">
      <w:bodyDiv w:val="1"/>
      <w:marLeft w:val="0"/>
      <w:marRight w:val="0"/>
      <w:marTop w:val="0"/>
      <w:marBottom w:val="0"/>
      <w:divBdr>
        <w:top w:val="none" w:sz="0" w:space="0" w:color="auto"/>
        <w:left w:val="none" w:sz="0" w:space="0" w:color="auto"/>
        <w:bottom w:val="none" w:sz="0" w:space="0" w:color="auto"/>
        <w:right w:val="none" w:sz="0" w:space="0" w:color="auto"/>
      </w:divBdr>
    </w:div>
    <w:div w:id="1906722062">
      <w:bodyDiv w:val="1"/>
      <w:marLeft w:val="0"/>
      <w:marRight w:val="0"/>
      <w:marTop w:val="0"/>
      <w:marBottom w:val="0"/>
      <w:divBdr>
        <w:top w:val="none" w:sz="0" w:space="0" w:color="auto"/>
        <w:left w:val="none" w:sz="0" w:space="0" w:color="auto"/>
        <w:bottom w:val="none" w:sz="0" w:space="0" w:color="auto"/>
        <w:right w:val="none" w:sz="0" w:space="0" w:color="auto"/>
      </w:divBdr>
    </w:div>
    <w:div w:id="1912109372">
      <w:bodyDiv w:val="1"/>
      <w:marLeft w:val="0"/>
      <w:marRight w:val="0"/>
      <w:marTop w:val="0"/>
      <w:marBottom w:val="0"/>
      <w:divBdr>
        <w:top w:val="none" w:sz="0" w:space="0" w:color="auto"/>
        <w:left w:val="none" w:sz="0" w:space="0" w:color="auto"/>
        <w:bottom w:val="none" w:sz="0" w:space="0" w:color="auto"/>
        <w:right w:val="none" w:sz="0" w:space="0" w:color="auto"/>
      </w:divBdr>
    </w:div>
    <w:div w:id="1913541592">
      <w:bodyDiv w:val="1"/>
      <w:marLeft w:val="0"/>
      <w:marRight w:val="0"/>
      <w:marTop w:val="0"/>
      <w:marBottom w:val="0"/>
      <w:divBdr>
        <w:top w:val="none" w:sz="0" w:space="0" w:color="auto"/>
        <w:left w:val="none" w:sz="0" w:space="0" w:color="auto"/>
        <w:bottom w:val="none" w:sz="0" w:space="0" w:color="auto"/>
        <w:right w:val="none" w:sz="0" w:space="0" w:color="auto"/>
      </w:divBdr>
    </w:div>
    <w:div w:id="1916469823">
      <w:bodyDiv w:val="1"/>
      <w:marLeft w:val="0"/>
      <w:marRight w:val="0"/>
      <w:marTop w:val="0"/>
      <w:marBottom w:val="0"/>
      <w:divBdr>
        <w:top w:val="none" w:sz="0" w:space="0" w:color="auto"/>
        <w:left w:val="none" w:sz="0" w:space="0" w:color="auto"/>
        <w:bottom w:val="none" w:sz="0" w:space="0" w:color="auto"/>
        <w:right w:val="none" w:sz="0" w:space="0" w:color="auto"/>
      </w:divBdr>
    </w:div>
    <w:div w:id="1916472322">
      <w:bodyDiv w:val="1"/>
      <w:marLeft w:val="0"/>
      <w:marRight w:val="0"/>
      <w:marTop w:val="0"/>
      <w:marBottom w:val="0"/>
      <w:divBdr>
        <w:top w:val="none" w:sz="0" w:space="0" w:color="auto"/>
        <w:left w:val="none" w:sz="0" w:space="0" w:color="auto"/>
        <w:bottom w:val="none" w:sz="0" w:space="0" w:color="auto"/>
        <w:right w:val="none" w:sz="0" w:space="0" w:color="auto"/>
      </w:divBdr>
    </w:div>
    <w:div w:id="1917015266">
      <w:bodyDiv w:val="1"/>
      <w:marLeft w:val="0"/>
      <w:marRight w:val="0"/>
      <w:marTop w:val="0"/>
      <w:marBottom w:val="0"/>
      <w:divBdr>
        <w:top w:val="none" w:sz="0" w:space="0" w:color="auto"/>
        <w:left w:val="none" w:sz="0" w:space="0" w:color="auto"/>
        <w:bottom w:val="none" w:sz="0" w:space="0" w:color="auto"/>
        <w:right w:val="none" w:sz="0" w:space="0" w:color="auto"/>
      </w:divBdr>
    </w:div>
    <w:div w:id="1921137190">
      <w:bodyDiv w:val="1"/>
      <w:marLeft w:val="0"/>
      <w:marRight w:val="0"/>
      <w:marTop w:val="0"/>
      <w:marBottom w:val="0"/>
      <w:divBdr>
        <w:top w:val="none" w:sz="0" w:space="0" w:color="auto"/>
        <w:left w:val="none" w:sz="0" w:space="0" w:color="auto"/>
        <w:bottom w:val="none" w:sz="0" w:space="0" w:color="auto"/>
        <w:right w:val="none" w:sz="0" w:space="0" w:color="auto"/>
      </w:divBdr>
    </w:div>
    <w:div w:id="1924946349">
      <w:bodyDiv w:val="1"/>
      <w:marLeft w:val="0"/>
      <w:marRight w:val="0"/>
      <w:marTop w:val="0"/>
      <w:marBottom w:val="0"/>
      <w:divBdr>
        <w:top w:val="none" w:sz="0" w:space="0" w:color="auto"/>
        <w:left w:val="none" w:sz="0" w:space="0" w:color="auto"/>
        <w:bottom w:val="none" w:sz="0" w:space="0" w:color="auto"/>
        <w:right w:val="none" w:sz="0" w:space="0" w:color="auto"/>
      </w:divBdr>
      <w:divsChild>
        <w:div w:id="1716781843">
          <w:marLeft w:val="0"/>
          <w:marRight w:val="0"/>
          <w:marTop w:val="0"/>
          <w:marBottom w:val="0"/>
          <w:divBdr>
            <w:top w:val="none" w:sz="0" w:space="0" w:color="auto"/>
            <w:left w:val="none" w:sz="0" w:space="0" w:color="auto"/>
            <w:bottom w:val="none" w:sz="0" w:space="0" w:color="auto"/>
            <w:right w:val="none" w:sz="0" w:space="0" w:color="auto"/>
          </w:divBdr>
          <w:divsChild>
            <w:div w:id="1442191291">
              <w:marLeft w:val="0"/>
              <w:marRight w:val="0"/>
              <w:marTop w:val="0"/>
              <w:marBottom w:val="0"/>
              <w:divBdr>
                <w:top w:val="none" w:sz="0" w:space="0" w:color="auto"/>
                <w:left w:val="none" w:sz="0" w:space="0" w:color="auto"/>
                <w:bottom w:val="none" w:sz="0" w:space="0" w:color="auto"/>
                <w:right w:val="none" w:sz="0" w:space="0" w:color="auto"/>
              </w:divBdr>
              <w:divsChild>
                <w:div w:id="69588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112598">
      <w:bodyDiv w:val="1"/>
      <w:marLeft w:val="0"/>
      <w:marRight w:val="0"/>
      <w:marTop w:val="0"/>
      <w:marBottom w:val="0"/>
      <w:divBdr>
        <w:top w:val="none" w:sz="0" w:space="0" w:color="auto"/>
        <w:left w:val="none" w:sz="0" w:space="0" w:color="auto"/>
        <w:bottom w:val="none" w:sz="0" w:space="0" w:color="auto"/>
        <w:right w:val="none" w:sz="0" w:space="0" w:color="auto"/>
      </w:divBdr>
    </w:div>
    <w:div w:id="1935162481">
      <w:bodyDiv w:val="1"/>
      <w:marLeft w:val="0"/>
      <w:marRight w:val="0"/>
      <w:marTop w:val="0"/>
      <w:marBottom w:val="0"/>
      <w:divBdr>
        <w:top w:val="none" w:sz="0" w:space="0" w:color="auto"/>
        <w:left w:val="none" w:sz="0" w:space="0" w:color="auto"/>
        <w:bottom w:val="none" w:sz="0" w:space="0" w:color="auto"/>
        <w:right w:val="none" w:sz="0" w:space="0" w:color="auto"/>
      </w:divBdr>
    </w:div>
    <w:div w:id="1938832214">
      <w:bodyDiv w:val="1"/>
      <w:marLeft w:val="0"/>
      <w:marRight w:val="0"/>
      <w:marTop w:val="0"/>
      <w:marBottom w:val="0"/>
      <w:divBdr>
        <w:top w:val="none" w:sz="0" w:space="0" w:color="auto"/>
        <w:left w:val="none" w:sz="0" w:space="0" w:color="auto"/>
        <w:bottom w:val="none" w:sz="0" w:space="0" w:color="auto"/>
        <w:right w:val="none" w:sz="0" w:space="0" w:color="auto"/>
      </w:divBdr>
    </w:div>
    <w:div w:id="1950507431">
      <w:bodyDiv w:val="1"/>
      <w:marLeft w:val="0"/>
      <w:marRight w:val="0"/>
      <w:marTop w:val="0"/>
      <w:marBottom w:val="0"/>
      <w:divBdr>
        <w:top w:val="none" w:sz="0" w:space="0" w:color="auto"/>
        <w:left w:val="none" w:sz="0" w:space="0" w:color="auto"/>
        <w:bottom w:val="none" w:sz="0" w:space="0" w:color="auto"/>
        <w:right w:val="none" w:sz="0" w:space="0" w:color="auto"/>
      </w:divBdr>
    </w:div>
    <w:div w:id="1954361657">
      <w:bodyDiv w:val="1"/>
      <w:marLeft w:val="0"/>
      <w:marRight w:val="0"/>
      <w:marTop w:val="0"/>
      <w:marBottom w:val="0"/>
      <w:divBdr>
        <w:top w:val="none" w:sz="0" w:space="0" w:color="auto"/>
        <w:left w:val="none" w:sz="0" w:space="0" w:color="auto"/>
        <w:bottom w:val="none" w:sz="0" w:space="0" w:color="auto"/>
        <w:right w:val="none" w:sz="0" w:space="0" w:color="auto"/>
      </w:divBdr>
    </w:div>
    <w:div w:id="1959334778">
      <w:bodyDiv w:val="1"/>
      <w:marLeft w:val="0"/>
      <w:marRight w:val="0"/>
      <w:marTop w:val="0"/>
      <w:marBottom w:val="0"/>
      <w:divBdr>
        <w:top w:val="none" w:sz="0" w:space="0" w:color="auto"/>
        <w:left w:val="none" w:sz="0" w:space="0" w:color="auto"/>
        <w:bottom w:val="none" w:sz="0" w:space="0" w:color="auto"/>
        <w:right w:val="none" w:sz="0" w:space="0" w:color="auto"/>
      </w:divBdr>
    </w:div>
    <w:div w:id="1964381676">
      <w:bodyDiv w:val="1"/>
      <w:marLeft w:val="0"/>
      <w:marRight w:val="0"/>
      <w:marTop w:val="0"/>
      <w:marBottom w:val="0"/>
      <w:divBdr>
        <w:top w:val="none" w:sz="0" w:space="0" w:color="auto"/>
        <w:left w:val="none" w:sz="0" w:space="0" w:color="auto"/>
        <w:bottom w:val="none" w:sz="0" w:space="0" w:color="auto"/>
        <w:right w:val="none" w:sz="0" w:space="0" w:color="auto"/>
      </w:divBdr>
    </w:div>
    <w:div w:id="1970285328">
      <w:bodyDiv w:val="1"/>
      <w:marLeft w:val="0"/>
      <w:marRight w:val="0"/>
      <w:marTop w:val="0"/>
      <w:marBottom w:val="0"/>
      <w:divBdr>
        <w:top w:val="none" w:sz="0" w:space="0" w:color="auto"/>
        <w:left w:val="none" w:sz="0" w:space="0" w:color="auto"/>
        <w:bottom w:val="none" w:sz="0" w:space="0" w:color="auto"/>
        <w:right w:val="none" w:sz="0" w:space="0" w:color="auto"/>
      </w:divBdr>
    </w:div>
    <w:div w:id="1970478370">
      <w:bodyDiv w:val="1"/>
      <w:marLeft w:val="0"/>
      <w:marRight w:val="0"/>
      <w:marTop w:val="0"/>
      <w:marBottom w:val="0"/>
      <w:divBdr>
        <w:top w:val="none" w:sz="0" w:space="0" w:color="auto"/>
        <w:left w:val="none" w:sz="0" w:space="0" w:color="auto"/>
        <w:bottom w:val="none" w:sz="0" w:space="0" w:color="auto"/>
        <w:right w:val="none" w:sz="0" w:space="0" w:color="auto"/>
      </w:divBdr>
    </w:div>
    <w:div w:id="1981693473">
      <w:bodyDiv w:val="1"/>
      <w:marLeft w:val="0"/>
      <w:marRight w:val="0"/>
      <w:marTop w:val="0"/>
      <w:marBottom w:val="0"/>
      <w:divBdr>
        <w:top w:val="none" w:sz="0" w:space="0" w:color="auto"/>
        <w:left w:val="none" w:sz="0" w:space="0" w:color="auto"/>
        <w:bottom w:val="none" w:sz="0" w:space="0" w:color="auto"/>
        <w:right w:val="none" w:sz="0" w:space="0" w:color="auto"/>
      </w:divBdr>
    </w:div>
    <w:div w:id="1988437386">
      <w:bodyDiv w:val="1"/>
      <w:marLeft w:val="0"/>
      <w:marRight w:val="0"/>
      <w:marTop w:val="0"/>
      <w:marBottom w:val="0"/>
      <w:divBdr>
        <w:top w:val="none" w:sz="0" w:space="0" w:color="auto"/>
        <w:left w:val="none" w:sz="0" w:space="0" w:color="auto"/>
        <w:bottom w:val="none" w:sz="0" w:space="0" w:color="auto"/>
        <w:right w:val="none" w:sz="0" w:space="0" w:color="auto"/>
      </w:divBdr>
    </w:div>
    <w:div w:id="2005237581">
      <w:bodyDiv w:val="1"/>
      <w:marLeft w:val="0"/>
      <w:marRight w:val="0"/>
      <w:marTop w:val="0"/>
      <w:marBottom w:val="0"/>
      <w:divBdr>
        <w:top w:val="none" w:sz="0" w:space="0" w:color="auto"/>
        <w:left w:val="none" w:sz="0" w:space="0" w:color="auto"/>
        <w:bottom w:val="none" w:sz="0" w:space="0" w:color="auto"/>
        <w:right w:val="none" w:sz="0" w:space="0" w:color="auto"/>
      </w:divBdr>
      <w:divsChild>
        <w:div w:id="44645283">
          <w:marLeft w:val="0"/>
          <w:marRight w:val="0"/>
          <w:marTop w:val="0"/>
          <w:marBottom w:val="0"/>
          <w:divBdr>
            <w:top w:val="none" w:sz="0" w:space="0" w:color="auto"/>
            <w:left w:val="none" w:sz="0" w:space="0" w:color="auto"/>
            <w:bottom w:val="none" w:sz="0" w:space="0" w:color="auto"/>
            <w:right w:val="none" w:sz="0" w:space="0" w:color="auto"/>
          </w:divBdr>
          <w:divsChild>
            <w:div w:id="91589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40123">
      <w:bodyDiv w:val="1"/>
      <w:marLeft w:val="0"/>
      <w:marRight w:val="0"/>
      <w:marTop w:val="0"/>
      <w:marBottom w:val="0"/>
      <w:divBdr>
        <w:top w:val="none" w:sz="0" w:space="0" w:color="auto"/>
        <w:left w:val="none" w:sz="0" w:space="0" w:color="auto"/>
        <w:bottom w:val="none" w:sz="0" w:space="0" w:color="auto"/>
        <w:right w:val="none" w:sz="0" w:space="0" w:color="auto"/>
      </w:divBdr>
    </w:div>
    <w:div w:id="2025938252">
      <w:bodyDiv w:val="1"/>
      <w:marLeft w:val="0"/>
      <w:marRight w:val="0"/>
      <w:marTop w:val="0"/>
      <w:marBottom w:val="0"/>
      <w:divBdr>
        <w:top w:val="none" w:sz="0" w:space="0" w:color="auto"/>
        <w:left w:val="none" w:sz="0" w:space="0" w:color="auto"/>
        <w:bottom w:val="none" w:sz="0" w:space="0" w:color="auto"/>
        <w:right w:val="none" w:sz="0" w:space="0" w:color="auto"/>
      </w:divBdr>
    </w:div>
    <w:div w:id="2028947916">
      <w:bodyDiv w:val="1"/>
      <w:marLeft w:val="0"/>
      <w:marRight w:val="0"/>
      <w:marTop w:val="0"/>
      <w:marBottom w:val="0"/>
      <w:divBdr>
        <w:top w:val="none" w:sz="0" w:space="0" w:color="auto"/>
        <w:left w:val="none" w:sz="0" w:space="0" w:color="auto"/>
        <w:bottom w:val="none" w:sz="0" w:space="0" w:color="auto"/>
        <w:right w:val="none" w:sz="0" w:space="0" w:color="auto"/>
      </w:divBdr>
    </w:div>
    <w:div w:id="2031832008">
      <w:bodyDiv w:val="1"/>
      <w:marLeft w:val="0"/>
      <w:marRight w:val="0"/>
      <w:marTop w:val="0"/>
      <w:marBottom w:val="0"/>
      <w:divBdr>
        <w:top w:val="none" w:sz="0" w:space="0" w:color="auto"/>
        <w:left w:val="none" w:sz="0" w:space="0" w:color="auto"/>
        <w:bottom w:val="none" w:sz="0" w:space="0" w:color="auto"/>
        <w:right w:val="none" w:sz="0" w:space="0" w:color="auto"/>
      </w:divBdr>
    </w:div>
    <w:div w:id="2043509350">
      <w:bodyDiv w:val="1"/>
      <w:marLeft w:val="0"/>
      <w:marRight w:val="0"/>
      <w:marTop w:val="0"/>
      <w:marBottom w:val="0"/>
      <w:divBdr>
        <w:top w:val="none" w:sz="0" w:space="0" w:color="auto"/>
        <w:left w:val="none" w:sz="0" w:space="0" w:color="auto"/>
        <w:bottom w:val="none" w:sz="0" w:space="0" w:color="auto"/>
        <w:right w:val="none" w:sz="0" w:space="0" w:color="auto"/>
      </w:divBdr>
    </w:div>
    <w:div w:id="2047295580">
      <w:bodyDiv w:val="1"/>
      <w:marLeft w:val="0"/>
      <w:marRight w:val="0"/>
      <w:marTop w:val="0"/>
      <w:marBottom w:val="0"/>
      <w:divBdr>
        <w:top w:val="none" w:sz="0" w:space="0" w:color="auto"/>
        <w:left w:val="none" w:sz="0" w:space="0" w:color="auto"/>
        <w:bottom w:val="none" w:sz="0" w:space="0" w:color="auto"/>
        <w:right w:val="none" w:sz="0" w:space="0" w:color="auto"/>
      </w:divBdr>
    </w:div>
    <w:div w:id="2054424867">
      <w:bodyDiv w:val="1"/>
      <w:marLeft w:val="0"/>
      <w:marRight w:val="0"/>
      <w:marTop w:val="0"/>
      <w:marBottom w:val="0"/>
      <w:divBdr>
        <w:top w:val="none" w:sz="0" w:space="0" w:color="auto"/>
        <w:left w:val="none" w:sz="0" w:space="0" w:color="auto"/>
        <w:bottom w:val="none" w:sz="0" w:space="0" w:color="auto"/>
        <w:right w:val="none" w:sz="0" w:space="0" w:color="auto"/>
      </w:divBdr>
    </w:div>
    <w:div w:id="2055735989">
      <w:bodyDiv w:val="1"/>
      <w:marLeft w:val="0"/>
      <w:marRight w:val="0"/>
      <w:marTop w:val="0"/>
      <w:marBottom w:val="0"/>
      <w:divBdr>
        <w:top w:val="none" w:sz="0" w:space="0" w:color="auto"/>
        <w:left w:val="none" w:sz="0" w:space="0" w:color="auto"/>
        <w:bottom w:val="none" w:sz="0" w:space="0" w:color="auto"/>
        <w:right w:val="none" w:sz="0" w:space="0" w:color="auto"/>
      </w:divBdr>
    </w:div>
    <w:div w:id="2062173649">
      <w:bodyDiv w:val="1"/>
      <w:marLeft w:val="0"/>
      <w:marRight w:val="0"/>
      <w:marTop w:val="0"/>
      <w:marBottom w:val="0"/>
      <w:divBdr>
        <w:top w:val="none" w:sz="0" w:space="0" w:color="auto"/>
        <w:left w:val="none" w:sz="0" w:space="0" w:color="auto"/>
        <w:bottom w:val="none" w:sz="0" w:space="0" w:color="auto"/>
        <w:right w:val="none" w:sz="0" w:space="0" w:color="auto"/>
      </w:divBdr>
    </w:div>
    <w:div w:id="2086754167">
      <w:bodyDiv w:val="1"/>
      <w:marLeft w:val="0"/>
      <w:marRight w:val="0"/>
      <w:marTop w:val="0"/>
      <w:marBottom w:val="0"/>
      <w:divBdr>
        <w:top w:val="none" w:sz="0" w:space="0" w:color="auto"/>
        <w:left w:val="none" w:sz="0" w:space="0" w:color="auto"/>
        <w:bottom w:val="none" w:sz="0" w:space="0" w:color="auto"/>
        <w:right w:val="none" w:sz="0" w:space="0" w:color="auto"/>
      </w:divBdr>
    </w:div>
    <w:div w:id="2089841362">
      <w:bodyDiv w:val="1"/>
      <w:marLeft w:val="0"/>
      <w:marRight w:val="0"/>
      <w:marTop w:val="0"/>
      <w:marBottom w:val="0"/>
      <w:divBdr>
        <w:top w:val="none" w:sz="0" w:space="0" w:color="auto"/>
        <w:left w:val="none" w:sz="0" w:space="0" w:color="auto"/>
        <w:bottom w:val="none" w:sz="0" w:space="0" w:color="auto"/>
        <w:right w:val="none" w:sz="0" w:space="0" w:color="auto"/>
      </w:divBdr>
    </w:div>
    <w:div w:id="2092774033">
      <w:bodyDiv w:val="1"/>
      <w:marLeft w:val="0"/>
      <w:marRight w:val="0"/>
      <w:marTop w:val="0"/>
      <w:marBottom w:val="0"/>
      <w:divBdr>
        <w:top w:val="none" w:sz="0" w:space="0" w:color="auto"/>
        <w:left w:val="none" w:sz="0" w:space="0" w:color="auto"/>
        <w:bottom w:val="none" w:sz="0" w:space="0" w:color="auto"/>
        <w:right w:val="none" w:sz="0" w:space="0" w:color="auto"/>
      </w:divBdr>
    </w:div>
    <w:div w:id="2096827158">
      <w:bodyDiv w:val="1"/>
      <w:marLeft w:val="0"/>
      <w:marRight w:val="0"/>
      <w:marTop w:val="0"/>
      <w:marBottom w:val="0"/>
      <w:divBdr>
        <w:top w:val="none" w:sz="0" w:space="0" w:color="auto"/>
        <w:left w:val="none" w:sz="0" w:space="0" w:color="auto"/>
        <w:bottom w:val="none" w:sz="0" w:space="0" w:color="auto"/>
        <w:right w:val="none" w:sz="0" w:space="0" w:color="auto"/>
      </w:divBdr>
    </w:div>
    <w:div w:id="2105638537">
      <w:bodyDiv w:val="1"/>
      <w:marLeft w:val="0"/>
      <w:marRight w:val="0"/>
      <w:marTop w:val="0"/>
      <w:marBottom w:val="0"/>
      <w:divBdr>
        <w:top w:val="none" w:sz="0" w:space="0" w:color="auto"/>
        <w:left w:val="none" w:sz="0" w:space="0" w:color="auto"/>
        <w:bottom w:val="none" w:sz="0" w:space="0" w:color="auto"/>
        <w:right w:val="none" w:sz="0" w:space="0" w:color="auto"/>
      </w:divBdr>
    </w:div>
    <w:div w:id="2108574691">
      <w:bodyDiv w:val="1"/>
      <w:marLeft w:val="0"/>
      <w:marRight w:val="0"/>
      <w:marTop w:val="0"/>
      <w:marBottom w:val="0"/>
      <w:divBdr>
        <w:top w:val="none" w:sz="0" w:space="0" w:color="auto"/>
        <w:left w:val="none" w:sz="0" w:space="0" w:color="auto"/>
        <w:bottom w:val="none" w:sz="0" w:space="0" w:color="auto"/>
        <w:right w:val="none" w:sz="0" w:space="0" w:color="auto"/>
      </w:divBdr>
    </w:div>
    <w:div w:id="2109226997">
      <w:bodyDiv w:val="1"/>
      <w:marLeft w:val="0"/>
      <w:marRight w:val="0"/>
      <w:marTop w:val="0"/>
      <w:marBottom w:val="0"/>
      <w:divBdr>
        <w:top w:val="none" w:sz="0" w:space="0" w:color="auto"/>
        <w:left w:val="none" w:sz="0" w:space="0" w:color="auto"/>
        <w:bottom w:val="none" w:sz="0" w:space="0" w:color="auto"/>
        <w:right w:val="none" w:sz="0" w:space="0" w:color="auto"/>
      </w:divBdr>
    </w:div>
    <w:div w:id="2115399791">
      <w:bodyDiv w:val="1"/>
      <w:marLeft w:val="0"/>
      <w:marRight w:val="0"/>
      <w:marTop w:val="0"/>
      <w:marBottom w:val="0"/>
      <w:divBdr>
        <w:top w:val="none" w:sz="0" w:space="0" w:color="auto"/>
        <w:left w:val="none" w:sz="0" w:space="0" w:color="auto"/>
        <w:bottom w:val="none" w:sz="0" w:space="0" w:color="auto"/>
        <w:right w:val="none" w:sz="0" w:space="0" w:color="auto"/>
      </w:divBdr>
    </w:div>
    <w:div w:id="2118521796">
      <w:bodyDiv w:val="1"/>
      <w:marLeft w:val="0"/>
      <w:marRight w:val="0"/>
      <w:marTop w:val="0"/>
      <w:marBottom w:val="0"/>
      <w:divBdr>
        <w:top w:val="none" w:sz="0" w:space="0" w:color="auto"/>
        <w:left w:val="none" w:sz="0" w:space="0" w:color="auto"/>
        <w:bottom w:val="none" w:sz="0" w:space="0" w:color="auto"/>
        <w:right w:val="none" w:sz="0" w:space="0" w:color="auto"/>
      </w:divBdr>
    </w:div>
    <w:div w:id="2134403885">
      <w:bodyDiv w:val="1"/>
      <w:marLeft w:val="0"/>
      <w:marRight w:val="0"/>
      <w:marTop w:val="0"/>
      <w:marBottom w:val="0"/>
      <w:divBdr>
        <w:top w:val="none" w:sz="0" w:space="0" w:color="auto"/>
        <w:left w:val="none" w:sz="0" w:space="0" w:color="auto"/>
        <w:bottom w:val="none" w:sz="0" w:space="0" w:color="auto"/>
        <w:right w:val="none" w:sz="0" w:space="0" w:color="auto"/>
      </w:divBdr>
    </w:div>
    <w:div w:id="21366753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7tgy8/"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justingardner.net/doku.php/mgl/overview" TargetMode="External"/><Relationship Id="rId4" Type="http://schemas.openxmlformats.org/officeDocument/2006/relationships/settings" Target="settings.xml"/><Relationship Id="rId9" Type="http://schemas.openxmlformats.org/officeDocument/2006/relationships/hyperlink" Target="http://psychtoolbox.org" TargetMode="External"/><Relationship Id="rId14" Type="http://schemas.microsoft.com/office/2011/relationships/people" Target="peop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Fos11</b:Tag>
    <b:SourceType>JournalArticle</b:SourceType>
    <b:Guid>{3DBB9068-A2CE-914E-98A8-4E775A0EA6CF}</b:Guid>
    <b:Author>
      <b:Author>
        <b:NameList>
          <b:Person>
            <b:Last>Foster</b:Last>
            <b:First>David.</b:First>
          </b:Person>
        </b:NameList>
      </b:Author>
    </b:Author>
    <b:Title>Color constancy.</b:Title>
    <b:Year>2011</b:Year>
    <b:JournalName>Vision Research</b:JournalName>
    <b:Pages>674-700.</b:Pages>
    <b:Volume>51</b:Volume>
    <b:Issue>7</b:Issue>
    <b:RefOrder>1</b:RefOrder>
  </b:Source>
  <b:Source>
    <b:Tag>Bra04</b:Tag>
    <b:SourceType>JournalArticle</b:SourceType>
    <b:Guid>{57C001EB-8C07-C14A-8BB5-97ECAE744A20}</b:Guid>
    <b:Author>
      <b:Author>
        <b:NameList>
          <b:Person>
            <b:Last>Brainard</b:Last>
            <b:First>David.</b:First>
            <b:Middle>H.</b:Middle>
          </b:Person>
          <b:Person>
            <b:Last>Radonjic</b:Last>
            <b:First>Ana</b:First>
          </b:Person>
        </b:NameList>
      </b:Author>
    </b:Author>
    <b:Title>Color constancy.</b:Title>
    <b:JournalName>The visual neurosciences.</b:JournalName>
    <b:Year>2004</b:Year>
    <b:Pages>948-961</b:Pages>
    <b:Volume>1</b:Volume>
    <b:RefOrder>2</b:RefOrder>
  </b:Source>
  <b:Source>
    <b:Tag>Ade00</b:Tag>
    <b:SourceType>BookSection</b:SourceType>
    <b:Guid>{33F4200E-A024-2B49-8EE3-4AF912D263A9}</b:Guid>
    <b:Author>
      <b:Author>
        <b:NameList>
          <b:Person>
            <b:Last>Adelson</b:Last>
            <b:First>Edward</b:First>
          </b:Person>
        </b:NameList>
      </b:Author>
      <b:BookAuthor>
        <b:NameList>
          <b:Person>
            <b:Last>Gazzaniga</b:Last>
            <b:First>Michael</b:First>
            <b:Middle>S.</b:Middle>
          </b:Person>
        </b:NameList>
      </b:BookAuthor>
    </b:Author>
    <b:Title>Lightness Perception and Lightness Illusions</b:Title>
    <b:Year>2000</b:Year>
    <b:Pages>339-351</b:Pages>
    <b:BookTitle>The New Cognitive Neurosciences</b:BookTitle>
    <b:City>Cambridge, MA</b:City>
    <b:Publisher>The MIT Press</b:Publisher>
    <b:RefOrder>3</b:RefOrder>
  </b:Source>
  <b:Source>
    <b:Tag>Gil06</b:Tag>
    <b:SourceType>Book</b:SourceType>
    <b:Guid>{4278BC35-3F11-EE48-91EC-29D1BCC1A087}</b:Guid>
    <b:Title>Seeing black and white</b:Title>
    <b:Publisher>Oxford University Press</b:Publisher>
    <b:Year>2006</b:Year>
    <b:Author>
      <b:Author>
        <b:NameList>
          <b:Person>
            <b:Last>Gilchrist</b:Last>
            <b:First>Alan</b:First>
          </b:Person>
        </b:NameList>
      </b:Author>
    </b:Author>
    <b:RefOrder>4</b:RefOrder>
  </b:Source>
  <b:Source>
    <b:Tag>Are87</b:Tag>
    <b:SourceType>JournalArticle</b:SourceType>
    <b:Guid>{52620922-60BA-1B4C-9CC5-320EE7640807}</b:Guid>
    <b:Author>
      <b:Author>
        <b:NameList>
          <b:Person>
            <b:Last>Arend</b:Last>
            <b:First>Lawrence</b:First>
            <b:Middle>E.</b:Middle>
          </b:Person>
          <b:Person>
            <b:Last>Robert</b:Last>
            <b:First>Goldstein</b:First>
          </b:Person>
        </b:NameList>
      </b:Author>
    </b:Author>
    <b:Title>Simultaneous constancy, lightness, and brightness.</b:Title>
    <b:Year>1987</b:Year>
    <b:JournalName>Journal of the Optical Society of America A</b:JournalName>
    <b:Pages>2281-2285.</b:Pages>
    <b:Volume>4</b:Volume>
    <b:Issue>12</b:Issue>
    <b:RefOrder>33</b:RefOrder>
  </b:Source>
  <b:Source>
    <b:Tag>Are931</b:Tag>
    <b:SourceType>JournalArticle</b:SourceType>
    <b:Guid>{B24592CF-91BD-564B-8414-4A3C2CE3CEA0}</b:Guid>
    <b:Author>
      <b:Author>
        <b:NameList>
          <b:Person>
            <b:Last>Arend</b:Last>
            <b:First>L.</b:First>
            <b:Middle>E.</b:Middle>
          </b:Person>
          <b:Person>
            <b:Last>Spehar</b:Last>
            <b:First>B.</b:First>
          </b:Person>
        </b:NameList>
      </b:Author>
    </b:Author>
    <b:Title>Lightness, brightness, and brightness contrast: 1. Illuminance variation.</b:Title>
    <b:JournalName>Perception &amp; Psychophysics</b:JournalName>
    <b:Year>1993</b:Year>
    <b:Pages>446-456.</b:Pages>
    <b:Volume>54</b:Volume>
    <b:Issue>4</b:Issue>
    <b:RefOrder>34</b:RefOrder>
  </b:Source>
  <b:Source>
    <b:Tag>Are932</b:Tag>
    <b:SourceType>JournalArticle</b:SourceType>
    <b:Guid>{17F68C7F-023A-3440-A3E0-DDD43D261257}</b:Guid>
    <b:Title>Lightness, brightness, and brightness contrast: 2. Reflectance variation.</b:Title>
    <b:JournalName>Perception &amp; Psychophysics</b:JournalName>
    <b:Year>1993</b:Year>
    <b:Pages>457-468</b:Pages>
    <b:Author>
      <b:Author>
        <b:NameList>
          <b:Person>
            <b:Last>Arend</b:Last>
            <b:First>L.</b:First>
            <b:Middle>E.</b:Middle>
          </b:Person>
          <b:Person>
            <b:Last>Spehar</b:Last>
            <b:First>B.</b:First>
          </b:Person>
        </b:NameList>
      </b:Author>
    </b:Author>
    <b:Volume>54</b:Volume>
    <b:Issue>4</b:Issue>
    <b:RefOrder>6</b:RefOrder>
  </b:Source>
  <b:Source>
    <b:Tag>Are90</b:Tag>
    <b:SourceType>JournalArticle</b:SourceType>
    <b:Guid>{07D48FF7-A192-224A-AB6E-D37548D16BEA}</b:Guid>
    <b:Author>
      <b:Author>
        <b:NameList>
          <b:Person>
            <b:Last>Arend</b:Last>
            <b:First>L.</b:First>
            <b:Middle>E.</b:Middle>
          </b:Person>
          <b:Person>
            <b:Last>Goldstein</b:Last>
            <b:First>R.</b:First>
          </b:Person>
        </b:NameList>
      </b:Author>
    </b:Author>
    <b:Title>Lightness and brightness over spatial illumination gradients.</b:Title>
    <b:JournalName>Journal of the Optical Society of America A</b:JournalName>
    <b:Year>1990</b:Year>
    <b:Pages>1929-1936</b:Pages>
    <b:Volume>7</b:Volume>
    <b:Issue>10</b:Issue>
    <b:RefOrder>35</b:RefOrder>
  </b:Source>
  <b:Source>
    <b:Tag>Bra97</b:Tag>
    <b:SourceType>JournalArticle</b:SourceType>
    <b:Guid>{ABFD3E95-5BF7-B646-AD32-F544FC1F9FA1}</b:Guid>
    <b:Author>
      <b:Author>
        <b:NameList>
          <b:Person>
            <b:Last>Brainard</b:Last>
            <b:First>David</b:First>
            <b:Middle>H.</b:Middle>
          </b:Person>
          <b:Person>
            <b:Last>Brunt</b:Last>
            <b:First>Wendy</b:First>
            <b:Middle>A.</b:Middle>
          </b:Person>
          <b:Person>
            <b:Last>Speigle</b:Last>
            <b:First>Jon</b:First>
            <b:Middle>M.</b:Middle>
          </b:Person>
        </b:NameList>
      </b:Author>
    </b:Author>
    <b:Title>Color constancy in the nearly natural image. Asymmetric matches.</b:Title>
    <b:JournalName>Journal of the Optical Society of America A</b:JournalName>
    <b:Year>1997</b:Year>
    <b:Pages>2091-2110</b:Pages>
    <b:Volume>14</b:Volume>
    <b:Issue>9</b:Issue>
    <b:RefOrder>36</b:RefOrder>
  </b:Source>
  <b:Source>
    <b:Tag>Rut02</b:Tag>
    <b:SourceType>JournalArticle</b:SourceType>
    <b:Guid>{DD1CF877-29E1-EB4E-AE14-AC81F70BDC5E}</b:Guid>
    <b:Author>
      <b:Author>
        <b:NameList>
          <b:Person>
            <b:Last>Rutherford</b:Last>
            <b:First>M.</b:First>
            <b:Middle>D.</b:Middle>
          </b:Person>
          <b:Person>
            <b:Last>Brainard</b:Last>
            <b:First>D.</b:First>
            <b:Middle>H.</b:Middle>
          </b:Person>
        </b:NameList>
      </b:Author>
    </b:Author>
    <b:Title>Lightness constancy: A direct test of the illumination-estimation hypothesis.</b:Title>
    <b:JournalName>Psychological Science</b:JournalName>
    <b:Year>2002</b:Year>
    <b:Pages>142-149</b:Pages>
    <b:Volume>13</b:Volume>
    <b:Issue>2</b:Issue>
    <b:RefOrder>7</b:RefOrder>
  </b:Source>
  <b:Source>
    <b:Tag>Tro91</b:Tag>
    <b:SourceType>JournalArticle</b:SourceType>
    <b:Guid>{DFE15713-BCB9-B640-8AD4-968C0B9FF375}</b:Guid>
    <b:Author>
      <b:Author>
        <b:NameList>
          <b:Person>
            <b:Last>Troost</b:Last>
            <b:First>J.</b:First>
            <b:Middle>M.</b:Middle>
          </b:Person>
          <b:Person>
            <b:Last>De Weert</b:Last>
            <b:First>C.</b:First>
            <b:Middle>M.</b:Middle>
          </b:Person>
        </b:NameList>
      </b:Author>
    </b:Author>
    <b:Title>Naming versus matching in color constancy.</b:Title>
    <b:JournalName>Perception &amp; psychophysics</b:JournalName>
    <b:Year>1991</b:Year>
    <b:Pages>591-602</b:Pages>
    <b:Volume>50</b:Volume>
    <b:RefOrder>8</b:RefOrder>
  </b:Source>
  <b:Source>
    <b:Tag>Uch89</b:Tag>
    <b:SourceType>JournalArticle</b:SourceType>
    <b:Guid>{093D26B0-60A1-1245-AE01-DD93B9B57E52}</b:Guid>
    <b:Author>
      <b:Author>
        <b:NameList>
          <b:Person>
            <b:Last>Uchikawa</b:Last>
            <b:First>K.</b:First>
          </b:Person>
          <b:Person>
            <b:Last>Uchikawa</b:Last>
            <b:First>H.</b:First>
          </b:Person>
          <b:Person>
            <b:Last>Boynton</b:Last>
            <b:First>R.</b:First>
            <b:Middle>M.</b:Middle>
          </b:Person>
        </b:NameList>
      </b:Author>
    </b:Author>
    <b:Title>Partial color constancy of isolated surface colors examined by a color-naming method.</b:Title>
    <b:JournalName>Perception</b:JournalName>
    <b:Year>1989</b:Year>
    <b:Pages>83-91</b:Pages>
    <b:Volume>18</b:Volume>
    <b:Issue>1</b:Issue>
    <b:RefOrder>9</b:RefOrder>
  </b:Source>
  <b:Source>
    <b:Tag>Olk10</b:Tag>
    <b:SourceType>JournalArticle</b:SourceType>
    <b:Guid>{5D7205A2-7069-AD42-82DB-E7F64B66DF1F}</b:Guid>
    <b:Title>Categorical color constancy for real surfaces.</b:Title>
    <b:JournalName>Journal of Vision</b:JournalName>
    <b:Year>2010</b:Year>
    <b:Pages>1-16</b:Pages>
    <b:Author>
      <b:Author>
        <b:NameList>
          <b:Person>
            <b:Last>Olkkonen</b:Last>
            <b:First>M.</b:First>
          </b:Person>
          <b:Person>
            <b:Last>Witzel</b:Last>
            <b:First>C.</b:First>
          </b:Person>
          <b:Person>
            <b:Last>Hansen</b:Last>
            <b:First>T.</b:First>
          </b:Person>
          <b:Person>
            <b:Last>Gegenfurtner</b:Last>
            <b:First>K.</b:First>
            <b:Middle>R.</b:Middle>
          </b:Person>
        </b:NameList>
      </b:Author>
    </b:Author>
    <b:Volume>10</b:Volume>
    <b:Issue>9</b:Issue>
    <b:RefOrder>10</b:RefOrder>
  </b:Source>
  <b:Source>
    <b:Tag>Mar09</b:Tag>
    <b:SourceType>JournalArticle</b:SourceType>
    <b:Guid>{85A2148A-55E7-5148-97BC-C049F03AA58C}</b:Guid>
    <b:Author>
      <b:Author>
        <b:NameList>
          <b:Person>
            <b:Last>Maria</b:Last>
            <b:First>Olkkonen</b:First>
          </b:Person>
          <b:Person>
            <b:Last>Hansen</b:Last>
            <b:First>Thorsten</b:First>
          </b:Person>
          <b:Person>
            <b:Last>Gegenfurtner</b:Last>
            <b:First>and</b:First>
            <b:Middle>Karl R.</b:Middle>
          </b:Person>
        </b:NameList>
      </b:Author>
    </b:Author>
    <b:Title>Categorical color constancy for simulated surfaces.</b:Title>
    <b:JournalName>Journal of Vision</b:JournalName>
    <b:Year>2009</b:Year>
    <b:Pages>1-6</b:Pages>
    <b:Volume>9</b:Volume>
    <b:Issue>12</b:Issue>
    <b:RefOrder>11</b:RefOrder>
  </b:Source>
  <b:Source>
    <b:Tag>Lin08</b:Tag>
    <b:SourceType>JournalArticle</b:SourceType>
    <b:Guid>{264B9940-44EC-864D-94F6-E634A31935B4}</b:Guid>
    <b:Author>
      <b:Author>
        <b:NameList>
          <b:Person>
            <b:Last>Linhares</b:Last>
            <b:First>J.</b:First>
            <b:Middle>M. M.</b:Middle>
          </b:Person>
          <b:Person>
            <b:Last>Pinto</b:Last>
            <b:First>P.</b:First>
            <b:Middle>D.</b:Middle>
          </b:Person>
          <b:Person>
            <b:Last>Nascimento</b:Last>
            <b:First>S.</b:First>
            <b:Middle>M. C.</b:Middle>
          </b:Person>
        </b:NameList>
      </b:Author>
    </b:Author>
    <b:Title>The number of discernible colors in natural scenes.</b:Title>
    <b:JournalName>Journal of the Optical Society of America</b:JournalName>
    <b:Year>2008</b:Year>
    <b:Pages>2918-2924</b:Pages>
    <b:Volume>25</b:Volume>
    <b:Issue>12</b:Issue>
    <b:RefOrder>12</b:RefOrder>
  </b:Source>
  <b:Source>
    <b:Tag>Spe96</b:Tag>
    <b:SourceType>ConferenceProceedings</b:SourceType>
    <b:Guid>{8AEF0F4E-AB94-4345-BB6A-E0AD703F86F5}</b:Guid>
    <b:Author>
      <b:Author>
        <b:NameList>
          <b:Person>
            <b:Last>Speigle</b:Last>
            <b:First>J.</b:First>
            <b:Middle>M.</b:Middle>
          </b:Person>
          <b:Person>
            <b:Last>Brainard</b:Last>
            <b:First>D.</b:First>
            <b:Middle>H.</b:Middle>
          </b:Person>
        </b:NameList>
      </b:Author>
    </b:Author>
    <b:Title>Is color constancy task independent?</b:Title>
    <b:Year>1996</b:Year>
    <b:Pages>167-172</b:Pages>
    <b:ConferenceName>Color and Imaging Conference</b:ConferenceName>
    <b:Publisher>Society for Imaging Science and Technology.</b:Publisher>
    <b:Volume>1</b:Volume>
    <b:RefOrder>13</b:RefOrder>
  </b:Source>
  <b:Source>
    <b:Tag>Smi04</b:Tag>
    <b:SourceType>JournalArticle</b:SourceType>
    <b:Guid>{C9E80C41-BEEF-914F-B29A-5E8302E4BD15}</b:Guid>
    <b:Author>
      <b:Author>
        <b:NameList>
          <b:Person>
            <b:Last>Smithson</b:Last>
            <b:First>H.</b:First>
          </b:Person>
          <b:Person>
            <b:Last>Zaidi</b:Last>
            <b:First>Q.</b:First>
          </b:Person>
        </b:NameList>
      </b:Author>
    </b:Author>
    <b:Title>Colour constancy in context: Roles for local adaptation and levels of reference</b:Title>
    <b:Year>2004</b:Year>
    <b:Pages>1-3</b:Pages>
    <b:JournalName>Journal of Vision</b:JournalName>
    <b:Volume>4</b:Volume>
    <b:Issue>9</b:Issue>
    <b:RefOrder>14</b:RefOrder>
  </b:Source>
  <b:Source>
    <b:Tag>Han07</b:Tag>
    <b:SourceType>JournalArticle</b:SourceType>
    <b:Guid>{FADC3486-6519-EF45-879B-B98D1E6C3111}</b:Guid>
    <b:Author>
      <b:Author>
        <b:NameList>
          <b:Person>
            <b:Last>Hansen</b:Last>
            <b:First>T.</b:First>
          </b:Person>
          <b:Person>
            <b:Last>Walter</b:Last>
            <b:First>S.</b:First>
          </b:Person>
          <b:Person>
            <b:Last>Gegenfurtner</b:Last>
            <b:First>K.</b:First>
            <b:Middle>R.</b:Middle>
          </b:Person>
        </b:NameList>
      </b:Author>
    </b:Author>
    <b:Title>Effects of spatial and temporal context on color categories and color constancy.</b:Title>
    <b:JournalName>Journal of Vision</b:JournalName>
    <b:Year>2007</b:Year>
    <b:Pages>1-15</b:Pages>
    <b:Volume>7</b:Volume>
    <b:Issue>4</b:Issue>
    <b:RefOrder>15</b:RefOrder>
  </b:Source>
  <b:Source>
    <b:Tag>Luo91</b:Tag>
    <b:SourceType>JournalArticle</b:SourceType>
    <b:Guid>{66DAF958-439E-FF44-85A6-7399A6054A29}</b:Guid>
    <b:Author>
      <b:Author>
        <b:NameList>
          <b:Person>
            <b:Last>Luo</b:Last>
            <b:First>M.</b:First>
            <b:Middle>R.</b:Middle>
          </b:Person>
          <b:Person>
            <b:Last>Clarke</b:Last>
            <b:First>A.</b:First>
            <b:Middle>A.</b:Middle>
          </b:Person>
          <b:Person>
            <b:Last>Rhodes</b:Last>
            <b:First>P.</b:First>
            <b:Middle>A.</b:Middle>
          </b:Person>
          <b:Person>
            <b:Last>Schappo</b:Last>
            <b:First>A.</b:First>
          </b:Person>
          <b:Person>
            <b:Last>Scrivener</b:Last>
            <b:First>S.</b:First>
            <b:Middle>A.</b:Middle>
          </b:Person>
          <b:Person>
            <b:Last>Tait</b:Last>
            <b:First>C.</b:First>
            <b:Middle>J.</b:Middle>
          </b:Person>
        </b:NameList>
      </b:Author>
    </b:Author>
    <b:Title>Quantifying colour appearance. Part I. LUTCHI colour appearance data.</b:Title>
    <b:JournalName>Color Research &amp; Application</b:JournalName>
    <b:Year>1991</b:Year>
    <b:Pages>166-180</b:Pages>
    <b:Volume>16</b:Volume>
    <b:Issue>3</b:Issue>
    <b:RefOrder>16</b:RefOrder>
  </b:Source>
  <b:Source>
    <b:Tag>Sch06</b:Tag>
    <b:SourceType>JournalArticle</b:SourceType>
    <b:Guid>{E4697C3B-67C1-CC4C-9427-7398DC903EA4}</b:Guid>
    <b:Author>
      <b:Author>
        <b:NameList>
          <b:Person>
            <b:Last>Schultz</b:Last>
            <b:First>S.</b:First>
          </b:Person>
          <b:Person>
            <b:Last>Doerschner</b:Last>
            <b:First>K.</b:First>
          </b:Person>
          <b:Person>
            <b:Last>Maloney</b:Last>
            <b:First>L.</b:First>
            <b:Middle>T.</b:Middle>
          </b:Person>
        </b:NameList>
      </b:Author>
    </b:Author>
    <b:Title>Color constancy and hue scaling.</b:Title>
    <b:JournalName>Journal of Vision</b:JournalName>
    <b:Year>2006</b:Year>
    <b:Pages>1-10</b:Pages>
    <b:Volume>6</b:Volume>
    <b:Issue>10</b:Issue>
    <b:RefOrder>17</b:RefOrder>
  </b:Source>
  <b:Source>
    <b:Tag>Enn19</b:Tag>
    <b:SourceType>JournalArticle</b:SourceType>
    <b:Guid>{CEA69206-68D6-2F43-B8A7-F1B74D222176}</b:Guid>
    <b:Author>
      <b:Author>
        <b:NameList>
          <b:Person>
            <b:Last>Ennis</b:Last>
            <b:First>R.</b:First>
          </b:Person>
          <b:Person>
            <b:Last>Doerschner</b:Last>
            <b:First>K.</b:First>
          </b:Person>
        </b:NameList>
      </b:Author>
    </b:Author>
    <b:Title>Disentangling simultaneous changes of surface and illumination.</b:Title>
    <b:JournalName>Vision Research</b:JournalName>
    <b:Year>2019</b:Year>
    <b:Pages>173-188</b:Pages>
    <b:Volume>158</b:Volume>
    <b:RefOrder>18</b:RefOrder>
  </b:Source>
  <b:Source>
    <b:Tag>Are933</b:Tag>
    <b:SourceType>JournalArticle</b:SourceType>
    <b:Guid>{7A9CDDCB-B89C-C744-BD21-15CAF5F77746}</b:Guid>
    <b:Author>
      <b:Author>
        <b:NameList>
          <b:Person>
            <b:Last>Arend</b:Last>
            <b:First>L.</b:First>
            <b:Middle>E.</b:Middle>
          </b:Person>
        </b:NameList>
      </b:Author>
    </b:Author>
    <b:Title>How much does illuminant color affect unattributed colors?</b:Title>
    <b:JournalName>Journal of the Optical Society of America</b:JournalName>
    <b:Year>1993</b:Year>
    <b:Pages>2134-2147</b:Pages>
    <b:Volume>10</b:Volume>
    <b:Issue>10</b:Issue>
    <b:RefOrder>19</b:RefOrder>
  </b:Source>
  <b:Source>
    <b:Tag>Bra98</b:Tag>
    <b:SourceType>JournalArticle</b:SourceType>
    <b:Guid>{69DC2C24-6E9A-D44B-94C9-20039D4904D2}</b:Guid>
    <b:Author>
      <b:Author>
        <b:NameList>
          <b:Person>
            <b:Last>Brainard</b:Last>
            <b:First>D.</b:First>
            <b:Middle>H.</b:Middle>
          </b:Person>
        </b:NameList>
      </b:Author>
    </b:Author>
    <b:Title>Color constancy in the nearly natural image. 2. Achromatic loci.</b:Title>
    <b:JournalName>Journal of the Optical Society of America A</b:JournalName>
    <b:Year>1998</b:Year>
    <b:Pages>307-325</b:Pages>
    <b:Volume>15</b:Volume>
    <b:Issue>2</b:Issue>
    <b:RefOrder>20</b:RefOrder>
  </b:Source>
  <b:Source>
    <b:Tag>Del04</b:Tag>
    <b:SourceType>JournalArticle</b:SourceType>
    <b:Guid>{2A3FC1B7-BCAA-664C-8D45-E324F817C148}</b:Guid>
    <b:Author>
      <b:Author>
        <b:NameList>
          <b:Person>
            <b:Last>Delahunt</b:Last>
            <b:First>P.</b:First>
            <b:Middle>B.</b:Middle>
          </b:Person>
          <b:Person>
            <b:Last>Brainard</b:Last>
            <b:First>D.</b:First>
            <b:Middle>H.</b:Middle>
          </b:Person>
        </b:NameList>
      </b:Author>
    </b:Author>
    <b:Title>Does human color constancy incorporate the statistical regularity of natural daylight?</b:Title>
    <b:JournalName>Journal of Vision</b:JournalName>
    <b:Year>2004</b:Year>
    <b:Pages>57-81</b:Pages>
    <b:Volume>4</b:Volume>
    <b:Issue>2</b:Issue>
    <b:RefOrder>21</b:RefOrder>
  </b:Source>
  <b:Source>
    <b:Tag>Bra96</b:Tag>
    <b:SourceType>JournalArticle</b:SourceType>
    <b:Guid>{D0F6115E-0737-364B-9FBD-50EC50E217F1}</b:Guid>
    <b:Author>
      <b:Author>
        <b:NameList>
          <b:Person>
            <b:Last>Bramwell</b:Last>
            <b:First>D.</b:First>
            <b:Middle>I.</b:Middle>
          </b:Person>
          <b:Person>
            <b:Last>Hurlbert</b:Last>
            <b:First>A.</b:First>
            <b:Middle>C.</b:Middle>
          </b:Person>
        </b:NameList>
      </b:Author>
    </b:Author>
    <b:Title>Measurements of colour constancy by using a forced-choice matching technique.</b:Title>
    <b:JournalName>Perception</b:JournalName>
    <b:Year>1996</b:Year>
    <b:Pages>229-241</b:Pages>
    <b:Volume>25</b:Volume>
    <b:Issue>2</b:Issue>
    <b:RefOrder>22</b:RefOrder>
  </b:Source>
  <b:Source>
    <b:Tag>Ree08</b:Tag>
    <b:SourceType>JournalArticle</b:SourceType>
    <b:Guid>{58205AF0-1F4F-F54F-A6BB-C1306304ED70}</b:Guid>
    <b:Author>
      <b:Author>
        <b:NameList>
          <b:Person>
            <b:Last>Reeves</b:Last>
            <b:First>A.</b:First>
            <b:Middle>J.</b:Middle>
          </b:Person>
          <b:Person>
            <b:Last>Amano</b:Last>
            <b:First>K.</b:First>
          </b:Person>
          <b:Person>
            <b:Last>Foster</b:Last>
            <b:First>D.</b:First>
            <b:Middle>H.</b:Middle>
          </b:Person>
        </b:NameList>
      </b:Author>
    </b:Author>
    <b:Title>Color constancy: phenomenal or projective?</b:Title>
    <b:JournalName>Perception &amp; psychophysics.</b:JournalName>
    <b:Year>2008</b:Year>
    <b:Pages>219-228</b:Pages>
    <b:Volume>70</b:Volume>
    <b:Issue>2</b:Issue>
    <b:RefOrder>23</b:RefOrder>
  </b:Source>
  <b:Source>
    <b:Tag>Cra92</b:Tag>
    <b:SourceType>JournalArticle</b:SourceType>
    <b:Guid>{7DD7CA3B-B4E9-2046-A243-FF6FA22199F7}</b:Guid>
    <b:Author>
      <b:Author>
        <b:NameList>
          <b:Person>
            <b:Last>Craven</b:Last>
            <b:First>B.</b:First>
            <b:Middle>J.</b:Middle>
          </b:Person>
          <b:Person>
            <b:Last>Foster</b:Last>
            <b:First>D.</b:First>
            <b:Middle>H.</b:Middle>
          </b:Person>
        </b:NameList>
      </b:Author>
    </b:Author>
    <b:Title>An operational approach to colour constancy.</b:Title>
    <b:JournalName>Vision Research</b:JournalName>
    <b:Year>1992</b:Year>
    <b:Pages>1359-1366</b:Pages>
    <b:Volume>32</b:Volume>
    <b:Issue>7</b:Issue>
    <b:RefOrder>24</b:RefOrder>
  </b:Source>
  <b:Source>
    <b:Tag>Pea14</b:Tag>
    <b:SourceType>JournalArticle</b:SourceType>
    <b:Guid>{43EE258E-D43B-C244-AC11-DC71590A2827}</b:Guid>
    <b:Author>
      <b:Author>
        <b:NameList>
          <b:Person>
            <b:Last>Pearce</b:Last>
            <b:First>B.</b:First>
          </b:Person>
          <b:Person>
            <b:Last>Crichton</b:Last>
            <b:First>S.</b:First>
          </b:Person>
          <b:Person>
            <b:Last>Mackiewicz</b:Last>
            <b:First>M.</b:First>
          </b:Person>
          <b:Person>
            <b:Last>Finlayson</b:Last>
            <b:First>G.</b:First>
            <b:Middle>D.</b:Middle>
          </b:Person>
          <b:Person>
            <b:Last>Hurlbert</b:Last>
            <b:First>A.</b:First>
          </b:Person>
        </b:NameList>
      </b:Author>
    </b:Author>
    <b:Title>Chromatic illumination discrimination ability reveals that human colour constancy is optimised for blue daylight illuminations.</b:Title>
    <b:JournalName>Plos One</b:JournalName>
    <b:Year>2014</b:Year>
    <b:Pages>e87989.</b:Pages>
    <b:Volume>9</b:Volume>
    <b:Issue>2</b:Issue>
    <b:RefOrder>25</b:RefOrder>
  </b:Source>
  <b:Source>
    <b:Tag>Ast19</b:Tag>
    <b:SourceType>JournalArticle</b:SourceType>
    <b:Guid>{EA02DC80-583A-DD45-BE21-F6F63EB95F95}</b:Guid>
    <b:Author>
      <b:Author>
        <b:NameList>
          <b:Person>
            <b:Last>Aston</b:Last>
            <b:First>S.</b:First>
          </b:Person>
          <b:Person>
            <b:Last>Radonjic</b:Last>
            <b:First>A.</b:First>
          </b:Person>
          <b:Person>
            <b:Last>Brainard</b:Last>
            <b:First>D.</b:First>
            <b:Middle>H.</b:Middle>
          </b:Person>
          <b:Person>
            <b:Last>Hurlbert</b:Last>
            <b:First>A.</b:First>
            <b:Middle>C.</b:Middle>
          </b:Person>
        </b:NameList>
      </b:Author>
    </b:Author>
    <b:Title>Illumination discrimination for chromatically biased illuminations: Implications for color constancy.</b:Title>
    <b:JournalName>Journal of Vision</b:JournalName>
    <b:Year>2019</b:Year>
    <b:Pages>1-15</b:Pages>
    <b:Volume>19</b:Volume>
    <b:Issue>3</b:Issue>
    <b:RefOrder>26</b:RefOrder>
  </b:Source>
  <b:Source>
    <b:Tag>Sin22</b:Tag>
    <b:SourceType>JournalArticle</b:SourceType>
    <b:Guid>{1DA021B1-53A0-584C-9807-7B9DBE5FE3A9}</b:Guid>
    <b:Author>
      <b:Author>
        <b:NameList>
          <b:Person>
            <b:Last>Singh</b:Last>
            <b:First>V.</b:First>
          </b:Person>
          <b:Person>
            <b:Last>Burge</b:Last>
            <b:First>J.</b:First>
          </b:Person>
          <b:Person>
            <b:Last>Brainard</b:Last>
            <b:First>D.</b:First>
            <b:Middle>H.</b:Middle>
          </b:Person>
        </b:NameList>
      </b:Author>
    </b:Author>
    <b:Title>Equivalent noise characterization of human lightness constancy.</b:Title>
    <b:JournalName>Journal of Vision</b:JournalName>
    <b:Year>2022</b:Year>
    <b:Pages>1-26</b:Pages>
    <b:Volume>22</b:Volume>
    <b:Issue>5</b:Issue>
    <b:RefOrder>27</b:RefOrder>
  </b:Source>
  <b:Source>
    <b:Tag>Sin18</b:Tag>
    <b:SourceType>JournalArticle</b:SourceType>
    <b:Guid>{AD6C2945-E710-1546-8DD8-B1FEE15241C5}</b:Guid>
    <b:Author>
      <b:Author>
        <b:NameList>
          <b:Person>
            <b:Last>Singh</b:Last>
            <b:First>V.</b:First>
          </b:Person>
          <b:Person>
            <b:Last>Cottaris</b:Last>
            <b:First>N.</b:First>
            <b:Middle>P.</b:Middle>
          </b:Person>
          <b:Person>
            <b:Last>Heasly</b:Last>
            <b:First>B.</b:First>
            <b:Middle>S.</b:Middle>
          </b:Person>
          <b:Person>
            <b:Last>Brainard</b:Last>
            <b:First>D.</b:First>
            <b:Middle>H.</b:Middle>
          </b:Person>
          <b:Person>
            <b:Last>Burge</b:Last>
            <b:First>J.</b:First>
          </b:Person>
        </b:NameList>
      </b:Author>
    </b:Author>
    <b:Title>Computational luminance constancy from naturalistic images.</b:Title>
    <b:JournalName>Journal of Vision</b:JournalName>
    <b:Year>2018</b:Year>
    <b:Pages>1-19</b:Pages>
    <b:Volume>18</b:Volume>
    <b:Issue>3</b:Issue>
    <b:RefOrder>31</b:RefOrder>
  </b:Source>
  <b:Source>
    <b:Tag>Ame17</b:Tag>
    <b:SourceType>Report</b:SourceType>
    <b:Guid>{15321033-7AAE-7547-BA55-03D80D2A212E}</b:Guid>
    <b:Title>Standard test method for luminous reflectance factor of acoustical materials by use of integrating-sphere reflectometers.</b:Title>
    <b:Year>2017</b:Year>
    <b:Author>
      <b:Author>
        <b:NameList>
          <b:Person>
            <b:Last>American Society for Testing and Materials</b:Last>
          </b:Person>
        </b:NameList>
      </b:Author>
    </b:Author>
    <b:RefOrder>28</b:RefOrder>
  </b:Source>
  <b:Source>
    <b:Tag>Vrh94</b:Tag>
    <b:SourceType>JournalArticle</b:SourceType>
    <b:Guid>{B882AD58-1411-9A43-9A48-DDCE3AC24609}</b:Guid>
    <b:Author>
      <b:Author>
        <b:NameList>
          <b:Person>
            <b:Last>Vrhel</b:Last>
            <b:First>M.</b:First>
            <b:Middle>J.</b:Middle>
          </b:Person>
          <b:Person>
            <b:Last>Gershon</b:Last>
            <b:First>R.</b:First>
          </b:Person>
          <b:Person>
            <b:Last>Iwan</b:Last>
            <b:First>L.</b:First>
            <b:Middle>S.</b:Middle>
          </b:Person>
        </b:NameList>
      </b:Author>
    </b:Author>
    <b:Title>Measurement and analysis of object reflectance spectra.</b:Title>
    <b:Year>1994</b:Year>
    <b:Pages>4-9</b:Pages>
    <b:JournalName>Color Research &amp; Application</b:JournalName>
    <b:Volume>19</b:Volume>
    <b:Issue>1</b:Issue>
    <b:RefOrder>29</b:RefOrder>
  </b:Source>
  <b:Source>
    <b:Tag>Kel43</b:Tag>
    <b:SourceType>JournalArticle</b:SourceType>
    <b:Guid>{3F41F945-303A-F94D-B81B-346608EDEBD7}</b:Guid>
    <b:Author>
      <b:Author>
        <b:NameList>
          <b:Person>
            <b:Last>Kelly</b:Last>
            <b:First>K.</b:First>
            <b:Middle>L.</b:Middle>
          </b:Person>
          <b:Person>
            <b:Last>Gibson</b:Last>
            <b:First>K.</b:First>
            <b:Middle>S.</b:Middle>
          </b:Person>
          <b:Person>
            <b:Last>Nickerson</b:Last>
            <b:First>D.</b:First>
          </b:Person>
        </b:NameList>
      </b:Author>
    </b:Author>
    <b:Title>Tristimulus specification of the Munsell book of color from spectrophoto-metric measurements.</b:Title>
    <b:JournalName>Journal of the Optical Society of America</b:JournalName>
    <b:Year>1943</b:Year>
    <b:Pages>355-376</b:Pages>
    <b:Volume>33</b:Volume>
    <b:Issue>7</b:Issue>
    <b:RefOrder>30</b:RefOrder>
  </b:Source>
  <b:Source>
    <b:Tag>Jak10</b:Tag>
    <b:SourceType>JournalArticle</b:SourceType>
    <b:Guid>{ED16604A-E06D-7743-8120-3D8DF6D1186D}</b:Guid>
    <b:Author>
      <b:Author>
        <b:NameList>
          <b:Person>
            <b:Last>Jakob</b:Last>
            <b:First>W.</b:First>
          </b:Person>
        </b:NameList>
      </b:Author>
    </b:Author>
    <b:Title>Mitsuba Renderer</b:Title>
    <b:Year>2010</b:Year>
    <b:RefOrder>37</b:RefOrder>
  </b:Source>
  <b:Source>
    <b:Tag>Bra89</b:Tag>
    <b:SourceType>JournalArticle</b:SourceType>
    <b:Guid>{5FE74162-BBE1-AC4D-BCD4-D8DA4E70F76C}</b:Guid>
    <b:Author>
      <b:Author>
        <b:NameList>
          <b:Person>
            <b:Last>Brainard</b:Last>
            <b:First>D.</b:First>
            <b:Middle>H.</b:Middle>
          </b:Person>
        </b:NameList>
      </b:Author>
    </b:Author>
    <b:Title>Calibration of a computer controlled color monitor.</b:Title>
    <b:JournalName>Color Research &amp; Application</b:JournalName>
    <b:Year>1989</b:Year>
    <b:Pages>23-34</b:Pages>
    <b:Volume>14</b:Volume>
    <b:Issue>1</b:Issue>
    <b:RefOrder>38</b:RefOrder>
  </b:Source>
  <b:Source>
    <b:Tag>Bra02</b:Tag>
    <b:SourceType>BookSection</b:SourceType>
    <b:Guid>{C28C0D1C-20EF-2148-9980-87B0C8F95A0A}</b:Guid>
    <b:Title>Display characterization</b:Title>
    <b:Year>2002</b:Year>
    <b:Author>
      <b:Author>
        <b:NameList>
          <b:Person>
            <b:Last>Brainard</b:Last>
            <b:First>D.</b:First>
            <b:Middle>H.</b:Middle>
          </b:Person>
          <b:Person>
            <b:Last>Pelli</b:Last>
            <b:First>D.</b:First>
            <b:Middle>G.</b:Middle>
          </b:Person>
          <b:Person>
            <b:Last>Robson</b:Last>
            <b:First>T.x</b:First>
          </b:Person>
        </b:NameList>
      </b:Author>
      <b:BookAuthor>
        <b:NameList>
          <b:Person>
            <b:Last>J</b:Last>
            <b:First>Hornak</b:First>
          </b:Person>
        </b:NameList>
      </b:BookAuthor>
    </b:Author>
    <b:BookTitle>Encyclopedia of Imaging Science and Technology</b:BookTitle>
    <b:Publisher>Wiley-Interscience</b:Publisher>
    <b:RefOrder>39</b:RefOrder>
  </b:Source>
  <b:Source>
    <b:Tag>Ish77</b:Tag>
    <b:SourceType>Report</b:SourceType>
    <b:Guid>{64B33F5B-A38F-A642-9958-CFAF1C512F1D}</b:Guid>
    <b:Title>Tests for colour-blindness</b:Title>
    <b:Year>1977</b:Year>
    <b:Author>
      <b:Author>
        <b:NameList>
          <b:Person>
            <b:Last>Ishihara</b:Last>
            <b:First>S.</b:First>
          </b:Person>
        </b:NameList>
      </b:Author>
    </b:Author>
    <b:Publisher>Tokyo: Kanehara Shuppen Company, Ltd</b:Publisher>
    <b:RefOrder>32</b:RefOrder>
  </b:Source>
  <b:Source>
    <b:Tag>Olk16</b:Tag>
    <b:SourceType>BookSection</b:SourceType>
    <b:Guid>{B41ACE4C-CABB-4340-948B-EAE384D1FAD7}</b:Guid>
    <b:Author>
      <b:Author>
        <b:NameList>
          <b:Person>
            <b:Last>Olkkonen</b:Last>
            <b:First>M.,</b:First>
            <b:Middle>&amp; Ekroll, V.</b:Middle>
          </b:Person>
        </b:NameList>
      </b:Author>
      <b:BookAuthor>
        <b:NameList>
          <b:Person>
            <b:Last>Kremers</b:Last>
            <b:First>J.</b:First>
          </b:Person>
          <b:Person>
            <b:Last>Baraas</b:Last>
            <b:First>R.</b:First>
          </b:Person>
          <b:Person>
            <b:Last>Marshall</b:Last>
            <b:First>N.</b:First>
          </b:Person>
        </b:NameList>
      </b:BookAuthor>
    </b:Author>
    <b:Title>Color constancy and contextual effects on color appearance</b:Title>
    <b:Publisher>Springer, Cham</b:Publisher>
    <b:Year>2016</b:Year>
    <b:BookTitle>Human color vision, Springer Series in Vision Research Vol. 5</b:BookTitle>
    <b:Pages>159-188</b:Pages>
    <b:RefOrder>5</b:RefOrder>
  </b:Source>
</b:Sources>
</file>

<file path=customXml/itemProps1.xml><?xml version="1.0" encoding="utf-8"?>
<ds:datastoreItem xmlns:ds="http://schemas.openxmlformats.org/officeDocument/2006/customXml" ds:itemID="{BAB129EB-B526-494F-8266-21EF4D850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20</Pages>
  <Words>10410</Words>
  <Characters>59341</Characters>
  <Application>Microsoft Office Word</Application>
  <DocSecurity>0</DocSecurity>
  <Lines>494</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Singh</dc:creator>
  <cp:keywords/>
  <dc:description/>
  <cp:lastModifiedBy>Singh, Vijay</cp:lastModifiedBy>
  <cp:revision>245</cp:revision>
  <cp:lastPrinted>2022-01-23T22:45:00Z</cp:lastPrinted>
  <dcterms:created xsi:type="dcterms:W3CDTF">2023-06-01T02:11:00Z</dcterms:created>
  <dcterms:modified xsi:type="dcterms:W3CDTF">2023-06-02T16:42:00Z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id="http://www.zotero.org/styles/journal-of-vision"/&gt;&lt;format class="1"/&gt;&lt;/info&gt;PAPERS2_INFO_END</vt:lpwstr>
  </property>
</Properties>
</file>