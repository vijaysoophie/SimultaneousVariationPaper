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6114C" w14:textId="2D2A3215" w:rsidR="00BA5E45" w:rsidRDefault="00554DFF">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 xml:space="preserve">Title: </w:t>
      </w:r>
      <w:r w:rsidR="00906847">
        <w:rPr>
          <w:rFonts w:ascii="Times New Roman" w:hAnsi="Times New Roman"/>
          <w:sz w:val="22"/>
          <w:szCs w:val="22"/>
        </w:rPr>
        <w:t>H</w:t>
      </w:r>
      <w:r w:rsidR="00973B37">
        <w:rPr>
          <w:rFonts w:ascii="Times New Roman" w:hAnsi="Times New Roman"/>
          <w:sz w:val="22"/>
          <w:szCs w:val="22"/>
        </w:rPr>
        <w:t xml:space="preserve">uman lightness discrimination thresholds </w:t>
      </w:r>
      <w:r w:rsidR="00906847">
        <w:rPr>
          <w:rFonts w:ascii="Times New Roman" w:hAnsi="Times New Roman"/>
          <w:sz w:val="22"/>
          <w:szCs w:val="22"/>
        </w:rPr>
        <w:t xml:space="preserve">add </w:t>
      </w:r>
      <w:r w:rsidR="0045604C">
        <w:rPr>
          <w:rFonts w:ascii="Times New Roman" w:hAnsi="Times New Roman"/>
          <w:sz w:val="22"/>
          <w:szCs w:val="22"/>
        </w:rPr>
        <w:t>linearly for independent extrinsic variations</w:t>
      </w:r>
    </w:p>
    <w:p w14:paraId="77326F8A" w14:textId="70E20955" w:rsidR="00BA5E45" w:rsidRDefault="00554DFF">
      <w:pPr>
        <w:pStyle w:val="Default"/>
        <w:spacing w:before="100" w:after="100"/>
        <w:rPr>
          <w:rFonts w:ascii="Times New Roman" w:hAnsi="Times New Roman"/>
          <w:sz w:val="22"/>
          <w:szCs w:val="22"/>
        </w:rPr>
      </w:pPr>
      <w:r>
        <w:rPr>
          <w:rFonts w:ascii="Times New Roman" w:hAnsi="Times New Roman"/>
          <w:sz w:val="22"/>
          <w:szCs w:val="22"/>
        </w:rPr>
        <w:t xml:space="preserve">Authors: </w:t>
      </w:r>
      <w:r w:rsidR="001B3BAB">
        <w:rPr>
          <w:rFonts w:ascii="Times New Roman" w:hAnsi="Times New Roman"/>
          <w:sz w:val="22"/>
          <w:szCs w:val="22"/>
        </w:rPr>
        <w:t xml:space="preserve">Devin Reynolds, </w:t>
      </w:r>
      <w:r>
        <w:rPr>
          <w:rFonts w:ascii="Times New Roman" w:hAnsi="Times New Roman"/>
          <w:sz w:val="22"/>
          <w:szCs w:val="22"/>
        </w:rPr>
        <w:t>Vijay Singh</w:t>
      </w:r>
      <w:r w:rsidR="007A309B">
        <w:rPr>
          <w:rFonts w:ascii="Times New Roman" w:hAnsi="Times New Roman"/>
          <w:sz w:val="22"/>
          <w:szCs w:val="22"/>
        </w:rPr>
        <w:t>.</w:t>
      </w:r>
    </w:p>
    <w:p w14:paraId="29984E3C" w14:textId="30AC2811" w:rsidR="00531745" w:rsidRDefault="00FC7E7F" w:rsidP="00FC7E7F">
      <w:pPr>
        <w:pStyle w:val="Default"/>
        <w:spacing w:before="100" w:after="100"/>
        <w:rPr>
          <w:rFonts w:ascii="Times New Roman" w:hAnsi="Times New Roman"/>
          <w:sz w:val="22"/>
          <w:szCs w:val="22"/>
        </w:rPr>
      </w:pPr>
      <w:r>
        <w:rPr>
          <w:rFonts w:ascii="Times New Roman" w:hAnsi="Times New Roman"/>
          <w:sz w:val="22"/>
          <w:szCs w:val="22"/>
        </w:rPr>
        <w:t>Department of Physics, North Carolina A</w:t>
      </w:r>
      <w:r w:rsidR="00CF648F">
        <w:rPr>
          <w:rFonts w:ascii="Times New Roman" w:hAnsi="Times New Roman"/>
          <w:sz w:val="22"/>
          <w:szCs w:val="22"/>
        </w:rPr>
        <w:t xml:space="preserve">gricultural and Technical </w:t>
      </w:r>
      <w:r>
        <w:rPr>
          <w:rFonts w:ascii="Times New Roman" w:hAnsi="Times New Roman"/>
          <w:sz w:val="22"/>
          <w:szCs w:val="22"/>
        </w:rPr>
        <w:t>State University, Greensboro, NC, USA.</w:t>
      </w:r>
    </w:p>
    <w:p w14:paraId="052E080A" w14:textId="6DA9F4A7" w:rsidR="00FC7E7F" w:rsidRDefault="00FC7E7F" w:rsidP="00FC7E7F">
      <w:pPr>
        <w:pStyle w:val="Default"/>
        <w:spacing w:before="100" w:after="100"/>
        <w:rPr>
          <w:rFonts w:ascii="Times New Roman" w:eastAsia="Times New Roman" w:hAnsi="Times New Roman" w:cs="Times New Roman"/>
          <w:sz w:val="22"/>
          <w:szCs w:val="22"/>
        </w:rPr>
      </w:pPr>
    </w:p>
    <w:p w14:paraId="3504BB37" w14:textId="1D52E9DC" w:rsidR="0094125F" w:rsidRDefault="00DA0FC3">
      <w:pPr>
        <w:pStyle w:val="Default"/>
        <w:spacing w:before="100" w:after="100"/>
        <w:rPr>
          <w:ins w:id="0" w:author="Singh, Vijay" w:date="2022-01-24T14:15:00Z"/>
          <w:rFonts w:ascii="Times New Roman" w:hAnsi="Times New Roman"/>
          <w:sz w:val="22"/>
          <w:szCs w:val="22"/>
        </w:rPr>
      </w:pPr>
      <w:r>
        <w:rPr>
          <w:rFonts w:ascii="Times New Roman" w:hAnsi="Times New Roman"/>
          <w:b/>
          <w:bCs/>
          <w:sz w:val="22"/>
          <w:szCs w:val="22"/>
        </w:rPr>
        <w:t>ABSTRACT:</w:t>
      </w:r>
      <w:r>
        <w:rPr>
          <w:rFonts w:ascii="Times New Roman" w:hAnsi="Times New Roman"/>
          <w:sz w:val="22"/>
          <w:szCs w:val="22"/>
        </w:rPr>
        <w:t xml:space="preserve"> </w:t>
      </w:r>
    </w:p>
    <w:p w14:paraId="6F9CB587" w14:textId="77777777" w:rsidR="0094125F" w:rsidRDefault="0094125F">
      <w:pPr>
        <w:pStyle w:val="Default"/>
        <w:spacing w:before="100" w:after="100"/>
        <w:rPr>
          <w:rFonts w:ascii="Times New Roman" w:hAnsi="Times New Roman"/>
          <w:sz w:val="22"/>
          <w:szCs w:val="22"/>
        </w:rPr>
      </w:pPr>
    </w:p>
    <w:p w14:paraId="20B3EDAF" w14:textId="5E107BF1" w:rsidR="00090F72" w:rsidRDefault="00D417C7" w:rsidP="00E45A39">
      <w:pPr>
        <w:pStyle w:val="Default"/>
        <w:spacing w:before="100" w:after="100"/>
        <w:rPr>
          <w:rFonts w:ascii="Times New Roman" w:hAnsi="Times New Roman"/>
          <w:sz w:val="22"/>
          <w:szCs w:val="22"/>
        </w:rPr>
      </w:pPr>
      <w:r w:rsidRPr="00D417C7">
        <w:rPr>
          <w:rFonts w:ascii="Times New Roman" w:hAnsi="Times New Roman"/>
          <w:b/>
          <w:bCs/>
          <w:sz w:val="22"/>
          <w:szCs w:val="22"/>
        </w:rPr>
        <w:t>KEYWORDS</w:t>
      </w:r>
      <w:r>
        <w:rPr>
          <w:rFonts w:ascii="Times New Roman" w:hAnsi="Times New Roman"/>
          <w:b/>
          <w:bCs/>
          <w:sz w:val="22"/>
          <w:szCs w:val="22"/>
        </w:rPr>
        <w:t>:</w:t>
      </w:r>
      <w:r>
        <w:rPr>
          <w:rFonts w:ascii="Times New Roman" w:hAnsi="Times New Roman"/>
          <w:sz w:val="22"/>
          <w:szCs w:val="22"/>
        </w:rPr>
        <w:t xml:space="preserve"> </w:t>
      </w:r>
      <w:r w:rsidR="00742C66">
        <w:rPr>
          <w:rFonts w:ascii="Times New Roman" w:hAnsi="Times New Roman"/>
          <w:sz w:val="22"/>
          <w:szCs w:val="22"/>
        </w:rPr>
        <w:t>Lightness, Human Psychophysics,</w:t>
      </w:r>
      <w:r w:rsidR="008C48AB">
        <w:rPr>
          <w:rFonts w:ascii="Times New Roman" w:hAnsi="Times New Roman"/>
          <w:sz w:val="22"/>
          <w:szCs w:val="22"/>
        </w:rPr>
        <w:t xml:space="preserve"> Color Vision</w:t>
      </w:r>
      <w:r w:rsidR="009C4DB1">
        <w:rPr>
          <w:rFonts w:ascii="Times New Roman" w:hAnsi="Times New Roman"/>
          <w:sz w:val="22"/>
          <w:szCs w:val="22"/>
        </w:rPr>
        <w:t xml:space="preserve">, </w:t>
      </w:r>
    </w:p>
    <w:p w14:paraId="0C215B84" w14:textId="30F86AE1" w:rsidR="00BA5E45" w:rsidRDefault="00554DFF" w:rsidP="00E45A39">
      <w:pPr>
        <w:pStyle w:val="Default"/>
        <w:spacing w:before="100" w:after="100"/>
      </w:pPr>
      <w:r>
        <w:rPr>
          <w:rFonts w:ascii="Arial Unicode MS" w:hAnsi="Arial Unicode MS"/>
          <w:sz w:val="22"/>
          <w:szCs w:val="22"/>
        </w:rPr>
        <w:br w:type="page"/>
      </w:r>
    </w:p>
    <w:p w14:paraId="77B60414" w14:textId="6F6B6422" w:rsidR="00B979EA" w:rsidRDefault="006957D2">
      <w:pPr>
        <w:pStyle w:val="Default"/>
        <w:spacing w:before="0"/>
        <w:rPr>
          <w:rFonts w:ascii="Times New Roman" w:hAnsi="Times New Roman"/>
          <w:b/>
          <w:bCs/>
          <w:sz w:val="22"/>
          <w:szCs w:val="22"/>
        </w:rPr>
      </w:pPr>
      <w:r>
        <w:rPr>
          <w:rFonts w:ascii="Times New Roman" w:hAnsi="Times New Roman"/>
          <w:b/>
          <w:bCs/>
          <w:sz w:val="22"/>
          <w:szCs w:val="22"/>
        </w:rPr>
        <w:lastRenderedPageBreak/>
        <w:t>INTRODUCTION</w:t>
      </w:r>
    </w:p>
    <w:p w14:paraId="0652D1F7" w14:textId="63C30D15" w:rsidR="00A77877" w:rsidRPr="00BF4E89" w:rsidRDefault="00A77877" w:rsidP="00BF4E89">
      <w:pPr>
        <w:pStyle w:val="Default"/>
        <w:spacing w:before="0" w:after="270"/>
        <w:rPr>
          <w:rFonts w:ascii="Times New Roman" w:hAnsi="Times New Roman" w:cs="Times New Roman"/>
          <w:sz w:val="22"/>
          <w:szCs w:val="22"/>
        </w:rPr>
      </w:pPr>
    </w:p>
    <w:p w14:paraId="11CB936A" w14:textId="7F60BBB4" w:rsidR="007361DB" w:rsidRPr="007361DB" w:rsidRDefault="00F60A64" w:rsidP="00F60A64">
      <w:pPr>
        <w:pStyle w:val="Default"/>
        <w:spacing w:before="0"/>
        <w:rPr>
          <w:rFonts w:ascii="Times New Roman" w:hAnsi="Times New Roman"/>
          <w:sz w:val="22"/>
          <w:szCs w:val="22"/>
        </w:rPr>
      </w:pPr>
      <w:r>
        <w:rPr>
          <w:rFonts w:ascii="Times New Roman" w:hAnsi="Times New Roman"/>
          <w:b/>
          <w:bCs/>
          <w:sz w:val="22"/>
          <w:szCs w:val="22"/>
        </w:rPr>
        <w:t xml:space="preserve">2 </w:t>
      </w:r>
      <w:r w:rsidR="009C6E50">
        <w:rPr>
          <w:rFonts w:ascii="Times New Roman" w:hAnsi="Times New Roman"/>
          <w:b/>
          <w:bCs/>
          <w:sz w:val="22"/>
          <w:szCs w:val="22"/>
        </w:rPr>
        <w:t xml:space="preserve">EXPERIMENTAL </w:t>
      </w:r>
      <w:r>
        <w:rPr>
          <w:rFonts w:ascii="Times New Roman" w:hAnsi="Times New Roman"/>
          <w:b/>
          <w:bCs/>
          <w:sz w:val="22"/>
          <w:szCs w:val="22"/>
        </w:rPr>
        <w:t>METHODS</w:t>
      </w:r>
    </w:p>
    <w:p w14:paraId="5B522C71" w14:textId="77777777" w:rsidR="00F60A64" w:rsidRDefault="00F60A64" w:rsidP="00F60A64">
      <w:pPr>
        <w:pStyle w:val="Default"/>
        <w:spacing w:before="0"/>
        <w:rPr>
          <w:rFonts w:ascii="Times New Roman" w:eastAsia="Times New Roman" w:hAnsi="Times New Roman" w:cs="Times New Roman"/>
          <w:b/>
          <w:bCs/>
          <w:sz w:val="22"/>
          <w:szCs w:val="22"/>
        </w:rPr>
      </w:pPr>
    </w:p>
    <w:p w14:paraId="275D8645" w14:textId="7B2F432B" w:rsidR="00214435" w:rsidRPr="00214435" w:rsidRDefault="00214435" w:rsidP="00214435">
      <w:pPr>
        <w:pStyle w:val="Default"/>
        <w:spacing w:before="0" w:after="270"/>
        <w:rPr>
          <w:rFonts w:ascii="Times New Roman" w:hAnsi="Times New Roman"/>
          <w:b/>
          <w:bCs/>
          <w:sz w:val="22"/>
          <w:szCs w:val="22"/>
        </w:rPr>
      </w:pPr>
      <w:r>
        <w:rPr>
          <w:rFonts w:ascii="Times New Roman" w:hAnsi="Times New Roman"/>
          <w:b/>
          <w:bCs/>
          <w:sz w:val="22"/>
          <w:szCs w:val="22"/>
        </w:rPr>
        <w:t>Overview</w:t>
      </w:r>
    </w:p>
    <w:p w14:paraId="7FE7114A" w14:textId="59F1A40F" w:rsidR="00B575E9" w:rsidRDefault="001F5477" w:rsidP="00F60A64">
      <w:pPr>
        <w:pStyle w:val="Default"/>
        <w:spacing w:before="0"/>
        <w:rPr>
          <w:rFonts w:ascii="Times New Roman" w:eastAsia="Times New Roman" w:hAnsi="Times New Roman" w:cs="Times New Roman"/>
          <w:sz w:val="22"/>
          <w:szCs w:val="22"/>
        </w:rPr>
      </w:pPr>
      <w:r>
        <w:rPr>
          <w:rFonts w:ascii="Times New Roman" w:eastAsia="Times New Roman" w:hAnsi="Times New Roman" w:cs="Times New Roman"/>
          <w:sz w:val="22"/>
          <w:szCs w:val="22"/>
        </w:rPr>
        <w:t>We followed the methodology published in our previous work</w:t>
      </w:r>
      <w:r w:rsidR="00E975EF">
        <w:rPr>
          <w:rFonts w:ascii="Times New Roman" w:eastAsia="Times New Roman" w:hAnsi="Times New Roman" w:cs="Times New Roman"/>
          <w:sz w:val="22"/>
          <w:szCs w:val="22"/>
        </w:rPr>
        <w:t xml:space="preserve"> </w:t>
      </w:r>
      <w:r w:rsidR="00E975EF" w:rsidRPr="00B5529F">
        <w:rPr>
          <w:rFonts w:ascii="Times New Roman" w:eastAsia="Times New Roman" w:hAnsi="Times New Roman" w:cs="Times New Roman"/>
          <w:color w:val="FF0000"/>
          <w:sz w:val="22"/>
          <w:szCs w:val="22"/>
        </w:rPr>
        <w:t>[cite paper]</w:t>
      </w:r>
      <w:r w:rsidR="00E975EF">
        <w:rPr>
          <w:rFonts w:ascii="Times New Roman" w:eastAsia="Times New Roman" w:hAnsi="Times New Roman" w:cs="Times New Roman"/>
          <w:sz w:val="22"/>
          <w:szCs w:val="22"/>
        </w:rPr>
        <w:t xml:space="preserve">. In previous work, </w:t>
      </w:r>
      <w:r w:rsidR="00512138">
        <w:rPr>
          <w:rFonts w:ascii="Times New Roman" w:eastAsia="Times New Roman" w:hAnsi="Times New Roman" w:cs="Times New Roman"/>
          <w:sz w:val="22"/>
          <w:szCs w:val="22"/>
        </w:rPr>
        <w:t xml:space="preserve">we </w:t>
      </w:r>
      <w:r w:rsidR="002B6434">
        <w:rPr>
          <w:rFonts w:ascii="Times New Roman" w:eastAsia="Times New Roman" w:hAnsi="Times New Roman" w:cs="Times New Roman"/>
          <w:sz w:val="22"/>
          <w:szCs w:val="22"/>
        </w:rPr>
        <w:t xml:space="preserve">measured </w:t>
      </w:r>
      <w:r w:rsidR="00512138">
        <w:rPr>
          <w:rFonts w:ascii="Times New Roman" w:eastAsia="Times New Roman" w:hAnsi="Times New Roman" w:cs="Times New Roman"/>
          <w:sz w:val="22"/>
          <w:szCs w:val="22"/>
        </w:rPr>
        <w:t xml:space="preserve">human lightness discrimination thresholds </w:t>
      </w:r>
      <w:r w:rsidR="00D31E6C">
        <w:rPr>
          <w:rFonts w:ascii="Times New Roman" w:eastAsia="Times New Roman" w:hAnsi="Times New Roman" w:cs="Times New Roman"/>
          <w:sz w:val="22"/>
          <w:szCs w:val="22"/>
        </w:rPr>
        <w:t xml:space="preserve">under variability of reflectance spectra of background objects. </w:t>
      </w:r>
      <w:r w:rsidR="00473C83">
        <w:rPr>
          <w:rFonts w:ascii="Times New Roman" w:eastAsia="Times New Roman" w:hAnsi="Times New Roman" w:cs="Times New Roman"/>
          <w:sz w:val="22"/>
          <w:szCs w:val="22"/>
        </w:rPr>
        <w:t>T</w:t>
      </w:r>
      <w:r w:rsidR="004F6792">
        <w:rPr>
          <w:rFonts w:ascii="Times New Roman" w:eastAsia="Times New Roman" w:hAnsi="Times New Roman" w:cs="Times New Roman"/>
          <w:sz w:val="22"/>
          <w:szCs w:val="22"/>
        </w:rPr>
        <w:t xml:space="preserve">he </w:t>
      </w:r>
      <w:r w:rsidR="00473C83">
        <w:rPr>
          <w:rFonts w:ascii="Times New Roman" w:eastAsia="Times New Roman" w:hAnsi="Times New Roman" w:cs="Times New Roman"/>
          <w:sz w:val="22"/>
          <w:szCs w:val="22"/>
        </w:rPr>
        <w:t>work presented here follows the same experimental methods, except that the stimuli used in the experiment were different</w:t>
      </w:r>
      <w:r w:rsidR="00704D5D">
        <w:rPr>
          <w:rFonts w:ascii="Times New Roman" w:eastAsia="Times New Roman" w:hAnsi="Times New Roman" w:cs="Times New Roman"/>
          <w:sz w:val="22"/>
          <w:szCs w:val="22"/>
        </w:rPr>
        <w:t>.</w:t>
      </w:r>
      <w:r w:rsidR="0053706C">
        <w:rPr>
          <w:rFonts w:ascii="Times New Roman" w:eastAsia="Times New Roman" w:hAnsi="Times New Roman" w:cs="Times New Roman"/>
          <w:sz w:val="22"/>
          <w:szCs w:val="22"/>
        </w:rPr>
        <w:t xml:space="preserve"> </w:t>
      </w:r>
      <w:r w:rsidR="00EF60EF">
        <w:rPr>
          <w:rFonts w:ascii="Times New Roman" w:eastAsia="Times New Roman" w:hAnsi="Times New Roman" w:cs="Times New Roman"/>
          <w:sz w:val="22"/>
          <w:szCs w:val="22"/>
        </w:rPr>
        <w:t>In this section</w:t>
      </w:r>
      <w:r w:rsidR="0053706C">
        <w:rPr>
          <w:rFonts w:ascii="Times New Roman" w:eastAsia="Times New Roman" w:hAnsi="Times New Roman" w:cs="Times New Roman"/>
          <w:sz w:val="22"/>
          <w:szCs w:val="22"/>
        </w:rPr>
        <w:t xml:space="preserve">, we will mainly focus on the differences </w:t>
      </w:r>
      <w:r w:rsidR="00EF60EF">
        <w:rPr>
          <w:rFonts w:ascii="Times New Roman" w:eastAsia="Times New Roman" w:hAnsi="Times New Roman" w:cs="Times New Roman"/>
          <w:sz w:val="22"/>
          <w:szCs w:val="22"/>
        </w:rPr>
        <w:t>from the previous work. We refer the reader to the previous work for details</w:t>
      </w:r>
      <w:r w:rsidR="00E7413F">
        <w:rPr>
          <w:rFonts w:ascii="Times New Roman" w:eastAsia="Times New Roman" w:hAnsi="Times New Roman" w:cs="Times New Roman"/>
          <w:sz w:val="22"/>
          <w:szCs w:val="22"/>
        </w:rPr>
        <w:t xml:space="preserve"> of the experimental methods</w:t>
      </w:r>
      <w:r w:rsidR="00EF60EF">
        <w:rPr>
          <w:rFonts w:ascii="Times New Roman" w:eastAsia="Times New Roman" w:hAnsi="Times New Roman" w:cs="Times New Roman"/>
          <w:sz w:val="22"/>
          <w:szCs w:val="22"/>
        </w:rPr>
        <w:t>.</w:t>
      </w:r>
    </w:p>
    <w:p w14:paraId="209A8F4D" w14:textId="13A750C4" w:rsidR="00D8583B" w:rsidRPr="00D8583B" w:rsidRDefault="00D8583B" w:rsidP="00E44C2F">
      <w:pPr>
        <w:pStyle w:val="NormalWeb"/>
        <w:rPr>
          <w:sz w:val="22"/>
          <w:szCs w:val="22"/>
        </w:rPr>
      </w:pPr>
      <w:proofErr w:type="gramStart"/>
      <w:r>
        <w:rPr>
          <w:sz w:val="22"/>
          <w:szCs w:val="22"/>
        </w:rPr>
        <w:t>Similar to</w:t>
      </w:r>
      <w:proofErr w:type="gramEnd"/>
      <w:r>
        <w:rPr>
          <w:sz w:val="22"/>
          <w:szCs w:val="22"/>
        </w:rPr>
        <w:t xml:space="preserve"> our previous experiment, we used a two-alternate forced-choice (2AFC) procedure to measure thresholds (</w:t>
      </w:r>
      <w:r w:rsidRPr="0081428E">
        <w:rPr>
          <w:color w:val="FF0000"/>
          <w:sz w:val="22"/>
          <w:szCs w:val="22"/>
        </w:rPr>
        <w:t>Figure 1</w:t>
      </w:r>
      <w:r>
        <w:rPr>
          <w:sz w:val="22"/>
          <w:szCs w:val="22"/>
        </w:rPr>
        <w:t xml:space="preserve">). </w:t>
      </w:r>
      <w:r w:rsidR="00187BCF">
        <w:rPr>
          <w:sz w:val="22"/>
          <w:szCs w:val="22"/>
        </w:rPr>
        <w:t xml:space="preserve">On each trial, observers viewed two computer graphics rendering images of 3D scenes on a color calibrated monitor. </w:t>
      </w:r>
      <w:r w:rsidR="00A61F00">
        <w:rPr>
          <w:sz w:val="22"/>
          <w:szCs w:val="22"/>
        </w:rPr>
        <w:t xml:space="preserve">The images were viewed </w:t>
      </w:r>
      <w:r w:rsidR="00C97A38">
        <w:rPr>
          <w:sz w:val="22"/>
          <w:szCs w:val="22"/>
        </w:rPr>
        <w:t xml:space="preserve">in sequence </w:t>
      </w:r>
      <w:r w:rsidR="00A61F00">
        <w:rPr>
          <w:sz w:val="22"/>
          <w:szCs w:val="22"/>
        </w:rPr>
        <w:t xml:space="preserve">for 250ms with a 250ms inter-stimulus interval. </w:t>
      </w:r>
      <w:r w:rsidR="006E6DBD">
        <w:rPr>
          <w:sz w:val="22"/>
          <w:szCs w:val="22"/>
        </w:rPr>
        <w:t xml:space="preserve">Each image contained an achromatic spherical target object. </w:t>
      </w:r>
      <w:r w:rsidR="00A61F00">
        <w:rPr>
          <w:sz w:val="22"/>
          <w:szCs w:val="22"/>
        </w:rPr>
        <w:t xml:space="preserve">The observers reported the </w:t>
      </w:r>
      <w:r w:rsidR="00C75FE3">
        <w:rPr>
          <w:sz w:val="22"/>
          <w:szCs w:val="22"/>
        </w:rPr>
        <w:t>image</w:t>
      </w:r>
      <w:r w:rsidR="00C97A38">
        <w:rPr>
          <w:sz w:val="22"/>
          <w:szCs w:val="22"/>
        </w:rPr>
        <w:t xml:space="preserve"> </w:t>
      </w:r>
      <w:r w:rsidR="00A61F00">
        <w:rPr>
          <w:sz w:val="22"/>
          <w:szCs w:val="22"/>
        </w:rPr>
        <w:t xml:space="preserve">in which the </w:t>
      </w:r>
      <w:r w:rsidR="00C97A38">
        <w:rPr>
          <w:sz w:val="22"/>
          <w:szCs w:val="22"/>
        </w:rPr>
        <w:t xml:space="preserve">spherical </w:t>
      </w:r>
      <w:r w:rsidR="00A61F00">
        <w:rPr>
          <w:sz w:val="22"/>
          <w:szCs w:val="22"/>
        </w:rPr>
        <w:t xml:space="preserve">target </w:t>
      </w:r>
      <w:r w:rsidR="00C97A38">
        <w:rPr>
          <w:sz w:val="22"/>
          <w:szCs w:val="22"/>
        </w:rPr>
        <w:t xml:space="preserve">object </w:t>
      </w:r>
      <w:r w:rsidR="005A038D">
        <w:rPr>
          <w:sz w:val="22"/>
          <w:szCs w:val="22"/>
        </w:rPr>
        <w:t xml:space="preserve">was lighter. </w:t>
      </w:r>
      <w:r w:rsidR="006C5F24">
        <w:rPr>
          <w:sz w:val="22"/>
          <w:szCs w:val="22"/>
        </w:rPr>
        <w:t xml:space="preserve">Each trial contained a standard image and a comparison image. </w:t>
      </w:r>
      <w:r w:rsidR="002D7AD6">
        <w:rPr>
          <w:sz w:val="22"/>
          <w:szCs w:val="22"/>
        </w:rPr>
        <w:t xml:space="preserve">Across trials, we varied the luminous reflectance factor of the target object </w:t>
      </w:r>
      <w:r w:rsidR="002D7AD6" w:rsidRPr="00EB5F42">
        <w:rPr>
          <w:noProof/>
          <w:sz w:val="22"/>
          <w:szCs w:val="22"/>
        </w:rPr>
        <w:t>(LRF; American Society for Testing and Materials, 2017)</w:t>
      </w:r>
      <w:r w:rsidR="005E31CF">
        <w:rPr>
          <w:noProof/>
          <w:sz w:val="22"/>
          <w:szCs w:val="22"/>
        </w:rPr>
        <w:t xml:space="preserve"> in the comparison image</w:t>
      </w:r>
      <w:r w:rsidR="002D7AD6" w:rsidRPr="00EB5F42">
        <w:rPr>
          <w:noProof/>
          <w:sz w:val="22"/>
          <w:szCs w:val="22"/>
        </w:rPr>
        <w:t xml:space="preserve">. </w:t>
      </w:r>
      <w:r w:rsidR="00EB5F42" w:rsidRPr="00EB5F42">
        <w:rPr>
          <w:sz w:val="22"/>
          <w:szCs w:val="22"/>
        </w:rPr>
        <w:t xml:space="preserve">The LRF is the ratio of the luminance of a surface under a reference illuminant (here, the CIE D65 reference illuminant) to the luminance of the reference illuminant itself. </w:t>
      </w:r>
      <w:r w:rsidR="00177C73">
        <w:rPr>
          <w:sz w:val="22"/>
          <w:szCs w:val="22"/>
        </w:rPr>
        <w:t>The order of the standard and the comparison image was chosen in a pseudorandom order.</w:t>
      </w:r>
    </w:p>
    <w:p w14:paraId="2CD499B6" w14:textId="1BC4F869" w:rsidR="00837817" w:rsidRPr="0095463D" w:rsidRDefault="00E300F3" w:rsidP="001064E7">
      <w:pPr>
        <w:rPr>
          <w:sz w:val="22"/>
          <w:szCs w:val="22"/>
        </w:rPr>
      </w:pPr>
      <w:r w:rsidRPr="0095463D">
        <w:rPr>
          <w:sz w:val="22"/>
          <w:szCs w:val="22"/>
        </w:rPr>
        <w:t xml:space="preserve">We recorded the proportion of times </w:t>
      </w:r>
      <w:r w:rsidRPr="0095463D">
        <w:rPr>
          <w:rStyle w:val="None"/>
          <w:sz w:val="22"/>
          <w:szCs w:val="22"/>
        </w:rPr>
        <w:t>observer</w:t>
      </w:r>
      <w:r w:rsidRPr="0095463D">
        <w:rPr>
          <w:sz w:val="22"/>
          <w:szCs w:val="22"/>
        </w:rPr>
        <w:t xml:space="preserve">s chose the comparison image as having the lighter target object at 11 values of the target object LRF. </w:t>
      </w:r>
      <w:r w:rsidRPr="0081428E">
        <w:rPr>
          <w:color w:val="FF0000"/>
          <w:sz w:val="22"/>
          <w:szCs w:val="22"/>
        </w:rPr>
        <w:t xml:space="preserve">Figure 2 </w:t>
      </w:r>
      <w:r w:rsidRPr="0095463D">
        <w:rPr>
          <w:sz w:val="22"/>
          <w:szCs w:val="22"/>
        </w:rPr>
        <w:t>shows a psychometric function from a typical human observer. The proportion</w:t>
      </w:r>
      <w:r w:rsidR="00EB6C02" w:rsidRPr="0095463D">
        <w:rPr>
          <w:sz w:val="22"/>
          <w:szCs w:val="22"/>
        </w:rPr>
        <w:t>-comparison-</w:t>
      </w:r>
      <w:r w:rsidRPr="0095463D">
        <w:rPr>
          <w:sz w:val="22"/>
          <w:szCs w:val="22"/>
        </w:rPr>
        <w:t xml:space="preserve">chosen data </w:t>
      </w:r>
      <w:r w:rsidR="00097246" w:rsidRPr="0095463D">
        <w:rPr>
          <w:sz w:val="22"/>
          <w:szCs w:val="22"/>
        </w:rPr>
        <w:t xml:space="preserve">were </w:t>
      </w:r>
      <w:r w:rsidRPr="0095463D">
        <w:rPr>
          <w:sz w:val="22"/>
          <w:szCs w:val="22"/>
        </w:rPr>
        <w:t xml:space="preserve">fit with a cumulative </w:t>
      </w:r>
      <w:r w:rsidR="006464A2" w:rsidRPr="0095463D">
        <w:rPr>
          <w:sz w:val="22"/>
          <w:szCs w:val="22"/>
        </w:rPr>
        <w:t>normal</w:t>
      </w:r>
      <w:r w:rsidR="007261C4">
        <w:rPr>
          <w:sz w:val="22"/>
          <w:szCs w:val="22"/>
        </w:rPr>
        <w:t>.</w:t>
      </w:r>
      <w:r w:rsidRPr="0095463D">
        <w:rPr>
          <w:sz w:val="22"/>
          <w:szCs w:val="22"/>
        </w:rPr>
        <w:t xml:space="preserve"> </w:t>
      </w:r>
      <w:r w:rsidR="000A14D4" w:rsidRPr="0095463D">
        <w:rPr>
          <w:sz w:val="22"/>
          <w:szCs w:val="22"/>
        </w:rPr>
        <w:t>T</w:t>
      </w:r>
      <w:r w:rsidRPr="0095463D">
        <w:rPr>
          <w:sz w:val="22"/>
          <w:szCs w:val="22"/>
        </w:rPr>
        <w:t xml:space="preserve">hreshold was defined as the difference between the LRF of the target object at proportion comparison chosen 0.76 and 0.50 (i.e., d-prime = 1.0 in a two-interval task), as determined from the cumulative </w:t>
      </w:r>
      <w:r w:rsidR="007702E8" w:rsidRPr="0095463D">
        <w:rPr>
          <w:sz w:val="22"/>
          <w:szCs w:val="22"/>
        </w:rPr>
        <w:t xml:space="preserve">normal </w:t>
      </w:r>
      <w:r w:rsidRPr="0095463D">
        <w:rPr>
          <w:sz w:val="22"/>
          <w:szCs w:val="22"/>
        </w:rPr>
        <w:t>fit.</w:t>
      </w:r>
    </w:p>
    <w:p w14:paraId="37EA96A8" w14:textId="77777777" w:rsidR="00482247" w:rsidRPr="00897ED6" w:rsidRDefault="00482247" w:rsidP="001064E7">
      <w:pPr>
        <w:rPr>
          <w:i/>
          <w:iCs/>
          <w:sz w:val="22"/>
          <w:szCs w:val="22"/>
        </w:rPr>
      </w:pPr>
    </w:p>
    <w:p w14:paraId="6DB297E0" w14:textId="39234850" w:rsidR="000234BB" w:rsidRDefault="000234BB" w:rsidP="000234BB">
      <w:pPr>
        <w:pStyle w:val="Default"/>
        <w:spacing w:before="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In this work, we </w:t>
      </w:r>
      <w:r w:rsidR="00343E0B">
        <w:rPr>
          <w:rFonts w:ascii="Times New Roman" w:eastAsia="Times New Roman" w:hAnsi="Times New Roman" w:cs="Times New Roman"/>
          <w:sz w:val="22"/>
          <w:szCs w:val="22"/>
        </w:rPr>
        <w:t xml:space="preserve">measured </w:t>
      </w:r>
      <w:r>
        <w:rPr>
          <w:rFonts w:ascii="Times New Roman" w:eastAsia="Times New Roman" w:hAnsi="Times New Roman" w:cs="Times New Roman"/>
          <w:sz w:val="22"/>
          <w:szCs w:val="22"/>
        </w:rPr>
        <w:t>the effect of variation in two types of object-extrinsic properties</w:t>
      </w:r>
      <w:r w:rsidR="00C16030">
        <w:rPr>
          <w:rFonts w:ascii="Times New Roman" w:eastAsia="Times New Roman" w:hAnsi="Times New Roman" w:cs="Times New Roman"/>
          <w:sz w:val="22"/>
          <w:szCs w:val="22"/>
        </w:rPr>
        <w:t xml:space="preserve"> on human lightness discrimination thresholds</w:t>
      </w:r>
      <w:r w:rsidR="00847573">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The</w:t>
      </w:r>
      <w:r w:rsidR="009E6BCD">
        <w:rPr>
          <w:rFonts w:ascii="Times New Roman" w:eastAsia="Times New Roman" w:hAnsi="Times New Roman" w:cs="Times New Roman"/>
          <w:sz w:val="22"/>
          <w:szCs w:val="22"/>
        </w:rPr>
        <w:t>se</w:t>
      </w:r>
      <w:r>
        <w:rPr>
          <w:rFonts w:ascii="Times New Roman" w:eastAsia="Times New Roman" w:hAnsi="Times New Roman" w:cs="Times New Roman"/>
          <w:sz w:val="22"/>
          <w:szCs w:val="22"/>
        </w:rPr>
        <w:t xml:space="preserve"> two extrinsic properties were: the reflectance spectra of the background objects and the intensity of the light source. We performed three experiments. In the first experiment (referred to as preregistered experiment 6), we measured human lightness discrimination thresholds as a function of the amount of variation in the background objects </w:t>
      </w:r>
      <w:r w:rsidR="007A2E84">
        <w:rPr>
          <w:rFonts w:ascii="Times New Roman" w:eastAsia="Times New Roman" w:hAnsi="Times New Roman" w:cs="Times New Roman"/>
          <w:sz w:val="22"/>
          <w:szCs w:val="22"/>
        </w:rPr>
        <w:t>while</w:t>
      </w:r>
      <w:r w:rsidR="00E10671">
        <w:rPr>
          <w:rFonts w:ascii="Times New Roman" w:eastAsia="Times New Roman" w:hAnsi="Times New Roman" w:cs="Times New Roman"/>
          <w:sz w:val="22"/>
          <w:szCs w:val="22"/>
        </w:rPr>
        <w:t xml:space="preserve"> the spectra of the </w:t>
      </w:r>
      <w:r>
        <w:rPr>
          <w:rFonts w:ascii="Times New Roman" w:eastAsia="Times New Roman" w:hAnsi="Times New Roman" w:cs="Times New Roman"/>
          <w:sz w:val="22"/>
          <w:szCs w:val="22"/>
        </w:rPr>
        <w:t>light source</w:t>
      </w:r>
      <w:r w:rsidR="00E10671">
        <w:rPr>
          <w:rFonts w:ascii="Times New Roman" w:eastAsia="Times New Roman" w:hAnsi="Times New Roman" w:cs="Times New Roman"/>
          <w:sz w:val="22"/>
          <w:szCs w:val="22"/>
        </w:rPr>
        <w:t xml:space="preserve">s </w:t>
      </w:r>
      <w:r w:rsidR="0024713A">
        <w:rPr>
          <w:rFonts w:ascii="Times New Roman" w:eastAsia="Times New Roman" w:hAnsi="Times New Roman" w:cs="Times New Roman"/>
          <w:sz w:val="22"/>
          <w:szCs w:val="22"/>
        </w:rPr>
        <w:t>were</w:t>
      </w:r>
      <w:r w:rsidR="00E10671">
        <w:rPr>
          <w:rFonts w:ascii="Times New Roman" w:eastAsia="Times New Roman" w:hAnsi="Times New Roman" w:cs="Times New Roman"/>
          <w:sz w:val="22"/>
          <w:szCs w:val="22"/>
        </w:rPr>
        <w:t xml:space="preserve"> kept fixed</w:t>
      </w:r>
      <w:r>
        <w:rPr>
          <w:rFonts w:ascii="Times New Roman" w:eastAsia="Times New Roman" w:hAnsi="Times New Roman" w:cs="Times New Roman"/>
          <w:sz w:val="22"/>
          <w:szCs w:val="22"/>
        </w:rPr>
        <w:t xml:space="preserve">. In the second experiment (referred to as preregistered experiment 7), we measured lightness discrimination thresholds as a function of the amount of variation in the intensity of the light source </w:t>
      </w:r>
      <w:r w:rsidR="007754D8">
        <w:rPr>
          <w:rFonts w:ascii="Times New Roman" w:eastAsia="Times New Roman" w:hAnsi="Times New Roman" w:cs="Times New Roman"/>
          <w:sz w:val="22"/>
          <w:szCs w:val="22"/>
        </w:rPr>
        <w:t xml:space="preserve">while the </w:t>
      </w:r>
      <w:r>
        <w:rPr>
          <w:rFonts w:ascii="Times New Roman" w:eastAsia="Times New Roman" w:hAnsi="Times New Roman" w:cs="Times New Roman"/>
          <w:sz w:val="22"/>
          <w:szCs w:val="22"/>
        </w:rPr>
        <w:t>background</w:t>
      </w:r>
      <w:r w:rsidR="007754D8">
        <w:rPr>
          <w:rFonts w:ascii="Times New Roman" w:eastAsia="Times New Roman" w:hAnsi="Times New Roman" w:cs="Times New Roman"/>
          <w:sz w:val="22"/>
          <w:szCs w:val="22"/>
        </w:rPr>
        <w:t xml:space="preserve"> was fixed</w:t>
      </w:r>
      <w:r>
        <w:rPr>
          <w:rFonts w:ascii="Times New Roman" w:eastAsia="Times New Roman" w:hAnsi="Times New Roman" w:cs="Times New Roman"/>
          <w:sz w:val="22"/>
          <w:szCs w:val="22"/>
        </w:rPr>
        <w:t>. In the third experiment (referred to as preregistered experiment 8), we measured lightness discrimination thresholds for simultaneous variation in both the background object reflectance spectra and the light source intensity.</w:t>
      </w:r>
    </w:p>
    <w:p w14:paraId="02A0CB1E" w14:textId="77777777" w:rsidR="00885663" w:rsidRDefault="00885663" w:rsidP="000234BB">
      <w:pPr>
        <w:pStyle w:val="Default"/>
        <w:spacing w:before="0"/>
        <w:rPr>
          <w:rFonts w:ascii="Times New Roman" w:eastAsia="Times New Roman" w:hAnsi="Times New Roman" w:cs="Times New Roman"/>
          <w:sz w:val="22"/>
          <w:szCs w:val="22"/>
        </w:rPr>
      </w:pPr>
    </w:p>
    <w:p w14:paraId="32047DE9" w14:textId="73948783" w:rsidR="00B5529F" w:rsidRDefault="00B5529F" w:rsidP="00B5529F">
      <w:pPr>
        <w:pStyle w:val="Default"/>
        <w:spacing w:before="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reflectance spectra of the background objects were sampled from a multivariate normal distribution. The amount of variation in the spectra was controlled by multiplying the covariance matrix of the multivariate normal distribution by a scalar. By varying the scalar from 0 (no variation) to 1 (natural scene variation), we studied how background reflectance affected lightness discrimination thresholds. We measured discrimination thresholds for both chromatic and achromatic variations. In the chromatic variation, the reflectance spectra could take any shape and the objects varied in their luminance and chromaticity. In achromatic variation, the reflectance spectra were flat, and the objects were gray. </w:t>
      </w:r>
    </w:p>
    <w:p w14:paraId="42BC37BE" w14:textId="77777777" w:rsidR="00B5529F" w:rsidRDefault="00B5529F" w:rsidP="00B5529F">
      <w:pPr>
        <w:pStyle w:val="Default"/>
        <w:spacing w:before="0"/>
        <w:rPr>
          <w:rFonts w:ascii="Times New Roman" w:eastAsia="Times New Roman" w:hAnsi="Times New Roman" w:cs="Times New Roman"/>
          <w:sz w:val="22"/>
          <w:szCs w:val="22"/>
        </w:rPr>
      </w:pPr>
    </w:p>
    <w:p w14:paraId="061CC8FC" w14:textId="7E6CDB55" w:rsidR="00B5529F" w:rsidRDefault="00B5529F" w:rsidP="00B5529F">
      <w:pPr>
        <w:pStyle w:val="Default"/>
        <w:spacing w:before="0"/>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 xml:space="preserve">The shape of the </w:t>
      </w:r>
      <w:r w:rsidR="00983164">
        <w:rPr>
          <w:rFonts w:ascii="Times New Roman" w:eastAsia="Times New Roman" w:hAnsi="Times New Roman" w:cs="Times New Roman"/>
          <w:sz w:val="22"/>
          <w:szCs w:val="22"/>
        </w:rPr>
        <w:t xml:space="preserve">spectral power distribution function </w:t>
      </w:r>
      <w:r>
        <w:rPr>
          <w:rFonts w:ascii="Times New Roman" w:eastAsia="Times New Roman" w:hAnsi="Times New Roman" w:cs="Times New Roman"/>
          <w:sz w:val="22"/>
          <w:szCs w:val="22"/>
        </w:rPr>
        <w:t xml:space="preserve">of the light sources was chosen as </w:t>
      </w:r>
      <w:r w:rsidR="00F57822">
        <w:rPr>
          <w:rFonts w:ascii="Times New Roman" w:eastAsia="Times New Roman" w:hAnsi="Times New Roman" w:cs="Times New Roman"/>
          <w:sz w:val="22"/>
          <w:szCs w:val="22"/>
        </w:rPr>
        <w:t xml:space="preserve">CIE D65 reference illuminant. </w:t>
      </w:r>
      <w:r w:rsidR="00983164">
        <w:rPr>
          <w:rFonts w:ascii="Times New Roman" w:eastAsia="Times New Roman" w:hAnsi="Times New Roman" w:cs="Times New Roman"/>
          <w:sz w:val="22"/>
          <w:szCs w:val="22"/>
        </w:rPr>
        <w:t>The intensity of the light sources was varied by multiplying the spectral power distribution function by a scalar</w:t>
      </w:r>
      <w:r w:rsidR="00A141BC">
        <w:rPr>
          <w:rFonts w:ascii="Times New Roman" w:eastAsia="Times New Roman" w:hAnsi="Times New Roman" w:cs="Times New Roman"/>
          <w:sz w:val="22"/>
          <w:szCs w:val="22"/>
        </w:rPr>
        <w:t xml:space="preserve"> sampled from a log uniform distribution</w:t>
      </w:r>
      <w:r w:rsidR="00983164">
        <w:rPr>
          <w:rFonts w:ascii="Times New Roman" w:eastAsia="Times New Roman" w:hAnsi="Times New Roman" w:cs="Times New Roman"/>
          <w:sz w:val="22"/>
          <w:szCs w:val="22"/>
        </w:rPr>
        <w:t>.</w:t>
      </w:r>
      <w:r w:rsidR="00A141BC">
        <w:rPr>
          <w:rFonts w:ascii="Times New Roman" w:eastAsia="Times New Roman" w:hAnsi="Times New Roman" w:cs="Times New Roman"/>
          <w:sz w:val="22"/>
          <w:szCs w:val="22"/>
        </w:rPr>
        <w:t xml:space="preserve"> The</w:t>
      </w:r>
      <w:r w:rsidR="00C829FC">
        <w:rPr>
          <w:rFonts w:ascii="Times New Roman" w:eastAsia="Times New Roman" w:hAnsi="Times New Roman" w:cs="Times New Roman"/>
          <w:sz w:val="22"/>
          <w:szCs w:val="22"/>
        </w:rPr>
        <w:t xml:space="preserve"> amount of variation was controlled by changing the range of the log uniform distribution.</w:t>
      </w:r>
    </w:p>
    <w:p w14:paraId="12A511CC" w14:textId="77777777" w:rsidR="00B5529F" w:rsidRDefault="00B5529F" w:rsidP="000234BB">
      <w:pPr>
        <w:pStyle w:val="Default"/>
        <w:spacing w:before="0"/>
        <w:rPr>
          <w:rFonts w:ascii="Times New Roman" w:eastAsia="Times New Roman" w:hAnsi="Times New Roman" w:cs="Times New Roman"/>
          <w:sz w:val="22"/>
          <w:szCs w:val="22"/>
        </w:rPr>
      </w:pPr>
    </w:p>
    <w:p w14:paraId="60BA7DB7" w14:textId="205071A6" w:rsidR="00E60540" w:rsidRPr="0082302B" w:rsidRDefault="00E60540" w:rsidP="00482247">
      <w:pPr>
        <w:pStyle w:val="Default"/>
        <w:spacing w:before="0" w:after="270"/>
        <w:rPr>
          <w:rFonts w:ascii="Times New Roman" w:hAnsi="Times New Roman"/>
          <w:sz w:val="22"/>
          <w:szCs w:val="22"/>
        </w:rPr>
      </w:pPr>
      <w:r w:rsidRPr="0082302B">
        <w:rPr>
          <w:rFonts w:ascii="Times New Roman" w:hAnsi="Times New Roman"/>
          <w:sz w:val="22"/>
          <w:szCs w:val="22"/>
        </w:rPr>
        <w:t>The subsections below provide additional methodological detail.</w:t>
      </w:r>
    </w:p>
    <w:p w14:paraId="3CC87C18" w14:textId="77777777" w:rsidR="004C6046" w:rsidRDefault="004C6046" w:rsidP="004C6046">
      <w:pPr>
        <w:pStyle w:val="Default"/>
        <w:spacing w:before="0" w:after="270"/>
        <w:rPr>
          <w:rFonts w:ascii="Times New Roman" w:hAnsi="Times New Roman"/>
          <w:sz w:val="22"/>
          <w:szCs w:val="22"/>
        </w:rPr>
      </w:pPr>
      <w:proofErr w:type="spellStart"/>
      <w:r>
        <w:rPr>
          <w:rFonts w:ascii="Times New Roman" w:hAnsi="Times New Roman"/>
          <w:b/>
          <w:bCs/>
          <w:sz w:val="22"/>
          <w:szCs w:val="22"/>
          <w:lang w:val="de-DE"/>
        </w:rPr>
        <w:t>Preregistration</w:t>
      </w:r>
      <w:proofErr w:type="spellEnd"/>
    </w:p>
    <w:p w14:paraId="724D83CD" w14:textId="23F37893" w:rsidR="004C6046" w:rsidRDefault="004C6046" w:rsidP="004C6046">
      <w:pPr>
        <w:pStyle w:val="Default"/>
        <w:spacing w:before="0" w:after="270"/>
        <w:rPr>
          <w:rFonts w:ascii="Times New Roman" w:hAnsi="Times New Roman"/>
          <w:sz w:val="22"/>
          <w:szCs w:val="22"/>
        </w:rPr>
      </w:pPr>
      <w:r>
        <w:rPr>
          <w:rFonts w:ascii="Times New Roman" w:hAnsi="Times New Roman"/>
          <w:sz w:val="22"/>
          <w:szCs w:val="22"/>
        </w:rPr>
        <w:t>The experimental design and the method for extracting threshold from the data were preregistered before the start of the experiment</w:t>
      </w:r>
      <w:r w:rsidR="007E5746">
        <w:rPr>
          <w:rFonts w:ascii="Times New Roman" w:hAnsi="Times New Roman"/>
          <w:sz w:val="22"/>
          <w:szCs w:val="22"/>
        </w:rPr>
        <w:t>s</w:t>
      </w:r>
      <w:r>
        <w:rPr>
          <w:rFonts w:ascii="Times New Roman" w:hAnsi="Times New Roman"/>
          <w:sz w:val="22"/>
          <w:szCs w:val="22"/>
        </w:rPr>
        <w:t>. The</w:t>
      </w:r>
      <w:r w:rsidR="009E4803">
        <w:rPr>
          <w:rFonts w:ascii="Times New Roman" w:hAnsi="Times New Roman"/>
          <w:sz w:val="22"/>
          <w:szCs w:val="22"/>
        </w:rPr>
        <w:t xml:space="preserve"> preregistration documents</w:t>
      </w:r>
      <w:r>
        <w:rPr>
          <w:rFonts w:ascii="Times New Roman" w:hAnsi="Times New Roman"/>
          <w:sz w:val="22"/>
          <w:szCs w:val="22"/>
        </w:rPr>
        <w:t xml:space="preserve"> are publicly available at: </w:t>
      </w:r>
      <w:hyperlink r:id="rId8" w:history="1">
        <w:r w:rsidR="009E4803" w:rsidRPr="00434754">
          <w:rPr>
            <w:rStyle w:val="Hyperlink"/>
            <w:rFonts w:ascii="Times New Roman" w:hAnsi="Times New Roman"/>
            <w:sz w:val="22"/>
            <w:szCs w:val="22"/>
          </w:rPr>
          <w:t>https://osf.io/7tgy8/</w:t>
        </w:r>
      </w:hyperlink>
      <w:r w:rsidR="00757B30">
        <w:rPr>
          <w:rFonts w:ascii="Times New Roman" w:hAnsi="Times New Roman"/>
          <w:sz w:val="22"/>
          <w:szCs w:val="22"/>
        </w:rPr>
        <w:t>.</w:t>
      </w:r>
      <w:r w:rsidR="00757B30">
        <w:rPr>
          <w:rStyle w:val="FootnoteReference"/>
          <w:rFonts w:ascii="Times New Roman" w:hAnsi="Times New Roman"/>
          <w:sz w:val="22"/>
          <w:szCs w:val="22"/>
        </w:rPr>
        <w:footnoteReference w:id="1"/>
      </w:r>
    </w:p>
    <w:p w14:paraId="62C7F290" w14:textId="4E7058F7" w:rsidR="00C42194" w:rsidRDefault="004C6046" w:rsidP="004C6046">
      <w:pPr>
        <w:pStyle w:val="Default"/>
        <w:spacing w:before="0" w:after="27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We preregistered three experiments. The first experiment (preregistered as Experiment </w:t>
      </w:r>
      <w:r w:rsidR="00E57861">
        <w:rPr>
          <w:rFonts w:ascii="Times New Roman" w:eastAsia="Times New Roman" w:hAnsi="Times New Roman" w:cs="Times New Roman"/>
          <w:sz w:val="22"/>
          <w:szCs w:val="22"/>
        </w:rPr>
        <w:t>6</w:t>
      </w:r>
      <w:r>
        <w:rPr>
          <w:rFonts w:ascii="Times New Roman" w:eastAsia="Times New Roman" w:hAnsi="Times New Roman" w:cs="Times New Roman"/>
          <w:sz w:val="22"/>
          <w:szCs w:val="22"/>
        </w:rPr>
        <w:t>)</w:t>
      </w:r>
      <w:r w:rsidR="0093797D">
        <w:rPr>
          <w:rFonts w:ascii="Times New Roman" w:eastAsia="Times New Roman" w:hAnsi="Times New Roman" w:cs="Times New Roman"/>
          <w:sz w:val="22"/>
          <w:szCs w:val="22"/>
        </w:rPr>
        <w:t xml:space="preserve"> </w:t>
      </w:r>
      <w:r w:rsidR="003C0EF1">
        <w:rPr>
          <w:rFonts w:ascii="Times New Roman" w:eastAsia="Times New Roman" w:hAnsi="Times New Roman" w:cs="Times New Roman"/>
          <w:sz w:val="22"/>
          <w:szCs w:val="22"/>
        </w:rPr>
        <w:t xml:space="preserve">studied the effect of variation in </w:t>
      </w:r>
      <w:r w:rsidR="006252E5">
        <w:rPr>
          <w:rFonts w:ascii="Times New Roman" w:eastAsia="Times New Roman" w:hAnsi="Times New Roman" w:cs="Times New Roman"/>
          <w:sz w:val="22"/>
          <w:szCs w:val="22"/>
        </w:rPr>
        <w:t xml:space="preserve">reflection spectra </w:t>
      </w:r>
      <w:r w:rsidR="003C0EF1">
        <w:rPr>
          <w:rFonts w:ascii="Times New Roman" w:eastAsia="Times New Roman" w:hAnsi="Times New Roman" w:cs="Times New Roman"/>
          <w:sz w:val="22"/>
          <w:szCs w:val="22"/>
        </w:rPr>
        <w:t xml:space="preserve">of background objects on human lightness discrimination thresholds. </w:t>
      </w:r>
      <w:r w:rsidR="000B474E">
        <w:rPr>
          <w:rFonts w:ascii="Times New Roman" w:eastAsia="Times New Roman" w:hAnsi="Times New Roman" w:cs="Times New Roman"/>
          <w:sz w:val="22"/>
          <w:szCs w:val="22"/>
        </w:rPr>
        <w:t xml:space="preserve">It </w:t>
      </w:r>
      <w:r w:rsidR="0093797D">
        <w:rPr>
          <w:rFonts w:ascii="Times New Roman" w:eastAsia="Times New Roman" w:hAnsi="Times New Roman" w:cs="Times New Roman"/>
          <w:sz w:val="22"/>
          <w:szCs w:val="22"/>
        </w:rPr>
        <w:t xml:space="preserve">was a replication of </w:t>
      </w:r>
      <w:r w:rsidR="000B474E">
        <w:rPr>
          <w:rFonts w:ascii="Times New Roman" w:eastAsia="Times New Roman" w:hAnsi="Times New Roman" w:cs="Times New Roman"/>
          <w:sz w:val="22"/>
          <w:szCs w:val="22"/>
        </w:rPr>
        <w:t xml:space="preserve">previous work (preregistered as </w:t>
      </w:r>
      <w:r w:rsidR="0093797D">
        <w:rPr>
          <w:rFonts w:ascii="Times New Roman" w:eastAsia="Times New Roman" w:hAnsi="Times New Roman" w:cs="Times New Roman"/>
          <w:sz w:val="22"/>
          <w:szCs w:val="22"/>
        </w:rPr>
        <w:t>Experiment 3</w:t>
      </w:r>
      <w:r w:rsidR="000B474E">
        <w:rPr>
          <w:rFonts w:ascii="Times New Roman" w:eastAsia="Times New Roman" w:hAnsi="Times New Roman" w:cs="Times New Roman"/>
          <w:sz w:val="22"/>
          <w:szCs w:val="22"/>
        </w:rPr>
        <w:t xml:space="preserve">, </w:t>
      </w:r>
      <w:r w:rsidR="000B474E" w:rsidRPr="000B474E">
        <w:rPr>
          <w:rFonts w:ascii="Times New Roman" w:eastAsia="Times New Roman" w:hAnsi="Times New Roman" w:cs="Times New Roman"/>
          <w:color w:val="FF0000"/>
          <w:sz w:val="22"/>
          <w:szCs w:val="22"/>
        </w:rPr>
        <w:t>cite equivalent noise paper</w:t>
      </w:r>
      <w:r w:rsidR="000B474E">
        <w:rPr>
          <w:rFonts w:ascii="Times New Roman" w:eastAsia="Times New Roman" w:hAnsi="Times New Roman" w:cs="Times New Roman"/>
          <w:sz w:val="22"/>
          <w:szCs w:val="22"/>
        </w:rPr>
        <w:t>)</w:t>
      </w:r>
      <w:r w:rsidR="0093797D">
        <w:rPr>
          <w:rFonts w:ascii="Times New Roman" w:eastAsia="Times New Roman" w:hAnsi="Times New Roman" w:cs="Times New Roman"/>
          <w:sz w:val="22"/>
          <w:szCs w:val="22"/>
        </w:rPr>
        <w:t xml:space="preserve"> with three additional </w:t>
      </w:r>
      <w:r w:rsidR="000C5FD2">
        <w:rPr>
          <w:rFonts w:ascii="Times New Roman" w:eastAsia="Times New Roman" w:hAnsi="Times New Roman" w:cs="Times New Roman"/>
          <w:sz w:val="22"/>
          <w:szCs w:val="22"/>
        </w:rPr>
        <w:t xml:space="preserve">conditions </w:t>
      </w:r>
      <w:r w:rsidR="006142CF">
        <w:rPr>
          <w:rFonts w:ascii="Times New Roman" w:eastAsia="Times New Roman" w:hAnsi="Times New Roman" w:cs="Times New Roman"/>
          <w:sz w:val="22"/>
          <w:szCs w:val="22"/>
        </w:rPr>
        <w:t>in which</w:t>
      </w:r>
      <w:r w:rsidR="000C5FD2">
        <w:rPr>
          <w:rFonts w:ascii="Times New Roman" w:eastAsia="Times New Roman" w:hAnsi="Times New Roman" w:cs="Times New Roman"/>
          <w:sz w:val="22"/>
          <w:szCs w:val="22"/>
        </w:rPr>
        <w:t xml:space="preserve"> the background objects were achromatic and varied only in their lightness</w:t>
      </w:r>
      <w:r w:rsidR="0093797D">
        <w:rPr>
          <w:rFonts w:ascii="Times New Roman" w:eastAsia="Times New Roman" w:hAnsi="Times New Roman" w:cs="Times New Roman"/>
          <w:sz w:val="22"/>
          <w:szCs w:val="22"/>
        </w:rPr>
        <w:t>.</w:t>
      </w:r>
      <w:r w:rsidR="0040706B">
        <w:rPr>
          <w:rFonts w:ascii="Times New Roman" w:eastAsia="Times New Roman" w:hAnsi="Times New Roman" w:cs="Times New Roman"/>
          <w:sz w:val="22"/>
          <w:szCs w:val="22"/>
        </w:rPr>
        <w:t xml:space="preserve"> </w:t>
      </w:r>
      <w:r w:rsidR="00E84773">
        <w:rPr>
          <w:rFonts w:ascii="Times New Roman" w:eastAsia="Times New Roman" w:hAnsi="Times New Roman" w:cs="Times New Roman"/>
          <w:sz w:val="22"/>
          <w:szCs w:val="22"/>
        </w:rPr>
        <w:t xml:space="preserve">The second experiment (preregistered as Experiment 7) studied the </w:t>
      </w:r>
      <w:r w:rsidR="009949C3">
        <w:rPr>
          <w:rFonts w:ascii="Times New Roman" w:eastAsia="Times New Roman" w:hAnsi="Times New Roman" w:cs="Times New Roman"/>
          <w:sz w:val="22"/>
          <w:szCs w:val="22"/>
        </w:rPr>
        <w:t xml:space="preserve">effect of </w:t>
      </w:r>
      <w:r w:rsidR="00AA6461">
        <w:rPr>
          <w:rFonts w:ascii="Times New Roman" w:eastAsia="Times New Roman" w:hAnsi="Times New Roman" w:cs="Times New Roman"/>
          <w:sz w:val="22"/>
          <w:szCs w:val="22"/>
        </w:rPr>
        <w:t xml:space="preserve">variation in intensity of </w:t>
      </w:r>
      <w:r w:rsidR="009851BB">
        <w:rPr>
          <w:rFonts w:ascii="Times New Roman" w:eastAsia="Times New Roman" w:hAnsi="Times New Roman" w:cs="Times New Roman"/>
          <w:sz w:val="22"/>
          <w:szCs w:val="22"/>
        </w:rPr>
        <w:t xml:space="preserve">the </w:t>
      </w:r>
      <w:r w:rsidR="00AA6461">
        <w:rPr>
          <w:rFonts w:ascii="Times New Roman" w:eastAsia="Times New Roman" w:hAnsi="Times New Roman" w:cs="Times New Roman"/>
          <w:sz w:val="22"/>
          <w:szCs w:val="22"/>
        </w:rPr>
        <w:t>light source</w:t>
      </w:r>
      <w:r w:rsidR="0075242C">
        <w:rPr>
          <w:rFonts w:ascii="Times New Roman" w:eastAsia="Times New Roman" w:hAnsi="Times New Roman" w:cs="Times New Roman"/>
          <w:sz w:val="22"/>
          <w:szCs w:val="22"/>
        </w:rPr>
        <w:t>s</w:t>
      </w:r>
      <w:r w:rsidR="004235AD">
        <w:rPr>
          <w:rFonts w:ascii="Times New Roman" w:eastAsia="Times New Roman" w:hAnsi="Times New Roman" w:cs="Times New Roman"/>
          <w:sz w:val="22"/>
          <w:szCs w:val="22"/>
        </w:rPr>
        <w:t xml:space="preserve"> in the scene</w:t>
      </w:r>
      <w:r w:rsidR="00AA6461">
        <w:rPr>
          <w:rFonts w:ascii="Times New Roman" w:eastAsia="Times New Roman" w:hAnsi="Times New Roman" w:cs="Times New Roman"/>
          <w:sz w:val="22"/>
          <w:szCs w:val="22"/>
        </w:rPr>
        <w:t xml:space="preserve"> on human lightness discrimination thresholds. The third experiment (preregistered as Experiment 8) studied the variation of </w:t>
      </w:r>
      <w:r w:rsidR="00850E56">
        <w:rPr>
          <w:rFonts w:ascii="Times New Roman" w:eastAsia="Times New Roman" w:hAnsi="Times New Roman" w:cs="Times New Roman"/>
          <w:sz w:val="22"/>
          <w:szCs w:val="22"/>
        </w:rPr>
        <w:t xml:space="preserve">simultaneous variation of </w:t>
      </w:r>
      <w:r w:rsidR="00025D14">
        <w:rPr>
          <w:rFonts w:ascii="Times New Roman" w:eastAsia="Times New Roman" w:hAnsi="Times New Roman" w:cs="Times New Roman"/>
          <w:sz w:val="22"/>
          <w:szCs w:val="22"/>
        </w:rPr>
        <w:t xml:space="preserve">background object </w:t>
      </w:r>
      <w:r w:rsidR="0071677E">
        <w:rPr>
          <w:rFonts w:ascii="Times New Roman" w:eastAsia="Times New Roman" w:hAnsi="Times New Roman" w:cs="Times New Roman"/>
          <w:sz w:val="22"/>
          <w:szCs w:val="22"/>
        </w:rPr>
        <w:t xml:space="preserve">reflection spectra </w:t>
      </w:r>
      <w:r w:rsidR="00025D14">
        <w:rPr>
          <w:rFonts w:ascii="Times New Roman" w:eastAsia="Times New Roman" w:hAnsi="Times New Roman" w:cs="Times New Roman"/>
          <w:sz w:val="22"/>
          <w:szCs w:val="22"/>
        </w:rPr>
        <w:t>and the light source intensity</w:t>
      </w:r>
      <w:r w:rsidR="007F79DB">
        <w:rPr>
          <w:rFonts w:ascii="Times New Roman" w:eastAsia="Times New Roman" w:hAnsi="Times New Roman" w:cs="Times New Roman"/>
          <w:sz w:val="22"/>
          <w:szCs w:val="22"/>
        </w:rPr>
        <w:t xml:space="preserve"> on human lightness discrimination thresholds.</w:t>
      </w:r>
      <w:r w:rsidR="00D22EEE">
        <w:rPr>
          <w:rFonts w:ascii="Times New Roman" w:eastAsia="Times New Roman" w:hAnsi="Times New Roman" w:cs="Times New Roman"/>
          <w:sz w:val="22"/>
          <w:szCs w:val="22"/>
        </w:rPr>
        <w:t xml:space="preserve"> The </w:t>
      </w:r>
      <w:r w:rsidR="00BC155E">
        <w:rPr>
          <w:rFonts w:ascii="Times New Roman" w:eastAsia="Times New Roman" w:hAnsi="Times New Roman" w:cs="Times New Roman"/>
          <w:sz w:val="22"/>
          <w:szCs w:val="22"/>
        </w:rPr>
        <w:t xml:space="preserve">experimental </w:t>
      </w:r>
      <w:r w:rsidR="00D22EEE">
        <w:rPr>
          <w:rFonts w:ascii="Times New Roman" w:eastAsia="Times New Roman" w:hAnsi="Times New Roman" w:cs="Times New Roman"/>
          <w:sz w:val="22"/>
          <w:szCs w:val="22"/>
        </w:rPr>
        <w:t xml:space="preserve">methods of </w:t>
      </w:r>
      <w:r w:rsidR="00F94D5B">
        <w:rPr>
          <w:rFonts w:ascii="Times New Roman" w:eastAsia="Times New Roman" w:hAnsi="Times New Roman" w:cs="Times New Roman"/>
          <w:sz w:val="22"/>
          <w:szCs w:val="22"/>
        </w:rPr>
        <w:t>the</w:t>
      </w:r>
      <w:r w:rsidR="00D22EEE">
        <w:rPr>
          <w:rFonts w:ascii="Times New Roman" w:eastAsia="Times New Roman" w:hAnsi="Times New Roman" w:cs="Times New Roman"/>
          <w:sz w:val="22"/>
          <w:szCs w:val="22"/>
        </w:rPr>
        <w:t xml:space="preserve"> three experiments were same.</w:t>
      </w:r>
    </w:p>
    <w:p w14:paraId="074B5A97" w14:textId="23BA0405" w:rsidR="004C6046" w:rsidRPr="001D0525" w:rsidRDefault="004C6046" w:rsidP="004C6046">
      <w:pPr>
        <w:pStyle w:val="Default"/>
        <w:spacing w:after="270"/>
        <w:rPr>
          <w:rStyle w:val="None"/>
          <w:sz w:val="22"/>
          <w:szCs w:val="22"/>
        </w:rPr>
      </w:pPr>
      <w:r>
        <w:rPr>
          <w:rFonts w:ascii="Times New Roman" w:hAnsi="Times New Roman"/>
          <w:sz w:val="22"/>
          <w:szCs w:val="22"/>
        </w:rPr>
        <w:t xml:space="preserve">We followed the procedure described in the preregistration document to extract threshold from the data. The </w:t>
      </w:r>
      <w:r w:rsidR="000774D1">
        <w:rPr>
          <w:rFonts w:ascii="Times New Roman" w:hAnsi="Times New Roman"/>
          <w:sz w:val="22"/>
          <w:szCs w:val="22"/>
        </w:rPr>
        <w:t xml:space="preserve">preregistration </w:t>
      </w:r>
      <w:r>
        <w:rPr>
          <w:rFonts w:ascii="Times New Roman" w:hAnsi="Times New Roman"/>
          <w:sz w:val="22"/>
          <w:szCs w:val="22"/>
        </w:rPr>
        <w:t xml:space="preserve">document also </w:t>
      </w:r>
      <w:r>
        <w:rPr>
          <w:rFonts w:ascii="Times New Roman" w:hAnsi="Times New Roman" w:cs="Times New Roman"/>
          <w:sz w:val="22"/>
          <w:szCs w:val="22"/>
        </w:rPr>
        <w:t xml:space="preserve">indicated that the primary data feature of interest was the dependence of threshold on the </w:t>
      </w:r>
      <w:r w:rsidR="002A7529">
        <w:rPr>
          <w:rFonts w:ascii="Times New Roman" w:hAnsi="Times New Roman" w:cs="Times New Roman"/>
          <w:sz w:val="22"/>
          <w:szCs w:val="22"/>
        </w:rPr>
        <w:t xml:space="preserve">amount of variation in the </w:t>
      </w:r>
      <w:r>
        <w:rPr>
          <w:rFonts w:ascii="Times New Roman" w:hAnsi="Times New Roman" w:cs="Times New Roman"/>
          <w:sz w:val="22"/>
          <w:szCs w:val="22"/>
        </w:rPr>
        <w:t xml:space="preserve">background </w:t>
      </w:r>
      <w:r w:rsidR="002A7529">
        <w:rPr>
          <w:rFonts w:ascii="Times New Roman" w:hAnsi="Times New Roman" w:cs="Times New Roman"/>
          <w:sz w:val="22"/>
          <w:szCs w:val="22"/>
        </w:rPr>
        <w:t>and the intensity of the light source</w:t>
      </w:r>
      <w:r>
        <w:rPr>
          <w:rFonts w:ascii="Times New Roman" w:hAnsi="Times New Roman" w:cs="Times New Roman"/>
          <w:sz w:val="22"/>
          <w:szCs w:val="22"/>
        </w:rPr>
        <w:t xml:space="preserve">. </w:t>
      </w:r>
      <w:r w:rsidR="00795D36">
        <w:rPr>
          <w:rFonts w:ascii="Times New Roman" w:hAnsi="Times New Roman" w:cs="Times New Roman"/>
          <w:sz w:val="22"/>
          <w:szCs w:val="22"/>
        </w:rPr>
        <w:t xml:space="preserve">We predicted that the thresholds would increase with increase in </w:t>
      </w:r>
      <w:r w:rsidR="00080ED7">
        <w:rPr>
          <w:rFonts w:ascii="Times New Roman" w:hAnsi="Times New Roman" w:cs="Times New Roman"/>
          <w:sz w:val="22"/>
          <w:szCs w:val="22"/>
        </w:rPr>
        <w:t xml:space="preserve">the </w:t>
      </w:r>
      <w:r w:rsidR="00795D36">
        <w:rPr>
          <w:rFonts w:ascii="Times New Roman" w:hAnsi="Times New Roman" w:cs="Times New Roman"/>
          <w:sz w:val="22"/>
          <w:szCs w:val="22"/>
        </w:rPr>
        <w:t xml:space="preserve">amount of variation. </w:t>
      </w:r>
      <w:r w:rsidR="003D3258">
        <w:rPr>
          <w:rFonts w:ascii="Times New Roman" w:hAnsi="Times New Roman" w:cs="Times New Roman"/>
          <w:sz w:val="22"/>
          <w:szCs w:val="22"/>
        </w:rPr>
        <w:t>In</w:t>
      </w:r>
      <w:r w:rsidR="00795D36">
        <w:rPr>
          <w:rFonts w:ascii="Times New Roman" w:hAnsi="Times New Roman" w:cs="Times New Roman"/>
          <w:sz w:val="22"/>
          <w:szCs w:val="22"/>
        </w:rPr>
        <w:t xml:space="preserve"> </w:t>
      </w:r>
      <w:r w:rsidR="00852AE6">
        <w:rPr>
          <w:rFonts w:ascii="Times New Roman" w:hAnsi="Times New Roman" w:cs="Times New Roman"/>
          <w:sz w:val="22"/>
          <w:szCs w:val="22"/>
        </w:rPr>
        <w:t xml:space="preserve">the </w:t>
      </w:r>
      <w:r w:rsidR="00795D36">
        <w:rPr>
          <w:rFonts w:ascii="Times New Roman" w:hAnsi="Times New Roman" w:cs="Times New Roman"/>
          <w:sz w:val="22"/>
          <w:szCs w:val="22"/>
        </w:rPr>
        <w:t xml:space="preserve">case of background variation, </w:t>
      </w:r>
      <w:r w:rsidR="003D3258">
        <w:rPr>
          <w:rFonts w:ascii="Times New Roman" w:hAnsi="Times New Roman" w:cs="Times New Roman"/>
          <w:sz w:val="22"/>
          <w:szCs w:val="22"/>
        </w:rPr>
        <w:t xml:space="preserve">we predicted that the </w:t>
      </w:r>
      <w:r w:rsidR="00795D36">
        <w:rPr>
          <w:rFonts w:ascii="Times New Roman" w:hAnsi="Times New Roman" w:cs="Times New Roman"/>
          <w:sz w:val="22"/>
          <w:szCs w:val="22"/>
        </w:rPr>
        <w:t xml:space="preserve">thresholds of achromatic variation would be lower than chromatic variation. </w:t>
      </w:r>
      <w:r w:rsidR="003649C9">
        <w:rPr>
          <w:rFonts w:ascii="Times New Roman" w:hAnsi="Times New Roman" w:cs="Times New Roman"/>
          <w:sz w:val="22"/>
          <w:szCs w:val="22"/>
        </w:rPr>
        <w:t xml:space="preserve">We </w:t>
      </w:r>
      <w:r w:rsidR="009521AF">
        <w:rPr>
          <w:rFonts w:ascii="Times New Roman" w:hAnsi="Times New Roman" w:cs="Times New Roman"/>
          <w:sz w:val="22"/>
          <w:szCs w:val="22"/>
        </w:rPr>
        <w:t xml:space="preserve">also </w:t>
      </w:r>
      <w:r w:rsidR="003649C9">
        <w:rPr>
          <w:rFonts w:ascii="Times New Roman" w:hAnsi="Times New Roman" w:cs="Times New Roman"/>
          <w:sz w:val="22"/>
          <w:szCs w:val="22"/>
        </w:rPr>
        <w:t xml:space="preserve">predicted that increase in thresholds could be captured by </w:t>
      </w:r>
      <w:r w:rsidR="00BB2F80">
        <w:rPr>
          <w:rFonts w:ascii="Times New Roman" w:hAnsi="Times New Roman" w:cs="Times New Roman"/>
          <w:sz w:val="22"/>
          <w:szCs w:val="22"/>
        </w:rPr>
        <w:t>a</w:t>
      </w:r>
      <w:r w:rsidR="00E92D9B">
        <w:rPr>
          <w:rFonts w:ascii="Times New Roman" w:hAnsi="Times New Roman" w:cs="Times New Roman"/>
          <w:sz w:val="22"/>
          <w:szCs w:val="22"/>
        </w:rPr>
        <w:t>n</w:t>
      </w:r>
      <w:r w:rsidR="003649C9">
        <w:rPr>
          <w:rFonts w:ascii="Times New Roman" w:hAnsi="Times New Roman" w:cs="Times New Roman"/>
          <w:sz w:val="22"/>
          <w:szCs w:val="22"/>
        </w:rPr>
        <w:t xml:space="preserve"> equivalent noise model</w:t>
      </w:r>
      <w:r w:rsidR="00E92D9B">
        <w:rPr>
          <w:rFonts w:ascii="Times New Roman" w:hAnsi="Times New Roman" w:cs="Times New Roman"/>
          <w:sz w:val="22"/>
          <w:szCs w:val="22"/>
        </w:rPr>
        <w:t xml:space="preserve"> previously developed by us</w:t>
      </w:r>
      <w:r w:rsidR="00D04FC1">
        <w:rPr>
          <w:rFonts w:ascii="Times New Roman" w:hAnsi="Times New Roman" w:cs="Times New Roman"/>
          <w:sz w:val="22"/>
          <w:szCs w:val="22"/>
        </w:rPr>
        <w:t>.</w:t>
      </w:r>
      <w:r w:rsidR="003649C9">
        <w:rPr>
          <w:rFonts w:ascii="Times New Roman" w:hAnsi="Times New Roman" w:cs="Times New Roman"/>
          <w:sz w:val="22"/>
          <w:szCs w:val="22"/>
        </w:rPr>
        <w:t xml:space="preserve"> </w:t>
      </w:r>
      <w:r w:rsidR="00E82BA8">
        <w:rPr>
          <w:rFonts w:ascii="Times New Roman" w:hAnsi="Times New Roman" w:cs="Times New Roman"/>
          <w:sz w:val="22"/>
          <w:szCs w:val="22"/>
        </w:rPr>
        <w:t>Addit</w:t>
      </w:r>
      <w:r w:rsidR="00E364E5">
        <w:rPr>
          <w:rFonts w:ascii="Times New Roman" w:hAnsi="Times New Roman" w:cs="Times New Roman"/>
          <w:sz w:val="22"/>
          <w:szCs w:val="22"/>
        </w:rPr>
        <w:t>i</w:t>
      </w:r>
      <w:r w:rsidR="00E82BA8">
        <w:rPr>
          <w:rFonts w:ascii="Times New Roman" w:hAnsi="Times New Roman" w:cs="Times New Roman"/>
          <w:sz w:val="22"/>
          <w:szCs w:val="22"/>
        </w:rPr>
        <w:t>onally</w:t>
      </w:r>
      <w:r w:rsidR="00CB4B38">
        <w:rPr>
          <w:rFonts w:ascii="Times New Roman" w:hAnsi="Times New Roman" w:cs="Times New Roman"/>
          <w:sz w:val="22"/>
          <w:szCs w:val="22"/>
        </w:rPr>
        <w:t xml:space="preserve">, </w:t>
      </w:r>
      <w:r w:rsidR="00610389">
        <w:rPr>
          <w:rFonts w:ascii="Times New Roman" w:hAnsi="Times New Roman" w:cs="Times New Roman"/>
          <w:sz w:val="22"/>
          <w:szCs w:val="22"/>
        </w:rPr>
        <w:t>w</w:t>
      </w:r>
      <w:r w:rsidR="00795D36">
        <w:rPr>
          <w:rFonts w:ascii="Times New Roman" w:hAnsi="Times New Roman" w:cs="Times New Roman"/>
          <w:sz w:val="22"/>
          <w:szCs w:val="22"/>
        </w:rPr>
        <w:t xml:space="preserve">e </w:t>
      </w:r>
      <w:r w:rsidR="003A7A88">
        <w:rPr>
          <w:rFonts w:ascii="Times New Roman" w:hAnsi="Times New Roman" w:cs="Times New Roman"/>
          <w:sz w:val="22"/>
          <w:szCs w:val="22"/>
        </w:rPr>
        <w:t xml:space="preserve">predicted that the threshold for </w:t>
      </w:r>
      <w:r w:rsidR="00DE672C">
        <w:rPr>
          <w:rFonts w:ascii="Times New Roman" w:hAnsi="Times New Roman" w:cs="Times New Roman"/>
          <w:sz w:val="22"/>
          <w:szCs w:val="22"/>
        </w:rPr>
        <w:t>simultaneous</w:t>
      </w:r>
      <w:r w:rsidR="003A7A88">
        <w:rPr>
          <w:rFonts w:ascii="Times New Roman" w:hAnsi="Times New Roman" w:cs="Times New Roman"/>
          <w:sz w:val="22"/>
          <w:szCs w:val="22"/>
        </w:rPr>
        <w:t xml:space="preserve"> </w:t>
      </w:r>
      <w:r w:rsidR="00DE672C">
        <w:rPr>
          <w:rFonts w:ascii="Times New Roman" w:hAnsi="Times New Roman" w:cs="Times New Roman"/>
          <w:sz w:val="22"/>
          <w:szCs w:val="22"/>
        </w:rPr>
        <w:t xml:space="preserve">variation would be higher than </w:t>
      </w:r>
      <w:r w:rsidR="00D0286B">
        <w:rPr>
          <w:rFonts w:ascii="Times New Roman" w:hAnsi="Times New Roman" w:cs="Times New Roman"/>
          <w:sz w:val="22"/>
          <w:szCs w:val="22"/>
        </w:rPr>
        <w:t xml:space="preserve">the thresholds for </w:t>
      </w:r>
      <w:r w:rsidR="00DE672C">
        <w:rPr>
          <w:rFonts w:ascii="Times New Roman" w:hAnsi="Times New Roman" w:cs="Times New Roman"/>
          <w:sz w:val="22"/>
          <w:szCs w:val="22"/>
        </w:rPr>
        <w:t>individual variations</w:t>
      </w:r>
      <w:r w:rsidR="00E364E5">
        <w:rPr>
          <w:rFonts w:ascii="Times New Roman" w:hAnsi="Times New Roman" w:cs="Times New Roman"/>
          <w:sz w:val="22"/>
          <w:szCs w:val="22"/>
        </w:rPr>
        <w:t>.</w:t>
      </w:r>
    </w:p>
    <w:p w14:paraId="496E30A5" w14:textId="0EABE439" w:rsidR="00751458" w:rsidRDefault="00751458" w:rsidP="00751458">
      <w:pPr>
        <w:pStyle w:val="Default"/>
        <w:spacing w:before="0" w:after="270"/>
        <w:rPr>
          <w:rStyle w:val="None"/>
          <w:rFonts w:ascii="Times New Roman" w:hAnsi="Times New Roman"/>
          <w:sz w:val="22"/>
          <w:szCs w:val="22"/>
        </w:rPr>
      </w:pPr>
      <w:r>
        <w:rPr>
          <w:rStyle w:val="None"/>
          <w:rFonts w:ascii="Times New Roman" w:hAnsi="Times New Roman"/>
          <w:b/>
          <w:bCs/>
          <w:sz w:val="22"/>
          <w:szCs w:val="22"/>
        </w:rPr>
        <w:t>Reflectance and Illumination Spectra</w:t>
      </w:r>
    </w:p>
    <w:p w14:paraId="4EB9BE16" w14:textId="483B382F" w:rsidR="00F23A9F" w:rsidRDefault="00412181" w:rsidP="00133D59">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reflectance spectra of background objects in the scene were generated using a model of </w:t>
      </w:r>
      <w:r w:rsidR="00790EB8">
        <w:rPr>
          <w:rStyle w:val="None"/>
          <w:rFonts w:ascii="Times New Roman" w:hAnsi="Times New Roman"/>
          <w:sz w:val="22"/>
          <w:szCs w:val="22"/>
        </w:rPr>
        <w:t>naturally occurring surface reflectance spectra, as described in previous work</w:t>
      </w:r>
      <w:r w:rsidR="00B51EFA">
        <w:rPr>
          <w:rStyle w:val="None"/>
          <w:rFonts w:ascii="Times New Roman" w:hAnsi="Times New Roman"/>
          <w:sz w:val="22"/>
          <w:szCs w:val="22"/>
        </w:rPr>
        <w:t xml:space="preserve"> </w:t>
      </w:r>
      <w:r w:rsidR="00B51EFA" w:rsidRPr="00B51EFA">
        <w:rPr>
          <w:rStyle w:val="None"/>
          <w:rFonts w:ascii="Times New Roman" w:hAnsi="Times New Roman"/>
          <w:color w:val="FF0000"/>
          <w:sz w:val="22"/>
          <w:szCs w:val="22"/>
        </w:rPr>
        <w:t>[cite</w:t>
      </w:r>
      <w:r w:rsidR="00EA0AFB">
        <w:rPr>
          <w:rStyle w:val="None"/>
          <w:rFonts w:ascii="Times New Roman" w:hAnsi="Times New Roman"/>
          <w:color w:val="FF0000"/>
          <w:sz w:val="22"/>
          <w:szCs w:val="22"/>
        </w:rPr>
        <w:t xml:space="preserve"> both my papers</w:t>
      </w:r>
      <w:r w:rsidR="00B51EFA" w:rsidRPr="00B51EFA">
        <w:rPr>
          <w:rStyle w:val="None"/>
          <w:rFonts w:ascii="Times New Roman" w:hAnsi="Times New Roman"/>
          <w:color w:val="FF0000"/>
          <w:sz w:val="22"/>
          <w:szCs w:val="22"/>
        </w:rPr>
        <w:t>]</w:t>
      </w:r>
      <w:r w:rsidR="00790EB8">
        <w:rPr>
          <w:rStyle w:val="None"/>
          <w:rFonts w:ascii="Times New Roman" w:hAnsi="Times New Roman"/>
          <w:sz w:val="22"/>
          <w:szCs w:val="22"/>
        </w:rPr>
        <w:t>.</w:t>
      </w:r>
      <w:r w:rsidR="000F17CE">
        <w:rPr>
          <w:rStyle w:val="None"/>
          <w:rFonts w:ascii="Times New Roman" w:hAnsi="Times New Roman"/>
          <w:sz w:val="22"/>
          <w:szCs w:val="22"/>
        </w:rPr>
        <w:t xml:space="preserve"> </w:t>
      </w:r>
      <w:r w:rsidR="001210B2">
        <w:rPr>
          <w:rStyle w:val="None"/>
          <w:rFonts w:ascii="Times New Roman" w:hAnsi="Times New Roman"/>
          <w:sz w:val="22"/>
          <w:szCs w:val="22"/>
        </w:rPr>
        <w:t>Briefly, we combine t</w:t>
      </w:r>
      <w:r w:rsidR="00143671">
        <w:rPr>
          <w:rStyle w:val="None"/>
          <w:rFonts w:ascii="Times New Roman" w:hAnsi="Times New Roman"/>
          <w:sz w:val="22"/>
          <w:szCs w:val="22"/>
        </w:rPr>
        <w:t>w</w:t>
      </w:r>
      <w:r w:rsidR="001210B2">
        <w:rPr>
          <w:rStyle w:val="None"/>
          <w:rFonts w:ascii="Times New Roman" w:hAnsi="Times New Roman"/>
          <w:sz w:val="22"/>
          <w:szCs w:val="22"/>
        </w:rPr>
        <w:t xml:space="preserve">o datasets of surface reflectance functions containing 632 surface reflectance measurements. </w:t>
      </w:r>
      <w:r w:rsidR="008B35C6">
        <w:rPr>
          <w:rStyle w:val="None"/>
          <w:rFonts w:ascii="Times New Roman" w:hAnsi="Times New Roman"/>
          <w:sz w:val="22"/>
          <w:szCs w:val="22"/>
        </w:rPr>
        <w:t xml:space="preserve">We then use principal component analysis (PCA) to </w:t>
      </w:r>
      <w:r w:rsidR="00F52AC3">
        <w:rPr>
          <w:rStyle w:val="None"/>
          <w:rFonts w:ascii="Times New Roman" w:hAnsi="Times New Roman"/>
          <w:sz w:val="22"/>
          <w:szCs w:val="22"/>
        </w:rPr>
        <w:t xml:space="preserve">obtain the projection of the </w:t>
      </w:r>
      <w:r w:rsidR="002A58D6">
        <w:rPr>
          <w:rStyle w:val="None"/>
          <w:rFonts w:ascii="Times New Roman" w:hAnsi="Times New Roman"/>
          <w:sz w:val="22"/>
          <w:szCs w:val="22"/>
        </w:rPr>
        <w:t xml:space="preserve">mean centered </w:t>
      </w:r>
      <w:r w:rsidR="00F52AC3">
        <w:rPr>
          <w:rStyle w:val="None"/>
          <w:rFonts w:ascii="Times New Roman" w:hAnsi="Times New Roman"/>
          <w:sz w:val="22"/>
          <w:szCs w:val="22"/>
        </w:rPr>
        <w:t xml:space="preserve">dataset </w:t>
      </w:r>
      <w:r w:rsidR="009B3E3A">
        <w:rPr>
          <w:rStyle w:val="None"/>
          <w:rFonts w:ascii="Times New Roman" w:hAnsi="Times New Roman"/>
          <w:sz w:val="22"/>
          <w:szCs w:val="22"/>
        </w:rPr>
        <w:t xml:space="preserve">along the eigenvectors associated with the six largest eigenvalues. </w:t>
      </w:r>
      <w:r w:rsidR="00192EDB">
        <w:rPr>
          <w:rStyle w:val="None"/>
          <w:rFonts w:ascii="Times New Roman" w:hAnsi="Times New Roman"/>
          <w:sz w:val="22"/>
          <w:szCs w:val="22"/>
        </w:rPr>
        <w:t xml:space="preserve">These eigenvalues captured more than 99.5% of the variance. </w:t>
      </w:r>
      <w:r w:rsidR="00380DFB">
        <w:rPr>
          <w:rStyle w:val="None"/>
          <w:rFonts w:ascii="Times New Roman" w:hAnsi="Times New Roman"/>
          <w:sz w:val="22"/>
          <w:szCs w:val="22"/>
        </w:rPr>
        <w:t xml:space="preserve">We </w:t>
      </w:r>
      <w:r w:rsidR="005D5BFD">
        <w:rPr>
          <w:rStyle w:val="None"/>
          <w:rFonts w:ascii="Times New Roman" w:hAnsi="Times New Roman"/>
          <w:sz w:val="22"/>
          <w:szCs w:val="22"/>
        </w:rPr>
        <w:t xml:space="preserve">approximated the </w:t>
      </w:r>
      <w:r w:rsidR="001631DC">
        <w:rPr>
          <w:rStyle w:val="None"/>
          <w:rFonts w:ascii="Times New Roman" w:hAnsi="Times New Roman"/>
          <w:sz w:val="22"/>
          <w:szCs w:val="22"/>
        </w:rPr>
        <w:t xml:space="preserve">empirical </w:t>
      </w:r>
      <w:r w:rsidR="005D5BFD">
        <w:rPr>
          <w:rStyle w:val="None"/>
          <w:rFonts w:ascii="Times New Roman" w:hAnsi="Times New Roman"/>
          <w:sz w:val="22"/>
          <w:szCs w:val="22"/>
        </w:rPr>
        <w:t xml:space="preserve">distribution of the projection weights with </w:t>
      </w:r>
      <w:r w:rsidR="008C4DAA">
        <w:rPr>
          <w:rStyle w:val="None"/>
          <w:rFonts w:ascii="Times New Roman" w:hAnsi="Times New Roman"/>
          <w:sz w:val="22"/>
          <w:szCs w:val="22"/>
        </w:rPr>
        <w:t>a multivariate normal distribution</w:t>
      </w:r>
      <w:r w:rsidR="00D05CA5">
        <w:rPr>
          <w:rStyle w:val="None"/>
          <w:rFonts w:ascii="Times New Roman" w:hAnsi="Times New Roman"/>
          <w:sz w:val="22"/>
          <w:szCs w:val="22"/>
        </w:rPr>
        <w:t xml:space="preserve">. </w:t>
      </w:r>
      <w:r w:rsidR="008F4A06">
        <w:rPr>
          <w:rStyle w:val="None"/>
          <w:rFonts w:ascii="Times New Roman" w:hAnsi="Times New Roman"/>
          <w:sz w:val="22"/>
          <w:szCs w:val="22"/>
        </w:rPr>
        <w:t xml:space="preserve">We </w:t>
      </w:r>
      <w:r w:rsidR="00C91C23">
        <w:rPr>
          <w:rStyle w:val="None"/>
          <w:rFonts w:ascii="Times New Roman" w:hAnsi="Times New Roman"/>
          <w:sz w:val="22"/>
          <w:szCs w:val="22"/>
        </w:rPr>
        <w:t xml:space="preserve">generated pseudorandom </w:t>
      </w:r>
      <w:r w:rsidR="008F4A06">
        <w:rPr>
          <w:rStyle w:val="None"/>
          <w:rFonts w:ascii="Times New Roman" w:hAnsi="Times New Roman"/>
          <w:sz w:val="22"/>
          <w:szCs w:val="22"/>
        </w:rPr>
        <w:t>sample</w:t>
      </w:r>
      <w:r w:rsidR="00C91C23">
        <w:rPr>
          <w:rStyle w:val="None"/>
          <w:rFonts w:ascii="Times New Roman" w:hAnsi="Times New Roman"/>
          <w:sz w:val="22"/>
          <w:szCs w:val="22"/>
        </w:rPr>
        <w:t>s</w:t>
      </w:r>
      <w:r w:rsidR="008F4A06">
        <w:rPr>
          <w:rStyle w:val="None"/>
          <w:rFonts w:ascii="Times New Roman" w:hAnsi="Times New Roman"/>
          <w:sz w:val="22"/>
          <w:szCs w:val="22"/>
        </w:rPr>
        <w:t xml:space="preserve"> from this multivariate normal distribution to </w:t>
      </w:r>
      <w:r w:rsidR="00344A77">
        <w:rPr>
          <w:rStyle w:val="None"/>
          <w:rFonts w:ascii="Times New Roman" w:hAnsi="Times New Roman"/>
          <w:sz w:val="22"/>
          <w:szCs w:val="22"/>
        </w:rPr>
        <w:t xml:space="preserve">get the projection weights of random samples of reflectance spectra. </w:t>
      </w:r>
      <w:r w:rsidR="00272D2D">
        <w:rPr>
          <w:rStyle w:val="None"/>
          <w:rFonts w:ascii="Times New Roman" w:hAnsi="Times New Roman"/>
          <w:sz w:val="22"/>
          <w:szCs w:val="22"/>
        </w:rPr>
        <w:t xml:space="preserve">Reflectance spectra were constructed by using these </w:t>
      </w:r>
      <w:r w:rsidR="00830CF2">
        <w:rPr>
          <w:rStyle w:val="None"/>
          <w:rFonts w:ascii="Times New Roman" w:hAnsi="Times New Roman"/>
          <w:sz w:val="22"/>
          <w:szCs w:val="22"/>
        </w:rPr>
        <w:t>projection weight along</w:t>
      </w:r>
      <w:r w:rsidR="00272D2D">
        <w:rPr>
          <w:rStyle w:val="None"/>
          <w:rFonts w:ascii="Times New Roman" w:hAnsi="Times New Roman"/>
          <w:sz w:val="22"/>
          <w:szCs w:val="22"/>
        </w:rPr>
        <w:t xml:space="preserve"> with </w:t>
      </w:r>
      <w:r w:rsidR="00830CF2">
        <w:rPr>
          <w:rStyle w:val="None"/>
          <w:rFonts w:ascii="Times New Roman" w:hAnsi="Times New Roman"/>
          <w:sz w:val="22"/>
          <w:szCs w:val="22"/>
        </w:rPr>
        <w:t xml:space="preserve">the </w:t>
      </w:r>
      <w:r w:rsidR="00171FD9">
        <w:rPr>
          <w:rStyle w:val="None"/>
          <w:rFonts w:ascii="Times New Roman" w:hAnsi="Times New Roman"/>
          <w:sz w:val="22"/>
          <w:szCs w:val="22"/>
        </w:rPr>
        <w:t xml:space="preserve">eigenvectors and </w:t>
      </w:r>
      <w:r w:rsidR="005634BD">
        <w:rPr>
          <w:rStyle w:val="None"/>
          <w:rFonts w:ascii="Times New Roman" w:hAnsi="Times New Roman"/>
          <w:sz w:val="22"/>
          <w:szCs w:val="22"/>
        </w:rPr>
        <w:t xml:space="preserve">adding the mean of the surface reflectance dataset. </w:t>
      </w:r>
      <w:r w:rsidR="00B77E81">
        <w:rPr>
          <w:rStyle w:val="None"/>
          <w:rFonts w:ascii="Times New Roman" w:hAnsi="Times New Roman"/>
          <w:sz w:val="22"/>
          <w:szCs w:val="22"/>
        </w:rPr>
        <w:t>A physical realizability condition was imposed o</w:t>
      </w:r>
      <w:r w:rsidR="00CE60F3">
        <w:rPr>
          <w:rStyle w:val="None"/>
          <w:rFonts w:ascii="Times New Roman" w:hAnsi="Times New Roman"/>
          <w:sz w:val="22"/>
          <w:szCs w:val="22"/>
        </w:rPr>
        <w:t>n</w:t>
      </w:r>
      <w:r w:rsidR="00B77E81">
        <w:rPr>
          <w:rStyle w:val="None"/>
          <w:rFonts w:ascii="Times New Roman" w:hAnsi="Times New Roman"/>
          <w:sz w:val="22"/>
          <w:szCs w:val="22"/>
        </w:rPr>
        <w:t xml:space="preserve"> these spectra by ensuring that the reflectance at each wavelength was between 0 and 1.</w:t>
      </w:r>
      <w:r w:rsidR="0097415A">
        <w:rPr>
          <w:rStyle w:val="None"/>
          <w:rFonts w:ascii="Times New Roman" w:hAnsi="Times New Roman"/>
          <w:sz w:val="22"/>
          <w:szCs w:val="22"/>
        </w:rPr>
        <w:t xml:space="preserve"> If </w:t>
      </w:r>
      <w:r w:rsidR="002340C1">
        <w:rPr>
          <w:rStyle w:val="None"/>
          <w:rFonts w:ascii="Times New Roman" w:hAnsi="Times New Roman"/>
          <w:sz w:val="22"/>
          <w:szCs w:val="22"/>
        </w:rPr>
        <w:t xml:space="preserve">a reflectance spectrum did not meet </w:t>
      </w:r>
      <w:r w:rsidR="00912581">
        <w:rPr>
          <w:rStyle w:val="None"/>
          <w:rFonts w:ascii="Times New Roman" w:hAnsi="Times New Roman"/>
          <w:sz w:val="22"/>
          <w:szCs w:val="22"/>
        </w:rPr>
        <w:t>this criterion</w:t>
      </w:r>
      <w:r w:rsidR="0097415A">
        <w:rPr>
          <w:rStyle w:val="None"/>
          <w:rFonts w:ascii="Times New Roman" w:hAnsi="Times New Roman"/>
          <w:sz w:val="22"/>
          <w:szCs w:val="22"/>
        </w:rPr>
        <w:t xml:space="preserve">, </w:t>
      </w:r>
      <w:r w:rsidR="002340C1">
        <w:rPr>
          <w:rStyle w:val="None"/>
          <w:rFonts w:ascii="Times New Roman" w:hAnsi="Times New Roman"/>
          <w:sz w:val="22"/>
          <w:szCs w:val="22"/>
        </w:rPr>
        <w:t xml:space="preserve">it </w:t>
      </w:r>
      <w:r w:rsidR="0097415A">
        <w:rPr>
          <w:rStyle w:val="None"/>
          <w:rFonts w:ascii="Times New Roman" w:hAnsi="Times New Roman"/>
          <w:sz w:val="22"/>
          <w:szCs w:val="22"/>
        </w:rPr>
        <w:t>was discarded.</w:t>
      </w:r>
      <w:r w:rsidR="00E42B39">
        <w:rPr>
          <w:rStyle w:val="None"/>
          <w:rFonts w:ascii="Times New Roman" w:hAnsi="Times New Roman"/>
          <w:sz w:val="22"/>
          <w:szCs w:val="22"/>
        </w:rPr>
        <w:t xml:space="preserve"> </w:t>
      </w:r>
    </w:p>
    <w:p w14:paraId="6628E20D" w14:textId="5892DF13" w:rsidR="00710E65" w:rsidRDefault="00133D59" w:rsidP="0099663C">
      <w:pPr>
        <w:pStyle w:val="Default"/>
        <w:spacing w:before="0" w:after="270"/>
        <w:rPr>
          <w:rStyle w:val="None"/>
          <w:rFonts w:ascii="Times New Roman" w:hAnsi="Times New Roman"/>
          <w:sz w:val="22"/>
          <w:szCs w:val="22"/>
        </w:rPr>
      </w:pPr>
      <w:r>
        <w:rPr>
          <w:rStyle w:val="None"/>
          <w:rFonts w:ascii="Times New Roman" w:hAnsi="Times New Roman"/>
          <w:sz w:val="22"/>
          <w:szCs w:val="22"/>
        </w:rPr>
        <w:lastRenderedPageBreak/>
        <w:t>To generate achromatic surface reflectance</w:t>
      </w:r>
      <w:r w:rsidR="00B6379C">
        <w:rPr>
          <w:rStyle w:val="None"/>
          <w:rFonts w:ascii="Times New Roman" w:hAnsi="Times New Roman"/>
          <w:sz w:val="22"/>
          <w:szCs w:val="22"/>
        </w:rPr>
        <w:t xml:space="preserve"> spectra</w:t>
      </w:r>
      <w:r w:rsidR="00AC34D8">
        <w:rPr>
          <w:rStyle w:val="None"/>
          <w:rFonts w:ascii="Times New Roman" w:hAnsi="Times New Roman"/>
          <w:sz w:val="22"/>
          <w:szCs w:val="22"/>
        </w:rPr>
        <w:t>,</w:t>
      </w:r>
      <w:r>
        <w:rPr>
          <w:rStyle w:val="None"/>
          <w:rFonts w:ascii="Times New Roman" w:hAnsi="Times New Roman"/>
          <w:sz w:val="22"/>
          <w:szCs w:val="22"/>
        </w:rPr>
        <w:t xml:space="preserve"> </w:t>
      </w:r>
      <w:r w:rsidR="003C1663">
        <w:rPr>
          <w:rStyle w:val="None"/>
          <w:rFonts w:ascii="Times New Roman" w:hAnsi="Times New Roman"/>
          <w:sz w:val="22"/>
          <w:szCs w:val="22"/>
        </w:rPr>
        <w:t>after generating a physically realizable reflectance spectr</w:t>
      </w:r>
      <w:r w:rsidR="003B0306">
        <w:rPr>
          <w:rStyle w:val="None"/>
          <w:rFonts w:ascii="Times New Roman" w:hAnsi="Times New Roman"/>
          <w:sz w:val="22"/>
          <w:szCs w:val="22"/>
        </w:rPr>
        <w:t>um</w:t>
      </w:r>
      <w:r w:rsidR="003C1663">
        <w:rPr>
          <w:rStyle w:val="None"/>
          <w:rFonts w:ascii="Times New Roman" w:hAnsi="Times New Roman"/>
          <w:sz w:val="22"/>
          <w:szCs w:val="22"/>
        </w:rPr>
        <w:t>, it</w:t>
      </w:r>
      <w:r w:rsidR="00E51645">
        <w:rPr>
          <w:rStyle w:val="None"/>
          <w:rFonts w:ascii="Times New Roman" w:hAnsi="Times New Roman"/>
          <w:sz w:val="22"/>
          <w:szCs w:val="22"/>
        </w:rPr>
        <w:t>s average reflectance over all wavelengths</w:t>
      </w:r>
      <w:r w:rsidR="003C1663">
        <w:rPr>
          <w:rStyle w:val="None"/>
          <w:rFonts w:ascii="Times New Roman" w:hAnsi="Times New Roman"/>
          <w:sz w:val="22"/>
          <w:szCs w:val="22"/>
        </w:rPr>
        <w:t xml:space="preserve"> </w:t>
      </w:r>
      <w:r w:rsidR="00E51645">
        <w:rPr>
          <w:rStyle w:val="None"/>
          <w:rFonts w:ascii="Times New Roman" w:hAnsi="Times New Roman"/>
          <w:sz w:val="22"/>
          <w:szCs w:val="22"/>
        </w:rPr>
        <w:t xml:space="preserve">was calculated and it </w:t>
      </w:r>
      <w:r w:rsidR="003C1663">
        <w:rPr>
          <w:rStyle w:val="None"/>
          <w:rFonts w:ascii="Times New Roman" w:hAnsi="Times New Roman"/>
          <w:sz w:val="22"/>
          <w:szCs w:val="22"/>
        </w:rPr>
        <w:t xml:space="preserve">was replaced by a </w:t>
      </w:r>
      <w:r w:rsidR="002862AA">
        <w:rPr>
          <w:rStyle w:val="None"/>
          <w:rFonts w:ascii="Times New Roman" w:hAnsi="Times New Roman"/>
          <w:sz w:val="22"/>
          <w:szCs w:val="22"/>
        </w:rPr>
        <w:t>spectr</w:t>
      </w:r>
      <w:r w:rsidR="00D36435">
        <w:rPr>
          <w:rStyle w:val="None"/>
          <w:rFonts w:ascii="Times New Roman" w:hAnsi="Times New Roman"/>
          <w:sz w:val="22"/>
          <w:szCs w:val="22"/>
        </w:rPr>
        <w:t>um</w:t>
      </w:r>
      <w:r w:rsidR="002862AA">
        <w:rPr>
          <w:rStyle w:val="None"/>
          <w:rFonts w:ascii="Times New Roman" w:hAnsi="Times New Roman"/>
          <w:sz w:val="22"/>
          <w:szCs w:val="22"/>
        </w:rPr>
        <w:t xml:space="preserve"> which had </w:t>
      </w:r>
      <w:r w:rsidR="0006779F">
        <w:rPr>
          <w:rStyle w:val="None"/>
          <w:rFonts w:ascii="Times New Roman" w:hAnsi="Times New Roman"/>
          <w:sz w:val="22"/>
          <w:szCs w:val="22"/>
        </w:rPr>
        <w:t xml:space="preserve">this </w:t>
      </w:r>
      <w:r w:rsidR="002862AA">
        <w:rPr>
          <w:rStyle w:val="None"/>
          <w:rFonts w:ascii="Times New Roman" w:hAnsi="Times New Roman"/>
          <w:sz w:val="22"/>
          <w:szCs w:val="22"/>
        </w:rPr>
        <w:t>average reflectance</w:t>
      </w:r>
      <w:r w:rsidR="008668E9">
        <w:rPr>
          <w:rStyle w:val="None"/>
          <w:rFonts w:ascii="Times New Roman" w:hAnsi="Times New Roman"/>
          <w:sz w:val="22"/>
          <w:szCs w:val="22"/>
        </w:rPr>
        <w:t xml:space="preserve"> at</w:t>
      </w:r>
      <w:r w:rsidR="002862AA">
        <w:rPr>
          <w:rStyle w:val="None"/>
          <w:rFonts w:ascii="Times New Roman" w:hAnsi="Times New Roman"/>
          <w:sz w:val="22"/>
          <w:szCs w:val="22"/>
        </w:rPr>
        <w:t xml:space="preserve"> </w:t>
      </w:r>
      <w:r w:rsidR="009E5372">
        <w:rPr>
          <w:rStyle w:val="None"/>
          <w:rFonts w:ascii="Times New Roman" w:hAnsi="Times New Roman"/>
          <w:sz w:val="22"/>
          <w:szCs w:val="22"/>
        </w:rPr>
        <w:t>all wavelengths</w:t>
      </w:r>
      <w:r w:rsidR="00CA1515">
        <w:rPr>
          <w:rStyle w:val="None"/>
          <w:rFonts w:ascii="Times New Roman" w:hAnsi="Times New Roman"/>
          <w:sz w:val="22"/>
          <w:szCs w:val="22"/>
        </w:rPr>
        <w:t>.</w:t>
      </w:r>
    </w:p>
    <w:p w14:paraId="2131BD4C" w14:textId="2DF24597" w:rsidR="003F2E27" w:rsidRDefault="00294B6C" w:rsidP="009F6D81">
      <w:pPr>
        <w:pStyle w:val="Default"/>
        <w:spacing w:after="270"/>
        <w:rPr>
          <w:rStyle w:val="None"/>
          <w:rFonts w:ascii="Times New Roman" w:hAnsi="Times New Roman"/>
          <w:sz w:val="22"/>
          <w:szCs w:val="22"/>
        </w:rPr>
      </w:pPr>
      <w:r>
        <w:rPr>
          <w:rStyle w:val="None"/>
          <w:rFonts w:ascii="Times New Roman" w:hAnsi="Times New Roman"/>
          <w:sz w:val="22"/>
          <w:szCs w:val="22"/>
        </w:rPr>
        <w:t xml:space="preserve">To control the amount of variation in the reflectance spectra, the </w:t>
      </w:r>
      <w:r w:rsidR="000179C3">
        <w:rPr>
          <w:rStyle w:val="None"/>
          <w:rFonts w:ascii="Times New Roman" w:hAnsi="Times New Roman"/>
          <w:sz w:val="22"/>
          <w:szCs w:val="22"/>
        </w:rPr>
        <w:t>covariance matrix of the multivariate normal distribution was multiplied by a cova</w:t>
      </w:r>
      <w:r w:rsidR="000179C3" w:rsidRPr="008355BC">
        <w:rPr>
          <w:rStyle w:val="None"/>
          <w:rFonts w:ascii="Times New Roman" w:hAnsi="Times New Roman"/>
          <w:sz w:val="22"/>
          <w:szCs w:val="22"/>
        </w:rPr>
        <w:t>riance scalar</w:t>
      </w:r>
      <w:r w:rsidR="009059F9">
        <w:rPr>
          <w:rStyle w:val="None"/>
          <w:rFonts w:ascii="Times New Roman" w:hAnsi="Times New Roman"/>
          <w:sz w:val="22"/>
          <w:szCs w:val="22"/>
        </w:rPr>
        <w:t xml:space="preserve">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9059F9">
        <w:rPr>
          <w:rStyle w:val="None"/>
          <w:rFonts w:ascii="Times New Roman" w:hAnsi="Times New Roman"/>
          <w:sz w:val="22"/>
          <w:szCs w:val="22"/>
        </w:rPr>
        <w:t>)</w:t>
      </w:r>
      <w:r w:rsidR="000179C3" w:rsidRPr="008355BC">
        <w:rPr>
          <w:rStyle w:val="None"/>
          <w:rFonts w:ascii="Times New Roman" w:hAnsi="Times New Roman"/>
          <w:sz w:val="22"/>
          <w:szCs w:val="22"/>
        </w:rPr>
        <w:t xml:space="preserve">. </w:t>
      </w:r>
      <w:r w:rsidR="008355BC" w:rsidRPr="008355BC">
        <w:rPr>
          <w:rFonts w:ascii="Times New Roman" w:eastAsia="Times New Roman" w:hAnsi="Times New Roman" w:cs="Times New Roman"/>
          <w:color w:val="000000" w:themeColor="text1"/>
          <w:sz w:val="22"/>
          <w:szCs w:val="22"/>
          <w:shd w:val="clear" w:color="auto" w:fill="FFFFFF"/>
        </w:rPr>
        <w:t>A covariance scalar of 0 corresponds to no background object reflectance variation. A covariance scalar of 1 corresponds to the full reflectance variation of the model of natural reflectance</w:t>
      </w:r>
      <w:r w:rsidR="008355BC">
        <w:rPr>
          <w:rFonts w:ascii="Times New Roman" w:eastAsia="Times New Roman" w:hAnsi="Times New Roman" w:cs="Times New Roman"/>
          <w:color w:val="000000" w:themeColor="text1"/>
          <w:sz w:val="22"/>
          <w:szCs w:val="22"/>
          <w:shd w:val="clear" w:color="auto" w:fill="FFFFFF"/>
        </w:rPr>
        <w:t xml:space="preserve">. </w:t>
      </w:r>
    </w:p>
    <w:p w14:paraId="36735CFD" w14:textId="4295DD1C" w:rsidR="00455307" w:rsidRDefault="00751458" w:rsidP="00A368D6">
      <w:pPr>
        <w:pStyle w:val="Default"/>
        <w:spacing w:before="0" w:after="270"/>
        <w:rPr>
          <w:rStyle w:val="None"/>
          <w:rFonts w:ascii="Times New Roman" w:hAnsi="Times New Roman"/>
          <w:sz w:val="22"/>
          <w:szCs w:val="22"/>
        </w:rPr>
      </w:pPr>
      <w:r w:rsidRPr="003F2E27">
        <w:rPr>
          <w:rStyle w:val="None"/>
          <w:rFonts w:ascii="Times New Roman" w:hAnsi="Times New Roman"/>
          <w:sz w:val="22"/>
          <w:szCs w:val="22"/>
        </w:rPr>
        <w:t xml:space="preserve">The power spectrum of the light sources was chosen as </w:t>
      </w:r>
      <w:r w:rsidR="00700017">
        <w:rPr>
          <w:rStyle w:val="None"/>
          <w:rFonts w:ascii="Times New Roman" w:hAnsi="Times New Roman"/>
          <w:sz w:val="22"/>
          <w:szCs w:val="22"/>
        </w:rPr>
        <w:t xml:space="preserve">CIE </w:t>
      </w:r>
      <w:r w:rsidRPr="003F2E27">
        <w:rPr>
          <w:rStyle w:val="None"/>
          <w:rFonts w:ascii="Times New Roman" w:hAnsi="Times New Roman"/>
          <w:sz w:val="22"/>
          <w:szCs w:val="22"/>
        </w:rPr>
        <w:t>D65</w:t>
      </w:r>
      <w:r w:rsidR="00782497">
        <w:rPr>
          <w:rStyle w:val="None"/>
          <w:rFonts w:ascii="Times New Roman" w:hAnsi="Times New Roman"/>
          <w:sz w:val="22"/>
          <w:szCs w:val="22"/>
        </w:rPr>
        <w:t xml:space="preserve"> </w:t>
      </w:r>
      <w:r w:rsidR="00782497">
        <w:rPr>
          <w:rFonts w:ascii="Times New Roman" w:eastAsia="Times New Roman" w:hAnsi="Times New Roman" w:cs="Times New Roman"/>
          <w:sz w:val="22"/>
          <w:szCs w:val="22"/>
        </w:rPr>
        <w:t>reference illuminant</w:t>
      </w:r>
      <w:r w:rsidRPr="003F2E27">
        <w:rPr>
          <w:rStyle w:val="None"/>
          <w:rFonts w:ascii="Times New Roman" w:hAnsi="Times New Roman"/>
          <w:sz w:val="22"/>
          <w:szCs w:val="22"/>
        </w:rPr>
        <w:t xml:space="preserve">. We normalized the D65 spectrum by its mean power to </w:t>
      </w:r>
      <w:r w:rsidR="002E0122" w:rsidRPr="003F2E27">
        <w:rPr>
          <w:rStyle w:val="None"/>
          <w:rFonts w:ascii="Times New Roman" w:hAnsi="Times New Roman"/>
          <w:sz w:val="22"/>
          <w:szCs w:val="22"/>
        </w:rPr>
        <w:t xml:space="preserve">obtain its </w:t>
      </w:r>
      <w:r w:rsidRPr="003F2E27">
        <w:rPr>
          <w:rStyle w:val="None"/>
          <w:rFonts w:ascii="Times New Roman" w:hAnsi="Times New Roman"/>
          <w:sz w:val="22"/>
          <w:szCs w:val="22"/>
        </w:rPr>
        <w:t>relative spectral shape.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The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variation</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in</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the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light</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source</w:t>
      </w:r>
      <w:r w:rsidR="00B337A7">
        <w:rPr>
          <w:rStyle w:val="None"/>
          <w:rFonts w:ascii="Times New Roman" w:hAnsi="Times New Roman"/>
          <w:sz w:val="22"/>
          <w:szCs w:val="22"/>
        </w:rPr>
        <w:t xml:space="preserve"> intensity was introduced by multiplying the normalized D65 spectrum by a random sample generated from a log-uniform distribution in the range </w:t>
      </w:r>
      <w:r w:rsidR="00455307" w:rsidRPr="00455307">
        <w:rPr>
          <w:rStyle w:val="None"/>
          <w:rFonts w:ascii="Times New Roman" w:hAnsi="Times New Roman"/>
          <w:sz w:val="22"/>
          <w:szCs w:val="22"/>
        </w:rPr>
        <w:t>[1−</w:t>
      </w:r>
      <w:r w:rsidR="001F0E32" w:rsidRPr="001F0E32">
        <w:rPr>
          <w:rStyle w:val="None"/>
          <w:rFonts w:ascii="Cambria Math" w:hAnsi="Cambria Math"/>
          <w:i/>
          <w:sz w:val="22"/>
          <w:szCs w:val="22"/>
        </w:rPr>
        <w:t xml:space="preserve"> </w:t>
      </w:r>
      <m:oMath>
        <m:r>
          <w:rPr>
            <w:rStyle w:val="None"/>
            <w:rFonts w:ascii="Cambria Math" w:hAnsi="Cambria Math"/>
            <w:sz w:val="22"/>
            <w:szCs w:val="22"/>
          </w:rPr>
          <m:t>δ</m:t>
        </m:r>
      </m:oMath>
      <w:r w:rsidR="00455307" w:rsidRPr="00455307">
        <w:rPr>
          <w:rStyle w:val="None"/>
          <w:rFonts w:ascii="Times New Roman" w:hAnsi="Times New Roman"/>
          <w:sz w:val="22"/>
          <w:szCs w:val="22"/>
        </w:rPr>
        <w:t>,</w:t>
      </w:r>
      <w:r w:rsidR="00262FD1">
        <w:rPr>
          <w:rStyle w:val="None"/>
          <w:rFonts w:ascii="Times New Roman" w:hAnsi="Times New Roman"/>
          <w:sz w:val="22"/>
          <w:szCs w:val="22"/>
        </w:rPr>
        <w:t xml:space="preserve"> </w:t>
      </w:r>
      <w:r w:rsidR="00455307" w:rsidRPr="00455307">
        <w:rPr>
          <w:rStyle w:val="None"/>
          <w:rFonts w:ascii="Times New Roman" w:hAnsi="Times New Roman"/>
          <w:sz w:val="22"/>
          <w:szCs w:val="22"/>
        </w:rPr>
        <w:t>1+</w:t>
      </w:r>
      <w:r w:rsidR="001F0E32" w:rsidRPr="001F0E32">
        <w:rPr>
          <w:rStyle w:val="None"/>
          <w:rFonts w:ascii="Cambria Math" w:hAnsi="Cambria Math"/>
          <w:i/>
          <w:sz w:val="22"/>
          <w:szCs w:val="22"/>
        </w:rPr>
        <w:t xml:space="preserve"> </w:t>
      </w:r>
      <m:oMath>
        <m:r>
          <w:rPr>
            <w:rStyle w:val="None"/>
            <w:rFonts w:ascii="Cambria Math" w:hAnsi="Cambria Math"/>
            <w:sz w:val="22"/>
            <w:szCs w:val="22"/>
          </w:rPr>
          <m:t>δ</m:t>
        </m:r>
      </m:oMath>
      <w:r w:rsidR="00455307" w:rsidRPr="00455307">
        <w:rPr>
          <w:rStyle w:val="None"/>
          <w:rFonts w:ascii="Times New Roman" w:hAnsi="Times New Roman"/>
          <w:sz w:val="22"/>
          <w:szCs w:val="22"/>
        </w:rPr>
        <w:t>],</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where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the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parameter</w:t>
      </w:r>
      <w:r w:rsidR="00B337A7">
        <w:rPr>
          <w:rStyle w:val="None"/>
          <w:rFonts w:ascii="Times New Roman" w:hAnsi="Times New Roman"/>
          <w:sz w:val="22"/>
          <w:szCs w:val="22"/>
        </w:rPr>
        <w:t xml:space="preserve"> </w:t>
      </w:r>
      <m:oMath>
        <m:r>
          <w:rPr>
            <w:rStyle w:val="None"/>
            <w:rFonts w:ascii="Cambria Math" w:hAnsi="Cambria Math"/>
            <w:sz w:val="22"/>
            <w:szCs w:val="22"/>
          </w:rPr>
          <m:t>δ</m:t>
        </m:r>
      </m:oMath>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determines</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the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range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of</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the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distribution.</w:t>
      </w:r>
      <w:r w:rsidR="003602A7">
        <w:rPr>
          <w:rStyle w:val="None"/>
          <w:rFonts w:ascii="Times New Roman" w:hAnsi="Times New Roman"/>
          <w:sz w:val="22"/>
          <w:szCs w:val="22"/>
        </w:rPr>
        <w:t xml:space="preserve"> </w:t>
      </w:r>
      <w:r w:rsidR="00984BEC">
        <w:rPr>
          <w:rStyle w:val="None"/>
          <w:rFonts w:ascii="Times New Roman" w:hAnsi="Times New Roman"/>
          <w:sz w:val="22"/>
          <w:szCs w:val="22"/>
        </w:rPr>
        <w:t xml:space="preserve">We chose log-uniform distribution for the multiplication parameter because the spectral power distribution function of natural daylight spectra </w:t>
      </w:r>
      <w:r w:rsidR="00344119">
        <w:rPr>
          <w:rStyle w:val="None"/>
          <w:rFonts w:ascii="Times New Roman" w:hAnsi="Times New Roman"/>
          <w:sz w:val="22"/>
          <w:szCs w:val="22"/>
        </w:rPr>
        <w:t>varies</w:t>
      </w:r>
      <w:r w:rsidR="00984BEC">
        <w:rPr>
          <w:rStyle w:val="None"/>
          <w:rFonts w:ascii="Times New Roman" w:hAnsi="Times New Roman"/>
          <w:sz w:val="22"/>
          <w:szCs w:val="22"/>
        </w:rPr>
        <w:t xml:space="preserve"> over three orders of magnitude and their mean over wavelength can be roughly approximated by a log-uniform distribution</w:t>
      </w:r>
      <w:r w:rsidR="00262463">
        <w:rPr>
          <w:rStyle w:val="None"/>
          <w:rFonts w:ascii="Times New Roman" w:hAnsi="Times New Roman"/>
          <w:sz w:val="22"/>
          <w:szCs w:val="22"/>
        </w:rPr>
        <w:t xml:space="preserve"> (</w:t>
      </w:r>
      <w:r w:rsidR="00262463" w:rsidRPr="000760C0">
        <w:rPr>
          <w:rStyle w:val="None"/>
          <w:rFonts w:ascii="Times New Roman" w:hAnsi="Times New Roman"/>
          <w:color w:val="FF0000"/>
          <w:sz w:val="22"/>
          <w:szCs w:val="22"/>
        </w:rPr>
        <w:t>cite VWCC paper</w:t>
      </w:r>
      <w:r w:rsidR="00262463">
        <w:rPr>
          <w:rStyle w:val="None"/>
          <w:rFonts w:ascii="Times New Roman" w:hAnsi="Times New Roman"/>
          <w:sz w:val="22"/>
          <w:szCs w:val="22"/>
        </w:rPr>
        <w:t>)</w:t>
      </w:r>
      <w:r w:rsidR="00984BEC">
        <w:rPr>
          <w:rStyle w:val="None"/>
          <w:rFonts w:ascii="Times New Roman" w:hAnsi="Times New Roman"/>
          <w:sz w:val="22"/>
          <w:szCs w:val="22"/>
        </w:rPr>
        <w:t>.</w:t>
      </w:r>
      <w:r w:rsidR="00ED3610">
        <w:rPr>
          <w:rStyle w:val="None"/>
          <w:rFonts w:ascii="Times New Roman" w:hAnsi="Times New Roman"/>
          <w:sz w:val="22"/>
          <w:szCs w:val="22"/>
        </w:rPr>
        <w:t xml:space="preserve"> </w:t>
      </w:r>
      <w:r w:rsidR="00344119" w:rsidRPr="00455307">
        <w:rPr>
          <w:rStyle w:val="None"/>
          <w:rFonts w:ascii="Times New Roman" w:hAnsi="Times New Roman"/>
          <w:sz w:val="22"/>
          <w:szCs w:val="22"/>
        </w:rPr>
        <w:t>All</w:t>
      </w:r>
      <w:r w:rsidR="00344119">
        <w:rPr>
          <w:rStyle w:val="None"/>
          <w:rFonts w:ascii="Times New Roman" w:hAnsi="Times New Roman"/>
          <w:sz w:val="22"/>
          <w:szCs w:val="22"/>
        </w:rPr>
        <w:t xml:space="preserve"> </w:t>
      </w:r>
      <w:r w:rsidR="00344119" w:rsidRPr="00455307">
        <w:rPr>
          <w:rStyle w:val="None"/>
          <w:rFonts w:ascii="Times New Roman" w:hAnsi="Times New Roman"/>
          <w:sz w:val="22"/>
          <w:szCs w:val="22"/>
        </w:rPr>
        <w:t>light</w:t>
      </w:r>
      <w:r w:rsidR="00344119">
        <w:rPr>
          <w:rStyle w:val="None"/>
          <w:rFonts w:ascii="Times New Roman" w:hAnsi="Times New Roman"/>
          <w:sz w:val="22"/>
          <w:szCs w:val="22"/>
        </w:rPr>
        <w:t xml:space="preserve"> </w:t>
      </w:r>
      <w:r w:rsidR="00344119" w:rsidRPr="00455307">
        <w:rPr>
          <w:rStyle w:val="None"/>
          <w:rFonts w:ascii="Times New Roman" w:hAnsi="Times New Roman"/>
          <w:sz w:val="22"/>
          <w:szCs w:val="22"/>
        </w:rPr>
        <w:t>sources</w:t>
      </w:r>
      <w:r w:rsidR="00344119">
        <w:rPr>
          <w:rStyle w:val="None"/>
          <w:rFonts w:ascii="Times New Roman" w:hAnsi="Times New Roman"/>
          <w:sz w:val="22"/>
          <w:szCs w:val="22"/>
        </w:rPr>
        <w:t xml:space="preserve"> </w:t>
      </w:r>
      <w:r w:rsidR="00344119" w:rsidRPr="00455307">
        <w:rPr>
          <w:rStyle w:val="None"/>
          <w:rFonts w:ascii="Times New Roman" w:hAnsi="Times New Roman"/>
          <w:sz w:val="22"/>
          <w:szCs w:val="22"/>
        </w:rPr>
        <w:t>in</w:t>
      </w:r>
      <w:r w:rsidR="00344119">
        <w:rPr>
          <w:rStyle w:val="None"/>
          <w:rFonts w:ascii="Times New Roman" w:hAnsi="Times New Roman"/>
          <w:sz w:val="22"/>
          <w:szCs w:val="22"/>
        </w:rPr>
        <w:t xml:space="preserve"> </w:t>
      </w:r>
      <w:r w:rsidR="00344119" w:rsidRPr="00455307">
        <w:rPr>
          <w:rStyle w:val="None"/>
          <w:rFonts w:ascii="Times New Roman" w:hAnsi="Times New Roman"/>
          <w:sz w:val="22"/>
          <w:szCs w:val="22"/>
        </w:rPr>
        <w:t>a</w:t>
      </w:r>
      <w:r w:rsidR="00344119">
        <w:rPr>
          <w:rStyle w:val="None"/>
          <w:rFonts w:ascii="Times New Roman" w:hAnsi="Times New Roman"/>
          <w:sz w:val="22"/>
          <w:szCs w:val="22"/>
        </w:rPr>
        <w:t xml:space="preserve"> </w:t>
      </w:r>
      <w:r w:rsidR="00344119" w:rsidRPr="00455307">
        <w:rPr>
          <w:rStyle w:val="None"/>
          <w:rFonts w:ascii="Times New Roman" w:hAnsi="Times New Roman"/>
          <w:sz w:val="22"/>
          <w:szCs w:val="22"/>
        </w:rPr>
        <w:t>scene</w:t>
      </w:r>
      <w:r w:rsidR="00344119">
        <w:rPr>
          <w:rStyle w:val="None"/>
          <w:rFonts w:ascii="Times New Roman" w:hAnsi="Times New Roman"/>
          <w:sz w:val="22"/>
          <w:szCs w:val="22"/>
        </w:rPr>
        <w:t xml:space="preserve"> were assigned the same power spectrum.</w:t>
      </w:r>
    </w:p>
    <w:p w14:paraId="488DC414" w14:textId="5F813EC3" w:rsidR="00990061" w:rsidRDefault="00990061" w:rsidP="00A368D6">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values of these two parameters, the covariance </w:t>
      </w:r>
      <w:proofErr w:type="gramStart"/>
      <w:r>
        <w:rPr>
          <w:rStyle w:val="None"/>
          <w:rFonts w:ascii="Times New Roman" w:hAnsi="Times New Roman"/>
          <w:sz w:val="22"/>
          <w:szCs w:val="22"/>
        </w:rPr>
        <w:t>scalar</w:t>
      </w:r>
      <w:proofErr w:type="gramEnd"/>
      <w:r>
        <w:rPr>
          <w:rStyle w:val="None"/>
          <w:rFonts w:ascii="Times New Roman" w:hAnsi="Times New Roman"/>
          <w:sz w:val="22"/>
          <w:szCs w:val="22"/>
        </w:rPr>
        <w:t xml:space="preserve"> and the range parameter, for the three experiments were as follows:</w:t>
      </w:r>
    </w:p>
    <w:p w14:paraId="447B86B4" w14:textId="01975160" w:rsidR="00701283" w:rsidRPr="00884423" w:rsidRDefault="00701283" w:rsidP="00701283">
      <w:pPr>
        <w:pStyle w:val="Default"/>
        <w:spacing w:after="270"/>
        <w:rPr>
          <w:rStyle w:val="None"/>
          <w:rFonts w:ascii="Times New Roman" w:hAnsi="Times New Roman"/>
          <w:b/>
          <w:bCs/>
          <w:sz w:val="22"/>
          <w:szCs w:val="22"/>
        </w:rPr>
      </w:pPr>
      <w:r w:rsidRPr="00701283">
        <w:rPr>
          <w:rFonts w:ascii="Times New Roman" w:eastAsia="Times New Roman" w:hAnsi="Times New Roman" w:cs="Times New Roman"/>
          <w:color w:val="000000" w:themeColor="text1"/>
          <w:sz w:val="22"/>
          <w:szCs w:val="22"/>
          <w:u w:val="single"/>
          <w:shd w:val="clear" w:color="auto" w:fill="FFFFFF"/>
        </w:rPr>
        <w:t xml:space="preserve">Background </w:t>
      </w:r>
      <w:r w:rsidR="007103AC">
        <w:rPr>
          <w:rFonts w:ascii="Times New Roman" w:eastAsia="Times New Roman" w:hAnsi="Times New Roman" w:cs="Times New Roman"/>
          <w:color w:val="000000" w:themeColor="text1"/>
          <w:sz w:val="22"/>
          <w:szCs w:val="22"/>
          <w:u w:val="single"/>
          <w:shd w:val="clear" w:color="auto" w:fill="FFFFFF"/>
        </w:rPr>
        <w:t xml:space="preserve">object </w:t>
      </w:r>
      <w:r w:rsidR="00422E18">
        <w:rPr>
          <w:rFonts w:ascii="Times New Roman" w:eastAsia="Times New Roman" w:hAnsi="Times New Roman" w:cs="Times New Roman"/>
          <w:color w:val="000000" w:themeColor="text1"/>
          <w:sz w:val="22"/>
          <w:szCs w:val="22"/>
          <w:u w:val="single"/>
          <w:shd w:val="clear" w:color="auto" w:fill="FFFFFF"/>
        </w:rPr>
        <w:t>reflectance va</w:t>
      </w:r>
      <w:r w:rsidRPr="00701283">
        <w:rPr>
          <w:rFonts w:ascii="Times New Roman" w:eastAsia="Times New Roman" w:hAnsi="Times New Roman" w:cs="Times New Roman"/>
          <w:color w:val="000000" w:themeColor="text1"/>
          <w:sz w:val="22"/>
          <w:szCs w:val="22"/>
          <w:u w:val="single"/>
          <w:shd w:val="clear" w:color="auto" w:fill="FFFFFF"/>
        </w:rPr>
        <w:t>riation</w:t>
      </w:r>
      <w:r w:rsidR="00422E18">
        <w:rPr>
          <w:rFonts w:ascii="Times New Roman" w:eastAsia="Times New Roman" w:hAnsi="Times New Roman" w:cs="Times New Roman"/>
          <w:color w:val="000000" w:themeColor="text1"/>
          <w:sz w:val="22"/>
          <w:szCs w:val="22"/>
          <w:u w:val="single"/>
          <w:shd w:val="clear" w:color="auto" w:fill="FFFFFF"/>
        </w:rPr>
        <w:t xml:space="preserve"> (</w:t>
      </w:r>
      <w:r w:rsidR="00472A37">
        <w:rPr>
          <w:rStyle w:val="None"/>
          <w:rFonts w:ascii="Times New Roman" w:hAnsi="Times New Roman"/>
          <w:sz w:val="22"/>
          <w:szCs w:val="22"/>
          <w:u w:val="single"/>
        </w:rPr>
        <w:t xml:space="preserve">preregistered </w:t>
      </w:r>
      <w:r w:rsidR="00422E18">
        <w:rPr>
          <w:rFonts w:ascii="Times New Roman" w:eastAsia="Times New Roman" w:hAnsi="Times New Roman" w:cs="Times New Roman"/>
          <w:color w:val="000000" w:themeColor="text1"/>
          <w:sz w:val="22"/>
          <w:szCs w:val="22"/>
          <w:u w:val="single"/>
          <w:shd w:val="clear" w:color="auto" w:fill="FFFFFF"/>
        </w:rPr>
        <w:t>Experiment 6)</w:t>
      </w:r>
      <w:r w:rsidRPr="00701283">
        <w:rPr>
          <w:rFonts w:ascii="Times New Roman" w:eastAsia="Times New Roman" w:hAnsi="Times New Roman" w:cs="Times New Roman"/>
          <w:color w:val="000000" w:themeColor="text1"/>
          <w:sz w:val="22"/>
          <w:szCs w:val="22"/>
          <w:u w:val="single"/>
          <w:shd w:val="clear" w:color="auto" w:fill="FFFFFF"/>
        </w:rPr>
        <w:t>:</w:t>
      </w:r>
      <w:r>
        <w:rPr>
          <w:rFonts w:ascii="Times New Roman" w:eastAsia="Times New Roman" w:hAnsi="Times New Roman" w:cs="Times New Roman"/>
          <w:color w:val="000000" w:themeColor="text1"/>
          <w:sz w:val="22"/>
          <w:szCs w:val="22"/>
          <w:shd w:val="clear" w:color="auto" w:fill="FFFFFF"/>
        </w:rPr>
        <w:t xml:space="preserve"> To study lightness discrimination thresholds with variation</w:t>
      </w:r>
      <w:r w:rsidR="00A66143">
        <w:rPr>
          <w:rFonts w:ascii="Times New Roman" w:eastAsia="Times New Roman" w:hAnsi="Times New Roman" w:cs="Times New Roman"/>
          <w:color w:val="000000" w:themeColor="text1"/>
          <w:sz w:val="22"/>
          <w:szCs w:val="22"/>
          <w:shd w:val="clear" w:color="auto" w:fill="FFFFFF"/>
        </w:rPr>
        <w:t xml:space="preserve"> in reflectance spectra of background objects</w:t>
      </w:r>
      <w:r>
        <w:rPr>
          <w:rFonts w:ascii="Times New Roman" w:eastAsia="Times New Roman" w:hAnsi="Times New Roman" w:cs="Times New Roman"/>
          <w:color w:val="000000" w:themeColor="text1"/>
          <w:sz w:val="22"/>
          <w:szCs w:val="22"/>
          <w:shd w:val="clear" w:color="auto" w:fill="FFFFFF"/>
        </w:rPr>
        <w:t xml:space="preserve">, </w:t>
      </w:r>
      <w:r>
        <w:rPr>
          <w:rStyle w:val="None"/>
          <w:rFonts w:ascii="Times New Roman" w:hAnsi="Times New Roman"/>
          <w:sz w:val="22"/>
          <w:szCs w:val="22"/>
        </w:rPr>
        <w:t>w</w:t>
      </w:r>
      <w:r w:rsidRPr="009D782D">
        <w:rPr>
          <w:rStyle w:val="None"/>
          <w:rFonts w:ascii="Times New Roman" w:hAnsi="Times New Roman"/>
          <w:sz w:val="22"/>
          <w:szCs w:val="22"/>
        </w:rPr>
        <w:t xml:space="preserve">e generated images for </w:t>
      </w:r>
      <w:r w:rsidR="00191089">
        <w:rPr>
          <w:rStyle w:val="None"/>
          <w:rFonts w:ascii="Times New Roman" w:hAnsi="Times New Roman"/>
          <w:sz w:val="22"/>
          <w:szCs w:val="22"/>
        </w:rPr>
        <w:t>nine conditions. S</w:t>
      </w:r>
      <w:r w:rsidRPr="009D782D">
        <w:rPr>
          <w:rStyle w:val="None"/>
          <w:rFonts w:ascii="Times New Roman" w:hAnsi="Times New Roman"/>
          <w:sz w:val="22"/>
          <w:szCs w:val="22"/>
        </w:rPr>
        <w:t xml:space="preserve">ix </w:t>
      </w:r>
      <w:r w:rsidR="00200A37">
        <w:rPr>
          <w:rStyle w:val="None"/>
          <w:rFonts w:ascii="Times New Roman" w:hAnsi="Times New Roman"/>
          <w:sz w:val="22"/>
          <w:szCs w:val="22"/>
        </w:rPr>
        <w:t>of th</w:t>
      </w:r>
      <w:r w:rsidR="004B2441">
        <w:rPr>
          <w:rStyle w:val="None"/>
          <w:rFonts w:ascii="Times New Roman" w:hAnsi="Times New Roman"/>
          <w:sz w:val="22"/>
          <w:szCs w:val="22"/>
        </w:rPr>
        <w:t>ese</w:t>
      </w:r>
      <w:r w:rsidR="00200A37">
        <w:rPr>
          <w:rStyle w:val="None"/>
          <w:rFonts w:ascii="Times New Roman" w:hAnsi="Times New Roman"/>
          <w:sz w:val="22"/>
          <w:szCs w:val="22"/>
        </w:rPr>
        <w:t xml:space="preserve"> conditions were for chromatic variation at </w:t>
      </w:r>
      <w:r w:rsidR="00D747C9">
        <w:rPr>
          <w:rStyle w:val="None"/>
          <w:rFonts w:ascii="Times New Roman" w:hAnsi="Times New Roman"/>
          <w:sz w:val="22"/>
          <w:szCs w:val="22"/>
        </w:rPr>
        <w:t xml:space="preserve">six </w:t>
      </w:r>
      <w:r w:rsidRPr="009D782D">
        <w:rPr>
          <w:rStyle w:val="None"/>
          <w:rFonts w:ascii="Times New Roman" w:hAnsi="Times New Roman"/>
          <w:sz w:val="22"/>
          <w:szCs w:val="22"/>
        </w:rPr>
        <w:t>logarithmically spaced values of covariance scalar: [0, 0.01, 0.03, 0.1, 0.3, 1.0].</w:t>
      </w:r>
      <w:r>
        <w:rPr>
          <w:rStyle w:val="None"/>
          <w:rFonts w:ascii="Times New Roman" w:hAnsi="Times New Roman"/>
          <w:sz w:val="22"/>
          <w:szCs w:val="22"/>
        </w:rPr>
        <w:t xml:space="preserve"> </w:t>
      </w:r>
      <w:r w:rsidR="00B76797">
        <w:rPr>
          <w:rStyle w:val="None"/>
          <w:rFonts w:ascii="Times New Roman" w:hAnsi="Times New Roman"/>
          <w:sz w:val="22"/>
          <w:szCs w:val="22"/>
        </w:rPr>
        <w:t xml:space="preserve">Three conditions were </w:t>
      </w:r>
      <w:r w:rsidR="00D72D20">
        <w:rPr>
          <w:rStyle w:val="None"/>
          <w:rFonts w:ascii="Times New Roman" w:hAnsi="Times New Roman"/>
          <w:sz w:val="22"/>
          <w:szCs w:val="22"/>
        </w:rPr>
        <w:t xml:space="preserve">for </w:t>
      </w:r>
      <w:r>
        <w:rPr>
          <w:rStyle w:val="None"/>
          <w:rFonts w:ascii="Times New Roman" w:hAnsi="Times New Roman"/>
          <w:sz w:val="22"/>
          <w:szCs w:val="22"/>
        </w:rPr>
        <w:t>achromatic variation</w:t>
      </w:r>
      <w:r w:rsidR="00593AD2">
        <w:rPr>
          <w:rStyle w:val="None"/>
          <w:rFonts w:ascii="Times New Roman" w:hAnsi="Times New Roman"/>
          <w:sz w:val="22"/>
          <w:szCs w:val="22"/>
        </w:rPr>
        <w:t xml:space="preserve"> at </w:t>
      </w:r>
      <w:r w:rsidRPr="009D782D">
        <w:rPr>
          <w:rStyle w:val="None"/>
          <w:rFonts w:ascii="Times New Roman" w:hAnsi="Times New Roman"/>
          <w:sz w:val="22"/>
          <w:szCs w:val="22"/>
        </w:rPr>
        <w:t>covariance scalar</w:t>
      </w:r>
      <w:r>
        <w:rPr>
          <w:rStyle w:val="None"/>
          <w:rFonts w:ascii="Times New Roman" w:hAnsi="Times New Roman"/>
          <w:sz w:val="22"/>
          <w:szCs w:val="22"/>
        </w:rPr>
        <w:t>s</w:t>
      </w:r>
      <w:r w:rsidRPr="009D782D">
        <w:rPr>
          <w:rStyle w:val="None"/>
          <w:rFonts w:ascii="Times New Roman" w:hAnsi="Times New Roman"/>
          <w:sz w:val="22"/>
          <w:szCs w:val="22"/>
        </w:rPr>
        <w:t>:</w:t>
      </w:r>
      <w:r>
        <w:rPr>
          <w:rStyle w:val="None"/>
          <w:rFonts w:ascii="Times New Roman" w:hAnsi="Times New Roman"/>
          <w:sz w:val="22"/>
          <w:szCs w:val="22"/>
        </w:rPr>
        <w:t xml:space="preserve"> 0.03, 0.3 and 1.0.</w:t>
      </w:r>
      <w:r w:rsidR="00971C74">
        <w:rPr>
          <w:rStyle w:val="None"/>
          <w:rFonts w:ascii="Times New Roman" w:hAnsi="Times New Roman"/>
          <w:sz w:val="22"/>
          <w:szCs w:val="22"/>
        </w:rPr>
        <w:t xml:space="preserve"> The </w:t>
      </w:r>
      <w:r w:rsidR="003E659D">
        <w:rPr>
          <w:rStyle w:val="None"/>
          <w:rFonts w:ascii="Times New Roman" w:hAnsi="Times New Roman"/>
          <w:sz w:val="22"/>
          <w:szCs w:val="22"/>
        </w:rPr>
        <w:t xml:space="preserve">power spectrum of the light source was </w:t>
      </w:r>
      <w:r w:rsidR="000C2143">
        <w:rPr>
          <w:rStyle w:val="None"/>
          <w:rFonts w:ascii="Times New Roman" w:hAnsi="Times New Roman"/>
          <w:sz w:val="22"/>
          <w:szCs w:val="22"/>
        </w:rPr>
        <w:t xml:space="preserve">the same for all images. </w:t>
      </w:r>
      <w:r w:rsidR="00612031">
        <w:rPr>
          <w:rStyle w:val="None"/>
          <w:rFonts w:ascii="Times New Roman" w:hAnsi="Times New Roman"/>
          <w:sz w:val="22"/>
          <w:szCs w:val="22"/>
        </w:rPr>
        <w:t xml:space="preserve">The </w:t>
      </w:r>
      <w:r w:rsidR="006B6694">
        <w:rPr>
          <w:rStyle w:val="None"/>
          <w:rFonts w:ascii="Times New Roman" w:hAnsi="Times New Roman"/>
          <w:sz w:val="22"/>
          <w:szCs w:val="22"/>
        </w:rPr>
        <w:t xml:space="preserve">power spectrum </w:t>
      </w:r>
      <w:r w:rsidR="00612031">
        <w:rPr>
          <w:rStyle w:val="None"/>
          <w:rFonts w:ascii="Times New Roman" w:hAnsi="Times New Roman"/>
          <w:sz w:val="22"/>
          <w:szCs w:val="22"/>
        </w:rPr>
        <w:t>multiplication scalar was assigned an arbitrary value of 5.</w:t>
      </w:r>
      <w:r w:rsidR="00884423">
        <w:rPr>
          <w:rStyle w:val="None"/>
          <w:rFonts w:ascii="Times New Roman" w:hAnsi="Times New Roman"/>
          <w:sz w:val="22"/>
          <w:szCs w:val="22"/>
        </w:rPr>
        <w:t xml:space="preserve"> </w:t>
      </w:r>
      <w:r w:rsidR="00884423" w:rsidRPr="004C4756">
        <w:rPr>
          <w:rStyle w:val="None"/>
          <w:rFonts w:ascii="Times New Roman" w:hAnsi="Times New Roman"/>
          <w:color w:val="FF0000"/>
          <w:sz w:val="22"/>
          <w:szCs w:val="22"/>
        </w:rPr>
        <w:t xml:space="preserve">Figure </w:t>
      </w:r>
      <w:r w:rsidR="002E17F4">
        <w:rPr>
          <w:rStyle w:val="None"/>
          <w:rFonts w:ascii="Times New Roman" w:hAnsi="Times New Roman"/>
          <w:color w:val="FF0000"/>
          <w:sz w:val="22"/>
          <w:szCs w:val="22"/>
        </w:rPr>
        <w:t>3</w:t>
      </w:r>
      <w:r w:rsidR="00884423">
        <w:rPr>
          <w:rStyle w:val="None"/>
          <w:rFonts w:ascii="Times New Roman" w:hAnsi="Times New Roman"/>
          <w:sz w:val="22"/>
          <w:szCs w:val="22"/>
        </w:rPr>
        <w:t xml:space="preserve"> shows </w:t>
      </w:r>
      <w:r w:rsidR="004C4756">
        <w:rPr>
          <w:rStyle w:val="None"/>
          <w:rFonts w:ascii="Times New Roman" w:hAnsi="Times New Roman"/>
          <w:sz w:val="22"/>
          <w:szCs w:val="22"/>
        </w:rPr>
        <w:t>five</w:t>
      </w:r>
      <w:r w:rsidR="00884423">
        <w:rPr>
          <w:rStyle w:val="None"/>
          <w:rFonts w:ascii="Times New Roman" w:hAnsi="Times New Roman"/>
          <w:sz w:val="22"/>
          <w:szCs w:val="22"/>
        </w:rPr>
        <w:t xml:space="preserve"> typical images for the nine conditions.</w:t>
      </w:r>
    </w:p>
    <w:p w14:paraId="3C625873" w14:textId="70640B89" w:rsidR="005E7E5A" w:rsidRDefault="005E7E5A" w:rsidP="005E7E5A">
      <w:pPr>
        <w:rPr>
          <w:sz w:val="22"/>
          <w:szCs w:val="22"/>
        </w:rPr>
      </w:pPr>
      <w:r w:rsidRPr="0086778F">
        <w:rPr>
          <w:rStyle w:val="None"/>
          <w:color w:val="000000" w:themeColor="text1"/>
          <w:sz w:val="22"/>
          <w:szCs w:val="22"/>
        </w:rPr>
        <w:t xml:space="preserve">When displayed on the experimental monitor, the average luminance of the standard image for covariance scalar 0.00 was </w:t>
      </w:r>
      <w:r>
        <w:rPr>
          <w:rStyle w:val="None"/>
          <w:color w:val="000000" w:themeColor="text1"/>
          <w:sz w:val="22"/>
          <w:szCs w:val="22"/>
        </w:rPr>
        <w:t>94.0</w:t>
      </w:r>
      <w:r w:rsidRPr="0086778F">
        <w:rPr>
          <w:rStyle w:val="None"/>
          <w:color w:val="000000" w:themeColor="text1"/>
          <w:sz w:val="22"/>
          <w:szCs w:val="22"/>
        </w:rPr>
        <w:t xml:space="preserve"> cd/m</w:t>
      </w:r>
      <w:r w:rsidRPr="0086778F">
        <w:rPr>
          <w:rStyle w:val="None"/>
          <w:color w:val="000000" w:themeColor="text1"/>
          <w:sz w:val="22"/>
          <w:szCs w:val="22"/>
          <w:vertAlign w:val="superscript"/>
        </w:rPr>
        <w:t>2</w:t>
      </w:r>
      <w:r w:rsidRPr="0086778F">
        <w:rPr>
          <w:rStyle w:val="None"/>
          <w:color w:val="000000" w:themeColor="text1"/>
          <w:sz w:val="22"/>
          <w:szCs w:val="22"/>
        </w:rPr>
        <w:t>. The average luminance of the target object for the 11 LRF levels were [</w:t>
      </w:r>
      <w:r w:rsidRPr="009E02D0">
        <w:rPr>
          <w:rStyle w:val="None"/>
          <w:color w:val="000000" w:themeColor="text1"/>
          <w:sz w:val="22"/>
          <w:szCs w:val="22"/>
        </w:rPr>
        <w:t>130</w:t>
      </w:r>
      <w:r>
        <w:rPr>
          <w:rStyle w:val="None"/>
          <w:color w:val="000000" w:themeColor="text1"/>
          <w:sz w:val="22"/>
          <w:szCs w:val="22"/>
        </w:rPr>
        <w:t>.0,</w:t>
      </w:r>
      <w:r w:rsidRPr="009E02D0">
        <w:rPr>
          <w:rStyle w:val="None"/>
          <w:color w:val="000000" w:themeColor="text1"/>
          <w:sz w:val="22"/>
          <w:szCs w:val="22"/>
        </w:rPr>
        <w:t xml:space="preserve"> 131.5</w:t>
      </w:r>
      <w:r>
        <w:rPr>
          <w:rStyle w:val="None"/>
          <w:color w:val="000000" w:themeColor="text1"/>
          <w:sz w:val="22"/>
          <w:szCs w:val="22"/>
        </w:rPr>
        <w:t xml:space="preserve">, </w:t>
      </w:r>
      <w:r w:rsidRPr="009E02D0">
        <w:rPr>
          <w:rStyle w:val="None"/>
          <w:color w:val="000000" w:themeColor="text1"/>
          <w:sz w:val="22"/>
          <w:szCs w:val="22"/>
        </w:rPr>
        <w:t>133</w:t>
      </w:r>
      <w:r>
        <w:rPr>
          <w:rStyle w:val="None"/>
          <w:color w:val="000000" w:themeColor="text1"/>
          <w:sz w:val="22"/>
          <w:szCs w:val="22"/>
        </w:rPr>
        <w:t xml:space="preserve">.0, </w:t>
      </w:r>
      <w:r w:rsidRPr="009E02D0">
        <w:rPr>
          <w:rStyle w:val="None"/>
          <w:color w:val="000000" w:themeColor="text1"/>
          <w:sz w:val="22"/>
          <w:szCs w:val="22"/>
        </w:rPr>
        <w:t>134.5</w:t>
      </w:r>
      <w:r>
        <w:rPr>
          <w:rStyle w:val="None"/>
          <w:color w:val="000000" w:themeColor="text1"/>
          <w:sz w:val="22"/>
          <w:szCs w:val="22"/>
        </w:rPr>
        <w:t xml:space="preserve">, </w:t>
      </w:r>
      <w:r w:rsidRPr="009E02D0">
        <w:rPr>
          <w:rStyle w:val="None"/>
          <w:color w:val="000000" w:themeColor="text1"/>
          <w:sz w:val="22"/>
          <w:szCs w:val="22"/>
        </w:rPr>
        <w:t>136</w:t>
      </w:r>
      <w:r>
        <w:rPr>
          <w:rStyle w:val="None"/>
          <w:color w:val="000000" w:themeColor="text1"/>
          <w:sz w:val="22"/>
          <w:szCs w:val="22"/>
        </w:rPr>
        <w:t xml:space="preserve">.0, </w:t>
      </w:r>
      <w:r w:rsidRPr="009E02D0">
        <w:rPr>
          <w:rStyle w:val="None"/>
          <w:color w:val="000000" w:themeColor="text1"/>
          <w:sz w:val="22"/>
          <w:szCs w:val="22"/>
        </w:rPr>
        <w:t>137.5</w:t>
      </w:r>
      <w:r>
        <w:rPr>
          <w:rStyle w:val="None"/>
          <w:color w:val="000000" w:themeColor="text1"/>
          <w:sz w:val="22"/>
          <w:szCs w:val="22"/>
        </w:rPr>
        <w:t>,</w:t>
      </w:r>
      <w:r w:rsidRPr="009E02D0">
        <w:rPr>
          <w:rStyle w:val="None"/>
          <w:color w:val="000000" w:themeColor="text1"/>
          <w:sz w:val="22"/>
          <w:szCs w:val="22"/>
        </w:rPr>
        <w:t xml:space="preserve"> 138.9</w:t>
      </w:r>
      <w:r>
        <w:rPr>
          <w:rStyle w:val="None"/>
          <w:color w:val="000000" w:themeColor="text1"/>
          <w:sz w:val="22"/>
          <w:szCs w:val="22"/>
        </w:rPr>
        <w:t xml:space="preserve">, </w:t>
      </w:r>
      <w:r w:rsidRPr="009E02D0">
        <w:rPr>
          <w:rStyle w:val="None"/>
          <w:color w:val="000000" w:themeColor="text1"/>
          <w:sz w:val="22"/>
          <w:szCs w:val="22"/>
        </w:rPr>
        <w:t>140.3</w:t>
      </w:r>
      <w:r>
        <w:rPr>
          <w:rStyle w:val="None"/>
          <w:color w:val="000000" w:themeColor="text1"/>
          <w:sz w:val="22"/>
          <w:szCs w:val="22"/>
        </w:rPr>
        <w:t xml:space="preserve">, </w:t>
      </w:r>
      <w:r w:rsidRPr="009E02D0">
        <w:rPr>
          <w:rStyle w:val="None"/>
          <w:color w:val="000000" w:themeColor="text1"/>
          <w:sz w:val="22"/>
          <w:szCs w:val="22"/>
        </w:rPr>
        <w:t>141.7</w:t>
      </w:r>
      <w:r>
        <w:rPr>
          <w:rStyle w:val="None"/>
          <w:color w:val="000000" w:themeColor="text1"/>
          <w:sz w:val="22"/>
          <w:szCs w:val="22"/>
        </w:rPr>
        <w:t xml:space="preserve">, </w:t>
      </w:r>
      <w:r w:rsidRPr="009E02D0">
        <w:rPr>
          <w:rStyle w:val="None"/>
          <w:color w:val="000000" w:themeColor="text1"/>
          <w:sz w:val="22"/>
          <w:szCs w:val="22"/>
        </w:rPr>
        <w:t>143.1</w:t>
      </w:r>
      <w:r>
        <w:rPr>
          <w:rStyle w:val="None"/>
          <w:color w:val="000000" w:themeColor="text1"/>
          <w:sz w:val="22"/>
          <w:szCs w:val="22"/>
        </w:rPr>
        <w:t xml:space="preserve">, </w:t>
      </w:r>
      <w:r w:rsidRPr="009E02D0">
        <w:rPr>
          <w:rStyle w:val="None"/>
          <w:color w:val="000000" w:themeColor="text1"/>
          <w:sz w:val="22"/>
          <w:szCs w:val="22"/>
        </w:rPr>
        <w:t>144.5</w:t>
      </w:r>
      <w:r w:rsidRPr="0086778F">
        <w:rPr>
          <w:rStyle w:val="None"/>
          <w:color w:val="000000" w:themeColor="text1"/>
          <w:sz w:val="22"/>
          <w:szCs w:val="22"/>
        </w:rPr>
        <w:t>] cd/m</w:t>
      </w:r>
      <w:r w:rsidRPr="0086778F">
        <w:rPr>
          <w:sz w:val="22"/>
          <w:szCs w:val="22"/>
          <w:vertAlign w:val="superscript"/>
        </w:rPr>
        <w:t>2</w:t>
      </w:r>
      <w:r w:rsidRPr="0086778F">
        <w:rPr>
          <w:sz w:val="22"/>
          <w:szCs w:val="22"/>
        </w:rPr>
        <w:t>.</w:t>
      </w:r>
    </w:p>
    <w:p w14:paraId="06155D1A" w14:textId="77777777" w:rsidR="005E7E5A" w:rsidRDefault="005E7E5A" w:rsidP="005E7E5A">
      <w:pPr>
        <w:rPr>
          <w:rStyle w:val="None"/>
          <w:sz w:val="22"/>
          <w:szCs w:val="22"/>
        </w:rPr>
      </w:pPr>
    </w:p>
    <w:p w14:paraId="4C4E79E7" w14:textId="7F589D71" w:rsidR="009E02D0" w:rsidRPr="005E7E5A" w:rsidRDefault="00F662C4" w:rsidP="00A368D6">
      <w:pPr>
        <w:pStyle w:val="Default"/>
        <w:spacing w:before="0" w:after="270"/>
        <w:rPr>
          <w:rStyle w:val="None"/>
          <w:rFonts w:ascii="Times New Roman" w:hAnsi="Times New Roman"/>
          <w:sz w:val="22"/>
          <w:szCs w:val="22"/>
        </w:rPr>
      </w:pPr>
      <w:r>
        <w:rPr>
          <w:rFonts w:ascii="Times New Roman" w:eastAsia="Times New Roman" w:hAnsi="Times New Roman" w:cs="Times New Roman"/>
          <w:color w:val="000000" w:themeColor="text1"/>
          <w:sz w:val="22"/>
          <w:szCs w:val="22"/>
          <w:u w:val="single"/>
          <w:shd w:val="clear" w:color="auto" w:fill="FFFFFF"/>
        </w:rPr>
        <w:t xml:space="preserve">Light source intensity </w:t>
      </w:r>
      <w:r w:rsidR="009C623A">
        <w:rPr>
          <w:rFonts w:ascii="Times New Roman" w:eastAsia="Times New Roman" w:hAnsi="Times New Roman" w:cs="Times New Roman"/>
          <w:color w:val="000000" w:themeColor="text1"/>
          <w:sz w:val="22"/>
          <w:szCs w:val="22"/>
          <w:u w:val="single"/>
          <w:shd w:val="clear" w:color="auto" w:fill="FFFFFF"/>
        </w:rPr>
        <w:t>va</w:t>
      </w:r>
      <w:r w:rsidR="009C623A" w:rsidRPr="00701283">
        <w:rPr>
          <w:rFonts w:ascii="Times New Roman" w:eastAsia="Times New Roman" w:hAnsi="Times New Roman" w:cs="Times New Roman"/>
          <w:color w:val="000000" w:themeColor="text1"/>
          <w:sz w:val="22"/>
          <w:szCs w:val="22"/>
          <w:u w:val="single"/>
          <w:shd w:val="clear" w:color="auto" w:fill="FFFFFF"/>
        </w:rPr>
        <w:t>riation</w:t>
      </w:r>
      <w:r w:rsidR="009C623A">
        <w:rPr>
          <w:rFonts w:ascii="Times New Roman" w:eastAsia="Times New Roman" w:hAnsi="Times New Roman" w:cs="Times New Roman"/>
          <w:color w:val="000000" w:themeColor="text1"/>
          <w:sz w:val="22"/>
          <w:szCs w:val="22"/>
          <w:u w:val="single"/>
          <w:shd w:val="clear" w:color="auto" w:fill="FFFFFF"/>
        </w:rPr>
        <w:t xml:space="preserve"> (</w:t>
      </w:r>
      <w:r w:rsidR="00472A37">
        <w:rPr>
          <w:rStyle w:val="None"/>
          <w:rFonts w:ascii="Times New Roman" w:hAnsi="Times New Roman"/>
          <w:sz w:val="22"/>
          <w:szCs w:val="22"/>
          <w:u w:val="single"/>
        </w:rPr>
        <w:t xml:space="preserve">preregistered </w:t>
      </w:r>
      <w:r w:rsidR="009C623A">
        <w:rPr>
          <w:rFonts w:ascii="Times New Roman" w:eastAsia="Times New Roman" w:hAnsi="Times New Roman" w:cs="Times New Roman"/>
          <w:color w:val="000000" w:themeColor="text1"/>
          <w:sz w:val="22"/>
          <w:szCs w:val="22"/>
          <w:u w:val="single"/>
          <w:shd w:val="clear" w:color="auto" w:fill="FFFFFF"/>
        </w:rPr>
        <w:t xml:space="preserve">Experiment </w:t>
      </w:r>
      <w:r w:rsidR="00955A2A">
        <w:rPr>
          <w:rFonts w:ascii="Times New Roman" w:eastAsia="Times New Roman" w:hAnsi="Times New Roman" w:cs="Times New Roman"/>
          <w:color w:val="000000" w:themeColor="text1"/>
          <w:sz w:val="22"/>
          <w:szCs w:val="22"/>
          <w:u w:val="single"/>
          <w:shd w:val="clear" w:color="auto" w:fill="FFFFFF"/>
        </w:rPr>
        <w:t>7</w:t>
      </w:r>
      <w:r w:rsidR="009C623A">
        <w:rPr>
          <w:rFonts w:ascii="Times New Roman" w:eastAsia="Times New Roman" w:hAnsi="Times New Roman" w:cs="Times New Roman"/>
          <w:color w:val="000000" w:themeColor="text1"/>
          <w:sz w:val="22"/>
          <w:szCs w:val="22"/>
          <w:u w:val="single"/>
          <w:shd w:val="clear" w:color="auto" w:fill="FFFFFF"/>
        </w:rPr>
        <w:t>)</w:t>
      </w:r>
      <w:r w:rsidR="009C623A" w:rsidRPr="00701283">
        <w:rPr>
          <w:rFonts w:ascii="Times New Roman" w:eastAsia="Times New Roman" w:hAnsi="Times New Roman" w:cs="Times New Roman"/>
          <w:color w:val="000000" w:themeColor="text1"/>
          <w:sz w:val="22"/>
          <w:szCs w:val="22"/>
          <w:u w:val="single"/>
          <w:shd w:val="clear" w:color="auto" w:fill="FFFFFF"/>
        </w:rPr>
        <w:t>:</w:t>
      </w:r>
      <w:r w:rsidR="00955A2A" w:rsidRPr="00533B4F">
        <w:rPr>
          <w:rFonts w:ascii="Times New Roman" w:eastAsia="Times New Roman" w:hAnsi="Times New Roman" w:cs="Times New Roman"/>
          <w:color w:val="000000" w:themeColor="text1"/>
          <w:sz w:val="22"/>
          <w:szCs w:val="22"/>
          <w:shd w:val="clear" w:color="auto" w:fill="FFFFFF"/>
        </w:rPr>
        <w:t xml:space="preserve"> </w:t>
      </w:r>
      <w:r w:rsidR="00533B4F">
        <w:rPr>
          <w:rFonts w:ascii="Times New Roman" w:eastAsia="Times New Roman" w:hAnsi="Times New Roman" w:cs="Times New Roman"/>
          <w:color w:val="000000" w:themeColor="text1"/>
          <w:sz w:val="22"/>
          <w:szCs w:val="22"/>
          <w:shd w:val="clear" w:color="auto" w:fill="FFFFFF"/>
        </w:rPr>
        <w:t>T</w:t>
      </w:r>
      <w:r w:rsidR="00533B4F" w:rsidRPr="00533B4F">
        <w:rPr>
          <w:rFonts w:ascii="Times New Roman" w:eastAsia="Times New Roman" w:hAnsi="Times New Roman" w:cs="Times New Roman"/>
          <w:color w:val="000000" w:themeColor="text1"/>
          <w:sz w:val="22"/>
          <w:szCs w:val="22"/>
          <w:shd w:val="clear" w:color="auto" w:fill="FFFFFF"/>
        </w:rPr>
        <w:t xml:space="preserve">o </w:t>
      </w:r>
      <w:r w:rsidR="00533B4F">
        <w:rPr>
          <w:rFonts w:ascii="Times New Roman" w:eastAsia="Times New Roman" w:hAnsi="Times New Roman" w:cs="Times New Roman"/>
          <w:color w:val="000000" w:themeColor="text1"/>
          <w:sz w:val="22"/>
          <w:szCs w:val="22"/>
          <w:shd w:val="clear" w:color="auto" w:fill="FFFFFF"/>
        </w:rPr>
        <w:t xml:space="preserve">study lightness discrimination thresholds with variation in light source intensity, we generated </w:t>
      </w:r>
      <w:r w:rsidR="00533B4F">
        <w:rPr>
          <w:rStyle w:val="None"/>
          <w:rFonts w:ascii="Times New Roman" w:hAnsi="Times New Roman"/>
          <w:sz w:val="22"/>
          <w:szCs w:val="22"/>
        </w:rPr>
        <w:t>images for seven values of the range parameter: [0</w:t>
      </w:r>
      <w:r w:rsidR="004D0F68">
        <w:rPr>
          <w:rStyle w:val="None"/>
          <w:rFonts w:ascii="Times New Roman" w:hAnsi="Times New Roman"/>
          <w:sz w:val="22"/>
          <w:szCs w:val="22"/>
        </w:rPr>
        <w:t>.00</w:t>
      </w:r>
      <w:r w:rsidR="00533B4F">
        <w:rPr>
          <w:rStyle w:val="None"/>
          <w:rFonts w:ascii="Times New Roman" w:hAnsi="Times New Roman"/>
          <w:sz w:val="22"/>
          <w:szCs w:val="22"/>
        </w:rPr>
        <w:t>, 0.05, 0.1</w:t>
      </w:r>
      <w:r w:rsidR="004D0F68">
        <w:rPr>
          <w:rStyle w:val="None"/>
          <w:rFonts w:ascii="Times New Roman" w:hAnsi="Times New Roman"/>
          <w:sz w:val="22"/>
          <w:szCs w:val="22"/>
        </w:rPr>
        <w:t>0,</w:t>
      </w:r>
      <w:r w:rsidR="00533B4F">
        <w:rPr>
          <w:rStyle w:val="None"/>
          <w:rFonts w:ascii="Times New Roman" w:hAnsi="Times New Roman"/>
          <w:sz w:val="22"/>
          <w:szCs w:val="22"/>
        </w:rPr>
        <w:t xml:space="preserve"> 0.15, 0.2</w:t>
      </w:r>
      <w:r w:rsidR="004D0F68">
        <w:rPr>
          <w:rStyle w:val="None"/>
          <w:rFonts w:ascii="Times New Roman" w:hAnsi="Times New Roman"/>
          <w:sz w:val="22"/>
          <w:szCs w:val="22"/>
        </w:rPr>
        <w:t>0</w:t>
      </w:r>
      <w:r w:rsidR="00533B4F">
        <w:rPr>
          <w:rStyle w:val="None"/>
          <w:rFonts w:ascii="Times New Roman" w:hAnsi="Times New Roman"/>
          <w:sz w:val="22"/>
          <w:szCs w:val="22"/>
        </w:rPr>
        <w:t>, 0.25, 0.3</w:t>
      </w:r>
      <w:r w:rsidR="004D0F68">
        <w:rPr>
          <w:rStyle w:val="None"/>
          <w:rFonts w:ascii="Times New Roman" w:hAnsi="Times New Roman"/>
          <w:sz w:val="22"/>
          <w:szCs w:val="22"/>
        </w:rPr>
        <w:t>0</w:t>
      </w:r>
      <w:r w:rsidR="00533B4F">
        <w:rPr>
          <w:rStyle w:val="None"/>
          <w:rFonts w:ascii="Times New Roman" w:hAnsi="Times New Roman"/>
          <w:sz w:val="22"/>
          <w:szCs w:val="22"/>
        </w:rPr>
        <w:t xml:space="preserve">]. </w:t>
      </w:r>
      <w:r w:rsidR="0062403E">
        <w:rPr>
          <w:rStyle w:val="None"/>
          <w:rFonts w:ascii="Times New Roman" w:hAnsi="Times New Roman"/>
          <w:sz w:val="22"/>
          <w:szCs w:val="22"/>
        </w:rPr>
        <w:t>The reflectance spectra of all background objects were the same and w</w:t>
      </w:r>
      <w:r w:rsidR="00394CC6">
        <w:rPr>
          <w:rStyle w:val="None"/>
          <w:rFonts w:ascii="Times New Roman" w:hAnsi="Times New Roman"/>
          <w:sz w:val="22"/>
          <w:szCs w:val="22"/>
        </w:rPr>
        <w:t>ere</w:t>
      </w:r>
      <w:r w:rsidR="0062403E">
        <w:rPr>
          <w:rStyle w:val="None"/>
          <w:rFonts w:ascii="Times New Roman" w:hAnsi="Times New Roman"/>
          <w:sz w:val="22"/>
          <w:szCs w:val="22"/>
        </w:rPr>
        <w:t xml:space="preserve"> equal to the mean spectrum of the reflectance database. This corresponds to </w:t>
      </w:r>
      <w:r w:rsidR="00327ED2">
        <w:rPr>
          <w:rStyle w:val="None"/>
          <w:rFonts w:ascii="Times New Roman" w:hAnsi="Times New Roman"/>
          <w:sz w:val="22"/>
          <w:szCs w:val="22"/>
        </w:rPr>
        <w:t>covariance scalar of 0.</w:t>
      </w:r>
      <w:r w:rsidR="00A10D6C">
        <w:rPr>
          <w:rStyle w:val="None"/>
          <w:rFonts w:ascii="Times New Roman" w:hAnsi="Times New Roman"/>
          <w:sz w:val="22"/>
          <w:szCs w:val="22"/>
        </w:rPr>
        <w:t xml:space="preserve"> </w:t>
      </w:r>
      <w:r w:rsidR="00A10D6C" w:rsidRPr="004C4756">
        <w:rPr>
          <w:rStyle w:val="None"/>
          <w:rFonts w:ascii="Times New Roman" w:hAnsi="Times New Roman"/>
          <w:color w:val="FF0000"/>
          <w:sz w:val="22"/>
          <w:szCs w:val="22"/>
        </w:rPr>
        <w:t xml:space="preserve">Figure </w:t>
      </w:r>
      <w:r w:rsidR="00F036F2">
        <w:rPr>
          <w:rStyle w:val="None"/>
          <w:rFonts w:ascii="Times New Roman" w:hAnsi="Times New Roman"/>
          <w:color w:val="FF0000"/>
          <w:sz w:val="22"/>
          <w:szCs w:val="22"/>
        </w:rPr>
        <w:t>4</w:t>
      </w:r>
      <w:r w:rsidR="00A10D6C">
        <w:rPr>
          <w:rStyle w:val="None"/>
          <w:rFonts w:ascii="Times New Roman" w:hAnsi="Times New Roman"/>
          <w:sz w:val="22"/>
          <w:szCs w:val="22"/>
        </w:rPr>
        <w:t xml:space="preserve"> shows five typical images for the seven conditions.</w:t>
      </w:r>
    </w:p>
    <w:p w14:paraId="2B639C1E" w14:textId="4FA7676A" w:rsidR="00AD0F77" w:rsidRDefault="00AD0F77" w:rsidP="00AD0F77">
      <w:pPr>
        <w:rPr>
          <w:sz w:val="22"/>
          <w:szCs w:val="22"/>
        </w:rPr>
      </w:pPr>
      <w:r w:rsidRPr="0086778F">
        <w:rPr>
          <w:rStyle w:val="None"/>
          <w:color w:val="000000" w:themeColor="text1"/>
          <w:sz w:val="22"/>
          <w:szCs w:val="22"/>
        </w:rPr>
        <w:t xml:space="preserve">When displayed on the experimental monitor, the average luminance of the standard image for covariance scalar 0.00 </w:t>
      </w:r>
      <w:r w:rsidR="005E53C5">
        <w:rPr>
          <w:rStyle w:val="None"/>
          <w:color w:val="000000" w:themeColor="text1"/>
          <w:sz w:val="22"/>
          <w:szCs w:val="22"/>
        </w:rPr>
        <w:t>and range parameter 0.0</w:t>
      </w:r>
      <w:r w:rsidR="00BF2BA9">
        <w:rPr>
          <w:rStyle w:val="None"/>
          <w:color w:val="000000" w:themeColor="text1"/>
          <w:sz w:val="22"/>
          <w:szCs w:val="22"/>
        </w:rPr>
        <w:t>0</w:t>
      </w:r>
      <w:r w:rsidR="005E53C5">
        <w:rPr>
          <w:rStyle w:val="None"/>
          <w:color w:val="000000" w:themeColor="text1"/>
          <w:sz w:val="22"/>
          <w:szCs w:val="22"/>
        </w:rPr>
        <w:t xml:space="preserve"> </w:t>
      </w:r>
      <w:r w:rsidRPr="0086778F">
        <w:rPr>
          <w:rStyle w:val="None"/>
          <w:color w:val="000000" w:themeColor="text1"/>
          <w:sz w:val="22"/>
          <w:szCs w:val="22"/>
        </w:rPr>
        <w:t xml:space="preserve">was </w:t>
      </w:r>
      <w:r w:rsidR="008B7B0B">
        <w:rPr>
          <w:rStyle w:val="None"/>
          <w:color w:val="000000" w:themeColor="text1"/>
          <w:sz w:val="22"/>
          <w:szCs w:val="22"/>
        </w:rPr>
        <w:t>93.3</w:t>
      </w:r>
      <w:r w:rsidRPr="0086778F">
        <w:rPr>
          <w:rStyle w:val="None"/>
          <w:color w:val="000000" w:themeColor="text1"/>
          <w:sz w:val="22"/>
          <w:szCs w:val="22"/>
        </w:rPr>
        <w:t xml:space="preserve"> cd/m</w:t>
      </w:r>
      <w:r w:rsidRPr="0086778F">
        <w:rPr>
          <w:rStyle w:val="None"/>
          <w:color w:val="000000" w:themeColor="text1"/>
          <w:sz w:val="22"/>
          <w:szCs w:val="22"/>
          <w:vertAlign w:val="superscript"/>
        </w:rPr>
        <w:t>2</w:t>
      </w:r>
      <w:r w:rsidRPr="0086778F">
        <w:rPr>
          <w:rStyle w:val="None"/>
          <w:color w:val="000000" w:themeColor="text1"/>
          <w:sz w:val="22"/>
          <w:szCs w:val="22"/>
        </w:rPr>
        <w:t>. The average luminance of the target object for the 11 LRF levels were [</w:t>
      </w:r>
      <w:r w:rsidR="000D2AE2" w:rsidRPr="000D2AE2">
        <w:rPr>
          <w:rStyle w:val="None"/>
          <w:color w:val="000000" w:themeColor="text1"/>
          <w:sz w:val="22"/>
          <w:szCs w:val="22"/>
        </w:rPr>
        <w:t>128.9</w:t>
      </w:r>
      <w:r w:rsidR="005910C8">
        <w:rPr>
          <w:rStyle w:val="None"/>
          <w:color w:val="000000" w:themeColor="text1"/>
          <w:sz w:val="22"/>
          <w:szCs w:val="22"/>
        </w:rPr>
        <w:t xml:space="preserve">, </w:t>
      </w:r>
      <w:r w:rsidR="000D2AE2" w:rsidRPr="000D2AE2">
        <w:rPr>
          <w:rStyle w:val="None"/>
          <w:color w:val="000000" w:themeColor="text1"/>
          <w:sz w:val="22"/>
          <w:szCs w:val="22"/>
        </w:rPr>
        <w:t>130.5</w:t>
      </w:r>
      <w:r w:rsidR="005910C8">
        <w:rPr>
          <w:rStyle w:val="None"/>
          <w:color w:val="000000" w:themeColor="text1"/>
          <w:sz w:val="22"/>
          <w:szCs w:val="22"/>
        </w:rPr>
        <w:t xml:space="preserve">, </w:t>
      </w:r>
      <w:r w:rsidR="000D2AE2" w:rsidRPr="000D2AE2">
        <w:rPr>
          <w:rStyle w:val="None"/>
          <w:color w:val="000000" w:themeColor="text1"/>
          <w:sz w:val="22"/>
          <w:szCs w:val="22"/>
        </w:rPr>
        <w:t>132</w:t>
      </w:r>
      <w:r w:rsidR="005910C8">
        <w:rPr>
          <w:rStyle w:val="None"/>
          <w:color w:val="000000" w:themeColor="text1"/>
          <w:sz w:val="22"/>
          <w:szCs w:val="22"/>
        </w:rPr>
        <w:t xml:space="preserve">.0, </w:t>
      </w:r>
      <w:r w:rsidR="000D2AE2" w:rsidRPr="000D2AE2">
        <w:rPr>
          <w:rStyle w:val="None"/>
          <w:color w:val="000000" w:themeColor="text1"/>
          <w:sz w:val="22"/>
          <w:szCs w:val="22"/>
        </w:rPr>
        <w:t>133.5</w:t>
      </w:r>
      <w:r w:rsidR="005910C8">
        <w:rPr>
          <w:rStyle w:val="None"/>
          <w:color w:val="000000" w:themeColor="text1"/>
          <w:sz w:val="22"/>
          <w:szCs w:val="22"/>
        </w:rPr>
        <w:t xml:space="preserve">, </w:t>
      </w:r>
      <w:r w:rsidR="000D2AE2" w:rsidRPr="000D2AE2">
        <w:rPr>
          <w:rStyle w:val="None"/>
          <w:color w:val="000000" w:themeColor="text1"/>
          <w:sz w:val="22"/>
          <w:szCs w:val="22"/>
        </w:rPr>
        <w:t>135</w:t>
      </w:r>
      <w:r w:rsidR="005910C8">
        <w:rPr>
          <w:rStyle w:val="None"/>
          <w:color w:val="000000" w:themeColor="text1"/>
          <w:sz w:val="22"/>
          <w:szCs w:val="22"/>
        </w:rPr>
        <w:t xml:space="preserve">.0, </w:t>
      </w:r>
      <w:r w:rsidR="000D2AE2" w:rsidRPr="000D2AE2">
        <w:rPr>
          <w:rStyle w:val="None"/>
          <w:color w:val="000000" w:themeColor="text1"/>
          <w:sz w:val="22"/>
          <w:szCs w:val="22"/>
        </w:rPr>
        <w:t>136.4</w:t>
      </w:r>
      <w:r w:rsidR="005910C8">
        <w:rPr>
          <w:rStyle w:val="None"/>
          <w:color w:val="000000" w:themeColor="text1"/>
          <w:sz w:val="22"/>
          <w:szCs w:val="22"/>
        </w:rPr>
        <w:t xml:space="preserve">, </w:t>
      </w:r>
      <w:r w:rsidR="000D2AE2" w:rsidRPr="000D2AE2">
        <w:rPr>
          <w:rStyle w:val="None"/>
          <w:color w:val="000000" w:themeColor="text1"/>
          <w:sz w:val="22"/>
          <w:szCs w:val="22"/>
        </w:rPr>
        <w:t>137.9</w:t>
      </w:r>
      <w:r w:rsidR="005910C8">
        <w:rPr>
          <w:rStyle w:val="None"/>
          <w:color w:val="000000" w:themeColor="text1"/>
          <w:sz w:val="22"/>
          <w:szCs w:val="22"/>
        </w:rPr>
        <w:t xml:space="preserve">, </w:t>
      </w:r>
      <w:r w:rsidR="000D2AE2" w:rsidRPr="000D2AE2">
        <w:rPr>
          <w:rStyle w:val="None"/>
          <w:color w:val="000000" w:themeColor="text1"/>
          <w:sz w:val="22"/>
          <w:szCs w:val="22"/>
        </w:rPr>
        <w:t>139.3</w:t>
      </w:r>
      <w:r w:rsidR="005910C8">
        <w:rPr>
          <w:rStyle w:val="None"/>
          <w:color w:val="000000" w:themeColor="text1"/>
          <w:sz w:val="22"/>
          <w:szCs w:val="22"/>
        </w:rPr>
        <w:t xml:space="preserve">, </w:t>
      </w:r>
      <w:r w:rsidR="000D2AE2" w:rsidRPr="000D2AE2">
        <w:rPr>
          <w:rStyle w:val="None"/>
          <w:color w:val="000000" w:themeColor="text1"/>
          <w:sz w:val="22"/>
          <w:szCs w:val="22"/>
        </w:rPr>
        <w:t>140.7</w:t>
      </w:r>
      <w:r w:rsidR="005910C8">
        <w:rPr>
          <w:rStyle w:val="None"/>
          <w:color w:val="000000" w:themeColor="text1"/>
          <w:sz w:val="22"/>
          <w:szCs w:val="22"/>
        </w:rPr>
        <w:t xml:space="preserve">, </w:t>
      </w:r>
      <w:r w:rsidR="000D2AE2" w:rsidRPr="000D2AE2">
        <w:rPr>
          <w:rStyle w:val="None"/>
          <w:color w:val="000000" w:themeColor="text1"/>
          <w:sz w:val="22"/>
          <w:szCs w:val="22"/>
        </w:rPr>
        <w:t>142.1</w:t>
      </w:r>
      <w:r w:rsidR="005910C8">
        <w:rPr>
          <w:rStyle w:val="None"/>
          <w:color w:val="000000" w:themeColor="text1"/>
          <w:sz w:val="22"/>
          <w:szCs w:val="22"/>
        </w:rPr>
        <w:t xml:space="preserve">, </w:t>
      </w:r>
      <w:r w:rsidR="000D2AE2" w:rsidRPr="000D2AE2">
        <w:rPr>
          <w:rStyle w:val="None"/>
          <w:color w:val="000000" w:themeColor="text1"/>
          <w:sz w:val="22"/>
          <w:szCs w:val="22"/>
        </w:rPr>
        <w:t>143.4</w:t>
      </w:r>
      <w:r w:rsidRPr="0086778F">
        <w:rPr>
          <w:rStyle w:val="None"/>
          <w:color w:val="000000" w:themeColor="text1"/>
          <w:sz w:val="22"/>
          <w:szCs w:val="22"/>
        </w:rPr>
        <w:t>] cd/m</w:t>
      </w:r>
      <w:r w:rsidRPr="0086778F">
        <w:rPr>
          <w:sz w:val="22"/>
          <w:szCs w:val="22"/>
          <w:vertAlign w:val="superscript"/>
        </w:rPr>
        <w:t>2</w:t>
      </w:r>
      <w:r w:rsidRPr="0086778F">
        <w:rPr>
          <w:sz w:val="22"/>
          <w:szCs w:val="22"/>
        </w:rPr>
        <w:t>.</w:t>
      </w:r>
      <w:r w:rsidR="000667CA">
        <w:rPr>
          <w:sz w:val="22"/>
          <w:szCs w:val="22"/>
        </w:rPr>
        <w:t xml:space="preserve"> </w:t>
      </w:r>
    </w:p>
    <w:p w14:paraId="24E0D609" w14:textId="77777777" w:rsidR="00AD0F77" w:rsidRPr="00AD0F77" w:rsidRDefault="00AD0F77" w:rsidP="00AD0F77">
      <w:pPr>
        <w:rPr>
          <w:rStyle w:val="None"/>
          <w:sz w:val="22"/>
          <w:szCs w:val="22"/>
        </w:rPr>
      </w:pPr>
    </w:p>
    <w:p w14:paraId="5AAE48E9" w14:textId="37042C6C" w:rsidR="00394300" w:rsidRDefault="00394300" w:rsidP="00A368D6">
      <w:pPr>
        <w:pStyle w:val="Default"/>
        <w:spacing w:before="0" w:after="270"/>
        <w:rPr>
          <w:rStyle w:val="None"/>
          <w:rFonts w:ascii="Times New Roman" w:hAnsi="Times New Roman"/>
          <w:sz w:val="22"/>
          <w:szCs w:val="22"/>
        </w:rPr>
      </w:pPr>
      <w:r w:rsidRPr="00394300">
        <w:rPr>
          <w:rStyle w:val="None"/>
          <w:rFonts w:ascii="Times New Roman" w:hAnsi="Times New Roman"/>
          <w:sz w:val="22"/>
          <w:szCs w:val="22"/>
          <w:u w:val="single"/>
        </w:rPr>
        <w:t>Simultaneous variation (</w:t>
      </w:r>
      <w:r w:rsidR="00472A37">
        <w:rPr>
          <w:rStyle w:val="None"/>
          <w:rFonts w:ascii="Times New Roman" w:hAnsi="Times New Roman"/>
          <w:sz w:val="22"/>
          <w:szCs w:val="22"/>
          <w:u w:val="single"/>
        </w:rPr>
        <w:t xml:space="preserve">preregistered </w:t>
      </w:r>
      <w:r w:rsidRPr="00394300">
        <w:rPr>
          <w:rStyle w:val="None"/>
          <w:rFonts w:ascii="Times New Roman" w:hAnsi="Times New Roman"/>
          <w:sz w:val="22"/>
          <w:szCs w:val="22"/>
          <w:u w:val="single"/>
        </w:rPr>
        <w:t>Experiment</w:t>
      </w:r>
      <w:r>
        <w:rPr>
          <w:rStyle w:val="None"/>
          <w:rFonts w:ascii="Times New Roman" w:hAnsi="Times New Roman"/>
          <w:sz w:val="22"/>
          <w:szCs w:val="22"/>
          <w:u w:val="single"/>
        </w:rPr>
        <w:t xml:space="preserve"> 8</w:t>
      </w:r>
      <w:r w:rsidRPr="00394300">
        <w:rPr>
          <w:rStyle w:val="None"/>
          <w:rFonts w:ascii="Times New Roman" w:hAnsi="Times New Roman"/>
          <w:sz w:val="22"/>
          <w:szCs w:val="22"/>
          <w:u w:val="single"/>
        </w:rPr>
        <w:t>)</w:t>
      </w:r>
      <w:r>
        <w:rPr>
          <w:rStyle w:val="None"/>
          <w:rFonts w:ascii="Times New Roman" w:hAnsi="Times New Roman"/>
          <w:sz w:val="22"/>
          <w:szCs w:val="22"/>
          <w:u w:val="single"/>
        </w:rPr>
        <w:t>:</w:t>
      </w:r>
      <w:r w:rsidRPr="00993270">
        <w:rPr>
          <w:rStyle w:val="None"/>
          <w:rFonts w:ascii="Times New Roman" w:hAnsi="Times New Roman"/>
          <w:sz w:val="22"/>
          <w:szCs w:val="22"/>
        </w:rPr>
        <w:t xml:space="preserve"> </w:t>
      </w:r>
      <w:r w:rsidR="00993270" w:rsidRPr="00993270">
        <w:rPr>
          <w:rStyle w:val="None"/>
          <w:rFonts w:ascii="Times New Roman" w:hAnsi="Times New Roman"/>
          <w:sz w:val="22"/>
          <w:szCs w:val="22"/>
        </w:rPr>
        <w:t>In t</w:t>
      </w:r>
      <w:r w:rsidR="00993270">
        <w:rPr>
          <w:rStyle w:val="None"/>
          <w:rFonts w:ascii="Times New Roman" w:hAnsi="Times New Roman"/>
          <w:sz w:val="22"/>
          <w:szCs w:val="22"/>
        </w:rPr>
        <w:t xml:space="preserve">his experiment we studied </w:t>
      </w:r>
      <w:r w:rsidR="00113750">
        <w:rPr>
          <w:rStyle w:val="None"/>
          <w:rFonts w:ascii="Times New Roman" w:hAnsi="Times New Roman"/>
          <w:sz w:val="22"/>
          <w:szCs w:val="22"/>
        </w:rPr>
        <w:t>six</w:t>
      </w:r>
      <w:r w:rsidR="00147520">
        <w:rPr>
          <w:rStyle w:val="None"/>
          <w:rFonts w:ascii="Times New Roman" w:hAnsi="Times New Roman"/>
          <w:sz w:val="22"/>
          <w:szCs w:val="22"/>
        </w:rPr>
        <w:t xml:space="preserve"> </w:t>
      </w:r>
      <w:r w:rsidR="00993270">
        <w:rPr>
          <w:rStyle w:val="None"/>
          <w:rFonts w:ascii="Times New Roman" w:hAnsi="Times New Roman"/>
          <w:sz w:val="22"/>
          <w:szCs w:val="22"/>
        </w:rPr>
        <w:t xml:space="preserve">conditions. These were: no variation (covariance scalar = 0, range parameter = 0), </w:t>
      </w:r>
      <w:r w:rsidR="005F11D4">
        <w:rPr>
          <w:rStyle w:val="None"/>
          <w:rFonts w:ascii="Times New Roman" w:hAnsi="Times New Roman"/>
          <w:sz w:val="22"/>
          <w:szCs w:val="22"/>
        </w:rPr>
        <w:t>chromatic background variation (covariance scalar = 1, range parameter = 0)</w:t>
      </w:r>
      <w:r w:rsidR="00393E18">
        <w:rPr>
          <w:rStyle w:val="None"/>
          <w:rFonts w:ascii="Times New Roman" w:hAnsi="Times New Roman"/>
          <w:sz w:val="22"/>
          <w:szCs w:val="22"/>
        </w:rPr>
        <w:t xml:space="preserve">, </w:t>
      </w:r>
      <w:r w:rsidR="00E27AE0">
        <w:rPr>
          <w:rStyle w:val="None"/>
          <w:rFonts w:ascii="Times New Roman" w:hAnsi="Times New Roman"/>
          <w:sz w:val="22"/>
          <w:szCs w:val="22"/>
        </w:rPr>
        <w:t>achromatic</w:t>
      </w:r>
      <w:r w:rsidR="00E27AE0" w:rsidRPr="00E27AE0">
        <w:rPr>
          <w:rStyle w:val="None"/>
          <w:rFonts w:ascii="Times New Roman" w:hAnsi="Times New Roman"/>
          <w:sz w:val="22"/>
          <w:szCs w:val="22"/>
        </w:rPr>
        <w:t xml:space="preserve"> </w:t>
      </w:r>
      <w:r w:rsidR="00E27AE0">
        <w:rPr>
          <w:rStyle w:val="None"/>
          <w:rFonts w:ascii="Times New Roman" w:hAnsi="Times New Roman"/>
          <w:sz w:val="22"/>
          <w:szCs w:val="22"/>
        </w:rPr>
        <w:t>background variation (covariance scalar = 1, range parameter = 0),</w:t>
      </w:r>
      <w:r w:rsidR="00E27AE0">
        <w:rPr>
          <w:rStyle w:val="None"/>
          <w:rFonts w:ascii="Times New Roman" w:hAnsi="Times New Roman"/>
          <w:b/>
          <w:bCs/>
          <w:sz w:val="22"/>
          <w:szCs w:val="22"/>
          <w:u w:val="single"/>
        </w:rPr>
        <w:t xml:space="preserve"> </w:t>
      </w:r>
      <w:r w:rsidR="00740C53">
        <w:rPr>
          <w:rStyle w:val="None"/>
          <w:rFonts w:ascii="Times New Roman" w:hAnsi="Times New Roman"/>
          <w:sz w:val="22"/>
          <w:szCs w:val="22"/>
        </w:rPr>
        <w:t xml:space="preserve">light source intensity variation (covariance scalar = 0, range parameter = 0.3), and simultaneous variation chromatic </w:t>
      </w:r>
      <w:r w:rsidR="00D0279B">
        <w:rPr>
          <w:rStyle w:val="None"/>
          <w:rFonts w:ascii="Times New Roman" w:hAnsi="Times New Roman"/>
          <w:sz w:val="22"/>
          <w:szCs w:val="22"/>
        </w:rPr>
        <w:t xml:space="preserve">background </w:t>
      </w:r>
      <w:r w:rsidR="00E27AE0">
        <w:rPr>
          <w:rStyle w:val="None"/>
          <w:rFonts w:ascii="Times New Roman" w:hAnsi="Times New Roman"/>
          <w:sz w:val="22"/>
          <w:szCs w:val="22"/>
        </w:rPr>
        <w:t xml:space="preserve">(covariance scalar = </w:t>
      </w:r>
      <w:r w:rsidR="009B5E43">
        <w:rPr>
          <w:rStyle w:val="None"/>
          <w:rFonts w:ascii="Times New Roman" w:hAnsi="Times New Roman"/>
          <w:sz w:val="22"/>
          <w:szCs w:val="22"/>
        </w:rPr>
        <w:t>1</w:t>
      </w:r>
      <w:r w:rsidR="00E27AE0">
        <w:rPr>
          <w:rStyle w:val="None"/>
          <w:rFonts w:ascii="Times New Roman" w:hAnsi="Times New Roman"/>
          <w:sz w:val="22"/>
          <w:szCs w:val="22"/>
        </w:rPr>
        <w:t xml:space="preserve">, range parameter = </w:t>
      </w:r>
      <w:r w:rsidR="00D55FDC">
        <w:rPr>
          <w:rStyle w:val="None"/>
          <w:rFonts w:ascii="Times New Roman" w:hAnsi="Times New Roman"/>
          <w:sz w:val="22"/>
          <w:szCs w:val="22"/>
        </w:rPr>
        <w:t>0.3</w:t>
      </w:r>
      <w:r w:rsidR="00E27AE0">
        <w:rPr>
          <w:rStyle w:val="None"/>
          <w:rFonts w:ascii="Times New Roman" w:hAnsi="Times New Roman"/>
          <w:sz w:val="22"/>
          <w:szCs w:val="22"/>
        </w:rPr>
        <w:t xml:space="preserve">) and </w:t>
      </w:r>
      <w:r w:rsidR="00D367E8">
        <w:rPr>
          <w:rStyle w:val="None"/>
          <w:rFonts w:ascii="Times New Roman" w:hAnsi="Times New Roman"/>
          <w:sz w:val="22"/>
          <w:szCs w:val="22"/>
        </w:rPr>
        <w:t xml:space="preserve">simultaneous variation achromatic background (covariance scalar = </w:t>
      </w:r>
      <w:r w:rsidR="009B5E43">
        <w:rPr>
          <w:rStyle w:val="None"/>
          <w:rFonts w:ascii="Times New Roman" w:hAnsi="Times New Roman"/>
          <w:sz w:val="22"/>
          <w:szCs w:val="22"/>
        </w:rPr>
        <w:t>1</w:t>
      </w:r>
      <w:r w:rsidR="00D367E8">
        <w:rPr>
          <w:rStyle w:val="None"/>
          <w:rFonts w:ascii="Times New Roman" w:hAnsi="Times New Roman"/>
          <w:sz w:val="22"/>
          <w:szCs w:val="22"/>
        </w:rPr>
        <w:t xml:space="preserve">, range parameter = </w:t>
      </w:r>
      <w:r w:rsidR="00D55FDC">
        <w:rPr>
          <w:rStyle w:val="None"/>
          <w:rFonts w:ascii="Times New Roman" w:hAnsi="Times New Roman"/>
          <w:sz w:val="22"/>
          <w:szCs w:val="22"/>
        </w:rPr>
        <w:t>0.3</w:t>
      </w:r>
      <w:r w:rsidR="00D367E8">
        <w:rPr>
          <w:rStyle w:val="None"/>
          <w:rFonts w:ascii="Times New Roman" w:hAnsi="Times New Roman"/>
          <w:sz w:val="22"/>
          <w:szCs w:val="22"/>
        </w:rPr>
        <w:t>).</w:t>
      </w:r>
      <w:r w:rsidR="00A86EE2">
        <w:rPr>
          <w:rStyle w:val="None"/>
          <w:rFonts w:ascii="Times New Roman" w:hAnsi="Times New Roman"/>
          <w:sz w:val="22"/>
          <w:szCs w:val="22"/>
        </w:rPr>
        <w:t xml:space="preserve"> </w:t>
      </w:r>
      <w:r w:rsidR="00A86EE2" w:rsidRPr="004C4756">
        <w:rPr>
          <w:rStyle w:val="None"/>
          <w:rFonts w:ascii="Times New Roman" w:hAnsi="Times New Roman"/>
          <w:color w:val="FF0000"/>
          <w:sz w:val="22"/>
          <w:szCs w:val="22"/>
        </w:rPr>
        <w:t xml:space="preserve">Figure </w:t>
      </w:r>
      <w:r w:rsidR="002476A8">
        <w:rPr>
          <w:rStyle w:val="None"/>
          <w:rFonts w:ascii="Times New Roman" w:hAnsi="Times New Roman"/>
          <w:color w:val="FF0000"/>
          <w:sz w:val="22"/>
          <w:szCs w:val="22"/>
        </w:rPr>
        <w:t>5</w:t>
      </w:r>
      <w:r w:rsidR="00A86EE2">
        <w:rPr>
          <w:rStyle w:val="None"/>
          <w:rFonts w:ascii="Times New Roman" w:hAnsi="Times New Roman"/>
          <w:sz w:val="22"/>
          <w:szCs w:val="22"/>
        </w:rPr>
        <w:t xml:space="preserve"> shows five typical images for these six conditions.</w:t>
      </w:r>
    </w:p>
    <w:p w14:paraId="213EA5F4" w14:textId="77777777" w:rsidR="0008324A" w:rsidRDefault="0008324A" w:rsidP="0008324A">
      <w:pPr>
        <w:rPr>
          <w:sz w:val="22"/>
          <w:szCs w:val="22"/>
        </w:rPr>
      </w:pPr>
      <w:r w:rsidRPr="0086778F">
        <w:rPr>
          <w:rStyle w:val="None"/>
          <w:color w:val="000000" w:themeColor="text1"/>
          <w:sz w:val="22"/>
          <w:szCs w:val="22"/>
        </w:rPr>
        <w:lastRenderedPageBreak/>
        <w:t xml:space="preserve">When displayed on the experimental monitor, the average luminance of the standard image for covariance scalar </w:t>
      </w:r>
      <w:r>
        <w:rPr>
          <w:rStyle w:val="None"/>
          <w:color w:val="000000" w:themeColor="text1"/>
          <w:sz w:val="22"/>
          <w:szCs w:val="22"/>
        </w:rPr>
        <w:t>0</w:t>
      </w:r>
      <w:r w:rsidRPr="0086778F">
        <w:rPr>
          <w:rStyle w:val="None"/>
          <w:color w:val="000000" w:themeColor="text1"/>
          <w:sz w:val="22"/>
          <w:szCs w:val="22"/>
        </w:rPr>
        <w:t>.</w:t>
      </w:r>
      <w:r>
        <w:rPr>
          <w:rStyle w:val="None"/>
          <w:color w:val="000000" w:themeColor="text1"/>
          <w:sz w:val="22"/>
          <w:szCs w:val="22"/>
        </w:rPr>
        <w:t>0</w:t>
      </w:r>
      <w:r w:rsidRPr="0086778F">
        <w:rPr>
          <w:rStyle w:val="None"/>
          <w:color w:val="000000" w:themeColor="text1"/>
          <w:sz w:val="22"/>
          <w:szCs w:val="22"/>
        </w:rPr>
        <w:t xml:space="preserve"> </w:t>
      </w:r>
      <w:r>
        <w:rPr>
          <w:rStyle w:val="None"/>
          <w:color w:val="000000" w:themeColor="text1"/>
          <w:sz w:val="22"/>
          <w:szCs w:val="22"/>
        </w:rPr>
        <w:t xml:space="preserve">and range parameter 0.00 </w:t>
      </w:r>
      <w:r w:rsidRPr="0086778F">
        <w:rPr>
          <w:rStyle w:val="None"/>
          <w:color w:val="000000" w:themeColor="text1"/>
          <w:sz w:val="22"/>
          <w:szCs w:val="22"/>
        </w:rPr>
        <w:t xml:space="preserve">was </w:t>
      </w:r>
      <w:r>
        <w:rPr>
          <w:rStyle w:val="None"/>
          <w:color w:val="000000" w:themeColor="text1"/>
          <w:sz w:val="22"/>
          <w:szCs w:val="22"/>
        </w:rPr>
        <w:t>87.1</w:t>
      </w:r>
      <w:r w:rsidRPr="0086778F">
        <w:rPr>
          <w:rStyle w:val="None"/>
          <w:color w:val="000000" w:themeColor="text1"/>
          <w:sz w:val="22"/>
          <w:szCs w:val="22"/>
        </w:rPr>
        <w:t xml:space="preserve"> cd/m</w:t>
      </w:r>
      <w:r w:rsidRPr="0086778F">
        <w:rPr>
          <w:rStyle w:val="None"/>
          <w:color w:val="000000" w:themeColor="text1"/>
          <w:sz w:val="22"/>
          <w:szCs w:val="22"/>
          <w:vertAlign w:val="superscript"/>
        </w:rPr>
        <w:t>2</w:t>
      </w:r>
      <w:r w:rsidRPr="0086778F">
        <w:rPr>
          <w:rStyle w:val="None"/>
          <w:color w:val="000000" w:themeColor="text1"/>
          <w:sz w:val="22"/>
          <w:szCs w:val="22"/>
        </w:rPr>
        <w:t xml:space="preserve">. The average </w:t>
      </w:r>
      <w:proofErr w:type="spellStart"/>
      <w:r w:rsidRPr="0086778F">
        <w:rPr>
          <w:rStyle w:val="None"/>
          <w:color w:val="000000" w:themeColor="text1"/>
          <w:sz w:val="22"/>
          <w:szCs w:val="22"/>
        </w:rPr>
        <w:t>luminances</w:t>
      </w:r>
      <w:proofErr w:type="spellEnd"/>
      <w:r w:rsidRPr="0086778F">
        <w:rPr>
          <w:rStyle w:val="None"/>
          <w:color w:val="000000" w:themeColor="text1"/>
          <w:sz w:val="22"/>
          <w:szCs w:val="22"/>
        </w:rPr>
        <w:t xml:space="preserve"> of the target object for the 11 LRF levels were [</w:t>
      </w:r>
      <w:r w:rsidRPr="009A2315">
        <w:rPr>
          <w:rStyle w:val="None"/>
          <w:color w:val="000000" w:themeColor="text1"/>
          <w:sz w:val="22"/>
          <w:szCs w:val="22"/>
        </w:rPr>
        <w:t>120.9</w:t>
      </w:r>
      <w:r>
        <w:rPr>
          <w:rStyle w:val="None"/>
          <w:color w:val="000000" w:themeColor="text1"/>
          <w:sz w:val="22"/>
          <w:szCs w:val="22"/>
        </w:rPr>
        <w:t xml:space="preserve">, </w:t>
      </w:r>
      <w:r w:rsidRPr="009A2315">
        <w:rPr>
          <w:rStyle w:val="None"/>
          <w:color w:val="000000" w:themeColor="text1"/>
          <w:sz w:val="22"/>
          <w:szCs w:val="22"/>
        </w:rPr>
        <w:t>122.3</w:t>
      </w:r>
      <w:r>
        <w:rPr>
          <w:rStyle w:val="None"/>
          <w:color w:val="000000" w:themeColor="text1"/>
          <w:sz w:val="22"/>
          <w:szCs w:val="22"/>
        </w:rPr>
        <w:t xml:space="preserve">, </w:t>
      </w:r>
      <w:r w:rsidRPr="009A2315">
        <w:rPr>
          <w:rStyle w:val="None"/>
          <w:color w:val="000000" w:themeColor="text1"/>
          <w:sz w:val="22"/>
          <w:szCs w:val="22"/>
        </w:rPr>
        <w:t>123.8</w:t>
      </w:r>
      <w:r>
        <w:rPr>
          <w:rStyle w:val="None"/>
          <w:color w:val="000000" w:themeColor="text1"/>
          <w:sz w:val="22"/>
          <w:szCs w:val="22"/>
        </w:rPr>
        <w:t xml:space="preserve">, </w:t>
      </w:r>
      <w:r w:rsidRPr="009A2315">
        <w:rPr>
          <w:rStyle w:val="None"/>
          <w:color w:val="000000" w:themeColor="text1"/>
          <w:sz w:val="22"/>
          <w:szCs w:val="22"/>
        </w:rPr>
        <w:t>125.2</w:t>
      </w:r>
      <w:r>
        <w:rPr>
          <w:rStyle w:val="None"/>
          <w:color w:val="000000" w:themeColor="text1"/>
          <w:sz w:val="22"/>
          <w:szCs w:val="22"/>
        </w:rPr>
        <w:t xml:space="preserve">, </w:t>
      </w:r>
      <w:r w:rsidRPr="009A2315">
        <w:rPr>
          <w:rStyle w:val="None"/>
          <w:color w:val="000000" w:themeColor="text1"/>
          <w:sz w:val="22"/>
          <w:szCs w:val="22"/>
        </w:rPr>
        <w:t>126.5</w:t>
      </w:r>
      <w:r>
        <w:rPr>
          <w:rStyle w:val="None"/>
          <w:color w:val="000000" w:themeColor="text1"/>
          <w:sz w:val="22"/>
          <w:szCs w:val="22"/>
        </w:rPr>
        <w:t xml:space="preserve">, </w:t>
      </w:r>
      <w:r w:rsidRPr="009A2315">
        <w:rPr>
          <w:rStyle w:val="None"/>
          <w:color w:val="000000" w:themeColor="text1"/>
          <w:sz w:val="22"/>
          <w:szCs w:val="22"/>
        </w:rPr>
        <w:t>127.9</w:t>
      </w:r>
      <w:r>
        <w:rPr>
          <w:rStyle w:val="None"/>
          <w:color w:val="000000" w:themeColor="text1"/>
          <w:sz w:val="22"/>
          <w:szCs w:val="22"/>
        </w:rPr>
        <w:t xml:space="preserve">, </w:t>
      </w:r>
      <w:r w:rsidRPr="009A2315">
        <w:rPr>
          <w:rStyle w:val="None"/>
          <w:color w:val="000000" w:themeColor="text1"/>
          <w:sz w:val="22"/>
          <w:szCs w:val="22"/>
        </w:rPr>
        <w:t>129.2</w:t>
      </w:r>
      <w:r>
        <w:rPr>
          <w:rStyle w:val="None"/>
          <w:color w:val="000000" w:themeColor="text1"/>
          <w:sz w:val="22"/>
          <w:szCs w:val="22"/>
        </w:rPr>
        <w:t xml:space="preserve">, </w:t>
      </w:r>
      <w:r w:rsidRPr="009A2315">
        <w:rPr>
          <w:rStyle w:val="None"/>
          <w:color w:val="000000" w:themeColor="text1"/>
          <w:sz w:val="22"/>
          <w:szCs w:val="22"/>
        </w:rPr>
        <w:t>130.5</w:t>
      </w:r>
      <w:r>
        <w:rPr>
          <w:rStyle w:val="None"/>
          <w:color w:val="000000" w:themeColor="text1"/>
          <w:sz w:val="22"/>
          <w:szCs w:val="22"/>
        </w:rPr>
        <w:t xml:space="preserve">, </w:t>
      </w:r>
      <w:r w:rsidRPr="009A2315">
        <w:rPr>
          <w:rStyle w:val="None"/>
          <w:color w:val="000000" w:themeColor="text1"/>
          <w:sz w:val="22"/>
          <w:szCs w:val="22"/>
        </w:rPr>
        <w:t>131.9</w:t>
      </w:r>
      <w:r>
        <w:rPr>
          <w:rStyle w:val="None"/>
          <w:color w:val="000000" w:themeColor="text1"/>
          <w:sz w:val="22"/>
          <w:szCs w:val="22"/>
        </w:rPr>
        <w:t xml:space="preserve">, </w:t>
      </w:r>
      <w:r w:rsidRPr="009A2315">
        <w:rPr>
          <w:rStyle w:val="None"/>
          <w:color w:val="000000" w:themeColor="text1"/>
          <w:sz w:val="22"/>
          <w:szCs w:val="22"/>
        </w:rPr>
        <w:t>133.1</w:t>
      </w:r>
      <w:r>
        <w:rPr>
          <w:rStyle w:val="None"/>
          <w:color w:val="000000" w:themeColor="text1"/>
          <w:sz w:val="22"/>
          <w:szCs w:val="22"/>
        </w:rPr>
        <w:t xml:space="preserve">, </w:t>
      </w:r>
      <w:r w:rsidRPr="009A2315">
        <w:rPr>
          <w:rStyle w:val="None"/>
          <w:color w:val="000000" w:themeColor="text1"/>
          <w:sz w:val="22"/>
          <w:szCs w:val="22"/>
        </w:rPr>
        <w:t>134.4</w:t>
      </w:r>
      <w:r w:rsidRPr="0086778F">
        <w:rPr>
          <w:rStyle w:val="None"/>
          <w:color w:val="000000" w:themeColor="text1"/>
          <w:sz w:val="22"/>
          <w:szCs w:val="22"/>
        </w:rPr>
        <w:t>] cd/m</w:t>
      </w:r>
      <w:r w:rsidRPr="0086778F">
        <w:rPr>
          <w:sz w:val="22"/>
          <w:szCs w:val="22"/>
          <w:vertAlign w:val="superscript"/>
        </w:rPr>
        <w:t>2</w:t>
      </w:r>
      <w:r w:rsidRPr="0086778F">
        <w:rPr>
          <w:sz w:val="22"/>
          <w:szCs w:val="22"/>
        </w:rPr>
        <w:t>.</w:t>
      </w:r>
      <w:r>
        <w:rPr>
          <w:sz w:val="22"/>
          <w:szCs w:val="22"/>
        </w:rPr>
        <w:t xml:space="preserve"> </w:t>
      </w:r>
    </w:p>
    <w:p w14:paraId="3E2BDC61" w14:textId="77777777" w:rsidR="003448EB" w:rsidRDefault="003448EB" w:rsidP="0008324A">
      <w:pPr>
        <w:rPr>
          <w:sz w:val="22"/>
          <w:szCs w:val="22"/>
        </w:rPr>
      </w:pPr>
    </w:p>
    <w:p w14:paraId="530C1505" w14:textId="6FD9CD01" w:rsidR="002431E9" w:rsidRDefault="002431E9" w:rsidP="002431E9">
      <w:pPr>
        <w:rPr>
          <w:sz w:val="22"/>
          <w:szCs w:val="22"/>
        </w:rPr>
      </w:pPr>
      <w:r w:rsidRPr="0086778F">
        <w:rPr>
          <w:rStyle w:val="None"/>
          <w:color w:val="000000" w:themeColor="text1"/>
          <w:sz w:val="22"/>
          <w:szCs w:val="22"/>
        </w:rPr>
        <w:t xml:space="preserve">When displayed on the experimental monitor, the average luminance of the standard image for covariance scalar </w:t>
      </w:r>
      <w:r w:rsidR="001F1A2D">
        <w:rPr>
          <w:rStyle w:val="None"/>
          <w:color w:val="000000" w:themeColor="text1"/>
          <w:sz w:val="22"/>
          <w:szCs w:val="22"/>
        </w:rPr>
        <w:t>1</w:t>
      </w:r>
      <w:r w:rsidRPr="0086778F">
        <w:rPr>
          <w:rStyle w:val="None"/>
          <w:color w:val="000000" w:themeColor="text1"/>
          <w:sz w:val="22"/>
          <w:szCs w:val="22"/>
        </w:rPr>
        <w:t>.</w:t>
      </w:r>
      <w:r w:rsidR="001F1A2D">
        <w:rPr>
          <w:rStyle w:val="None"/>
          <w:color w:val="000000" w:themeColor="text1"/>
          <w:sz w:val="22"/>
          <w:szCs w:val="22"/>
        </w:rPr>
        <w:t>0</w:t>
      </w:r>
      <w:r w:rsidRPr="0086778F">
        <w:rPr>
          <w:rStyle w:val="None"/>
          <w:color w:val="000000" w:themeColor="text1"/>
          <w:sz w:val="22"/>
          <w:szCs w:val="22"/>
        </w:rPr>
        <w:t xml:space="preserve"> </w:t>
      </w:r>
      <w:r>
        <w:rPr>
          <w:rStyle w:val="None"/>
          <w:color w:val="000000" w:themeColor="text1"/>
          <w:sz w:val="22"/>
          <w:szCs w:val="22"/>
        </w:rPr>
        <w:t>and range parameter 0.</w:t>
      </w:r>
      <w:r w:rsidR="00672D71">
        <w:rPr>
          <w:rStyle w:val="None"/>
          <w:color w:val="000000" w:themeColor="text1"/>
          <w:sz w:val="22"/>
          <w:szCs w:val="22"/>
        </w:rPr>
        <w:t>3</w:t>
      </w:r>
      <w:r>
        <w:rPr>
          <w:rStyle w:val="None"/>
          <w:color w:val="000000" w:themeColor="text1"/>
          <w:sz w:val="22"/>
          <w:szCs w:val="22"/>
        </w:rPr>
        <w:t xml:space="preserve">0 </w:t>
      </w:r>
      <w:r w:rsidRPr="0086778F">
        <w:rPr>
          <w:rStyle w:val="None"/>
          <w:color w:val="000000" w:themeColor="text1"/>
          <w:sz w:val="22"/>
          <w:szCs w:val="22"/>
        </w:rPr>
        <w:t xml:space="preserve">was </w:t>
      </w:r>
      <w:r w:rsidR="00F97B91" w:rsidRPr="00F97B91">
        <w:rPr>
          <w:rStyle w:val="None"/>
          <w:color w:val="000000" w:themeColor="text1"/>
          <w:sz w:val="22"/>
          <w:szCs w:val="22"/>
        </w:rPr>
        <w:t>87.8</w:t>
      </w:r>
      <w:r w:rsidRPr="0086778F">
        <w:rPr>
          <w:rStyle w:val="None"/>
          <w:color w:val="000000" w:themeColor="text1"/>
          <w:sz w:val="22"/>
          <w:szCs w:val="22"/>
        </w:rPr>
        <w:t xml:space="preserve"> cd/m</w:t>
      </w:r>
      <w:r w:rsidRPr="0086778F">
        <w:rPr>
          <w:rStyle w:val="None"/>
          <w:color w:val="000000" w:themeColor="text1"/>
          <w:sz w:val="22"/>
          <w:szCs w:val="22"/>
          <w:vertAlign w:val="superscript"/>
        </w:rPr>
        <w:t>2</w:t>
      </w:r>
      <w:r w:rsidRPr="0086778F">
        <w:rPr>
          <w:rStyle w:val="None"/>
          <w:color w:val="000000" w:themeColor="text1"/>
          <w:sz w:val="22"/>
          <w:szCs w:val="22"/>
        </w:rPr>
        <w:t xml:space="preserve">. The average </w:t>
      </w:r>
      <w:proofErr w:type="spellStart"/>
      <w:r w:rsidRPr="0086778F">
        <w:rPr>
          <w:rStyle w:val="None"/>
          <w:color w:val="000000" w:themeColor="text1"/>
          <w:sz w:val="22"/>
          <w:szCs w:val="22"/>
        </w:rPr>
        <w:t>luminances</w:t>
      </w:r>
      <w:proofErr w:type="spellEnd"/>
      <w:r w:rsidRPr="0086778F">
        <w:rPr>
          <w:rStyle w:val="None"/>
          <w:color w:val="000000" w:themeColor="text1"/>
          <w:sz w:val="22"/>
          <w:szCs w:val="22"/>
        </w:rPr>
        <w:t xml:space="preserve"> of the target object for the 11 LRF levels were [</w:t>
      </w:r>
      <w:r w:rsidR="00DB77EC" w:rsidRPr="00DB77EC">
        <w:rPr>
          <w:rStyle w:val="None"/>
          <w:color w:val="000000" w:themeColor="text1"/>
          <w:sz w:val="22"/>
          <w:szCs w:val="22"/>
        </w:rPr>
        <w:t>117.7</w:t>
      </w:r>
      <w:r w:rsidR="005C47AB">
        <w:rPr>
          <w:rStyle w:val="None"/>
          <w:color w:val="000000" w:themeColor="text1"/>
          <w:sz w:val="22"/>
          <w:szCs w:val="22"/>
        </w:rPr>
        <w:t xml:space="preserve">, </w:t>
      </w:r>
      <w:r w:rsidR="00DB77EC" w:rsidRPr="00DB77EC">
        <w:rPr>
          <w:rStyle w:val="None"/>
          <w:color w:val="000000" w:themeColor="text1"/>
          <w:sz w:val="22"/>
          <w:szCs w:val="22"/>
        </w:rPr>
        <w:t>119.4</w:t>
      </w:r>
      <w:r w:rsidR="005C47AB">
        <w:rPr>
          <w:rStyle w:val="None"/>
          <w:color w:val="000000" w:themeColor="text1"/>
          <w:sz w:val="22"/>
          <w:szCs w:val="22"/>
        </w:rPr>
        <w:t xml:space="preserve">, </w:t>
      </w:r>
      <w:r w:rsidR="00DB77EC" w:rsidRPr="00DB77EC">
        <w:rPr>
          <w:rStyle w:val="None"/>
          <w:color w:val="000000" w:themeColor="text1"/>
          <w:sz w:val="22"/>
          <w:szCs w:val="22"/>
        </w:rPr>
        <w:t>119.4</w:t>
      </w:r>
      <w:r w:rsidR="005C47AB">
        <w:rPr>
          <w:rStyle w:val="None"/>
          <w:color w:val="000000" w:themeColor="text1"/>
          <w:sz w:val="22"/>
          <w:szCs w:val="22"/>
        </w:rPr>
        <w:t xml:space="preserve">, </w:t>
      </w:r>
      <w:r w:rsidR="00DB77EC" w:rsidRPr="00DB77EC">
        <w:rPr>
          <w:rStyle w:val="None"/>
          <w:color w:val="000000" w:themeColor="text1"/>
          <w:sz w:val="22"/>
          <w:szCs w:val="22"/>
        </w:rPr>
        <w:t>122.3</w:t>
      </w:r>
      <w:r w:rsidR="005C47AB">
        <w:rPr>
          <w:rStyle w:val="None"/>
          <w:color w:val="000000" w:themeColor="text1"/>
          <w:sz w:val="22"/>
          <w:szCs w:val="22"/>
        </w:rPr>
        <w:t xml:space="preserve">, </w:t>
      </w:r>
      <w:r w:rsidR="00DB77EC" w:rsidRPr="00DB77EC">
        <w:rPr>
          <w:rStyle w:val="None"/>
          <w:color w:val="000000" w:themeColor="text1"/>
          <w:sz w:val="22"/>
          <w:szCs w:val="22"/>
        </w:rPr>
        <w:t>123.7</w:t>
      </w:r>
      <w:r w:rsidR="005C47AB">
        <w:rPr>
          <w:rStyle w:val="None"/>
          <w:color w:val="000000" w:themeColor="text1"/>
          <w:sz w:val="22"/>
          <w:szCs w:val="22"/>
        </w:rPr>
        <w:t xml:space="preserve">, </w:t>
      </w:r>
      <w:r w:rsidR="00DB77EC" w:rsidRPr="00DB77EC">
        <w:rPr>
          <w:rStyle w:val="None"/>
          <w:color w:val="000000" w:themeColor="text1"/>
          <w:sz w:val="22"/>
          <w:szCs w:val="22"/>
        </w:rPr>
        <w:t>123.8</w:t>
      </w:r>
      <w:r w:rsidR="005C47AB">
        <w:rPr>
          <w:rStyle w:val="None"/>
          <w:color w:val="000000" w:themeColor="text1"/>
          <w:sz w:val="22"/>
          <w:szCs w:val="22"/>
        </w:rPr>
        <w:t xml:space="preserve">, </w:t>
      </w:r>
      <w:r w:rsidR="00DB77EC" w:rsidRPr="00DB77EC">
        <w:rPr>
          <w:rStyle w:val="None"/>
          <w:color w:val="000000" w:themeColor="text1"/>
          <w:sz w:val="22"/>
          <w:szCs w:val="22"/>
        </w:rPr>
        <w:t>127.8</w:t>
      </w:r>
      <w:r w:rsidR="005C47AB">
        <w:rPr>
          <w:rStyle w:val="None"/>
          <w:color w:val="000000" w:themeColor="text1"/>
          <w:sz w:val="22"/>
          <w:szCs w:val="22"/>
        </w:rPr>
        <w:t xml:space="preserve">, </w:t>
      </w:r>
      <w:r w:rsidR="00DB77EC" w:rsidRPr="00DB77EC">
        <w:rPr>
          <w:rStyle w:val="None"/>
          <w:color w:val="000000" w:themeColor="text1"/>
          <w:sz w:val="22"/>
          <w:szCs w:val="22"/>
        </w:rPr>
        <w:t>126.9</w:t>
      </w:r>
      <w:r w:rsidR="005C47AB">
        <w:rPr>
          <w:rStyle w:val="None"/>
          <w:color w:val="000000" w:themeColor="text1"/>
          <w:sz w:val="22"/>
          <w:szCs w:val="22"/>
        </w:rPr>
        <w:t xml:space="preserve">, </w:t>
      </w:r>
      <w:r w:rsidR="00DB77EC" w:rsidRPr="00DB77EC">
        <w:rPr>
          <w:rStyle w:val="None"/>
          <w:color w:val="000000" w:themeColor="text1"/>
          <w:sz w:val="22"/>
          <w:szCs w:val="22"/>
        </w:rPr>
        <w:t>127.7</w:t>
      </w:r>
      <w:r w:rsidR="005C47AB">
        <w:rPr>
          <w:rStyle w:val="None"/>
          <w:color w:val="000000" w:themeColor="text1"/>
          <w:sz w:val="22"/>
          <w:szCs w:val="22"/>
        </w:rPr>
        <w:t xml:space="preserve">, </w:t>
      </w:r>
      <w:r w:rsidR="00DB77EC" w:rsidRPr="00DB77EC">
        <w:rPr>
          <w:rStyle w:val="None"/>
          <w:color w:val="000000" w:themeColor="text1"/>
          <w:sz w:val="22"/>
          <w:szCs w:val="22"/>
        </w:rPr>
        <w:t>129.1</w:t>
      </w:r>
      <w:r w:rsidR="005C47AB">
        <w:rPr>
          <w:rStyle w:val="None"/>
          <w:color w:val="000000" w:themeColor="text1"/>
          <w:sz w:val="22"/>
          <w:szCs w:val="22"/>
        </w:rPr>
        <w:t xml:space="preserve">, </w:t>
      </w:r>
      <w:r w:rsidR="00DB77EC" w:rsidRPr="00DB77EC">
        <w:rPr>
          <w:rStyle w:val="None"/>
          <w:color w:val="000000" w:themeColor="text1"/>
          <w:sz w:val="22"/>
          <w:szCs w:val="22"/>
        </w:rPr>
        <w:t>129</w:t>
      </w:r>
      <w:r w:rsidR="00130CB5">
        <w:rPr>
          <w:rStyle w:val="None"/>
          <w:color w:val="000000" w:themeColor="text1"/>
          <w:sz w:val="22"/>
          <w:szCs w:val="22"/>
        </w:rPr>
        <w:t>.0</w:t>
      </w:r>
      <w:r w:rsidRPr="0086778F">
        <w:rPr>
          <w:rStyle w:val="None"/>
          <w:color w:val="000000" w:themeColor="text1"/>
          <w:sz w:val="22"/>
          <w:szCs w:val="22"/>
        </w:rPr>
        <w:t>] cd/m</w:t>
      </w:r>
      <w:r w:rsidRPr="0086778F">
        <w:rPr>
          <w:sz w:val="22"/>
          <w:szCs w:val="22"/>
          <w:vertAlign w:val="superscript"/>
        </w:rPr>
        <w:t>2</w:t>
      </w:r>
      <w:r w:rsidRPr="0086778F">
        <w:rPr>
          <w:sz w:val="22"/>
          <w:szCs w:val="22"/>
        </w:rPr>
        <w:t>.</w:t>
      </w:r>
    </w:p>
    <w:p w14:paraId="298C050F" w14:textId="77777777" w:rsidR="004F7A07" w:rsidRDefault="004F7A07" w:rsidP="00F60A64">
      <w:pPr>
        <w:pStyle w:val="Default"/>
        <w:spacing w:before="0" w:after="270"/>
        <w:rPr>
          <w:rFonts w:ascii="Times New Roman" w:hAnsi="Times New Roman"/>
          <w:sz w:val="22"/>
          <w:szCs w:val="22"/>
        </w:rPr>
      </w:pPr>
    </w:p>
    <w:p w14:paraId="2C520F42" w14:textId="78B5E67B" w:rsidR="00F516FB" w:rsidRDefault="00F516FB" w:rsidP="00F516FB">
      <w:pPr>
        <w:pStyle w:val="Default"/>
        <w:spacing w:before="0"/>
        <w:rPr>
          <w:rFonts w:ascii="Times New Roman" w:hAnsi="Times New Roman"/>
          <w:sz w:val="22"/>
          <w:szCs w:val="22"/>
          <w:shd w:val="clear" w:color="auto" w:fill="FFFFFF"/>
        </w:rPr>
      </w:pPr>
      <w:r>
        <w:rPr>
          <w:rStyle w:val="None"/>
          <w:rFonts w:ascii="Times New Roman" w:hAnsi="Times New Roman"/>
          <w:b/>
          <w:bCs/>
          <w:sz w:val="22"/>
          <w:szCs w:val="22"/>
          <w:shd w:val="clear" w:color="auto" w:fill="FFFFFF"/>
        </w:rPr>
        <w:t>Observer</w:t>
      </w:r>
      <w:r>
        <w:rPr>
          <w:rStyle w:val="None"/>
          <w:rFonts w:ascii="Times New Roman" w:hAnsi="Times New Roman"/>
          <w:b/>
          <w:bCs/>
          <w:sz w:val="22"/>
          <w:szCs w:val="22"/>
          <w:shd w:val="clear" w:color="auto" w:fill="FFFFFF"/>
          <w:lang w:val="de-DE"/>
        </w:rPr>
        <w:t xml:space="preserve"> </w:t>
      </w:r>
      <w:proofErr w:type="spellStart"/>
      <w:r>
        <w:rPr>
          <w:rStyle w:val="None"/>
          <w:rFonts w:ascii="Times New Roman" w:hAnsi="Times New Roman"/>
          <w:b/>
          <w:bCs/>
          <w:sz w:val="22"/>
          <w:szCs w:val="22"/>
          <w:shd w:val="clear" w:color="auto" w:fill="FFFFFF"/>
          <w:lang w:val="de-DE"/>
        </w:rPr>
        <w:t>Recruitment</w:t>
      </w:r>
      <w:proofErr w:type="spellEnd"/>
      <w:r>
        <w:rPr>
          <w:rStyle w:val="None"/>
          <w:rFonts w:ascii="Times New Roman" w:hAnsi="Times New Roman"/>
          <w:b/>
          <w:bCs/>
          <w:sz w:val="22"/>
          <w:szCs w:val="22"/>
          <w:shd w:val="clear" w:color="auto" w:fill="FFFFFF"/>
          <w:lang w:val="de-DE"/>
        </w:rPr>
        <w:t xml:space="preserve"> and </w:t>
      </w:r>
      <w:proofErr w:type="spellStart"/>
      <w:r>
        <w:rPr>
          <w:rStyle w:val="None"/>
          <w:rFonts w:ascii="Times New Roman" w:hAnsi="Times New Roman"/>
          <w:b/>
          <w:bCs/>
          <w:sz w:val="22"/>
          <w:szCs w:val="22"/>
          <w:shd w:val="clear" w:color="auto" w:fill="FFFFFF"/>
          <w:lang w:val="de-DE"/>
        </w:rPr>
        <w:t>Exclusion</w:t>
      </w:r>
      <w:proofErr w:type="spellEnd"/>
    </w:p>
    <w:p w14:paraId="63201B76" w14:textId="77777777" w:rsidR="00F516FB" w:rsidRDefault="00F516FB" w:rsidP="00F516FB">
      <w:pPr>
        <w:pStyle w:val="Default"/>
        <w:spacing w:before="0"/>
        <w:rPr>
          <w:rFonts w:ascii="Times New Roman" w:hAnsi="Times New Roman"/>
          <w:sz w:val="22"/>
          <w:szCs w:val="22"/>
          <w:shd w:val="clear" w:color="auto" w:fill="FFFFFF"/>
        </w:rPr>
      </w:pPr>
    </w:p>
    <w:p w14:paraId="61CA5874" w14:textId="3C98A252" w:rsidR="00F516FB" w:rsidRDefault="00F516FB" w:rsidP="00F516FB">
      <w:pPr>
        <w:pStyle w:val="Default"/>
        <w:spacing w:before="0"/>
        <w:rPr>
          <w:rFonts w:ascii="Times New Roman" w:hAnsi="Times New Roman"/>
          <w:sz w:val="22"/>
          <w:szCs w:val="22"/>
          <w:shd w:val="clear" w:color="auto" w:fill="FFFFFF"/>
        </w:rPr>
      </w:pPr>
      <w:proofErr w:type="spellStart"/>
      <w:r>
        <w:rPr>
          <w:rFonts w:ascii="Times New Roman" w:hAnsi="Times New Roman"/>
          <w:sz w:val="22"/>
          <w:szCs w:val="22"/>
          <w:shd w:val="clear" w:color="auto" w:fill="FFFFFF"/>
          <w:lang w:val="pt-PT"/>
        </w:rPr>
        <w:t>Observers</w:t>
      </w:r>
      <w:proofErr w:type="spellEnd"/>
      <w:r>
        <w:rPr>
          <w:rFonts w:ascii="Times New Roman" w:hAnsi="Times New Roman"/>
          <w:sz w:val="22"/>
          <w:szCs w:val="22"/>
          <w:shd w:val="clear" w:color="auto" w:fill="FFFFFF"/>
        </w:rPr>
        <w:t xml:space="preserve"> were recruited from the </w:t>
      </w:r>
      <w:r w:rsidR="0030631E">
        <w:rPr>
          <w:rFonts w:ascii="Times New Roman" w:hAnsi="Times New Roman"/>
          <w:sz w:val="22"/>
          <w:szCs w:val="22"/>
          <w:shd w:val="clear" w:color="auto" w:fill="FFFFFF"/>
        </w:rPr>
        <w:t>North Carolina Agricultural and Technical State Univers</w:t>
      </w:r>
      <w:r w:rsidR="00D91B18">
        <w:rPr>
          <w:rFonts w:ascii="Times New Roman" w:hAnsi="Times New Roman"/>
          <w:sz w:val="22"/>
          <w:szCs w:val="22"/>
          <w:shd w:val="clear" w:color="auto" w:fill="FFFFFF"/>
        </w:rPr>
        <w:t>i</w:t>
      </w:r>
      <w:r w:rsidR="0030631E">
        <w:rPr>
          <w:rFonts w:ascii="Times New Roman" w:hAnsi="Times New Roman"/>
          <w:sz w:val="22"/>
          <w:szCs w:val="22"/>
          <w:shd w:val="clear" w:color="auto" w:fill="FFFFFF"/>
        </w:rPr>
        <w:t xml:space="preserve">ty </w:t>
      </w:r>
      <w:r>
        <w:rPr>
          <w:rFonts w:ascii="Times New Roman" w:hAnsi="Times New Roman"/>
          <w:sz w:val="22"/>
          <w:szCs w:val="22"/>
          <w:shd w:val="clear" w:color="auto" w:fill="FFFFFF"/>
        </w:rPr>
        <w:t xml:space="preserve">and the local </w:t>
      </w:r>
      <w:r w:rsidR="00D91B18">
        <w:rPr>
          <w:rFonts w:ascii="Times New Roman" w:hAnsi="Times New Roman"/>
          <w:sz w:val="22"/>
          <w:szCs w:val="22"/>
          <w:shd w:val="clear" w:color="auto" w:fill="FFFFFF"/>
        </w:rPr>
        <w:t xml:space="preserve">Greensboro </w:t>
      </w:r>
      <w:r>
        <w:rPr>
          <w:rFonts w:ascii="Times New Roman" w:hAnsi="Times New Roman"/>
          <w:sz w:val="22"/>
          <w:szCs w:val="22"/>
          <w:shd w:val="clear" w:color="auto" w:fill="FFFFFF"/>
        </w:rPr>
        <w:t>community and were compensated for their time. Observers were screened to have normal visual acuity (20/40 or better; with corrective eyewear, if applicable) and normal color vision, as assessed with pseudo-isochromatic plates</w:t>
      </w:r>
      <w:r>
        <w:rPr>
          <w:rFonts w:ascii="Times New Roman" w:hAnsi="Times New Roman"/>
          <w:sz w:val="22"/>
          <w:szCs w:val="22"/>
        </w:rPr>
        <w:t xml:space="preserve"> </w:t>
      </w:r>
      <w:r w:rsidR="00D02EE8">
        <w:rPr>
          <w:rFonts w:ascii="Times New Roman" w:hAnsi="Times New Roman"/>
          <w:sz w:val="22"/>
          <w:szCs w:val="22"/>
        </w:rPr>
        <w:fldChar w:fldCharType="begin"/>
      </w:r>
      <w:r w:rsidR="00D02EE8">
        <w:rPr>
          <w:rFonts w:ascii="Times New Roman" w:hAnsi="Times New Roman"/>
          <w:sz w:val="22"/>
          <w:szCs w:val="22"/>
        </w:rPr>
        <w:instrText xml:space="preserve"> ADDIN EN.CITE &lt;EndNote&gt;&lt;Cite&gt;&lt;Author&gt;Ishihara&lt;/Author&gt;&lt;Year&gt;1977&lt;/Year&gt;&lt;RecNum&gt;63&lt;/RecNum&gt;&lt;DisplayText&gt;(Ishihara, 1977)&lt;/DisplayText&gt;&lt;record&gt;&lt;rec-number&gt;63&lt;/rec-number&gt;&lt;foreign-keys&gt;&lt;key app="EN" db-id="zr5fzd222xvvdvewxvlv0eemp5f5rezev9p2" timestamp="1620224998"&gt;63&lt;/key&gt;&lt;/foreign-keys&gt;&lt;ref-type name="Journal Article"&gt;17&lt;/ref-type&gt;&lt;contributors&gt;&lt;authors&gt;&lt;author&gt;Ishihara, S.&lt;/author&gt;&lt;/authors&gt;&lt;/contributors&gt;&lt;titles&gt;&lt;title&gt;Tests for colour-blindness&lt;/title&gt;&lt;secondary-title&gt;Tokyo: Kanehara Shuppen Company, Ltd.&lt;/secondary-title&gt;&lt;/titles&gt;&lt;periodical&gt;&lt;full-title&gt;Tokyo: Kanehara Shuppen Company, Ltd.&lt;/full-title&gt;&lt;/periodical&gt;&lt;dates&gt;&lt;year&gt;1977&lt;/year&gt;&lt;/dates&gt;&lt;urls&gt;&lt;/urls&gt;&lt;/record&gt;&lt;/Cite&gt;&lt;/EndNote&gt;</w:instrText>
      </w:r>
      <w:r w:rsidR="00D02EE8">
        <w:rPr>
          <w:rFonts w:ascii="Times New Roman" w:hAnsi="Times New Roman"/>
          <w:sz w:val="22"/>
          <w:szCs w:val="22"/>
        </w:rPr>
        <w:fldChar w:fldCharType="separate"/>
      </w:r>
      <w:r w:rsidR="00D02EE8">
        <w:rPr>
          <w:rFonts w:ascii="Times New Roman" w:hAnsi="Times New Roman"/>
          <w:noProof/>
          <w:sz w:val="22"/>
          <w:szCs w:val="22"/>
        </w:rPr>
        <w:t>(Ishihara, 1977)</w:t>
      </w:r>
      <w:r w:rsidR="00D02EE8">
        <w:rPr>
          <w:rFonts w:ascii="Times New Roman" w:hAnsi="Times New Roman"/>
          <w:sz w:val="22"/>
          <w:szCs w:val="22"/>
        </w:rPr>
        <w:fldChar w:fldCharType="end"/>
      </w:r>
      <w:r>
        <w:rPr>
          <w:rFonts w:ascii="Times New Roman" w:hAnsi="Times New Roman"/>
          <w:sz w:val="22"/>
          <w:szCs w:val="22"/>
          <w:shd w:val="clear" w:color="auto" w:fill="FFFFFF"/>
        </w:rPr>
        <w:t>. These exclusion criteria were specified in the preregistration document</w:t>
      </w:r>
      <w:r w:rsidR="003D593D">
        <w:rPr>
          <w:rFonts w:ascii="Times New Roman" w:hAnsi="Times New Roman"/>
          <w:sz w:val="22"/>
          <w:szCs w:val="22"/>
          <w:shd w:val="clear" w:color="auto" w:fill="FFFFFF"/>
        </w:rPr>
        <w:t xml:space="preserve"> (see </w:t>
      </w:r>
      <w:r w:rsidR="00A77877">
        <w:rPr>
          <w:rFonts w:ascii="Times New Roman" w:hAnsi="Times New Roman"/>
          <w:sz w:val="22"/>
          <w:szCs w:val="22"/>
          <w:shd w:val="clear" w:color="auto" w:fill="FFFFFF"/>
        </w:rPr>
        <w:t>Methods:</w:t>
      </w:r>
      <w:r w:rsidR="003D593D">
        <w:rPr>
          <w:rFonts w:ascii="Times New Roman" w:hAnsi="Times New Roman"/>
          <w:sz w:val="22"/>
          <w:szCs w:val="22"/>
          <w:shd w:val="clear" w:color="auto" w:fill="FFFFFF"/>
        </w:rPr>
        <w:t xml:space="preserve"> Preregistration)</w:t>
      </w:r>
      <w:r>
        <w:rPr>
          <w:rFonts w:ascii="Times New Roman" w:hAnsi="Times New Roman"/>
          <w:sz w:val="22"/>
          <w:szCs w:val="22"/>
          <w:shd w:val="clear" w:color="auto" w:fill="FFFFFF"/>
        </w:rPr>
        <w:t>.</w:t>
      </w:r>
    </w:p>
    <w:p w14:paraId="2AB04B22" w14:textId="77777777" w:rsidR="00F516FB" w:rsidRDefault="00F516FB" w:rsidP="00F516FB">
      <w:pPr>
        <w:pStyle w:val="Default"/>
        <w:spacing w:before="0"/>
        <w:rPr>
          <w:rFonts w:ascii="Times New Roman" w:hAnsi="Times New Roman"/>
          <w:sz w:val="22"/>
          <w:szCs w:val="22"/>
          <w:shd w:val="clear" w:color="auto" w:fill="FFFFFF"/>
        </w:rPr>
      </w:pPr>
    </w:p>
    <w:p w14:paraId="483F2DE5" w14:textId="33114227" w:rsidR="00F516FB" w:rsidRPr="003F5C2B" w:rsidRDefault="00F516FB" w:rsidP="00F516FB">
      <w:pPr>
        <w:pStyle w:val="Default"/>
        <w:spacing w:before="0"/>
        <w:rPr>
          <w:rFonts w:ascii="Times New Roman" w:hAnsi="Times New Roman"/>
          <w:sz w:val="22"/>
          <w:szCs w:val="22"/>
        </w:rPr>
      </w:pPr>
      <w:r>
        <w:rPr>
          <w:rFonts w:ascii="Times New Roman" w:hAnsi="Times New Roman"/>
          <w:sz w:val="22"/>
          <w:szCs w:val="22"/>
          <w:shd w:val="clear" w:color="auto" w:fill="FFFFFF"/>
        </w:rPr>
        <w:t xml:space="preserve">Observers who passed the vision screening then participated in a practice session. This session also served to screen for observers’ ability to reliably perform the psychophysical task. The </w:t>
      </w:r>
      <w:proofErr w:type="spellStart"/>
      <w:r>
        <w:rPr>
          <w:rFonts w:ascii="Times New Roman" w:hAnsi="Times New Roman"/>
          <w:sz w:val="22"/>
          <w:szCs w:val="22"/>
          <w:shd w:val="clear" w:color="auto" w:fill="FFFFFF"/>
          <w:lang w:val="pt-PT"/>
        </w:rPr>
        <w:t>observer</w:t>
      </w:r>
      <w:proofErr w:type="spellEnd"/>
      <w:r>
        <w:rPr>
          <w:rFonts w:ascii="Times New Roman" w:hAnsi="Times New Roman"/>
          <w:sz w:val="22"/>
          <w:szCs w:val="22"/>
          <w:shd w:val="clear" w:color="auto" w:fill="FFFFFF"/>
        </w:rPr>
        <w:t xml:space="preserve"> was excluded from further participation if their mean threshold for the last two </w:t>
      </w:r>
      <w:r w:rsidR="005D115C">
        <w:rPr>
          <w:rFonts w:ascii="Times New Roman" w:hAnsi="Times New Roman"/>
          <w:sz w:val="22"/>
          <w:szCs w:val="22"/>
          <w:shd w:val="clear" w:color="auto" w:fill="FFFFFF"/>
        </w:rPr>
        <w:t>block</w:t>
      </w:r>
      <w:r>
        <w:rPr>
          <w:rFonts w:ascii="Times New Roman" w:hAnsi="Times New Roman"/>
          <w:sz w:val="22"/>
          <w:szCs w:val="22"/>
          <w:shd w:val="clear" w:color="auto" w:fill="FFFFFF"/>
        </w:rPr>
        <w:t>s in the practice session exceeded 0.0</w:t>
      </w:r>
      <w:r w:rsidR="00C76018">
        <w:rPr>
          <w:rFonts w:ascii="Times New Roman" w:hAnsi="Times New Roman"/>
          <w:sz w:val="22"/>
          <w:szCs w:val="22"/>
          <w:shd w:val="clear" w:color="auto" w:fill="FFFFFF"/>
        </w:rPr>
        <w:t>3</w:t>
      </w:r>
      <w:r w:rsidR="005D687F">
        <w:rPr>
          <w:rFonts w:ascii="Times New Roman" w:hAnsi="Times New Roman"/>
          <w:sz w:val="22"/>
          <w:szCs w:val="22"/>
          <w:shd w:val="clear" w:color="auto" w:fill="FFFFFF"/>
        </w:rPr>
        <w:t>0</w:t>
      </w:r>
      <w:r>
        <w:rPr>
          <w:rFonts w:ascii="Times New Roman" w:hAnsi="Times New Roman"/>
          <w:sz w:val="22"/>
          <w:szCs w:val="22"/>
          <w:shd w:val="clear" w:color="auto" w:fill="FFFFFF"/>
        </w:rPr>
        <w:t xml:space="preserve"> (log T</w:t>
      </w:r>
      <w:r w:rsidRPr="003F5C2B">
        <w:rPr>
          <w:rFonts w:ascii="Times New Roman" w:hAnsi="Times New Roman"/>
          <w:sz w:val="22"/>
          <w:szCs w:val="22"/>
          <w:shd w:val="clear" w:color="auto" w:fill="FFFFFF"/>
          <w:vertAlign w:val="superscript"/>
        </w:rPr>
        <w:t>2</w:t>
      </w:r>
      <w:r>
        <w:rPr>
          <w:rFonts w:ascii="Times New Roman" w:hAnsi="Times New Roman"/>
          <w:sz w:val="22"/>
          <w:szCs w:val="22"/>
          <w:shd w:val="clear" w:color="auto" w:fill="FFFFFF"/>
        </w:rPr>
        <w:t>, -3.2). This exclusion criterion was specified in our preregistered protocol</w:t>
      </w:r>
      <w:r w:rsidR="00813674">
        <w:rPr>
          <w:rFonts w:ascii="Times New Roman" w:hAnsi="Times New Roman"/>
          <w:sz w:val="22"/>
          <w:szCs w:val="22"/>
          <w:shd w:val="clear" w:color="auto" w:fill="FFFFFF"/>
        </w:rPr>
        <w:t xml:space="preserve"> (See </w:t>
      </w:r>
      <w:r w:rsidR="00A77877">
        <w:rPr>
          <w:rFonts w:ascii="Times New Roman" w:hAnsi="Times New Roman"/>
          <w:sz w:val="22"/>
          <w:szCs w:val="22"/>
          <w:shd w:val="clear" w:color="auto" w:fill="FFFFFF"/>
        </w:rPr>
        <w:t>Methods:</w:t>
      </w:r>
      <w:r w:rsidR="00813674">
        <w:rPr>
          <w:rFonts w:ascii="Times New Roman" w:hAnsi="Times New Roman"/>
          <w:sz w:val="22"/>
          <w:szCs w:val="22"/>
          <w:shd w:val="clear" w:color="auto" w:fill="FFFFFF"/>
        </w:rPr>
        <w:t xml:space="preserve"> Preregistration)</w:t>
      </w:r>
      <w:r>
        <w:rPr>
          <w:rFonts w:ascii="Times New Roman" w:hAnsi="Times New Roman"/>
          <w:sz w:val="22"/>
          <w:szCs w:val="22"/>
          <w:shd w:val="clear" w:color="auto" w:fill="FFFFFF"/>
        </w:rPr>
        <w:t>.</w:t>
      </w:r>
    </w:p>
    <w:p w14:paraId="3AD07C2A" w14:textId="77777777" w:rsidR="00F516FB" w:rsidRDefault="00F516FB" w:rsidP="00F516FB">
      <w:pPr>
        <w:pStyle w:val="Default"/>
        <w:spacing w:before="0"/>
        <w:rPr>
          <w:rFonts w:ascii="Times New Roman" w:eastAsia="Times New Roman" w:hAnsi="Times New Roman" w:cs="Times New Roman"/>
          <w:sz w:val="22"/>
          <w:szCs w:val="22"/>
          <w:shd w:val="clear" w:color="auto" w:fill="FFFFFF"/>
        </w:rPr>
      </w:pPr>
    </w:p>
    <w:p w14:paraId="799AA691" w14:textId="73FF1687" w:rsidR="003F0EAD" w:rsidRDefault="00F516FB" w:rsidP="00F516FB">
      <w:pPr>
        <w:pStyle w:val="Default"/>
        <w:spacing w:before="0"/>
        <w:rPr>
          <w:rFonts w:ascii="Times New Roman" w:hAnsi="Times New Roman"/>
          <w:sz w:val="22"/>
          <w:szCs w:val="22"/>
          <w:shd w:val="clear" w:color="auto" w:fill="FFFFFF"/>
        </w:rPr>
      </w:pPr>
      <w:r>
        <w:rPr>
          <w:rFonts w:ascii="Times New Roman" w:hAnsi="Times New Roman"/>
          <w:sz w:val="22"/>
          <w:szCs w:val="22"/>
          <w:shd w:val="clear" w:color="auto" w:fill="FFFFFF"/>
        </w:rPr>
        <w:t xml:space="preserve">Observers who met the performance criterion participated in the rest of the experiment. </w:t>
      </w:r>
    </w:p>
    <w:p w14:paraId="641CB0A2" w14:textId="77777777" w:rsidR="00F516FB" w:rsidRDefault="00F516FB" w:rsidP="00F516FB">
      <w:pPr>
        <w:pStyle w:val="Default"/>
        <w:spacing w:before="0"/>
        <w:rPr>
          <w:rFonts w:ascii="Times New Roman" w:hAnsi="Times New Roman"/>
          <w:sz w:val="22"/>
          <w:szCs w:val="22"/>
          <w:shd w:val="clear" w:color="auto" w:fill="FFFFFF"/>
        </w:rPr>
      </w:pPr>
    </w:p>
    <w:p w14:paraId="54D943A0" w14:textId="6C2BCE93" w:rsidR="003705A0" w:rsidRDefault="003705A0" w:rsidP="003705A0">
      <w:r>
        <w:rPr>
          <w:rStyle w:val="None"/>
          <w:b/>
          <w:bCs/>
          <w:sz w:val="22"/>
          <w:szCs w:val="22"/>
        </w:rPr>
        <w:t>Observer Information</w:t>
      </w:r>
    </w:p>
    <w:p w14:paraId="70AC1A81" w14:textId="77777777" w:rsidR="003705A0" w:rsidRDefault="003705A0" w:rsidP="00F516FB">
      <w:pPr>
        <w:pStyle w:val="Default"/>
        <w:spacing w:before="0"/>
        <w:rPr>
          <w:rFonts w:ascii="Times New Roman" w:hAnsi="Times New Roman"/>
          <w:sz w:val="22"/>
          <w:szCs w:val="22"/>
        </w:rPr>
      </w:pPr>
    </w:p>
    <w:p w14:paraId="3BB12A77" w14:textId="67313C73" w:rsidR="00F516FB" w:rsidRDefault="002C255F" w:rsidP="00F516FB">
      <w:pPr>
        <w:pStyle w:val="Default"/>
        <w:spacing w:before="0"/>
        <w:rPr>
          <w:rFonts w:ascii="Times New Roman" w:hAnsi="Times New Roman"/>
          <w:sz w:val="22"/>
          <w:szCs w:val="22"/>
        </w:rPr>
      </w:pPr>
      <w:r w:rsidRPr="00701283">
        <w:rPr>
          <w:rFonts w:ascii="Times New Roman" w:eastAsia="Times New Roman" w:hAnsi="Times New Roman" w:cs="Times New Roman"/>
          <w:color w:val="000000" w:themeColor="text1"/>
          <w:sz w:val="22"/>
          <w:szCs w:val="22"/>
          <w:u w:val="single"/>
          <w:shd w:val="clear" w:color="auto" w:fill="FFFFFF"/>
        </w:rPr>
        <w:t xml:space="preserve">Background </w:t>
      </w:r>
      <w:r>
        <w:rPr>
          <w:rFonts w:ascii="Times New Roman" w:eastAsia="Times New Roman" w:hAnsi="Times New Roman" w:cs="Times New Roman"/>
          <w:color w:val="000000" w:themeColor="text1"/>
          <w:sz w:val="22"/>
          <w:szCs w:val="22"/>
          <w:u w:val="single"/>
          <w:shd w:val="clear" w:color="auto" w:fill="FFFFFF"/>
        </w:rPr>
        <w:t>reflectance va</w:t>
      </w:r>
      <w:r w:rsidRPr="00701283">
        <w:rPr>
          <w:rFonts w:ascii="Times New Roman" w:eastAsia="Times New Roman" w:hAnsi="Times New Roman" w:cs="Times New Roman"/>
          <w:color w:val="000000" w:themeColor="text1"/>
          <w:sz w:val="22"/>
          <w:szCs w:val="22"/>
          <w:u w:val="single"/>
          <w:shd w:val="clear" w:color="auto" w:fill="FFFFFF"/>
        </w:rPr>
        <w:t>riation</w:t>
      </w:r>
      <w:r>
        <w:rPr>
          <w:rFonts w:ascii="Times New Roman" w:eastAsia="Times New Roman" w:hAnsi="Times New Roman" w:cs="Times New Roman"/>
          <w:color w:val="000000" w:themeColor="text1"/>
          <w:sz w:val="22"/>
          <w:szCs w:val="22"/>
          <w:u w:val="single"/>
          <w:shd w:val="clear" w:color="auto" w:fill="FFFFFF"/>
        </w:rPr>
        <w:t xml:space="preserve"> (</w:t>
      </w:r>
      <w:r w:rsidR="00C61469">
        <w:rPr>
          <w:rStyle w:val="None"/>
          <w:rFonts w:ascii="Times New Roman" w:hAnsi="Times New Roman"/>
          <w:sz w:val="22"/>
          <w:szCs w:val="22"/>
          <w:u w:val="single"/>
        </w:rPr>
        <w:t xml:space="preserve">preregistered </w:t>
      </w:r>
      <w:r>
        <w:rPr>
          <w:rFonts w:ascii="Times New Roman" w:eastAsia="Times New Roman" w:hAnsi="Times New Roman" w:cs="Times New Roman"/>
          <w:color w:val="000000" w:themeColor="text1"/>
          <w:sz w:val="22"/>
          <w:szCs w:val="22"/>
          <w:u w:val="single"/>
          <w:shd w:val="clear" w:color="auto" w:fill="FFFFFF"/>
        </w:rPr>
        <w:t>Experiment 6)</w:t>
      </w:r>
      <w:r w:rsidRPr="00701283">
        <w:rPr>
          <w:rFonts w:ascii="Times New Roman" w:eastAsia="Times New Roman" w:hAnsi="Times New Roman" w:cs="Times New Roman"/>
          <w:color w:val="000000" w:themeColor="text1"/>
          <w:sz w:val="22"/>
          <w:szCs w:val="22"/>
          <w:u w:val="single"/>
          <w:shd w:val="clear" w:color="auto" w:fill="FFFFFF"/>
        </w:rPr>
        <w:t>:</w:t>
      </w:r>
      <w:r w:rsidRPr="00E11C06">
        <w:rPr>
          <w:rFonts w:ascii="Times New Roman" w:eastAsia="Times New Roman" w:hAnsi="Times New Roman" w:cs="Times New Roman"/>
          <w:color w:val="000000" w:themeColor="text1"/>
          <w:sz w:val="22"/>
          <w:szCs w:val="22"/>
          <w:shd w:val="clear" w:color="auto" w:fill="FFFFFF"/>
        </w:rPr>
        <w:t xml:space="preserve"> </w:t>
      </w:r>
      <w:r w:rsidR="00F516FB">
        <w:rPr>
          <w:rFonts w:ascii="Times New Roman" w:hAnsi="Times New Roman"/>
          <w:sz w:val="22"/>
          <w:szCs w:val="22"/>
        </w:rPr>
        <w:t xml:space="preserve">A total of </w:t>
      </w:r>
      <w:r w:rsidR="00252A0D">
        <w:rPr>
          <w:rFonts w:ascii="Times New Roman" w:hAnsi="Times New Roman"/>
          <w:sz w:val="22"/>
          <w:szCs w:val="22"/>
        </w:rPr>
        <w:t>25</w:t>
      </w:r>
      <w:r w:rsidR="00F516FB">
        <w:rPr>
          <w:rFonts w:ascii="Times New Roman" w:hAnsi="Times New Roman"/>
          <w:sz w:val="22"/>
          <w:szCs w:val="22"/>
        </w:rPr>
        <w:t xml:space="preserve"> observers participated in the practice sessions for </w:t>
      </w:r>
      <w:r w:rsidR="00977D3C">
        <w:rPr>
          <w:rFonts w:ascii="Times New Roman" w:hAnsi="Times New Roman"/>
          <w:sz w:val="22"/>
          <w:szCs w:val="22"/>
        </w:rPr>
        <w:t xml:space="preserve">background variation </w:t>
      </w:r>
      <w:r w:rsidR="000C2CEF">
        <w:rPr>
          <w:rFonts w:ascii="Times New Roman" w:hAnsi="Times New Roman"/>
          <w:sz w:val="22"/>
          <w:szCs w:val="22"/>
        </w:rPr>
        <w:t xml:space="preserve">experiment </w:t>
      </w:r>
      <w:r w:rsidR="00174F37">
        <w:rPr>
          <w:rFonts w:ascii="Times New Roman" w:hAnsi="Times New Roman"/>
          <w:sz w:val="22"/>
          <w:szCs w:val="22"/>
        </w:rPr>
        <w:t>(10 Female, 15 Male; age 19-34; mean age 22.9)</w:t>
      </w:r>
      <w:r w:rsidR="00F516FB">
        <w:rPr>
          <w:rFonts w:ascii="Times New Roman" w:hAnsi="Times New Roman"/>
          <w:sz w:val="22"/>
          <w:szCs w:val="22"/>
        </w:rPr>
        <w:t xml:space="preserve">. To de-identify observer information in the data, observers were </w:t>
      </w:r>
      <w:r w:rsidR="008616E7">
        <w:rPr>
          <w:rFonts w:ascii="Times New Roman" w:hAnsi="Times New Roman"/>
          <w:sz w:val="22"/>
          <w:szCs w:val="22"/>
        </w:rPr>
        <w:t>given pseudo-names chosen by the experimenter</w:t>
      </w:r>
      <w:r w:rsidR="00F516FB">
        <w:rPr>
          <w:rFonts w:ascii="Times New Roman" w:hAnsi="Times New Roman"/>
          <w:sz w:val="22"/>
          <w:szCs w:val="22"/>
        </w:rPr>
        <w:t xml:space="preserve">. </w:t>
      </w:r>
      <w:r w:rsidR="00CB61C6">
        <w:rPr>
          <w:rFonts w:ascii="Times New Roman" w:hAnsi="Times New Roman"/>
          <w:sz w:val="22"/>
          <w:szCs w:val="22"/>
        </w:rPr>
        <w:t xml:space="preserve">Six </w:t>
      </w:r>
      <w:r w:rsidR="00F516FB">
        <w:rPr>
          <w:rFonts w:ascii="Times New Roman" w:hAnsi="Times New Roman"/>
          <w:sz w:val="22"/>
          <w:szCs w:val="22"/>
        </w:rPr>
        <w:t>of these observers (</w:t>
      </w:r>
      <w:r w:rsidR="00992738">
        <w:rPr>
          <w:rFonts w:ascii="Times New Roman" w:hAnsi="Times New Roman"/>
          <w:sz w:val="22"/>
          <w:szCs w:val="22"/>
        </w:rPr>
        <w:t>pseudo</w:t>
      </w:r>
      <w:r w:rsidR="004C4C3B">
        <w:rPr>
          <w:rFonts w:ascii="Times New Roman" w:hAnsi="Times New Roman"/>
          <w:sz w:val="22"/>
          <w:szCs w:val="22"/>
        </w:rPr>
        <w:t>-</w:t>
      </w:r>
      <w:r w:rsidR="00992738">
        <w:rPr>
          <w:rFonts w:ascii="Times New Roman" w:hAnsi="Times New Roman"/>
          <w:sz w:val="22"/>
          <w:szCs w:val="22"/>
        </w:rPr>
        <w:t>names</w:t>
      </w:r>
      <w:r w:rsidR="004C4C3B">
        <w:rPr>
          <w:rFonts w:ascii="Times New Roman" w:hAnsi="Times New Roman"/>
          <w:sz w:val="22"/>
          <w:szCs w:val="22"/>
        </w:rPr>
        <w:t>:</w:t>
      </w:r>
      <w:r w:rsidR="00F516FB">
        <w:rPr>
          <w:rFonts w:ascii="Times New Roman" w:hAnsi="Times New Roman"/>
          <w:sz w:val="22"/>
          <w:szCs w:val="22"/>
        </w:rPr>
        <w:t xml:space="preserve"> </w:t>
      </w:r>
      <w:r w:rsidR="00E11C06" w:rsidRPr="00857AE7">
        <w:rPr>
          <w:rFonts w:ascii="Times New Roman" w:hAnsi="Times New Roman"/>
          <w:i/>
          <w:iCs/>
          <w:sz w:val="22"/>
          <w:szCs w:val="22"/>
        </w:rPr>
        <w:t>0003</w:t>
      </w:r>
      <w:r w:rsidR="00F516FB" w:rsidRPr="00857AE7">
        <w:rPr>
          <w:rFonts w:ascii="Times New Roman" w:hAnsi="Times New Roman"/>
          <w:i/>
          <w:iCs/>
          <w:sz w:val="22"/>
          <w:szCs w:val="22"/>
        </w:rPr>
        <w:t xml:space="preserve">, </w:t>
      </w:r>
      <w:r w:rsidR="008432F4" w:rsidRPr="00857AE7">
        <w:rPr>
          <w:rFonts w:ascii="Times New Roman" w:hAnsi="Times New Roman"/>
          <w:i/>
          <w:iCs/>
          <w:sz w:val="22"/>
          <w:szCs w:val="22"/>
        </w:rPr>
        <w:t>bagel</w:t>
      </w:r>
      <w:r w:rsidR="00F516FB" w:rsidRPr="00857AE7">
        <w:rPr>
          <w:rFonts w:ascii="Times New Roman" w:hAnsi="Times New Roman"/>
          <w:i/>
          <w:iCs/>
          <w:sz w:val="22"/>
          <w:szCs w:val="22"/>
        </w:rPr>
        <w:t xml:space="preserve">, </w:t>
      </w:r>
      <w:r w:rsidR="008432F4" w:rsidRPr="00857AE7">
        <w:rPr>
          <w:rFonts w:ascii="Times New Roman" w:hAnsi="Times New Roman"/>
          <w:i/>
          <w:iCs/>
          <w:sz w:val="22"/>
          <w:szCs w:val="22"/>
        </w:rPr>
        <w:t>committee</w:t>
      </w:r>
      <w:r w:rsidR="00F516FB" w:rsidRPr="00857AE7">
        <w:rPr>
          <w:rFonts w:ascii="Times New Roman" w:hAnsi="Times New Roman"/>
          <w:i/>
          <w:iCs/>
          <w:sz w:val="22"/>
          <w:szCs w:val="22"/>
        </w:rPr>
        <w:t xml:space="preserve">, </w:t>
      </w:r>
      <w:r w:rsidR="008432F4" w:rsidRPr="00857AE7">
        <w:rPr>
          <w:rFonts w:ascii="Times New Roman" w:hAnsi="Times New Roman"/>
          <w:i/>
          <w:iCs/>
          <w:sz w:val="22"/>
          <w:szCs w:val="22"/>
        </w:rPr>
        <w:t>content, observer</w:t>
      </w:r>
      <w:r w:rsidR="008432F4">
        <w:rPr>
          <w:rFonts w:ascii="Times New Roman" w:hAnsi="Times New Roman"/>
          <w:sz w:val="22"/>
          <w:szCs w:val="22"/>
        </w:rPr>
        <w:t xml:space="preserve">, </w:t>
      </w:r>
      <w:r w:rsidR="00F516FB">
        <w:rPr>
          <w:rFonts w:ascii="Times New Roman" w:hAnsi="Times New Roman"/>
          <w:sz w:val="22"/>
          <w:szCs w:val="22"/>
        </w:rPr>
        <w:t xml:space="preserve">and </w:t>
      </w:r>
      <w:r w:rsidR="008432F4" w:rsidRPr="00857AE7">
        <w:rPr>
          <w:rFonts w:ascii="Times New Roman" w:hAnsi="Times New Roman"/>
          <w:i/>
          <w:iCs/>
          <w:sz w:val="22"/>
          <w:szCs w:val="22"/>
        </w:rPr>
        <w:t>revival</w:t>
      </w:r>
      <w:r w:rsidR="00F516FB">
        <w:rPr>
          <w:rFonts w:ascii="Times New Roman" w:hAnsi="Times New Roman"/>
          <w:sz w:val="22"/>
          <w:szCs w:val="22"/>
        </w:rPr>
        <w:t xml:space="preserve">) met the performance criterion set for screening (2 Female, </w:t>
      </w:r>
      <w:r w:rsidR="00A514BE">
        <w:rPr>
          <w:rFonts w:ascii="Times New Roman" w:hAnsi="Times New Roman"/>
          <w:sz w:val="22"/>
          <w:szCs w:val="22"/>
        </w:rPr>
        <w:t>4</w:t>
      </w:r>
      <w:r w:rsidR="00F516FB">
        <w:rPr>
          <w:rFonts w:ascii="Times New Roman" w:hAnsi="Times New Roman"/>
          <w:sz w:val="22"/>
          <w:szCs w:val="22"/>
        </w:rPr>
        <w:t xml:space="preserve"> Male; age </w:t>
      </w:r>
      <w:r w:rsidR="00EC7487">
        <w:rPr>
          <w:rFonts w:ascii="Times New Roman" w:hAnsi="Times New Roman"/>
          <w:sz w:val="22"/>
          <w:szCs w:val="22"/>
        </w:rPr>
        <w:t>19-28</w:t>
      </w:r>
      <w:r w:rsidR="00F516FB">
        <w:rPr>
          <w:rFonts w:ascii="Times New Roman" w:hAnsi="Times New Roman"/>
          <w:sz w:val="22"/>
          <w:szCs w:val="22"/>
        </w:rPr>
        <w:t xml:space="preserve">; mean age </w:t>
      </w:r>
      <w:r w:rsidR="000B290D">
        <w:rPr>
          <w:rFonts w:ascii="Times New Roman" w:hAnsi="Times New Roman"/>
          <w:sz w:val="22"/>
          <w:szCs w:val="22"/>
        </w:rPr>
        <w:t>23</w:t>
      </w:r>
      <w:r w:rsidR="00F516FB">
        <w:rPr>
          <w:rFonts w:ascii="Times New Roman" w:hAnsi="Times New Roman"/>
          <w:sz w:val="22"/>
          <w:szCs w:val="22"/>
        </w:rPr>
        <w:t>.</w:t>
      </w:r>
      <w:r w:rsidR="000B290D">
        <w:rPr>
          <w:rFonts w:ascii="Times New Roman" w:hAnsi="Times New Roman"/>
          <w:sz w:val="22"/>
          <w:szCs w:val="22"/>
        </w:rPr>
        <w:t>33</w:t>
      </w:r>
      <w:r w:rsidR="00F516FB">
        <w:rPr>
          <w:rFonts w:ascii="Times New Roman" w:hAnsi="Times New Roman"/>
          <w:sz w:val="22"/>
          <w:szCs w:val="22"/>
        </w:rPr>
        <w:t xml:space="preserve">). All observers </w:t>
      </w:r>
      <w:r w:rsidR="00BB4D26">
        <w:rPr>
          <w:rFonts w:ascii="Times New Roman" w:hAnsi="Times New Roman"/>
          <w:sz w:val="22"/>
          <w:szCs w:val="22"/>
        </w:rPr>
        <w:t xml:space="preserve">who advanced to the practice session </w:t>
      </w:r>
      <w:r w:rsidR="00F516FB">
        <w:rPr>
          <w:rFonts w:ascii="Times New Roman" w:hAnsi="Times New Roman"/>
          <w:sz w:val="22"/>
          <w:szCs w:val="22"/>
        </w:rPr>
        <w:t xml:space="preserve">had normal or corrected-to-normal vision (20/40 or better in both </w:t>
      </w:r>
      <w:r w:rsidR="00F516FB" w:rsidRPr="00B93F26">
        <w:rPr>
          <w:rFonts w:ascii="Times New Roman" w:hAnsi="Times New Roman"/>
          <w:sz w:val="22"/>
          <w:szCs w:val="22"/>
        </w:rPr>
        <w:t xml:space="preserve">eyes, assessed using Snellen chart) and normal color vision (0 Ishihara plates read incorrectly). </w:t>
      </w:r>
      <w:r w:rsidR="009828F1" w:rsidRPr="00B93F26">
        <w:rPr>
          <w:rFonts w:ascii="Times New Roman" w:hAnsi="Times New Roman"/>
          <w:sz w:val="22"/>
          <w:szCs w:val="22"/>
        </w:rPr>
        <w:t xml:space="preserve">The visual acuities of the observers </w:t>
      </w:r>
      <w:r w:rsidR="000C2CEF" w:rsidRPr="00B93F26">
        <w:rPr>
          <w:rFonts w:ascii="Times New Roman" w:hAnsi="Times New Roman"/>
          <w:sz w:val="22"/>
          <w:szCs w:val="22"/>
        </w:rPr>
        <w:t xml:space="preserve">in the </w:t>
      </w:r>
      <w:r w:rsidR="0010453B" w:rsidRPr="00B93F26">
        <w:rPr>
          <w:rFonts w:ascii="Times New Roman" w:hAnsi="Times New Roman"/>
          <w:sz w:val="22"/>
          <w:szCs w:val="22"/>
        </w:rPr>
        <w:t>main</w:t>
      </w:r>
      <w:r w:rsidR="000C2CEF" w:rsidRPr="00B93F26">
        <w:rPr>
          <w:rFonts w:ascii="Times New Roman" w:hAnsi="Times New Roman"/>
          <w:sz w:val="22"/>
          <w:szCs w:val="22"/>
        </w:rPr>
        <w:t xml:space="preserve"> experiment </w:t>
      </w:r>
      <w:r w:rsidR="009828F1" w:rsidRPr="00B93F26">
        <w:rPr>
          <w:rFonts w:ascii="Times New Roman" w:hAnsi="Times New Roman"/>
          <w:sz w:val="22"/>
          <w:szCs w:val="22"/>
        </w:rPr>
        <w:t xml:space="preserve">were: </w:t>
      </w:r>
      <w:r w:rsidR="00A81A0F" w:rsidRPr="00D95E62">
        <w:rPr>
          <w:rFonts w:ascii="Times New Roman" w:hAnsi="Times New Roman"/>
          <w:i/>
          <w:iCs/>
          <w:sz w:val="22"/>
          <w:szCs w:val="22"/>
        </w:rPr>
        <w:t>0003</w:t>
      </w:r>
      <w:r w:rsidR="009828F1" w:rsidRPr="00B93F26">
        <w:rPr>
          <w:rFonts w:ascii="Times New Roman" w:hAnsi="Times New Roman"/>
          <w:sz w:val="22"/>
          <w:szCs w:val="22"/>
        </w:rPr>
        <w:t>, L = 20/30, R = 20/</w:t>
      </w:r>
      <w:r w:rsidR="00A81A0F">
        <w:rPr>
          <w:rFonts w:ascii="Times New Roman" w:hAnsi="Times New Roman"/>
          <w:sz w:val="22"/>
          <w:szCs w:val="22"/>
        </w:rPr>
        <w:t>2</w:t>
      </w:r>
      <w:r w:rsidR="009828F1" w:rsidRPr="00B93F26">
        <w:rPr>
          <w:rFonts w:ascii="Times New Roman" w:hAnsi="Times New Roman"/>
          <w:sz w:val="22"/>
          <w:szCs w:val="22"/>
        </w:rPr>
        <w:t xml:space="preserve">0; </w:t>
      </w:r>
      <w:r w:rsidR="001873E3" w:rsidRPr="00D95E62">
        <w:rPr>
          <w:rFonts w:ascii="Times New Roman" w:hAnsi="Times New Roman"/>
          <w:i/>
          <w:iCs/>
          <w:sz w:val="22"/>
          <w:szCs w:val="22"/>
        </w:rPr>
        <w:t>bagel</w:t>
      </w:r>
      <w:r w:rsidR="009828F1" w:rsidRPr="00B93F26">
        <w:rPr>
          <w:rFonts w:ascii="Times New Roman" w:hAnsi="Times New Roman"/>
          <w:sz w:val="22"/>
          <w:szCs w:val="22"/>
        </w:rPr>
        <w:t>, L = 20/</w:t>
      </w:r>
      <w:r w:rsidR="00AB7610">
        <w:rPr>
          <w:rFonts w:ascii="Times New Roman" w:hAnsi="Times New Roman"/>
          <w:sz w:val="22"/>
          <w:szCs w:val="22"/>
        </w:rPr>
        <w:t>20</w:t>
      </w:r>
      <w:r w:rsidR="009828F1" w:rsidRPr="00B93F26">
        <w:rPr>
          <w:rFonts w:ascii="Times New Roman" w:hAnsi="Times New Roman"/>
          <w:sz w:val="22"/>
          <w:szCs w:val="22"/>
        </w:rPr>
        <w:t xml:space="preserve">, R = 20/20; </w:t>
      </w:r>
      <w:r w:rsidR="00445C6D" w:rsidRPr="00D95E62">
        <w:rPr>
          <w:rFonts w:ascii="Times New Roman" w:hAnsi="Times New Roman"/>
          <w:i/>
          <w:iCs/>
          <w:sz w:val="22"/>
          <w:szCs w:val="22"/>
        </w:rPr>
        <w:t>committee</w:t>
      </w:r>
      <w:r w:rsidR="009828F1" w:rsidRPr="00B93F26">
        <w:rPr>
          <w:rFonts w:ascii="Times New Roman" w:hAnsi="Times New Roman"/>
          <w:sz w:val="22"/>
          <w:szCs w:val="22"/>
        </w:rPr>
        <w:t>, L = 20/</w:t>
      </w:r>
      <w:r w:rsidR="00A06355">
        <w:rPr>
          <w:rFonts w:ascii="Times New Roman" w:hAnsi="Times New Roman"/>
          <w:sz w:val="22"/>
          <w:szCs w:val="22"/>
        </w:rPr>
        <w:t>25</w:t>
      </w:r>
      <w:r w:rsidR="009828F1" w:rsidRPr="00B93F26">
        <w:rPr>
          <w:rFonts w:ascii="Times New Roman" w:hAnsi="Times New Roman"/>
          <w:sz w:val="22"/>
          <w:szCs w:val="22"/>
        </w:rPr>
        <w:t>, R = 20/25;</w:t>
      </w:r>
      <w:r w:rsidR="00BB5AF6">
        <w:rPr>
          <w:rFonts w:ascii="Times New Roman" w:hAnsi="Times New Roman"/>
          <w:sz w:val="22"/>
          <w:szCs w:val="22"/>
        </w:rPr>
        <w:t xml:space="preserve"> </w:t>
      </w:r>
      <w:r w:rsidR="00BB5AF6" w:rsidRPr="00D95E62">
        <w:rPr>
          <w:rFonts w:ascii="Times New Roman" w:hAnsi="Times New Roman"/>
          <w:i/>
          <w:iCs/>
          <w:sz w:val="22"/>
          <w:szCs w:val="22"/>
        </w:rPr>
        <w:t>content</w:t>
      </w:r>
      <w:r w:rsidR="009828F1" w:rsidRPr="00B93F26">
        <w:rPr>
          <w:rFonts w:ascii="Times New Roman" w:hAnsi="Times New Roman"/>
          <w:sz w:val="22"/>
          <w:szCs w:val="22"/>
        </w:rPr>
        <w:t>, L = 20/20, R = 20/20</w:t>
      </w:r>
      <w:r w:rsidR="00980ECC">
        <w:rPr>
          <w:rFonts w:ascii="Times New Roman" w:hAnsi="Times New Roman"/>
          <w:sz w:val="22"/>
          <w:szCs w:val="22"/>
        </w:rPr>
        <w:t xml:space="preserve">; </w:t>
      </w:r>
      <w:r w:rsidR="00980ECC" w:rsidRPr="00D95E62">
        <w:rPr>
          <w:rFonts w:ascii="Times New Roman" w:hAnsi="Times New Roman"/>
          <w:i/>
          <w:iCs/>
          <w:sz w:val="22"/>
          <w:szCs w:val="22"/>
        </w:rPr>
        <w:t>observer</w:t>
      </w:r>
      <w:r w:rsidR="00980ECC" w:rsidRPr="00B93F26">
        <w:rPr>
          <w:rFonts w:ascii="Times New Roman" w:hAnsi="Times New Roman"/>
          <w:sz w:val="22"/>
          <w:szCs w:val="22"/>
        </w:rPr>
        <w:t>, L = 20/2</w:t>
      </w:r>
      <w:r w:rsidR="00E60082">
        <w:rPr>
          <w:rFonts w:ascii="Times New Roman" w:hAnsi="Times New Roman"/>
          <w:sz w:val="22"/>
          <w:szCs w:val="22"/>
        </w:rPr>
        <w:t>5</w:t>
      </w:r>
      <w:r w:rsidR="00980ECC" w:rsidRPr="00B93F26">
        <w:rPr>
          <w:rFonts w:ascii="Times New Roman" w:hAnsi="Times New Roman"/>
          <w:sz w:val="22"/>
          <w:szCs w:val="22"/>
        </w:rPr>
        <w:t>, R = 20/2</w:t>
      </w:r>
      <w:r w:rsidR="00E60082">
        <w:rPr>
          <w:rFonts w:ascii="Times New Roman" w:hAnsi="Times New Roman"/>
          <w:sz w:val="22"/>
          <w:szCs w:val="22"/>
        </w:rPr>
        <w:t>5</w:t>
      </w:r>
      <w:r w:rsidR="00980ECC">
        <w:rPr>
          <w:rFonts w:ascii="Times New Roman" w:hAnsi="Times New Roman"/>
          <w:sz w:val="22"/>
          <w:szCs w:val="22"/>
        </w:rPr>
        <w:t xml:space="preserve">; </w:t>
      </w:r>
      <w:r w:rsidR="00EB380A" w:rsidRPr="00D95E62">
        <w:rPr>
          <w:rFonts w:ascii="Times New Roman" w:hAnsi="Times New Roman"/>
          <w:i/>
          <w:iCs/>
          <w:sz w:val="22"/>
          <w:szCs w:val="22"/>
        </w:rPr>
        <w:t>revival</w:t>
      </w:r>
      <w:r w:rsidR="00980ECC" w:rsidRPr="00B93F26">
        <w:rPr>
          <w:rFonts w:ascii="Times New Roman" w:hAnsi="Times New Roman"/>
          <w:sz w:val="22"/>
          <w:szCs w:val="22"/>
        </w:rPr>
        <w:t>, L = 20/20, R = 20/20</w:t>
      </w:r>
      <w:r w:rsidR="009828F1" w:rsidRPr="00B93F26">
        <w:rPr>
          <w:rFonts w:ascii="Times New Roman" w:hAnsi="Times New Roman"/>
          <w:sz w:val="22"/>
          <w:szCs w:val="22"/>
        </w:rPr>
        <w:t xml:space="preserve">. </w:t>
      </w:r>
      <w:r w:rsidR="00EA4335" w:rsidRPr="0056430F">
        <w:rPr>
          <w:rFonts w:ascii="Times New Roman" w:hAnsi="Times New Roman"/>
          <w:i/>
          <w:iCs/>
          <w:sz w:val="22"/>
          <w:szCs w:val="22"/>
        </w:rPr>
        <w:t>Committee, content</w:t>
      </w:r>
      <w:r w:rsidR="00C77ADD">
        <w:rPr>
          <w:rFonts w:ascii="Times New Roman" w:hAnsi="Times New Roman"/>
          <w:i/>
          <w:iCs/>
          <w:sz w:val="22"/>
          <w:szCs w:val="22"/>
        </w:rPr>
        <w:t>,</w:t>
      </w:r>
      <w:r w:rsidR="00EA4335" w:rsidRPr="0056430F">
        <w:rPr>
          <w:rFonts w:ascii="Times New Roman" w:hAnsi="Times New Roman"/>
          <w:sz w:val="22"/>
          <w:szCs w:val="22"/>
        </w:rPr>
        <w:t xml:space="preserve"> and</w:t>
      </w:r>
      <w:r w:rsidR="00EA4335" w:rsidRPr="0056430F">
        <w:rPr>
          <w:rFonts w:ascii="Times New Roman" w:hAnsi="Times New Roman"/>
          <w:i/>
          <w:iCs/>
          <w:sz w:val="22"/>
          <w:szCs w:val="22"/>
        </w:rPr>
        <w:t xml:space="preserve"> observer</w:t>
      </w:r>
      <w:r w:rsidR="00EA4335">
        <w:rPr>
          <w:rFonts w:ascii="Times New Roman" w:hAnsi="Times New Roman"/>
          <w:sz w:val="22"/>
          <w:szCs w:val="22"/>
        </w:rPr>
        <w:t xml:space="preserve"> </w:t>
      </w:r>
      <w:r w:rsidR="009828F1" w:rsidRPr="00B93F26">
        <w:rPr>
          <w:rFonts w:ascii="Times New Roman" w:hAnsi="Times New Roman"/>
          <w:sz w:val="22"/>
          <w:szCs w:val="22"/>
        </w:rPr>
        <w:t xml:space="preserve">wore personal corrective </w:t>
      </w:r>
      <w:r w:rsidR="007A1D32" w:rsidRPr="00B93F26">
        <w:rPr>
          <w:rFonts w:ascii="Times New Roman" w:hAnsi="Times New Roman"/>
          <w:sz w:val="22"/>
          <w:szCs w:val="22"/>
        </w:rPr>
        <w:t>eyewear</w:t>
      </w:r>
      <w:r w:rsidR="009828F1" w:rsidRPr="00B93F26">
        <w:rPr>
          <w:rFonts w:ascii="Times New Roman" w:hAnsi="Times New Roman"/>
          <w:sz w:val="22"/>
          <w:szCs w:val="22"/>
        </w:rPr>
        <w:t xml:space="preserve"> both during vision testing and during the experiments. </w:t>
      </w:r>
      <w:r w:rsidR="005B6950" w:rsidRPr="00B93F26">
        <w:rPr>
          <w:rFonts w:ascii="Times New Roman" w:hAnsi="Times New Roman"/>
          <w:sz w:val="22"/>
          <w:szCs w:val="22"/>
        </w:rPr>
        <w:t xml:space="preserve">Observers </w:t>
      </w:r>
      <w:r w:rsidR="005B6950" w:rsidRPr="005C47ED">
        <w:rPr>
          <w:rFonts w:ascii="Times New Roman" w:hAnsi="Times New Roman"/>
          <w:i/>
          <w:iCs/>
          <w:sz w:val="22"/>
          <w:szCs w:val="22"/>
        </w:rPr>
        <w:t>0003, bagel</w:t>
      </w:r>
      <w:r w:rsidR="005B6950" w:rsidRPr="00B93F26">
        <w:rPr>
          <w:rFonts w:ascii="Times New Roman" w:hAnsi="Times New Roman"/>
          <w:sz w:val="22"/>
          <w:szCs w:val="22"/>
        </w:rPr>
        <w:t xml:space="preserve">, and </w:t>
      </w:r>
      <w:r w:rsidR="005B6950" w:rsidRPr="005C47ED">
        <w:rPr>
          <w:rFonts w:ascii="Times New Roman" w:hAnsi="Times New Roman"/>
          <w:i/>
          <w:iCs/>
          <w:sz w:val="22"/>
          <w:szCs w:val="22"/>
        </w:rPr>
        <w:t>revival</w:t>
      </w:r>
      <w:r w:rsidR="009828F1" w:rsidRPr="00B93F26">
        <w:rPr>
          <w:rFonts w:ascii="Times New Roman" w:hAnsi="Times New Roman"/>
          <w:sz w:val="22"/>
          <w:szCs w:val="22"/>
        </w:rPr>
        <w:t xml:space="preserve"> did not require or use corrective </w:t>
      </w:r>
      <w:r w:rsidR="007A1D32" w:rsidRPr="00B93F26">
        <w:rPr>
          <w:rFonts w:ascii="Times New Roman" w:hAnsi="Times New Roman"/>
          <w:sz w:val="22"/>
          <w:szCs w:val="22"/>
        </w:rPr>
        <w:t>eyewear</w:t>
      </w:r>
      <w:r w:rsidR="009828F1" w:rsidRPr="00B93F26">
        <w:rPr>
          <w:rFonts w:ascii="Times New Roman" w:hAnsi="Times New Roman"/>
          <w:sz w:val="22"/>
          <w:szCs w:val="22"/>
        </w:rPr>
        <w:t>.</w:t>
      </w:r>
    </w:p>
    <w:p w14:paraId="4F709265" w14:textId="77777777" w:rsidR="00F516FB" w:rsidRDefault="00F516FB" w:rsidP="00F60A64">
      <w:pPr>
        <w:pStyle w:val="Default"/>
        <w:spacing w:before="0"/>
        <w:rPr>
          <w:rStyle w:val="None"/>
          <w:rFonts w:ascii="Times New Roman" w:eastAsia="Times New Roman" w:hAnsi="Times New Roman" w:cs="Times New Roman"/>
          <w:sz w:val="22"/>
          <w:szCs w:val="22"/>
          <w:shd w:val="clear" w:color="auto" w:fill="FFFFFF"/>
        </w:rPr>
      </w:pPr>
    </w:p>
    <w:p w14:paraId="4F860A0E" w14:textId="67D06D0A" w:rsidR="00CC6366" w:rsidRPr="00A976E0" w:rsidRDefault="00CC6366" w:rsidP="00F60A64">
      <w:pPr>
        <w:pStyle w:val="Default"/>
        <w:spacing w:before="0"/>
        <w:rPr>
          <w:rStyle w:val="None"/>
          <w:rFonts w:ascii="Times New Roman" w:eastAsia="Times New Roman" w:hAnsi="Times New Roman" w:cs="Times New Roman"/>
          <w:sz w:val="22"/>
          <w:szCs w:val="22"/>
          <w:shd w:val="clear" w:color="auto" w:fill="FFFFFF"/>
        </w:rPr>
      </w:pPr>
      <w:r>
        <w:rPr>
          <w:rFonts w:ascii="Times New Roman" w:eastAsia="Times New Roman" w:hAnsi="Times New Roman" w:cs="Times New Roman"/>
          <w:color w:val="000000" w:themeColor="text1"/>
          <w:sz w:val="22"/>
          <w:szCs w:val="22"/>
          <w:u w:val="single"/>
          <w:shd w:val="clear" w:color="auto" w:fill="FFFFFF"/>
        </w:rPr>
        <w:t>Light source intensity va</w:t>
      </w:r>
      <w:r w:rsidRPr="00701283">
        <w:rPr>
          <w:rFonts w:ascii="Times New Roman" w:eastAsia="Times New Roman" w:hAnsi="Times New Roman" w:cs="Times New Roman"/>
          <w:color w:val="000000" w:themeColor="text1"/>
          <w:sz w:val="22"/>
          <w:szCs w:val="22"/>
          <w:u w:val="single"/>
          <w:shd w:val="clear" w:color="auto" w:fill="FFFFFF"/>
        </w:rPr>
        <w:t>riation</w:t>
      </w:r>
      <w:r>
        <w:rPr>
          <w:rFonts w:ascii="Times New Roman" w:eastAsia="Times New Roman" w:hAnsi="Times New Roman" w:cs="Times New Roman"/>
          <w:color w:val="000000" w:themeColor="text1"/>
          <w:sz w:val="22"/>
          <w:szCs w:val="22"/>
          <w:u w:val="single"/>
          <w:shd w:val="clear" w:color="auto" w:fill="FFFFFF"/>
        </w:rPr>
        <w:t xml:space="preserve"> (</w:t>
      </w:r>
      <w:r w:rsidR="00C61469">
        <w:rPr>
          <w:rStyle w:val="None"/>
          <w:rFonts w:ascii="Times New Roman" w:hAnsi="Times New Roman"/>
          <w:sz w:val="22"/>
          <w:szCs w:val="22"/>
          <w:u w:val="single"/>
        </w:rPr>
        <w:t xml:space="preserve">preregistered </w:t>
      </w:r>
      <w:r>
        <w:rPr>
          <w:rFonts w:ascii="Times New Roman" w:eastAsia="Times New Roman" w:hAnsi="Times New Roman" w:cs="Times New Roman"/>
          <w:color w:val="000000" w:themeColor="text1"/>
          <w:sz w:val="22"/>
          <w:szCs w:val="22"/>
          <w:u w:val="single"/>
          <w:shd w:val="clear" w:color="auto" w:fill="FFFFFF"/>
        </w:rPr>
        <w:t>Experiment 7)</w:t>
      </w:r>
      <w:r w:rsidRPr="00701283">
        <w:rPr>
          <w:rFonts w:ascii="Times New Roman" w:eastAsia="Times New Roman" w:hAnsi="Times New Roman" w:cs="Times New Roman"/>
          <w:color w:val="000000" w:themeColor="text1"/>
          <w:sz w:val="22"/>
          <w:szCs w:val="22"/>
          <w:u w:val="single"/>
          <w:shd w:val="clear" w:color="auto" w:fill="FFFFFF"/>
        </w:rPr>
        <w:t>:</w:t>
      </w:r>
      <w:r w:rsidR="00660661" w:rsidRPr="00C47FC8">
        <w:rPr>
          <w:rFonts w:ascii="Times New Roman" w:eastAsia="Times New Roman" w:hAnsi="Times New Roman" w:cs="Times New Roman"/>
          <w:color w:val="000000" w:themeColor="text1"/>
          <w:sz w:val="22"/>
          <w:szCs w:val="22"/>
          <w:shd w:val="clear" w:color="auto" w:fill="FFFFFF"/>
        </w:rPr>
        <w:t xml:space="preserve"> </w:t>
      </w:r>
      <w:r w:rsidR="00C47FC8">
        <w:rPr>
          <w:rFonts w:ascii="Times New Roman" w:hAnsi="Times New Roman"/>
          <w:sz w:val="22"/>
          <w:szCs w:val="22"/>
        </w:rPr>
        <w:t xml:space="preserve">A total of </w:t>
      </w:r>
      <w:r w:rsidR="00D33E3C">
        <w:rPr>
          <w:rFonts w:ascii="Times New Roman" w:hAnsi="Times New Roman"/>
          <w:sz w:val="22"/>
          <w:szCs w:val="22"/>
        </w:rPr>
        <w:t>1</w:t>
      </w:r>
      <w:r w:rsidR="00C47FC8">
        <w:rPr>
          <w:rFonts w:ascii="Times New Roman" w:hAnsi="Times New Roman"/>
          <w:sz w:val="22"/>
          <w:szCs w:val="22"/>
        </w:rPr>
        <w:t xml:space="preserve">5 observers participated in the practice sessions for </w:t>
      </w:r>
      <w:r w:rsidR="00856FA6">
        <w:rPr>
          <w:rFonts w:ascii="Times New Roman" w:hAnsi="Times New Roman"/>
          <w:sz w:val="22"/>
          <w:szCs w:val="22"/>
        </w:rPr>
        <w:t xml:space="preserve">light source intensity variation </w:t>
      </w:r>
      <w:r w:rsidR="00C47FC8">
        <w:rPr>
          <w:rFonts w:ascii="Times New Roman" w:hAnsi="Times New Roman"/>
          <w:sz w:val="22"/>
          <w:szCs w:val="22"/>
        </w:rPr>
        <w:t>experiment (</w:t>
      </w:r>
      <w:r w:rsidR="001227C0">
        <w:rPr>
          <w:rFonts w:ascii="Times New Roman" w:hAnsi="Times New Roman"/>
          <w:sz w:val="22"/>
          <w:szCs w:val="22"/>
        </w:rPr>
        <w:t>9</w:t>
      </w:r>
      <w:r w:rsidR="00C47FC8">
        <w:rPr>
          <w:rFonts w:ascii="Times New Roman" w:hAnsi="Times New Roman"/>
          <w:sz w:val="22"/>
          <w:szCs w:val="22"/>
        </w:rPr>
        <w:t xml:space="preserve"> Female, </w:t>
      </w:r>
      <w:r w:rsidR="001227C0">
        <w:rPr>
          <w:rFonts w:ascii="Times New Roman" w:hAnsi="Times New Roman"/>
          <w:sz w:val="22"/>
          <w:szCs w:val="22"/>
        </w:rPr>
        <w:t>6</w:t>
      </w:r>
      <w:r w:rsidR="00C47FC8">
        <w:rPr>
          <w:rFonts w:ascii="Times New Roman" w:hAnsi="Times New Roman"/>
          <w:sz w:val="22"/>
          <w:szCs w:val="22"/>
        </w:rPr>
        <w:t xml:space="preserve"> Male; age 19-3</w:t>
      </w:r>
      <w:r w:rsidR="00E57A58">
        <w:rPr>
          <w:rFonts w:ascii="Times New Roman" w:hAnsi="Times New Roman"/>
          <w:sz w:val="22"/>
          <w:szCs w:val="22"/>
        </w:rPr>
        <w:t>3</w:t>
      </w:r>
      <w:r w:rsidR="00C47FC8">
        <w:rPr>
          <w:rFonts w:ascii="Times New Roman" w:hAnsi="Times New Roman"/>
          <w:sz w:val="22"/>
          <w:szCs w:val="22"/>
        </w:rPr>
        <w:t>; mean age 2</w:t>
      </w:r>
      <w:r w:rsidR="009022F1">
        <w:rPr>
          <w:rFonts w:ascii="Times New Roman" w:hAnsi="Times New Roman"/>
          <w:sz w:val="22"/>
          <w:szCs w:val="22"/>
        </w:rPr>
        <w:t>5</w:t>
      </w:r>
      <w:r w:rsidR="00C47FC8">
        <w:rPr>
          <w:rFonts w:ascii="Times New Roman" w:hAnsi="Times New Roman"/>
          <w:sz w:val="22"/>
          <w:szCs w:val="22"/>
        </w:rPr>
        <w:t xml:space="preserve">). Six of these observers (pseudo-names: 0003, bagel, content, </w:t>
      </w:r>
      <w:r w:rsidR="00A437DB">
        <w:rPr>
          <w:rFonts w:ascii="Times New Roman" w:hAnsi="Times New Roman"/>
          <w:sz w:val="22"/>
          <w:szCs w:val="22"/>
        </w:rPr>
        <w:t>oven, primary</w:t>
      </w:r>
      <w:r w:rsidR="00C47FC8">
        <w:rPr>
          <w:rFonts w:ascii="Times New Roman" w:hAnsi="Times New Roman"/>
          <w:sz w:val="22"/>
          <w:szCs w:val="22"/>
        </w:rPr>
        <w:t>, and revival) met the performance criterion set for screening (</w:t>
      </w:r>
      <w:r w:rsidR="001946B0">
        <w:rPr>
          <w:rFonts w:ascii="Times New Roman" w:hAnsi="Times New Roman"/>
          <w:sz w:val="22"/>
          <w:szCs w:val="22"/>
        </w:rPr>
        <w:t>3</w:t>
      </w:r>
      <w:r w:rsidR="00C47FC8">
        <w:rPr>
          <w:rFonts w:ascii="Times New Roman" w:hAnsi="Times New Roman"/>
          <w:sz w:val="22"/>
          <w:szCs w:val="22"/>
        </w:rPr>
        <w:t xml:space="preserve"> Female, </w:t>
      </w:r>
      <w:r w:rsidR="001946B0">
        <w:rPr>
          <w:rFonts w:ascii="Times New Roman" w:hAnsi="Times New Roman"/>
          <w:sz w:val="22"/>
          <w:szCs w:val="22"/>
        </w:rPr>
        <w:t>3</w:t>
      </w:r>
      <w:r w:rsidR="00C47FC8">
        <w:rPr>
          <w:rFonts w:ascii="Times New Roman" w:hAnsi="Times New Roman"/>
          <w:sz w:val="22"/>
          <w:szCs w:val="22"/>
        </w:rPr>
        <w:t xml:space="preserve"> Male; age 19-28; mean age 23.</w:t>
      </w:r>
      <w:r w:rsidR="0045540B">
        <w:rPr>
          <w:rFonts w:ascii="Times New Roman" w:hAnsi="Times New Roman"/>
          <w:sz w:val="22"/>
          <w:szCs w:val="22"/>
        </w:rPr>
        <w:t>8</w:t>
      </w:r>
      <w:r w:rsidR="00C47FC8">
        <w:rPr>
          <w:rFonts w:ascii="Times New Roman" w:hAnsi="Times New Roman"/>
          <w:sz w:val="22"/>
          <w:szCs w:val="22"/>
        </w:rPr>
        <w:t xml:space="preserve">3). All observers who advanced to the practice session had normal or corrected-to-normal vision (20/40 or better in both </w:t>
      </w:r>
      <w:r w:rsidR="00C47FC8" w:rsidRPr="00B93F26">
        <w:rPr>
          <w:rFonts w:ascii="Times New Roman" w:hAnsi="Times New Roman"/>
          <w:sz w:val="22"/>
          <w:szCs w:val="22"/>
        </w:rPr>
        <w:t xml:space="preserve">eyes, assessed using Snellen chart) and normal color vision (0 Ishihara plates read incorrectly). The visual acuities of the observers in the main experiment were: </w:t>
      </w:r>
      <w:r w:rsidR="00C47FC8" w:rsidRPr="00EC6135">
        <w:rPr>
          <w:rFonts w:ascii="Times New Roman" w:hAnsi="Times New Roman"/>
          <w:i/>
          <w:iCs/>
          <w:sz w:val="22"/>
          <w:szCs w:val="22"/>
        </w:rPr>
        <w:t>0003</w:t>
      </w:r>
      <w:r w:rsidR="00C47FC8" w:rsidRPr="00B93F26">
        <w:rPr>
          <w:rFonts w:ascii="Times New Roman" w:hAnsi="Times New Roman"/>
          <w:sz w:val="22"/>
          <w:szCs w:val="22"/>
        </w:rPr>
        <w:t>, L = 20/30, R = 20</w:t>
      </w:r>
      <w:r w:rsidR="00994881">
        <w:rPr>
          <w:rFonts w:ascii="Times New Roman" w:hAnsi="Times New Roman"/>
          <w:sz w:val="22"/>
          <w:szCs w:val="22"/>
        </w:rPr>
        <w:t>/3</w:t>
      </w:r>
      <w:r w:rsidR="00C47FC8" w:rsidRPr="00B93F26">
        <w:rPr>
          <w:rFonts w:ascii="Times New Roman" w:hAnsi="Times New Roman"/>
          <w:sz w:val="22"/>
          <w:szCs w:val="22"/>
        </w:rPr>
        <w:t xml:space="preserve">0; </w:t>
      </w:r>
      <w:r w:rsidR="00C47FC8" w:rsidRPr="00EC6135">
        <w:rPr>
          <w:rFonts w:ascii="Times New Roman" w:hAnsi="Times New Roman"/>
          <w:i/>
          <w:iCs/>
          <w:sz w:val="22"/>
          <w:szCs w:val="22"/>
        </w:rPr>
        <w:t>bagel</w:t>
      </w:r>
      <w:r w:rsidR="00C47FC8" w:rsidRPr="00B93F26">
        <w:rPr>
          <w:rFonts w:ascii="Times New Roman" w:hAnsi="Times New Roman"/>
          <w:sz w:val="22"/>
          <w:szCs w:val="22"/>
        </w:rPr>
        <w:t>, L = 20/</w:t>
      </w:r>
      <w:r w:rsidR="00C47FC8">
        <w:rPr>
          <w:rFonts w:ascii="Times New Roman" w:hAnsi="Times New Roman"/>
          <w:sz w:val="22"/>
          <w:szCs w:val="22"/>
        </w:rPr>
        <w:t>20</w:t>
      </w:r>
      <w:r w:rsidR="00C47FC8" w:rsidRPr="00B93F26">
        <w:rPr>
          <w:rFonts w:ascii="Times New Roman" w:hAnsi="Times New Roman"/>
          <w:sz w:val="22"/>
          <w:szCs w:val="22"/>
        </w:rPr>
        <w:t xml:space="preserve">, R = 20/20; </w:t>
      </w:r>
      <w:r w:rsidR="006C6F83" w:rsidRPr="00EC6135">
        <w:rPr>
          <w:rFonts w:ascii="Times New Roman" w:hAnsi="Times New Roman"/>
          <w:i/>
          <w:iCs/>
          <w:sz w:val="22"/>
          <w:szCs w:val="22"/>
        </w:rPr>
        <w:t>content</w:t>
      </w:r>
      <w:r w:rsidR="00C47FC8" w:rsidRPr="00B93F26">
        <w:rPr>
          <w:rFonts w:ascii="Times New Roman" w:hAnsi="Times New Roman"/>
          <w:sz w:val="22"/>
          <w:szCs w:val="22"/>
        </w:rPr>
        <w:t>, L = 20/</w:t>
      </w:r>
      <w:r w:rsidR="00C47FC8">
        <w:rPr>
          <w:rFonts w:ascii="Times New Roman" w:hAnsi="Times New Roman"/>
          <w:sz w:val="22"/>
          <w:szCs w:val="22"/>
        </w:rPr>
        <w:t>2</w:t>
      </w:r>
      <w:r w:rsidR="009D0792">
        <w:rPr>
          <w:rFonts w:ascii="Times New Roman" w:hAnsi="Times New Roman"/>
          <w:sz w:val="22"/>
          <w:szCs w:val="22"/>
        </w:rPr>
        <w:t>0</w:t>
      </w:r>
      <w:r w:rsidR="00C47FC8" w:rsidRPr="00B93F26">
        <w:rPr>
          <w:rFonts w:ascii="Times New Roman" w:hAnsi="Times New Roman"/>
          <w:sz w:val="22"/>
          <w:szCs w:val="22"/>
        </w:rPr>
        <w:t>, R = 20/2</w:t>
      </w:r>
      <w:r w:rsidR="009D0792">
        <w:rPr>
          <w:rFonts w:ascii="Times New Roman" w:hAnsi="Times New Roman"/>
          <w:sz w:val="22"/>
          <w:szCs w:val="22"/>
        </w:rPr>
        <w:t>0</w:t>
      </w:r>
      <w:r w:rsidR="00C47FC8" w:rsidRPr="00B93F26">
        <w:rPr>
          <w:rFonts w:ascii="Times New Roman" w:hAnsi="Times New Roman"/>
          <w:sz w:val="22"/>
          <w:szCs w:val="22"/>
        </w:rPr>
        <w:t>;</w:t>
      </w:r>
      <w:r w:rsidR="00C47FC8">
        <w:rPr>
          <w:rFonts w:ascii="Times New Roman" w:hAnsi="Times New Roman"/>
          <w:sz w:val="22"/>
          <w:szCs w:val="22"/>
        </w:rPr>
        <w:t xml:space="preserve"> </w:t>
      </w:r>
      <w:r w:rsidR="006C6F83" w:rsidRPr="00EC6135">
        <w:rPr>
          <w:rFonts w:ascii="Times New Roman" w:hAnsi="Times New Roman"/>
          <w:i/>
          <w:iCs/>
          <w:sz w:val="22"/>
          <w:szCs w:val="22"/>
        </w:rPr>
        <w:t>oven</w:t>
      </w:r>
      <w:r w:rsidR="00C47FC8" w:rsidRPr="00B93F26">
        <w:rPr>
          <w:rFonts w:ascii="Times New Roman" w:hAnsi="Times New Roman"/>
          <w:sz w:val="22"/>
          <w:szCs w:val="22"/>
        </w:rPr>
        <w:t>, L = 20/20, R = 20/20</w:t>
      </w:r>
      <w:r w:rsidR="00C47FC8">
        <w:rPr>
          <w:rFonts w:ascii="Times New Roman" w:hAnsi="Times New Roman"/>
          <w:sz w:val="22"/>
          <w:szCs w:val="22"/>
        </w:rPr>
        <w:t xml:space="preserve">; </w:t>
      </w:r>
      <w:r w:rsidR="008161E8" w:rsidRPr="00EC6135">
        <w:rPr>
          <w:rFonts w:ascii="Times New Roman" w:hAnsi="Times New Roman"/>
          <w:i/>
          <w:iCs/>
          <w:sz w:val="22"/>
          <w:szCs w:val="22"/>
        </w:rPr>
        <w:t>primary</w:t>
      </w:r>
      <w:r w:rsidR="00C47FC8" w:rsidRPr="00B93F26">
        <w:rPr>
          <w:rFonts w:ascii="Times New Roman" w:hAnsi="Times New Roman"/>
          <w:sz w:val="22"/>
          <w:szCs w:val="22"/>
        </w:rPr>
        <w:t>, L = 20/2</w:t>
      </w:r>
      <w:r w:rsidR="00173A81">
        <w:rPr>
          <w:rFonts w:ascii="Times New Roman" w:hAnsi="Times New Roman"/>
          <w:sz w:val="22"/>
          <w:szCs w:val="22"/>
        </w:rPr>
        <w:t>0</w:t>
      </w:r>
      <w:r w:rsidR="00C47FC8" w:rsidRPr="00B93F26">
        <w:rPr>
          <w:rFonts w:ascii="Times New Roman" w:hAnsi="Times New Roman"/>
          <w:sz w:val="22"/>
          <w:szCs w:val="22"/>
        </w:rPr>
        <w:t>, R = 20/2</w:t>
      </w:r>
      <w:r w:rsidR="00173A81">
        <w:rPr>
          <w:rFonts w:ascii="Times New Roman" w:hAnsi="Times New Roman"/>
          <w:sz w:val="22"/>
          <w:szCs w:val="22"/>
        </w:rPr>
        <w:t>0</w:t>
      </w:r>
      <w:r w:rsidR="00C47FC8">
        <w:rPr>
          <w:rFonts w:ascii="Times New Roman" w:hAnsi="Times New Roman"/>
          <w:sz w:val="22"/>
          <w:szCs w:val="22"/>
        </w:rPr>
        <w:t xml:space="preserve">; </w:t>
      </w:r>
      <w:r w:rsidR="00C47FC8" w:rsidRPr="00EC6135">
        <w:rPr>
          <w:rFonts w:ascii="Times New Roman" w:hAnsi="Times New Roman"/>
          <w:i/>
          <w:iCs/>
          <w:sz w:val="22"/>
          <w:szCs w:val="22"/>
        </w:rPr>
        <w:t>revival</w:t>
      </w:r>
      <w:r w:rsidR="00C47FC8" w:rsidRPr="00B93F26">
        <w:rPr>
          <w:rFonts w:ascii="Times New Roman" w:hAnsi="Times New Roman"/>
          <w:sz w:val="22"/>
          <w:szCs w:val="22"/>
        </w:rPr>
        <w:t xml:space="preserve">, L = 20/20, R = 20/20. </w:t>
      </w:r>
      <w:r w:rsidR="002D0233">
        <w:rPr>
          <w:rFonts w:ascii="Times New Roman" w:hAnsi="Times New Roman"/>
          <w:sz w:val="22"/>
          <w:szCs w:val="22"/>
        </w:rPr>
        <w:t xml:space="preserve">Observer </w:t>
      </w:r>
      <w:r w:rsidR="002D0233" w:rsidRPr="002D0233">
        <w:rPr>
          <w:rFonts w:ascii="Times New Roman" w:hAnsi="Times New Roman"/>
          <w:i/>
          <w:iCs/>
          <w:sz w:val="22"/>
          <w:szCs w:val="22"/>
        </w:rPr>
        <w:t>Content</w:t>
      </w:r>
      <w:r w:rsidR="002D0233">
        <w:rPr>
          <w:rFonts w:ascii="Times New Roman" w:hAnsi="Times New Roman"/>
          <w:sz w:val="22"/>
          <w:szCs w:val="22"/>
        </w:rPr>
        <w:t xml:space="preserve"> and </w:t>
      </w:r>
      <w:r w:rsidR="002D0233" w:rsidRPr="002D0233">
        <w:rPr>
          <w:rFonts w:ascii="Times New Roman" w:hAnsi="Times New Roman"/>
          <w:i/>
          <w:iCs/>
          <w:sz w:val="22"/>
          <w:szCs w:val="22"/>
        </w:rPr>
        <w:t>primary</w:t>
      </w:r>
      <w:r w:rsidR="0036073B">
        <w:rPr>
          <w:rFonts w:ascii="Times New Roman" w:hAnsi="Times New Roman"/>
          <w:i/>
          <w:iCs/>
          <w:sz w:val="22"/>
          <w:szCs w:val="22"/>
        </w:rPr>
        <w:t xml:space="preserve"> </w:t>
      </w:r>
      <w:r w:rsidR="00C47FC8" w:rsidRPr="00B93F26">
        <w:rPr>
          <w:rFonts w:ascii="Times New Roman" w:hAnsi="Times New Roman"/>
          <w:sz w:val="22"/>
          <w:szCs w:val="22"/>
        </w:rPr>
        <w:t xml:space="preserve">wore personal corrective eyewear both during vision testing and during the experiments. Observers </w:t>
      </w:r>
      <w:r w:rsidR="00C47FC8" w:rsidRPr="008F2539">
        <w:rPr>
          <w:rFonts w:ascii="Times New Roman" w:hAnsi="Times New Roman"/>
          <w:i/>
          <w:iCs/>
          <w:sz w:val="22"/>
          <w:szCs w:val="22"/>
        </w:rPr>
        <w:t>0003, bagel</w:t>
      </w:r>
      <w:r w:rsidR="00C47FC8" w:rsidRPr="008F2539">
        <w:rPr>
          <w:rFonts w:ascii="Times New Roman" w:hAnsi="Times New Roman"/>
          <w:sz w:val="22"/>
          <w:szCs w:val="22"/>
        </w:rPr>
        <w:t xml:space="preserve">, </w:t>
      </w:r>
      <w:r w:rsidR="00291028" w:rsidRPr="002816E7">
        <w:rPr>
          <w:rFonts w:ascii="Times New Roman" w:hAnsi="Times New Roman"/>
          <w:i/>
          <w:iCs/>
          <w:sz w:val="22"/>
          <w:szCs w:val="22"/>
        </w:rPr>
        <w:t>oven,</w:t>
      </w:r>
      <w:r w:rsidR="00291028">
        <w:rPr>
          <w:rFonts w:ascii="Times New Roman" w:hAnsi="Times New Roman"/>
          <w:sz w:val="22"/>
          <w:szCs w:val="22"/>
        </w:rPr>
        <w:t xml:space="preserve"> </w:t>
      </w:r>
      <w:r w:rsidR="00C47FC8" w:rsidRPr="008F2539">
        <w:rPr>
          <w:rFonts w:ascii="Times New Roman" w:hAnsi="Times New Roman"/>
          <w:sz w:val="22"/>
          <w:szCs w:val="22"/>
        </w:rPr>
        <w:t>and</w:t>
      </w:r>
      <w:r w:rsidR="00C47FC8" w:rsidRPr="008F2539">
        <w:rPr>
          <w:rFonts w:ascii="Times New Roman" w:hAnsi="Times New Roman"/>
          <w:i/>
          <w:iCs/>
          <w:sz w:val="22"/>
          <w:szCs w:val="22"/>
        </w:rPr>
        <w:t xml:space="preserve"> revival</w:t>
      </w:r>
      <w:r w:rsidR="00C47FC8" w:rsidRPr="00B93F26">
        <w:rPr>
          <w:rFonts w:ascii="Times New Roman" w:hAnsi="Times New Roman"/>
          <w:sz w:val="22"/>
          <w:szCs w:val="22"/>
        </w:rPr>
        <w:t xml:space="preserve"> did not require or use corrective eyewear.</w:t>
      </w:r>
      <w:r w:rsidR="004331B0">
        <w:rPr>
          <w:rFonts w:ascii="Times New Roman" w:hAnsi="Times New Roman"/>
          <w:sz w:val="22"/>
          <w:szCs w:val="22"/>
        </w:rPr>
        <w:t xml:space="preserve"> </w:t>
      </w:r>
      <w:r w:rsidR="00BD10A4">
        <w:rPr>
          <w:rFonts w:ascii="Times New Roman" w:hAnsi="Times New Roman"/>
          <w:sz w:val="22"/>
          <w:szCs w:val="22"/>
        </w:rPr>
        <w:t>O</w:t>
      </w:r>
      <w:r w:rsidR="00A976E0">
        <w:rPr>
          <w:rFonts w:ascii="Times New Roman" w:hAnsi="Times New Roman"/>
          <w:sz w:val="22"/>
          <w:szCs w:val="22"/>
        </w:rPr>
        <w:t xml:space="preserve">bserver </w:t>
      </w:r>
      <w:r w:rsidR="00A976E0" w:rsidRPr="00A976E0">
        <w:rPr>
          <w:rFonts w:ascii="Times New Roman" w:hAnsi="Times New Roman"/>
          <w:i/>
          <w:iCs/>
          <w:sz w:val="22"/>
          <w:szCs w:val="22"/>
        </w:rPr>
        <w:t>oven</w:t>
      </w:r>
      <w:r w:rsidR="00A976E0">
        <w:rPr>
          <w:rFonts w:ascii="Times New Roman" w:hAnsi="Times New Roman"/>
          <w:sz w:val="22"/>
          <w:szCs w:val="22"/>
        </w:rPr>
        <w:t xml:space="preserve"> </w:t>
      </w:r>
      <w:r w:rsidR="006D0103">
        <w:rPr>
          <w:rFonts w:ascii="Times New Roman" w:hAnsi="Times New Roman"/>
          <w:sz w:val="22"/>
          <w:szCs w:val="22"/>
        </w:rPr>
        <w:t xml:space="preserve">reported some difficulties </w:t>
      </w:r>
      <w:r w:rsidR="00541B36">
        <w:rPr>
          <w:rFonts w:ascii="Times New Roman" w:hAnsi="Times New Roman"/>
          <w:sz w:val="22"/>
          <w:szCs w:val="22"/>
        </w:rPr>
        <w:t xml:space="preserve">during </w:t>
      </w:r>
      <w:r w:rsidR="00407DC3">
        <w:rPr>
          <w:rFonts w:ascii="Times New Roman" w:hAnsi="Times New Roman"/>
          <w:sz w:val="22"/>
          <w:szCs w:val="22"/>
        </w:rPr>
        <w:t xml:space="preserve">a few sessions of </w:t>
      </w:r>
      <w:r w:rsidR="00541B36">
        <w:rPr>
          <w:rFonts w:ascii="Times New Roman" w:hAnsi="Times New Roman"/>
          <w:sz w:val="22"/>
          <w:szCs w:val="22"/>
        </w:rPr>
        <w:t>the experiment</w:t>
      </w:r>
      <w:r w:rsidR="00A059F1">
        <w:rPr>
          <w:rFonts w:ascii="Times New Roman" w:hAnsi="Times New Roman"/>
          <w:sz w:val="22"/>
          <w:szCs w:val="22"/>
        </w:rPr>
        <w:t xml:space="preserve"> and </w:t>
      </w:r>
      <w:r w:rsidR="00A059F1">
        <w:rPr>
          <w:rFonts w:ascii="Times New Roman" w:hAnsi="Times New Roman"/>
          <w:sz w:val="22"/>
          <w:szCs w:val="22"/>
        </w:rPr>
        <w:lastRenderedPageBreak/>
        <w:t>their thresholds for two conditions did not fit the expected pattern. We removed their data from the analysis presented in this work. The</w:t>
      </w:r>
      <w:r w:rsidR="00C22028">
        <w:rPr>
          <w:rFonts w:ascii="Times New Roman" w:hAnsi="Times New Roman"/>
          <w:sz w:val="22"/>
          <w:szCs w:val="22"/>
        </w:rPr>
        <w:t>ir</w:t>
      </w:r>
      <w:r w:rsidR="00A059F1">
        <w:rPr>
          <w:rFonts w:ascii="Times New Roman" w:hAnsi="Times New Roman"/>
          <w:sz w:val="22"/>
          <w:szCs w:val="22"/>
        </w:rPr>
        <w:t xml:space="preserve"> data is provided in </w:t>
      </w:r>
      <w:r w:rsidR="00E04327">
        <w:rPr>
          <w:rFonts w:ascii="Times New Roman" w:hAnsi="Times New Roman"/>
          <w:sz w:val="22"/>
          <w:szCs w:val="22"/>
        </w:rPr>
        <w:t>supplementary</w:t>
      </w:r>
      <w:r w:rsidR="00A059F1">
        <w:rPr>
          <w:rFonts w:ascii="Times New Roman" w:hAnsi="Times New Roman"/>
          <w:sz w:val="22"/>
          <w:szCs w:val="22"/>
        </w:rPr>
        <w:t xml:space="preserve"> materials.</w:t>
      </w:r>
    </w:p>
    <w:p w14:paraId="5A71BCDD" w14:textId="77777777" w:rsidR="00CC6366" w:rsidRDefault="00CC6366" w:rsidP="00F60A64">
      <w:pPr>
        <w:pStyle w:val="Default"/>
        <w:spacing w:before="0"/>
        <w:rPr>
          <w:rStyle w:val="None"/>
          <w:rFonts w:ascii="Times New Roman" w:eastAsia="Times New Roman" w:hAnsi="Times New Roman" w:cs="Times New Roman"/>
          <w:sz w:val="22"/>
          <w:szCs w:val="22"/>
          <w:shd w:val="clear" w:color="auto" w:fill="FFFFFF"/>
        </w:rPr>
      </w:pPr>
    </w:p>
    <w:p w14:paraId="0DE95900" w14:textId="4FE1D193" w:rsidR="00472A37" w:rsidRDefault="00172E03" w:rsidP="00472A37">
      <w:pPr>
        <w:pStyle w:val="Default"/>
        <w:spacing w:before="0"/>
        <w:rPr>
          <w:rStyle w:val="None"/>
          <w:rFonts w:ascii="Times New Roman" w:eastAsia="Times New Roman" w:hAnsi="Times New Roman" w:cs="Times New Roman"/>
          <w:sz w:val="22"/>
          <w:szCs w:val="22"/>
          <w:shd w:val="clear" w:color="auto" w:fill="FFFFFF"/>
        </w:rPr>
      </w:pPr>
      <w:r w:rsidRPr="00394300">
        <w:rPr>
          <w:rStyle w:val="None"/>
          <w:rFonts w:ascii="Times New Roman" w:hAnsi="Times New Roman"/>
          <w:sz w:val="22"/>
          <w:szCs w:val="22"/>
          <w:u w:val="single"/>
        </w:rPr>
        <w:t>Simultaneous variation (</w:t>
      </w:r>
      <w:r>
        <w:rPr>
          <w:rStyle w:val="None"/>
          <w:rFonts w:ascii="Times New Roman" w:hAnsi="Times New Roman"/>
          <w:sz w:val="22"/>
          <w:szCs w:val="22"/>
          <w:u w:val="single"/>
        </w:rPr>
        <w:t xml:space="preserve">preregistered </w:t>
      </w:r>
      <w:r w:rsidRPr="00394300">
        <w:rPr>
          <w:rStyle w:val="None"/>
          <w:rFonts w:ascii="Times New Roman" w:hAnsi="Times New Roman"/>
          <w:sz w:val="22"/>
          <w:szCs w:val="22"/>
          <w:u w:val="single"/>
        </w:rPr>
        <w:t>Experiment</w:t>
      </w:r>
      <w:r>
        <w:rPr>
          <w:rStyle w:val="None"/>
          <w:rFonts w:ascii="Times New Roman" w:hAnsi="Times New Roman"/>
          <w:sz w:val="22"/>
          <w:szCs w:val="22"/>
          <w:u w:val="single"/>
        </w:rPr>
        <w:t xml:space="preserve"> 8</w:t>
      </w:r>
      <w:r w:rsidRPr="00394300">
        <w:rPr>
          <w:rStyle w:val="None"/>
          <w:rFonts w:ascii="Times New Roman" w:hAnsi="Times New Roman"/>
          <w:sz w:val="22"/>
          <w:szCs w:val="22"/>
          <w:u w:val="single"/>
        </w:rPr>
        <w:t>)</w:t>
      </w:r>
      <w:r>
        <w:rPr>
          <w:rStyle w:val="None"/>
          <w:rFonts w:ascii="Times New Roman" w:hAnsi="Times New Roman"/>
          <w:sz w:val="22"/>
          <w:szCs w:val="22"/>
          <w:u w:val="single"/>
        </w:rPr>
        <w:t>:</w:t>
      </w:r>
      <w:r w:rsidR="00472A37" w:rsidRPr="00C47FC8">
        <w:rPr>
          <w:rFonts w:ascii="Times New Roman" w:eastAsia="Times New Roman" w:hAnsi="Times New Roman" w:cs="Times New Roman"/>
          <w:color w:val="000000" w:themeColor="text1"/>
          <w:sz w:val="22"/>
          <w:szCs w:val="22"/>
          <w:shd w:val="clear" w:color="auto" w:fill="FFFFFF"/>
        </w:rPr>
        <w:t xml:space="preserve"> </w:t>
      </w:r>
      <w:r w:rsidR="00472A37">
        <w:rPr>
          <w:rFonts w:ascii="Times New Roman" w:hAnsi="Times New Roman"/>
          <w:sz w:val="22"/>
          <w:szCs w:val="22"/>
        </w:rPr>
        <w:t xml:space="preserve">A total of </w:t>
      </w:r>
      <w:r w:rsidR="00F43E61">
        <w:rPr>
          <w:rFonts w:ascii="Times New Roman" w:hAnsi="Times New Roman"/>
          <w:sz w:val="22"/>
          <w:szCs w:val="22"/>
        </w:rPr>
        <w:t>20</w:t>
      </w:r>
      <w:r w:rsidR="00472A37">
        <w:rPr>
          <w:rFonts w:ascii="Times New Roman" w:hAnsi="Times New Roman"/>
          <w:sz w:val="22"/>
          <w:szCs w:val="22"/>
        </w:rPr>
        <w:t xml:space="preserve"> observers participated in the practice sessions for </w:t>
      </w:r>
      <w:r w:rsidR="00E97017">
        <w:rPr>
          <w:rFonts w:ascii="Times New Roman" w:hAnsi="Times New Roman"/>
          <w:sz w:val="22"/>
          <w:szCs w:val="22"/>
        </w:rPr>
        <w:t>simultaneous</w:t>
      </w:r>
      <w:r w:rsidR="00472A37">
        <w:rPr>
          <w:rFonts w:ascii="Times New Roman" w:hAnsi="Times New Roman"/>
          <w:sz w:val="22"/>
          <w:szCs w:val="22"/>
        </w:rPr>
        <w:t xml:space="preserve"> variation experiment (9 Female, </w:t>
      </w:r>
      <w:r w:rsidR="00D07D61">
        <w:rPr>
          <w:rFonts w:ascii="Times New Roman" w:hAnsi="Times New Roman"/>
          <w:sz w:val="22"/>
          <w:szCs w:val="22"/>
        </w:rPr>
        <w:t>11</w:t>
      </w:r>
      <w:r w:rsidR="00472A37">
        <w:rPr>
          <w:rFonts w:ascii="Times New Roman" w:hAnsi="Times New Roman"/>
          <w:sz w:val="22"/>
          <w:szCs w:val="22"/>
        </w:rPr>
        <w:t xml:space="preserve"> Male; age 19-</w:t>
      </w:r>
      <w:r w:rsidR="00533D38">
        <w:rPr>
          <w:rFonts w:ascii="Times New Roman" w:hAnsi="Times New Roman"/>
          <w:sz w:val="22"/>
          <w:szCs w:val="22"/>
        </w:rPr>
        <w:t>28</w:t>
      </w:r>
      <w:r w:rsidR="00472A37">
        <w:rPr>
          <w:rFonts w:ascii="Times New Roman" w:hAnsi="Times New Roman"/>
          <w:sz w:val="22"/>
          <w:szCs w:val="22"/>
        </w:rPr>
        <w:t xml:space="preserve">; mean age </w:t>
      </w:r>
      <w:r w:rsidR="00533D38">
        <w:rPr>
          <w:rFonts w:ascii="Times New Roman" w:hAnsi="Times New Roman"/>
          <w:sz w:val="22"/>
          <w:szCs w:val="22"/>
        </w:rPr>
        <w:t>20.8</w:t>
      </w:r>
      <w:r w:rsidR="00472A37">
        <w:rPr>
          <w:rFonts w:ascii="Times New Roman" w:hAnsi="Times New Roman"/>
          <w:sz w:val="22"/>
          <w:szCs w:val="22"/>
        </w:rPr>
        <w:t xml:space="preserve">). Six of these observers (pseudo-names: </w:t>
      </w:r>
      <w:r w:rsidR="00472A37" w:rsidRPr="00DC0210">
        <w:rPr>
          <w:rFonts w:ascii="Times New Roman" w:hAnsi="Times New Roman"/>
          <w:i/>
          <w:iCs/>
          <w:sz w:val="22"/>
          <w:szCs w:val="22"/>
        </w:rPr>
        <w:t xml:space="preserve">0003, bagel, oven, </w:t>
      </w:r>
      <w:r w:rsidR="00B32F13" w:rsidRPr="00DC0210">
        <w:rPr>
          <w:rFonts w:ascii="Times New Roman" w:hAnsi="Times New Roman"/>
          <w:i/>
          <w:iCs/>
          <w:sz w:val="22"/>
          <w:szCs w:val="22"/>
        </w:rPr>
        <w:t>fun, manos</w:t>
      </w:r>
      <w:r w:rsidR="00472A37" w:rsidRPr="00DC0210">
        <w:rPr>
          <w:rFonts w:ascii="Times New Roman" w:hAnsi="Times New Roman"/>
          <w:i/>
          <w:iCs/>
          <w:sz w:val="22"/>
          <w:szCs w:val="22"/>
        </w:rPr>
        <w:t xml:space="preserve">, </w:t>
      </w:r>
      <w:r w:rsidR="00472A37" w:rsidRPr="00DC0210">
        <w:rPr>
          <w:rFonts w:ascii="Times New Roman" w:hAnsi="Times New Roman"/>
          <w:sz w:val="22"/>
          <w:szCs w:val="22"/>
        </w:rPr>
        <w:t>and</w:t>
      </w:r>
      <w:r w:rsidR="00472A37" w:rsidRPr="00DC0210">
        <w:rPr>
          <w:rFonts w:ascii="Times New Roman" w:hAnsi="Times New Roman"/>
          <w:i/>
          <w:iCs/>
          <w:sz w:val="22"/>
          <w:szCs w:val="22"/>
        </w:rPr>
        <w:t xml:space="preserve"> revival</w:t>
      </w:r>
      <w:r w:rsidR="00472A37">
        <w:rPr>
          <w:rFonts w:ascii="Times New Roman" w:hAnsi="Times New Roman"/>
          <w:sz w:val="22"/>
          <w:szCs w:val="22"/>
        </w:rPr>
        <w:t>) met the performance criterion set for screening (</w:t>
      </w:r>
      <w:r w:rsidR="007360D8">
        <w:rPr>
          <w:rFonts w:ascii="Times New Roman" w:hAnsi="Times New Roman"/>
          <w:sz w:val="22"/>
          <w:szCs w:val="22"/>
        </w:rPr>
        <w:t>2</w:t>
      </w:r>
      <w:r w:rsidR="00472A37">
        <w:rPr>
          <w:rFonts w:ascii="Times New Roman" w:hAnsi="Times New Roman"/>
          <w:sz w:val="22"/>
          <w:szCs w:val="22"/>
        </w:rPr>
        <w:t xml:space="preserve"> Female, </w:t>
      </w:r>
      <w:r w:rsidR="007360D8">
        <w:rPr>
          <w:rFonts w:ascii="Times New Roman" w:hAnsi="Times New Roman"/>
          <w:sz w:val="22"/>
          <w:szCs w:val="22"/>
        </w:rPr>
        <w:t>4</w:t>
      </w:r>
      <w:r w:rsidR="00472A37">
        <w:rPr>
          <w:rFonts w:ascii="Times New Roman" w:hAnsi="Times New Roman"/>
          <w:sz w:val="22"/>
          <w:szCs w:val="22"/>
        </w:rPr>
        <w:t xml:space="preserve"> Male; age 19-28; mean age 23.</w:t>
      </w:r>
      <w:r w:rsidR="004C1BC8">
        <w:rPr>
          <w:rFonts w:ascii="Times New Roman" w:hAnsi="Times New Roman"/>
          <w:sz w:val="22"/>
          <w:szCs w:val="22"/>
        </w:rPr>
        <w:t>3</w:t>
      </w:r>
      <w:r w:rsidR="00472A37">
        <w:rPr>
          <w:rFonts w:ascii="Times New Roman" w:hAnsi="Times New Roman"/>
          <w:sz w:val="22"/>
          <w:szCs w:val="22"/>
        </w:rPr>
        <w:t xml:space="preserve">3). All observers who advanced to the practice session had normal or corrected-to-normal vision (20/40 or better in both </w:t>
      </w:r>
      <w:r w:rsidR="00472A37" w:rsidRPr="00B93F26">
        <w:rPr>
          <w:rFonts w:ascii="Times New Roman" w:hAnsi="Times New Roman"/>
          <w:sz w:val="22"/>
          <w:szCs w:val="22"/>
        </w:rPr>
        <w:t xml:space="preserve">eyes, assessed using Snellen chart) and normal color vision (0 Ishihara plates read incorrectly). The visual acuities of the observers in the main experiment were: </w:t>
      </w:r>
      <w:r w:rsidR="00472A37" w:rsidRPr="00EC6135">
        <w:rPr>
          <w:rFonts w:ascii="Times New Roman" w:hAnsi="Times New Roman"/>
          <w:i/>
          <w:iCs/>
          <w:sz w:val="22"/>
          <w:szCs w:val="22"/>
        </w:rPr>
        <w:t>0003</w:t>
      </w:r>
      <w:r w:rsidR="00472A37" w:rsidRPr="00B93F26">
        <w:rPr>
          <w:rFonts w:ascii="Times New Roman" w:hAnsi="Times New Roman"/>
          <w:sz w:val="22"/>
          <w:szCs w:val="22"/>
        </w:rPr>
        <w:t>, L = 20/30, R = 20</w:t>
      </w:r>
      <w:r w:rsidR="00472A37">
        <w:rPr>
          <w:rFonts w:ascii="Times New Roman" w:hAnsi="Times New Roman"/>
          <w:sz w:val="22"/>
          <w:szCs w:val="22"/>
        </w:rPr>
        <w:t>/3</w:t>
      </w:r>
      <w:r w:rsidR="00472A37" w:rsidRPr="00B93F26">
        <w:rPr>
          <w:rFonts w:ascii="Times New Roman" w:hAnsi="Times New Roman"/>
          <w:sz w:val="22"/>
          <w:szCs w:val="22"/>
        </w:rPr>
        <w:t xml:space="preserve">0; </w:t>
      </w:r>
      <w:r w:rsidR="00472A37" w:rsidRPr="00EC6135">
        <w:rPr>
          <w:rFonts w:ascii="Times New Roman" w:hAnsi="Times New Roman"/>
          <w:i/>
          <w:iCs/>
          <w:sz w:val="22"/>
          <w:szCs w:val="22"/>
        </w:rPr>
        <w:t>bagel</w:t>
      </w:r>
      <w:r w:rsidR="00472A37" w:rsidRPr="00B93F26">
        <w:rPr>
          <w:rFonts w:ascii="Times New Roman" w:hAnsi="Times New Roman"/>
          <w:sz w:val="22"/>
          <w:szCs w:val="22"/>
        </w:rPr>
        <w:t>, L = 20/</w:t>
      </w:r>
      <w:r w:rsidR="00472A37">
        <w:rPr>
          <w:rFonts w:ascii="Times New Roman" w:hAnsi="Times New Roman"/>
          <w:sz w:val="22"/>
          <w:szCs w:val="22"/>
        </w:rPr>
        <w:t>20</w:t>
      </w:r>
      <w:r w:rsidR="00472A37" w:rsidRPr="00B93F26">
        <w:rPr>
          <w:rFonts w:ascii="Times New Roman" w:hAnsi="Times New Roman"/>
          <w:sz w:val="22"/>
          <w:szCs w:val="22"/>
        </w:rPr>
        <w:t xml:space="preserve">, R = 20/20; </w:t>
      </w:r>
      <w:r w:rsidR="00472A37" w:rsidRPr="00EC6135">
        <w:rPr>
          <w:rFonts w:ascii="Times New Roman" w:hAnsi="Times New Roman"/>
          <w:i/>
          <w:iCs/>
          <w:sz w:val="22"/>
          <w:szCs w:val="22"/>
        </w:rPr>
        <w:t>oven</w:t>
      </w:r>
      <w:r w:rsidR="00472A37" w:rsidRPr="00B93F26">
        <w:rPr>
          <w:rFonts w:ascii="Times New Roman" w:hAnsi="Times New Roman"/>
          <w:sz w:val="22"/>
          <w:szCs w:val="22"/>
        </w:rPr>
        <w:t>, L = 20/20, R = 20/20</w:t>
      </w:r>
      <w:r w:rsidR="00472A37">
        <w:rPr>
          <w:rFonts w:ascii="Times New Roman" w:hAnsi="Times New Roman"/>
          <w:sz w:val="22"/>
          <w:szCs w:val="22"/>
        </w:rPr>
        <w:t xml:space="preserve">; </w:t>
      </w:r>
      <w:r w:rsidR="00453F93">
        <w:rPr>
          <w:rFonts w:ascii="Times New Roman" w:hAnsi="Times New Roman"/>
          <w:i/>
          <w:iCs/>
          <w:sz w:val="22"/>
          <w:szCs w:val="22"/>
        </w:rPr>
        <w:t>fun</w:t>
      </w:r>
      <w:r w:rsidR="00472A37" w:rsidRPr="00B93F26">
        <w:rPr>
          <w:rFonts w:ascii="Times New Roman" w:hAnsi="Times New Roman"/>
          <w:sz w:val="22"/>
          <w:szCs w:val="22"/>
        </w:rPr>
        <w:t>, L = 20/2</w:t>
      </w:r>
      <w:r w:rsidR="00472A37">
        <w:rPr>
          <w:rFonts w:ascii="Times New Roman" w:hAnsi="Times New Roman"/>
          <w:sz w:val="22"/>
          <w:szCs w:val="22"/>
        </w:rPr>
        <w:t>0</w:t>
      </w:r>
      <w:r w:rsidR="00472A37" w:rsidRPr="00B93F26">
        <w:rPr>
          <w:rFonts w:ascii="Times New Roman" w:hAnsi="Times New Roman"/>
          <w:sz w:val="22"/>
          <w:szCs w:val="22"/>
        </w:rPr>
        <w:t>, R = 20/2</w:t>
      </w:r>
      <w:r w:rsidR="00472A37">
        <w:rPr>
          <w:rFonts w:ascii="Times New Roman" w:hAnsi="Times New Roman"/>
          <w:sz w:val="22"/>
          <w:szCs w:val="22"/>
        </w:rPr>
        <w:t xml:space="preserve">0; </w:t>
      </w:r>
      <w:r w:rsidR="00E96DC4">
        <w:rPr>
          <w:rFonts w:ascii="Times New Roman" w:hAnsi="Times New Roman"/>
          <w:i/>
          <w:iCs/>
          <w:sz w:val="22"/>
          <w:szCs w:val="22"/>
        </w:rPr>
        <w:t>man</w:t>
      </w:r>
      <w:r w:rsidR="00B25F75">
        <w:rPr>
          <w:rFonts w:ascii="Times New Roman" w:hAnsi="Times New Roman"/>
          <w:i/>
          <w:iCs/>
          <w:sz w:val="22"/>
          <w:szCs w:val="22"/>
        </w:rPr>
        <w:t>o</w:t>
      </w:r>
      <w:r w:rsidR="00E96DC4">
        <w:rPr>
          <w:rFonts w:ascii="Times New Roman" w:hAnsi="Times New Roman"/>
          <w:i/>
          <w:iCs/>
          <w:sz w:val="22"/>
          <w:szCs w:val="22"/>
        </w:rPr>
        <w:t>s</w:t>
      </w:r>
      <w:r w:rsidR="00453F93" w:rsidRPr="00B93F26">
        <w:rPr>
          <w:rFonts w:ascii="Times New Roman" w:hAnsi="Times New Roman"/>
          <w:sz w:val="22"/>
          <w:szCs w:val="22"/>
        </w:rPr>
        <w:t>, L = 20/2</w:t>
      </w:r>
      <w:r w:rsidR="008357DB">
        <w:rPr>
          <w:rFonts w:ascii="Times New Roman" w:hAnsi="Times New Roman"/>
          <w:sz w:val="22"/>
          <w:szCs w:val="22"/>
        </w:rPr>
        <w:t>5</w:t>
      </w:r>
      <w:r w:rsidR="00453F93" w:rsidRPr="00B93F26">
        <w:rPr>
          <w:rFonts w:ascii="Times New Roman" w:hAnsi="Times New Roman"/>
          <w:sz w:val="22"/>
          <w:szCs w:val="22"/>
        </w:rPr>
        <w:t>, R = 20/2</w:t>
      </w:r>
      <w:r w:rsidR="008357DB">
        <w:rPr>
          <w:rFonts w:ascii="Times New Roman" w:hAnsi="Times New Roman"/>
          <w:sz w:val="22"/>
          <w:szCs w:val="22"/>
        </w:rPr>
        <w:t>5</w:t>
      </w:r>
      <w:r w:rsidR="00453F93">
        <w:rPr>
          <w:rFonts w:ascii="Times New Roman" w:hAnsi="Times New Roman"/>
          <w:sz w:val="22"/>
          <w:szCs w:val="22"/>
        </w:rPr>
        <w:t xml:space="preserve">; </w:t>
      </w:r>
      <w:r w:rsidR="00472A37" w:rsidRPr="00EC6135">
        <w:rPr>
          <w:rFonts w:ascii="Times New Roman" w:hAnsi="Times New Roman"/>
          <w:i/>
          <w:iCs/>
          <w:sz w:val="22"/>
          <w:szCs w:val="22"/>
        </w:rPr>
        <w:t>revival</w:t>
      </w:r>
      <w:r w:rsidR="00472A37" w:rsidRPr="00B93F26">
        <w:rPr>
          <w:rFonts w:ascii="Times New Roman" w:hAnsi="Times New Roman"/>
          <w:sz w:val="22"/>
          <w:szCs w:val="22"/>
        </w:rPr>
        <w:t xml:space="preserve">, L = 20/20, R = 20/20. </w:t>
      </w:r>
      <w:r w:rsidR="00BE5AE2" w:rsidRPr="00BE5AE2">
        <w:rPr>
          <w:rFonts w:ascii="Times New Roman" w:hAnsi="Times New Roman"/>
          <w:sz w:val="22"/>
          <w:szCs w:val="22"/>
        </w:rPr>
        <w:t>Observer</w:t>
      </w:r>
      <w:r w:rsidR="00472A37" w:rsidRPr="005207E2">
        <w:rPr>
          <w:rFonts w:ascii="Times New Roman" w:hAnsi="Times New Roman"/>
          <w:i/>
          <w:iCs/>
          <w:sz w:val="22"/>
          <w:szCs w:val="22"/>
        </w:rPr>
        <w:t xml:space="preserve"> </w:t>
      </w:r>
      <w:r w:rsidR="001C6FE1">
        <w:rPr>
          <w:rFonts w:ascii="Times New Roman" w:hAnsi="Times New Roman"/>
          <w:i/>
          <w:iCs/>
          <w:sz w:val="22"/>
          <w:szCs w:val="22"/>
        </w:rPr>
        <w:t xml:space="preserve">fun </w:t>
      </w:r>
      <w:r w:rsidR="00472A37" w:rsidRPr="00B93F26">
        <w:rPr>
          <w:rFonts w:ascii="Times New Roman" w:hAnsi="Times New Roman"/>
          <w:sz w:val="22"/>
          <w:szCs w:val="22"/>
        </w:rPr>
        <w:t xml:space="preserve">wore personal corrective eyewear both during vision testing and during the experiments. Observers </w:t>
      </w:r>
      <w:r w:rsidR="00472A37" w:rsidRPr="008F2539">
        <w:rPr>
          <w:rFonts w:ascii="Times New Roman" w:hAnsi="Times New Roman"/>
          <w:i/>
          <w:iCs/>
          <w:sz w:val="22"/>
          <w:szCs w:val="22"/>
        </w:rPr>
        <w:t>0003, bagel</w:t>
      </w:r>
      <w:r w:rsidR="00472A37" w:rsidRPr="008F2539">
        <w:rPr>
          <w:rFonts w:ascii="Times New Roman" w:hAnsi="Times New Roman"/>
          <w:sz w:val="22"/>
          <w:szCs w:val="22"/>
        </w:rPr>
        <w:t xml:space="preserve">, </w:t>
      </w:r>
      <w:r w:rsidR="00CB0702" w:rsidRPr="00CB0702">
        <w:rPr>
          <w:rFonts w:ascii="Times New Roman" w:hAnsi="Times New Roman"/>
          <w:i/>
          <w:iCs/>
          <w:sz w:val="22"/>
          <w:szCs w:val="22"/>
        </w:rPr>
        <w:t>manos</w:t>
      </w:r>
      <w:r w:rsidR="00CB0702">
        <w:rPr>
          <w:rFonts w:ascii="Times New Roman" w:hAnsi="Times New Roman"/>
          <w:sz w:val="22"/>
          <w:szCs w:val="22"/>
        </w:rPr>
        <w:t xml:space="preserve">, </w:t>
      </w:r>
      <w:r w:rsidR="00BE5AE2" w:rsidRPr="00BE5AE2">
        <w:rPr>
          <w:rFonts w:ascii="Times New Roman" w:hAnsi="Times New Roman"/>
          <w:i/>
          <w:iCs/>
          <w:sz w:val="22"/>
          <w:szCs w:val="22"/>
        </w:rPr>
        <w:t>oven</w:t>
      </w:r>
      <w:r w:rsidR="00BE5AE2">
        <w:rPr>
          <w:rFonts w:ascii="Times New Roman" w:hAnsi="Times New Roman"/>
          <w:sz w:val="22"/>
          <w:szCs w:val="22"/>
        </w:rPr>
        <w:t xml:space="preserve">, </w:t>
      </w:r>
      <w:r w:rsidR="00472A37" w:rsidRPr="008F2539">
        <w:rPr>
          <w:rFonts w:ascii="Times New Roman" w:hAnsi="Times New Roman"/>
          <w:sz w:val="22"/>
          <w:szCs w:val="22"/>
        </w:rPr>
        <w:t>and</w:t>
      </w:r>
      <w:r w:rsidR="00472A37" w:rsidRPr="008F2539">
        <w:rPr>
          <w:rFonts w:ascii="Times New Roman" w:hAnsi="Times New Roman"/>
          <w:i/>
          <w:iCs/>
          <w:sz w:val="22"/>
          <w:szCs w:val="22"/>
        </w:rPr>
        <w:t xml:space="preserve"> revival</w:t>
      </w:r>
      <w:r w:rsidR="00472A37" w:rsidRPr="00B93F26">
        <w:rPr>
          <w:rFonts w:ascii="Times New Roman" w:hAnsi="Times New Roman"/>
          <w:sz w:val="22"/>
          <w:szCs w:val="22"/>
        </w:rPr>
        <w:t xml:space="preserve"> did not require or use corrective eyewear.</w:t>
      </w:r>
    </w:p>
    <w:p w14:paraId="666F20BC" w14:textId="77777777" w:rsidR="00472A37" w:rsidRDefault="00472A37" w:rsidP="00F60A64">
      <w:pPr>
        <w:pStyle w:val="Default"/>
        <w:spacing w:before="0"/>
        <w:rPr>
          <w:rStyle w:val="None"/>
          <w:rFonts w:ascii="Times New Roman" w:eastAsia="Times New Roman" w:hAnsi="Times New Roman" w:cs="Times New Roman"/>
          <w:sz w:val="22"/>
          <w:szCs w:val="22"/>
          <w:shd w:val="clear" w:color="auto" w:fill="FFFFFF"/>
        </w:rPr>
      </w:pPr>
    </w:p>
    <w:p w14:paraId="428C3B56" w14:textId="69BD376C" w:rsidR="003D433A" w:rsidRDefault="003D433A" w:rsidP="001D0525">
      <w:pPr>
        <w:pStyle w:val="Default"/>
        <w:spacing w:before="0" w:after="270"/>
        <w:rPr>
          <w:rFonts w:ascii="Times New Roman" w:hAnsi="Times New Roman"/>
          <w:sz w:val="22"/>
          <w:szCs w:val="22"/>
        </w:rPr>
      </w:pPr>
      <w:proofErr w:type="spellStart"/>
      <w:r>
        <w:rPr>
          <w:rFonts w:ascii="Times New Roman" w:hAnsi="Times New Roman"/>
          <w:b/>
          <w:bCs/>
          <w:sz w:val="22"/>
          <w:szCs w:val="22"/>
          <w:lang w:val="it-IT"/>
        </w:rPr>
        <w:t>Apparatus</w:t>
      </w:r>
      <w:proofErr w:type="spellEnd"/>
    </w:p>
    <w:p w14:paraId="18CD34A0" w14:textId="32775C7C" w:rsidR="003D433A" w:rsidRPr="000A1699" w:rsidRDefault="003D433A" w:rsidP="003D433A">
      <w:pPr>
        <w:pStyle w:val="Default"/>
        <w:spacing w:before="0" w:after="270"/>
        <w:rPr>
          <w:rFonts w:ascii="Times New Roman" w:eastAsia="Times New Roman" w:hAnsi="Times New Roman" w:cs="Times New Roman"/>
          <w:sz w:val="22"/>
          <w:szCs w:val="22"/>
        </w:rPr>
      </w:pPr>
      <w:r w:rsidRPr="000A1699">
        <w:rPr>
          <w:rFonts w:ascii="Times New Roman" w:hAnsi="Times New Roman"/>
          <w:sz w:val="22"/>
          <w:szCs w:val="22"/>
        </w:rPr>
        <w:t xml:space="preserve">The stimuli were presented on a calibrated LCD color monitor (27-in. NEC </w:t>
      </w:r>
      <w:proofErr w:type="spellStart"/>
      <w:r w:rsidRPr="000A1699">
        <w:rPr>
          <w:rFonts w:ascii="Times New Roman" w:hAnsi="Times New Roman"/>
          <w:sz w:val="22"/>
          <w:szCs w:val="22"/>
        </w:rPr>
        <w:t>MultiSync</w:t>
      </w:r>
      <w:proofErr w:type="spellEnd"/>
      <w:r w:rsidRPr="000A1699">
        <w:rPr>
          <w:rFonts w:ascii="Times New Roman" w:hAnsi="Times New Roman"/>
          <w:sz w:val="22"/>
          <w:szCs w:val="22"/>
        </w:rPr>
        <w:t xml:space="preserve"> </w:t>
      </w:r>
      <w:r w:rsidR="008B0EDA">
        <w:rPr>
          <w:rFonts w:ascii="Times New Roman" w:hAnsi="Times New Roman"/>
          <w:sz w:val="22"/>
          <w:szCs w:val="22"/>
        </w:rPr>
        <w:t>EA</w:t>
      </w:r>
      <w:r w:rsidRPr="000A1699">
        <w:rPr>
          <w:rFonts w:ascii="Times New Roman" w:hAnsi="Times New Roman"/>
          <w:sz w:val="22"/>
          <w:szCs w:val="22"/>
        </w:rPr>
        <w:t>271</w:t>
      </w:r>
      <w:r w:rsidR="008B0EDA">
        <w:rPr>
          <w:rFonts w:ascii="Times New Roman" w:hAnsi="Times New Roman"/>
          <w:sz w:val="22"/>
          <w:szCs w:val="22"/>
        </w:rPr>
        <w:t>U</w:t>
      </w:r>
      <w:r w:rsidRPr="000A1699">
        <w:rPr>
          <w:rFonts w:ascii="Times New Roman" w:hAnsi="Times New Roman"/>
          <w:sz w:val="22"/>
          <w:szCs w:val="22"/>
        </w:rPr>
        <w:t>; NEC Display Solutions) in an otherwise dark room. The monitor was driven at a pixel resolution of 1920 x 1080, a refresh rate of 60Hz, and with 8-bit resolution for each RGB channel. The host computer was an Apple Macintosh with an Intel Core i7 processor. The experimental programs were written in MATLAB (MathWorks; Natick, MA) and relied on routines from the Psychophysics Toolbox (</w:t>
      </w:r>
      <w:hyperlink r:id="rId9" w:history="1">
        <w:r w:rsidRPr="000A1699">
          <w:rPr>
            <w:rStyle w:val="Hyperlink"/>
            <w:rFonts w:ascii="Times New Roman" w:hAnsi="Times New Roman"/>
            <w:sz w:val="22"/>
            <w:szCs w:val="22"/>
          </w:rPr>
          <w:t>http://psychtoolbox.org</w:t>
        </w:r>
      </w:hyperlink>
      <w:r w:rsidRPr="000A1699">
        <w:rPr>
          <w:rFonts w:ascii="Times New Roman" w:hAnsi="Times New Roman"/>
          <w:sz w:val="22"/>
          <w:szCs w:val="22"/>
        </w:rPr>
        <w:t xml:space="preserve">) and </w:t>
      </w:r>
      <w:proofErr w:type="spellStart"/>
      <w:r w:rsidRPr="000A1699">
        <w:rPr>
          <w:rFonts w:ascii="Times New Roman" w:hAnsi="Times New Roman"/>
          <w:sz w:val="22"/>
          <w:szCs w:val="22"/>
        </w:rPr>
        <w:t>mgl</w:t>
      </w:r>
      <w:proofErr w:type="spellEnd"/>
      <w:r w:rsidRPr="000A1699">
        <w:rPr>
          <w:rFonts w:ascii="Times New Roman" w:hAnsi="Times New Roman"/>
          <w:sz w:val="22"/>
          <w:szCs w:val="22"/>
        </w:rPr>
        <w:t xml:space="preserve"> </w:t>
      </w:r>
      <w:r w:rsidRPr="000A1699">
        <w:rPr>
          <w:rFonts w:ascii="Times New Roman" w:hAnsi="Times New Roman"/>
          <w:color w:val="000000" w:themeColor="text1"/>
          <w:sz w:val="22"/>
          <w:szCs w:val="22"/>
        </w:rPr>
        <w:t>(</w:t>
      </w:r>
      <w:hyperlink r:id="rId10" w:history="1">
        <w:r w:rsidRPr="000A1699">
          <w:rPr>
            <w:rStyle w:val="Hyperlink0"/>
            <w:rFonts w:ascii="Times New Roman" w:hAnsi="Times New Roman"/>
            <w:color w:val="000000" w:themeColor="text1"/>
            <w:sz w:val="22"/>
            <w:szCs w:val="22"/>
            <w:u w:val="none"/>
            <w:lang w:val="de-DE"/>
          </w:rPr>
          <w:t>http://justingardner.net/doku.php/mgl/overview</w:t>
        </w:r>
      </w:hyperlink>
      <w:r w:rsidRPr="000A1699">
        <w:rPr>
          <w:rFonts w:ascii="Times New Roman" w:hAnsi="Times New Roman"/>
          <w:color w:val="000000" w:themeColor="text1"/>
          <w:sz w:val="22"/>
          <w:szCs w:val="22"/>
        </w:rPr>
        <w:t xml:space="preserve">). Responses </w:t>
      </w:r>
      <w:r w:rsidRPr="000A1699">
        <w:rPr>
          <w:rFonts w:ascii="Times New Roman" w:hAnsi="Times New Roman"/>
          <w:sz w:val="22"/>
          <w:szCs w:val="22"/>
        </w:rPr>
        <w:t>were collected using a Logitech F310 gamepad controller.</w:t>
      </w:r>
    </w:p>
    <w:p w14:paraId="1368A490" w14:textId="239C0DA5" w:rsidR="003D433A" w:rsidRPr="000A1699" w:rsidRDefault="003D433A" w:rsidP="003D433A">
      <w:pPr>
        <w:pStyle w:val="Default"/>
        <w:spacing w:before="0" w:after="270"/>
        <w:rPr>
          <w:rFonts w:ascii="Times New Roman" w:eastAsia="Times New Roman" w:hAnsi="Times New Roman" w:cs="Times New Roman"/>
          <w:sz w:val="22"/>
          <w:szCs w:val="22"/>
        </w:rPr>
      </w:pPr>
      <w:r w:rsidRPr="000A1699">
        <w:rPr>
          <w:rFonts w:ascii="Times New Roman" w:hAnsi="Times New Roman"/>
          <w:sz w:val="22"/>
          <w:szCs w:val="22"/>
        </w:rPr>
        <w:t>The observer’s head position was stabilized using a chin cup and forehead rest (</w:t>
      </w:r>
      <w:proofErr w:type="spellStart"/>
      <w:r w:rsidRPr="000A1699">
        <w:rPr>
          <w:rFonts w:ascii="Times New Roman" w:hAnsi="Times New Roman"/>
          <w:sz w:val="22"/>
          <w:szCs w:val="22"/>
        </w:rPr>
        <w:t>Headspot</w:t>
      </w:r>
      <w:proofErr w:type="spellEnd"/>
      <w:r w:rsidRPr="000A1699">
        <w:rPr>
          <w:rFonts w:ascii="Times New Roman" w:hAnsi="Times New Roman"/>
          <w:sz w:val="22"/>
          <w:szCs w:val="22"/>
        </w:rPr>
        <w:t xml:space="preserve">, </w:t>
      </w:r>
      <w:proofErr w:type="spellStart"/>
      <w:r w:rsidRPr="000A1699">
        <w:rPr>
          <w:rFonts w:ascii="Times New Roman" w:hAnsi="Times New Roman"/>
          <w:sz w:val="22"/>
          <w:szCs w:val="22"/>
        </w:rPr>
        <w:t>UHCOTech</w:t>
      </w:r>
      <w:proofErr w:type="spellEnd"/>
      <w:r w:rsidRPr="000A1699">
        <w:rPr>
          <w:rFonts w:ascii="Times New Roman" w:hAnsi="Times New Roman"/>
          <w:sz w:val="22"/>
          <w:szCs w:val="22"/>
        </w:rPr>
        <w:t>, Houston, TX). The observer</w:t>
      </w:r>
      <w:r w:rsidR="00DF596B" w:rsidRPr="000A1699">
        <w:rPr>
          <w:rFonts w:ascii="Times New Roman" w:hAnsi="Times New Roman"/>
          <w:sz w:val="22"/>
          <w:szCs w:val="22"/>
        </w:rPr>
        <w:t>’</w:t>
      </w:r>
      <w:r w:rsidRPr="000A1699">
        <w:rPr>
          <w:rFonts w:ascii="Times New Roman" w:hAnsi="Times New Roman"/>
          <w:sz w:val="22"/>
          <w:szCs w:val="22"/>
        </w:rPr>
        <w:t>s eyes were centered horizontally and vertically with respect to the display. The distance from observer</w:t>
      </w:r>
      <w:r w:rsidR="00DF596B" w:rsidRPr="000A1699">
        <w:rPr>
          <w:rFonts w:ascii="Times New Roman" w:hAnsi="Times New Roman"/>
          <w:sz w:val="22"/>
          <w:szCs w:val="22"/>
        </w:rPr>
        <w:t>’</w:t>
      </w:r>
      <w:r w:rsidRPr="000A1699">
        <w:rPr>
          <w:rFonts w:ascii="Times New Roman" w:hAnsi="Times New Roman"/>
          <w:sz w:val="22"/>
          <w:szCs w:val="22"/>
        </w:rPr>
        <w:t>s eyes to the monitor was 75cm.</w:t>
      </w:r>
    </w:p>
    <w:p w14:paraId="307DD1E6" w14:textId="2A7CA61F" w:rsidR="003D433A" w:rsidRDefault="003D433A" w:rsidP="003D433A">
      <w:pPr>
        <w:pStyle w:val="Default"/>
        <w:spacing w:before="0" w:after="270"/>
        <w:rPr>
          <w:rStyle w:val="None"/>
          <w:rFonts w:ascii="Times New Roman" w:hAnsi="Times New Roman"/>
          <w:b/>
          <w:bCs/>
          <w:sz w:val="22"/>
          <w:szCs w:val="22"/>
        </w:rPr>
      </w:pPr>
      <w:r>
        <w:rPr>
          <w:rStyle w:val="None"/>
          <w:rFonts w:ascii="Times New Roman" w:hAnsi="Times New Roman"/>
          <w:b/>
          <w:bCs/>
          <w:sz w:val="22"/>
          <w:szCs w:val="22"/>
        </w:rPr>
        <w:t>Monitor Calibration</w:t>
      </w:r>
    </w:p>
    <w:p w14:paraId="5527A9A7" w14:textId="214183B7" w:rsidR="00DF596B" w:rsidRPr="00DF596B" w:rsidRDefault="00DF596B" w:rsidP="003D433A">
      <w:pPr>
        <w:pStyle w:val="Default"/>
        <w:spacing w:before="0" w:after="270"/>
        <w:rPr>
          <w:rFonts w:ascii="Times New Roman" w:hAnsi="Times New Roman"/>
          <w:sz w:val="22"/>
          <w:szCs w:val="22"/>
        </w:rPr>
      </w:pPr>
      <w:r>
        <w:rPr>
          <w:rFonts w:ascii="Times New Roman" w:hAnsi="Times New Roman"/>
          <w:sz w:val="22"/>
          <w:szCs w:val="22"/>
        </w:rPr>
        <w:t>The monitor was calibrated using a spectroradiometer (</w:t>
      </w:r>
      <w:proofErr w:type="spellStart"/>
      <w:r>
        <w:rPr>
          <w:rFonts w:ascii="Times New Roman" w:hAnsi="Times New Roman"/>
          <w:sz w:val="22"/>
          <w:szCs w:val="22"/>
        </w:rPr>
        <w:t>PhotoResearch</w:t>
      </w:r>
      <w:proofErr w:type="spellEnd"/>
      <w:r>
        <w:rPr>
          <w:rFonts w:ascii="Times New Roman" w:hAnsi="Times New Roman"/>
          <w:sz w:val="22"/>
          <w:szCs w:val="22"/>
        </w:rPr>
        <w:t xml:space="preserve"> PR6</w:t>
      </w:r>
      <w:r w:rsidR="009704D7">
        <w:rPr>
          <w:rFonts w:ascii="Times New Roman" w:hAnsi="Times New Roman"/>
          <w:sz w:val="22"/>
          <w:szCs w:val="22"/>
        </w:rPr>
        <w:t>55</w:t>
      </w:r>
      <w:r>
        <w:rPr>
          <w:rFonts w:ascii="Times New Roman" w:hAnsi="Times New Roman"/>
          <w:sz w:val="22"/>
          <w:szCs w:val="22"/>
        </w:rPr>
        <w:t>)</w:t>
      </w:r>
      <w:r w:rsidR="009704D7">
        <w:rPr>
          <w:rFonts w:ascii="Times New Roman" w:hAnsi="Times New Roman"/>
          <w:sz w:val="22"/>
          <w:szCs w:val="22"/>
        </w:rPr>
        <w:t xml:space="preserve"> as described in [cite previous paper.]. The monitor was calibrated </w:t>
      </w:r>
      <w:r w:rsidR="002C37BA">
        <w:rPr>
          <w:rFonts w:ascii="Times New Roman" w:hAnsi="Times New Roman"/>
          <w:sz w:val="22"/>
          <w:szCs w:val="22"/>
        </w:rPr>
        <w:t>before starting each experiment.</w:t>
      </w:r>
      <w:r w:rsidR="006124F1">
        <w:rPr>
          <w:rFonts w:ascii="Times New Roman" w:hAnsi="Times New Roman"/>
          <w:sz w:val="22"/>
          <w:szCs w:val="22"/>
        </w:rPr>
        <w:t xml:space="preserve"> Once calibrated the same settings were used </w:t>
      </w:r>
      <w:r w:rsidR="00D459AA">
        <w:rPr>
          <w:rFonts w:ascii="Times New Roman" w:hAnsi="Times New Roman"/>
          <w:sz w:val="22"/>
          <w:szCs w:val="22"/>
        </w:rPr>
        <w:t xml:space="preserve">till data for all observers for that experiment was collected. </w:t>
      </w:r>
      <w:r w:rsidR="00817A02">
        <w:rPr>
          <w:rFonts w:ascii="Times New Roman" w:hAnsi="Times New Roman"/>
          <w:sz w:val="22"/>
          <w:szCs w:val="22"/>
        </w:rPr>
        <w:t xml:space="preserve">The monitor was then recalibrated for the next experiment. </w:t>
      </w:r>
      <w:r w:rsidR="007F421C">
        <w:rPr>
          <w:rFonts w:ascii="Times New Roman" w:hAnsi="Times New Roman"/>
          <w:sz w:val="22"/>
          <w:szCs w:val="22"/>
        </w:rPr>
        <w:t xml:space="preserve">Data was collected in the sequence </w:t>
      </w:r>
      <w:r w:rsidR="003B793E">
        <w:rPr>
          <w:rFonts w:ascii="Times New Roman" w:hAnsi="Times New Roman"/>
          <w:sz w:val="22"/>
          <w:szCs w:val="22"/>
        </w:rPr>
        <w:t xml:space="preserve">preregistered </w:t>
      </w:r>
      <w:r w:rsidR="007F421C">
        <w:rPr>
          <w:rFonts w:ascii="Times New Roman" w:hAnsi="Times New Roman"/>
          <w:sz w:val="22"/>
          <w:szCs w:val="22"/>
        </w:rPr>
        <w:t>Experiment 6, Experiment 7, and Experiment 8.</w:t>
      </w:r>
    </w:p>
    <w:p w14:paraId="0F0CCD41" w14:textId="18D5BED9" w:rsidR="001D0525" w:rsidRPr="00C42556" w:rsidRDefault="003D433A" w:rsidP="00343612">
      <w:pPr>
        <w:pStyle w:val="Default"/>
        <w:spacing w:before="0" w:after="270"/>
        <w:rPr>
          <w:rFonts w:ascii="Times New Roman" w:hAnsi="Times New Roman"/>
          <w:i/>
          <w:iCs/>
          <w:sz w:val="22"/>
          <w:szCs w:val="22"/>
        </w:rPr>
      </w:pPr>
      <w:r w:rsidRPr="00A07FEB">
        <w:rPr>
          <w:rFonts w:ascii="Times New Roman" w:hAnsi="Times New Roman" w:cs="Times New Roman"/>
          <w:i/>
          <w:iCs/>
          <w:color w:val="FF0000"/>
          <w:sz w:val="22"/>
          <w:szCs w:val="22"/>
        </w:rPr>
        <w:t xml:space="preserve">The maximum absolute deviation of the x-y chromaticity between the measured values and those predicted </w:t>
      </w:r>
      <w:r w:rsidR="00B94FA0" w:rsidRPr="00A07FEB">
        <w:rPr>
          <w:rFonts w:ascii="Times New Roman" w:hAnsi="Times New Roman" w:cs="Times New Roman"/>
          <w:i/>
          <w:iCs/>
          <w:color w:val="FF0000"/>
          <w:sz w:val="22"/>
          <w:szCs w:val="22"/>
        </w:rPr>
        <w:t>from the calibration</w:t>
      </w:r>
      <w:r w:rsidRPr="00A07FEB">
        <w:rPr>
          <w:rFonts w:ascii="Times New Roman" w:hAnsi="Times New Roman" w:cs="Times New Roman"/>
          <w:i/>
          <w:iCs/>
          <w:color w:val="FF0000"/>
          <w:sz w:val="22"/>
          <w:szCs w:val="22"/>
        </w:rPr>
        <w:t xml:space="preserve"> was 0.0028 and 0.0027 for x and y chromaticity respectively, and less than 1% for luminance.</w:t>
      </w:r>
    </w:p>
    <w:p w14:paraId="3EA60FCE" w14:textId="0F5EFE87" w:rsidR="004C6046" w:rsidRDefault="004C6046" w:rsidP="004C6046">
      <w:pPr>
        <w:pStyle w:val="Default"/>
        <w:spacing w:before="0" w:after="270"/>
        <w:rPr>
          <w:rFonts w:ascii="Times New Roman" w:hAnsi="Times New Roman"/>
          <w:sz w:val="22"/>
          <w:szCs w:val="22"/>
        </w:rPr>
      </w:pPr>
      <w:r>
        <w:rPr>
          <w:rFonts w:ascii="Times New Roman" w:hAnsi="Times New Roman"/>
          <w:b/>
          <w:bCs/>
          <w:sz w:val="22"/>
          <w:szCs w:val="22"/>
        </w:rPr>
        <w:t xml:space="preserve">Ethics </w:t>
      </w:r>
      <w:r w:rsidR="00097FB5">
        <w:rPr>
          <w:rFonts w:ascii="Times New Roman" w:hAnsi="Times New Roman"/>
          <w:b/>
          <w:bCs/>
          <w:sz w:val="22"/>
          <w:szCs w:val="22"/>
        </w:rPr>
        <w:t>S</w:t>
      </w:r>
      <w:r>
        <w:rPr>
          <w:rFonts w:ascii="Times New Roman" w:hAnsi="Times New Roman"/>
          <w:b/>
          <w:bCs/>
          <w:sz w:val="22"/>
          <w:szCs w:val="22"/>
        </w:rPr>
        <w:t>tatement</w:t>
      </w:r>
    </w:p>
    <w:p w14:paraId="03B93160" w14:textId="34CE5055" w:rsidR="004C6046" w:rsidRDefault="004C6046" w:rsidP="004C6046">
      <w:pPr>
        <w:pStyle w:val="Default"/>
        <w:spacing w:before="0" w:after="270"/>
        <w:rPr>
          <w:rFonts w:ascii="Times New Roman" w:eastAsia="Times New Roman" w:hAnsi="Times New Roman" w:cs="Times New Roman"/>
          <w:sz w:val="22"/>
          <w:szCs w:val="22"/>
        </w:rPr>
      </w:pPr>
      <w:r>
        <w:rPr>
          <w:rFonts w:ascii="Times New Roman" w:hAnsi="Times New Roman"/>
          <w:sz w:val="22"/>
          <w:szCs w:val="22"/>
        </w:rPr>
        <w:t xml:space="preserve">All experimental procedures were approved by </w:t>
      </w:r>
      <w:r w:rsidR="002637DB">
        <w:rPr>
          <w:rFonts w:ascii="Times New Roman" w:hAnsi="Times New Roman"/>
          <w:sz w:val="22"/>
          <w:szCs w:val="22"/>
        </w:rPr>
        <w:t>North Carolina Agricultural and Technical State Univers</w:t>
      </w:r>
      <w:r w:rsidR="0042022E">
        <w:rPr>
          <w:rFonts w:ascii="Times New Roman" w:hAnsi="Times New Roman"/>
          <w:sz w:val="22"/>
          <w:szCs w:val="22"/>
        </w:rPr>
        <w:t>i</w:t>
      </w:r>
      <w:r w:rsidR="002637DB">
        <w:rPr>
          <w:rFonts w:ascii="Times New Roman" w:hAnsi="Times New Roman"/>
          <w:sz w:val="22"/>
          <w:szCs w:val="22"/>
        </w:rPr>
        <w:t xml:space="preserve">ty </w:t>
      </w:r>
      <w:r>
        <w:rPr>
          <w:rFonts w:ascii="Times New Roman" w:hAnsi="Times New Roman"/>
          <w:sz w:val="22"/>
          <w:szCs w:val="22"/>
        </w:rPr>
        <w:t>Institutional Review Board and were in accordance with the World Medical Association Declaration of Helsinki.</w:t>
      </w:r>
    </w:p>
    <w:p w14:paraId="416A1F65" w14:textId="5158F521" w:rsidR="002C2EFF" w:rsidRDefault="002C2EFF" w:rsidP="002C2EFF">
      <w:pPr>
        <w:pStyle w:val="Default"/>
        <w:spacing w:before="0" w:after="270"/>
        <w:rPr>
          <w:rFonts w:ascii="Times New Roman" w:hAnsi="Times New Roman"/>
          <w:sz w:val="22"/>
          <w:szCs w:val="22"/>
        </w:rPr>
      </w:pPr>
      <w:r>
        <w:rPr>
          <w:rStyle w:val="None"/>
          <w:rFonts w:ascii="Times New Roman" w:hAnsi="Times New Roman"/>
          <w:b/>
          <w:bCs/>
          <w:sz w:val="22"/>
          <w:szCs w:val="22"/>
        </w:rPr>
        <w:t>Code and Data Availability</w:t>
      </w:r>
    </w:p>
    <w:p w14:paraId="1F433C16" w14:textId="4969837B" w:rsidR="002C2EFF" w:rsidRPr="000244AD" w:rsidRDefault="008E3B1D" w:rsidP="002C2EFF">
      <w:pPr>
        <w:pStyle w:val="Default"/>
        <w:spacing w:before="0" w:after="270"/>
        <w:rPr>
          <w:rStyle w:val="None"/>
          <w:rFonts w:ascii="Times New Roman" w:eastAsia="Times New Roman" w:hAnsi="Times New Roman" w:cs="Times New Roman"/>
          <w:sz w:val="22"/>
          <w:szCs w:val="22"/>
        </w:rPr>
      </w:pPr>
      <w:r w:rsidRPr="000244AD">
        <w:rPr>
          <w:rFonts w:ascii="Times New Roman" w:hAnsi="Times New Roman"/>
          <w:sz w:val="22"/>
          <w:szCs w:val="22"/>
        </w:rPr>
        <w:t>F</w:t>
      </w:r>
      <w:r w:rsidR="00554209" w:rsidRPr="000244AD">
        <w:rPr>
          <w:rFonts w:ascii="Times New Roman" w:hAnsi="Times New Roman"/>
          <w:sz w:val="22"/>
          <w:szCs w:val="22"/>
        </w:rPr>
        <w:t xml:space="preserve">or each </w:t>
      </w:r>
      <w:r w:rsidR="001E349F" w:rsidRPr="000244AD">
        <w:rPr>
          <w:rFonts w:ascii="Times New Roman" w:hAnsi="Times New Roman"/>
          <w:sz w:val="22"/>
          <w:szCs w:val="22"/>
        </w:rPr>
        <w:t xml:space="preserve">experiment and </w:t>
      </w:r>
      <w:r w:rsidR="00554209" w:rsidRPr="000244AD">
        <w:rPr>
          <w:rFonts w:ascii="Times New Roman" w:hAnsi="Times New Roman"/>
          <w:sz w:val="22"/>
          <w:szCs w:val="22"/>
        </w:rPr>
        <w:t>observer</w:t>
      </w:r>
      <w:r w:rsidR="0049521F" w:rsidRPr="000244AD">
        <w:rPr>
          <w:rFonts w:ascii="Times New Roman" w:hAnsi="Times New Roman"/>
          <w:sz w:val="22"/>
          <w:szCs w:val="22"/>
        </w:rPr>
        <w:t>,</w:t>
      </w:r>
      <w:r w:rsidR="002C2EFF" w:rsidRPr="000244AD">
        <w:rPr>
          <w:rFonts w:ascii="Times New Roman" w:hAnsi="Times New Roman"/>
          <w:sz w:val="22"/>
          <w:szCs w:val="22"/>
        </w:rPr>
        <w:t xml:space="preserve"> </w:t>
      </w:r>
      <w:r w:rsidRPr="000244AD">
        <w:rPr>
          <w:rFonts w:ascii="Times New Roman" w:hAnsi="Times New Roman"/>
          <w:sz w:val="22"/>
          <w:szCs w:val="22"/>
        </w:rPr>
        <w:t xml:space="preserve">the proportion comparison chosen data for </w:t>
      </w:r>
      <w:r w:rsidR="00CE41BD" w:rsidRPr="000244AD">
        <w:rPr>
          <w:rFonts w:ascii="Times New Roman" w:hAnsi="Times New Roman"/>
          <w:sz w:val="22"/>
          <w:szCs w:val="22"/>
        </w:rPr>
        <w:t xml:space="preserve">the </w:t>
      </w:r>
      <w:r w:rsidR="002F4EE3" w:rsidRPr="000244AD">
        <w:rPr>
          <w:rFonts w:ascii="Times New Roman" w:hAnsi="Times New Roman"/>
          <w:sz w:val="22"/>
          <w:szCs w:val="22"/>
        </w:rPr>
        <w:t xml:space="preserve">3 </w:t>
      </w:r>
      <w:r w:rsidR="00620461" w:rsidRPr="000244AD">
        <w:rPr>
          <w:rFonts w:ascii="Times New Roman" w:hAnsi="Times New Roman"/>
          <w:sz w:val="22"/>
          <w:szCs w:val="22"/>
        </w:rPr>
        <w:t xml:space="preserve">experimental </w:t>
      </w:r>
      <w:r w:rsidRPr="000244AD">
        <w:rPr>
          <w:rFonts w:ascii="Times New Roman" w:hAnsi="Times New Roman"/>
          <w:sz w:val="22"/>
          <w:szCs w:val="22"/>
        </w:rPr>
        <w:t>block</w:t>
      </w:r>
      <w:r w:rsidR="003B7263" w:rsidRPr="000244AD">
        <w:rPr>
          <w:rFonts w:ascii="Times New Roman" w:hAnsi="Times New Roman"/>
          <w:sz w:val="22"/>
          <w:szCs w:val="22"/>
        </w:rPr>
        <w:t>s</w:t>
      </w:r>
      <w:r w:rsidRPr="000244AD">
        <w:rPr>
          <w:rFonts w:ascii="Times New Roman" w:hAnsi="Times New Roman"/>
          <w:sz w:val="22"/>
          <w:szCs w:val="22"/>
        </w:rPr>
        <w:t xml:space="preserve"> </w:t>
      </w:r>
      <w:r w:rsidR="00DB6E59" w:rsidRPr="000244AD">
        <w:rPr>
          <w:rFonts w:ascii="Times New Roman" w:hAnsi="Times New Roman"/>
          <w:sz w:val="22"/>
          <w:szCs w:val="22"/>
        </w:rPr>
        <w:t xml:space="preserve">of each condition </w:t>
      </w:r>
      <w:r w:rsidR="00554209" w:rsidRPr="000244AD">
        <w:rPr>
          <w:rFonts w:ascii="Times New Roman" w:hAnsi="Times New Roman"/>
          <w:sz w:val="22"/>
          <w:szCs w:val="22"/>
        </w:rPr>
        <w:t xml:space="preserve">as well as </w:t>
      </w:r>
      <w:r w:rsidR="00C55053" w:rsidRPr="000244AD">
        <w:rPr>
          <w:rFonts w:ascii="Times New Roman" w:hAnsi="Times New Roman"/>
          <w:sz w:val="22"/>
          <w:szCs w:val="22"/>
        </w:rPr>
        <w:t xml:space="preserve">the </w:t>
      </w:r>
      <w:r w:rsidR="002C2EFF" w:rsidRPr="000244AD">
        <w:rPr>
          <w:rFonts w:ascii="Times New Roman" w:hAnsi="Times New Roman"/>
          <w:sz w:val="22"/>
          <w:szCs w:val="22"/>
        </w:rPr>
        <w:t xml:space="preserve">thresholds are provided as supplementary information (SI). The SI also </w:t>
      </w:r>
      <w:r w:rsidR="002C2EFF" w:rsidRPr="000244AD">
        <w:rPr>
          <w:rFonts w:ascii="Times New Roman" w:hAnsi="Times New Roman"/>
          <w:sz w:val="22"/>
          <w:szCs w:val="22"/>
        </w:rPr>
        <w:lastRenderedPageBreak/>
        <w:t xml:space="preserve">provides the MATLAB scripts to generate Figures 2, </w:t>
      </w:r>
      <w:r w:rsidR="00D00DDA" w:rsidRPr="000244AD">
        <w:rPr>
          <w:rFonts w:ascii="Times New Roman" w:hAnsi="Times New Roman"/>
          <w:sz w:val="22"/>
          <w:szCs w:val="22"/>
        </w:rPr>
        <w:t>6 – 12</w:t>
      </w:r>
      <w:r w:rsidR="00F61DCA" w:rsidRPr="000244AD">
        <w:rPr>
          <w:rFonts w:ascii="Times New Roman" w:hAnsi="Times New Roman"/>
          <w:sz w:val="22"/>
          <w:szCs w:val="22"/>
        </w:rPr>
        <w:t>,</w:t>
      </w:r>
      <w:r w:rsidR="00D00DDA" w:rsidRPr="000244AD">
        <w:rPr>
          <w:rFonts w:ascii="Times New Roman" w:hAnsi="Times New Roman"/>
          <w:sz w:val="22"/>
          <w:szCs w:val="22"/>
        </w:rPr>
        <w:t xml:space="preserve"> </w:t>
      </w:r>
      <w:r w:rsidR="004A5CFC" w:rsidRPr="000244AD">
        <w:rPr>
          <w:rFonts w:ascii="Times New Roman" w:hAnsi="Times New Roman"/>
          <w:sz w:val="22"/>
          <w:szCs w:val="22"/>
        </w:rPr>
        <w:t xml:space="preserve">supplementary figures S1-S4, </w:t>
      </w:r>
      <w:r w:rsidR="002C2EFF" w:rsidRPr="000244AD">
        <w:rPr>
          <w:rFonts w:ascii="Times New Roman" w:hAnsi="Times New Roman"/>
          <w:sz w:val="22"/>
          <w:szCs w:val="22"/>
        </w:rPr>
        <w:t xml:space="preserve">and the scripts to obtain thresholds of the linear receptive field </w:t>
      </w:r>
      <w:r w:rsidR="0049521F" w:rsidRPr="000244AD">
        <w:rPr>
          <w:rFonts w:ascii="Times New Roman" w:hAnsi="Times New Roman"/>
          <w:sz w:val="22"/>
          <w:szCs w:val="22"/>
        </w:rPr>
        <w:t xml:space="preserve">formulation of the </w:t>
      </w:r>
      <w:r w:rsidR="002C2EFF" w:rsidRPr="000244AD">
        <w:rPr>
          <w:rFonts w:ascii="Times New Roman" w:hAnsi="Times New Roman"/>
          <w:sz w:val="22"/>
          <w:szCs w:val="22"/>
        </w:rPr>
        <w:t xml:space="preserve">model. </w:t>
      </w:r>
      <w:r w:rsidR="002C2EFF" w:rsidRPr="000244AD">
        <w:rPr>
          <w:rFonts w:ascii="Times New Roman" w:hAnsi="Times New Roman"/>
          <w:color w:val="FF0000"/>
          <w:sz w:val="22"/>
          <w:szCs w:val="22"/>
        </w:rPr>
        <w:t>The SI is available at: https://github.com/vijaysoophie/</w:t>
      </w:r>
      <w:r w:rsidR="00F17D83" w:rsidRPr="000244AD">
        <w:rPr>
          <w:rFonts w:ascii="Times New Roman" w:hAnsi="Times New Roman"/>
          <w:color w:val="FF0000"/>
          <w:sz w:val="22"/>
          <w:szCs w:val="22"/>
        </w:rPr>
        <w:t>SimultaneousVaria</w:t>
      </w:r>
      <w:r w:rsidR="004414F8" w:rsidRPr="000244AD">
        <w:rPr>
          <w:rFonts w:ascii="Times New Roman" w:hAnsi="Times New Roman"/>
          <w:color w:val="FF0000"/>
          <w:sz w:val="22"/>
          <w:szCs w:val="22"/>
        </w:rPr>
        <w:t>t</w:t>
      </w:r>
      <w:r w:rsidR="00F17D83" w:rsidRPr="000244AD">
        <w:rPr>
          <w:rFonts w:ascii="Times New Roman" w:hAnsi="Times New Roman"/>
          <w:color w:val="FF0000"/>
          <w:sz w:val="22"/>
          <w:szCs w:val="22"/>
        </w:rPr>
        <w:t>ion</w:t>
      </w:r>
      <w:r w:rsidR="002C2EFF" w:rsidRPr="000244AD">
        <w:rPr>
          <w:rFonts w:ascii="Times New Roman" w:hAnsi="Times New Roman"/>
          <w:color w:val="FF0000"/>
          <w:sz w:val="22"/>
          <w:szCs w:val="22"/>
        </w:rPr>
        <w:t>Paper</w:t>
      </w:r>
      <w:r w:rsidR="0049521F" w:rsidRPr="000244AD">
        <w:rPr>
          <w:rFonts w:ascii="Times New Roman" w:hAnsi="Times New Roman"/>
          <w:sz w:val="22"/>
          <w:szCs w:val="22"/>
        </w:rPr>
        <w:t>.</w:t>
      </w:r>
    </w:p>
    <w:p w14:paraId="0D26D08C" w14:textId="6ACD7992" w:rsidR="005B6C05" w:rsidRPr="000C71BE" w:rsidRDefault="00F60A64" w:rsidP="00F60A64">
      <w:pPr>
        <w:pStyle w:val="Default"/>
        <w:spacing w:before="0" w:after="270"/>
        <w:rPr>
          <w:rStyle w:val="None"/>
          <w:rFonts w:ascii="Times New Roman" w:hAnsi="Times New Roman"/>
          <w:b/>
          <w:bCs/>
          <w:sz w:val="22"/>
          <w:szCs w:val="22"/>
        </w:rPr>
      </w:pPr>
      <w:r w:rsidRPr="000C71BE">
        <w:rPr>
          <w:rFonts w:ascii="Times New Roman" w:hAnsi="Times New Roman"/>
          <w:b/>
          <w:bCs/>
          <w:sz w:val="22"/>
          <w:szCs w:val="22"/>
        </w:rPr>
        <w:t xml:space="preserve">Linear Receptive Field </w:t>
      </w:r>
      <w:r w:rsidR="000C71BE">
        <w:rPr>
          <w:rFonts w:ascii="Times New Roman" w:hAnsi="Times New Roman"/>
          <w:b/>
          <w:bCs/>
          <w:sz w:val="22"/>
          <w:szCs w:val="22"/>
        </w:rPr>
        <w:t>Model</w:t>
      </w:r>
    </w:p>
    <w:p w14:paraId="25E3F2A0" w14:textId="4C5DE2E8" w:rsidR="00593390" w:rsidRPr="000715A1" w:rsidRDefault="005E16F6" w:rsidP="00F60A64">
      <w:pPr>
        <w:pStyle w:val="Default"/>
        <w:spacing w:before="0" w:after="270"/>
        <w:rPr>
          <w:rStyle w:val="None"/>
          <w:rFonts w:ascii="Times New Roman" w:hAnsi="Times New Roman"/>
          <w:b/>
          <w:bCs/>
          <w:i/>
          <w:iCs/>
          <w:sz w:val="22"/>
          <w:szCs w:val="22"/>
        </w:rPr>
      </w:pPr>
      <w:r>
        <w:rPr>
          <w:rStyle w:val="None"/>
          <w:rFonts w:ascii="Times New Roman" w:hAnsi="Times New Roman"/>
          <w:sz w:val="22"/>
          <w:szCs w:val="22"/>
        </w:rPr>
        <w:t xml:space="preserve">The thresholds </w:t>
      </w:r>
      <w:r w:rsidR="00AA26E3">
        <w:rPr>
          <w:rStyle w:val="None"/>
          <w:rFonts w:ascii="Times New Roman" w:hAnsi="Times New Roman"/>
          <w:sz w:val="22"/>
          <w:szCs w:val="22"/>
        </w:rPr>
        <w:t xml:space="preserve">of preregistered Experiment 6 </w:t>
      </w:r>
      <w:r>
        <w:rPr>
          <w:rStyle w:val="None"/>
          <w:rFonts w:ascii="Times New Roman" w:hAnsi="Times New Roman"/>
          <w:sz w:val="22"/>
          <w:szCs w:val="22"/>
        </w:rPr>
        <w:t xml:space="preserve">were fit to the linear receptive field model developed in </w:t>
      </w:r>
      <w:r w:rsidRPr="005E16F6">
        <w:rPr>
          <w:rStyle w:val="None"/>
          <w:rFonts w:ascii="Times New Roman" w:hAnsi="Times New Roman"/>
          <w:color w:val="FF0000"/>
          <w:sz w:val="22"/>
          <w:szCs w:val="22"/>
        </w:rPr>
        <w:t>[cite]</w:t>
      </w:r>
      <w:r>
        <w:rPr>
          <w:rStyle w:val="None"/>
          <w:rFonts w:ascii="Times New Roman" w:hAnsi="Times New Roman"/>
          <w:sz w:val="22"/>
          <w:szCs w:val="22"/>
        </w:rPr>
        <w:t>.</w:t>
      </w:r>
      <w:r w:rsidR="00785C93">
        <w:rPr>
          <w:rStyle w:val="None"/>
          <w:rFonts w:ascii="Times New Roman" w:hAnsi="Times New Roman"/>
          <w:sz w:val="22"/>
          <w:szCs w:val="22"/>
        </w:rPr>
        <w:t xml:space="preserve"> </w:t>
      </w:r>
      <w:r w:rsidR="00593390">
        <w:rPr>
          <w:rStyle w:val="None"/>
          <w:rFonts w:ascii="Times New Roman" w:hAnsi="Times New Roman"/>
          <w:sz w:val="22"/>
          <w:szCs w:val="22"/>
        </w:rPr>
        <w:t xml:space="preserve">This model </w:t>
      </w:r>
      <w:r w:rsidR="000715A1">
        <w:rPr>
          <w:rStyle w:val="None"/>
          <w:rFonts w:ascii="Times New Roman" w:hAnsi="Times New Roman"/>
          <w:sz w:val="22"/>
          <w:szCs w:val="22"/>
        </w:rPr>
        <w:t xml:space="preserve">compares the dot product </w:t>
      </w:r>
      <w:r w:rsidR="000715A1">
        <w:rPr>
          <w:rStyle w:val="None"/>
          <w:rFonts w:ascii="Times New Roman" w:hAnsi="Times New Roman"/>
          <w:i/>
          <w:iCs/>
          <w:sz w:val="22"/>
          <w:szCs w:val="22"/>
        </w:rPr>
        <w:t xml:space="preserve">of </w:t>
      </w:r>
    </w:p>
    <w:p w14:paraId="6ABCB302" w14:textId="586E98AC" w:rsidR="00785C93" w:rsidRDefault="00785C93" w:rsidP="00F60A64">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model related the thresholds </w:t>
      </w:r>
      <w:r w:rsidR="00F0597A">
        <w:rPr>
          <w:rStyle w:val="None"/>
          <w:rFonts w:ascii="Times New Roman" w:hAnsi="Times New Roman"/>
          <w:sz w:val="22"/>
          <w:szCs w:val="22"/>
        </w:rPr>
        <w:t>(</w:t>
      </w:r>
      <w:r w:rsidR="00F0597A" w:rsidRPr="00F0597A">
        <w:rPr>
          <w:rStyle w:val="None"/>
          <w:rFonts w:ascii="Times New Roman" w:hAnsi="Times New Roman"/>
          <w:i/>
          <w:iCs/>
          <w:sz w:val="22"/>
          <w:szCs w:val="22"/>
        </w:rPr>
        <w:t>T</w:t>
      </w:r>
      <w:r w:rsidR="00F0597A">
        <w:rPr>
          <w:rStyle w:val="None"/>
          <w:rFonts w:ascii="Times New Roman" w:hAnsi="Times New Roman"/>
          <w:sz w:val="22"/>
          <w:szCs w:val="22"/>
        </w:rPr>
        <w:t xml:space="preserve">) </w:t>
      </w:r>
      <w:r>
        <w:rPr>
          <w:rStyle w:val="None"/>
          <w:rFonts w:ascii="Times New Roman" w:hAnsi="Times New Roman"/>
          <w:sz w:val="22"/>
          <w:szCs w:val="22"/>
        </w:rPr>
        <w:t xml:space="preserve">in the experiments to the </w:t>
      </w:r>
      <w:r w:rsidR="008F07C0">
        <w:rPr>
          <w:rStyle w:val="None"/>
          <w:rFonts w:ascii="Times New Roman" w:hAnsi="Times New Roman"/>
          <w:sz w:val="22"/>
          <w:szCs w:val="22"/>
        </w:rPr>
        <w:t xml:space="preserve">variance in the </w:t>
      </w:r>
      <w:r>
        <w:rPr>
          <w:rStyle w:val="None"/>
          <w:rFonts w:ascii="Times New Roman" w:hAnsi="Times New Roman"/>
          <w:sz w:val="22"/>
          <w:szCs w:val="22"/>
        </w:rPr>
        <w:t>intrinsic noise of the observer</w:t>
      </w:r>
      <w:r w:rsidR="004B1627">
        <w:rPr>
          <w:rStyle w:val="None"/>
          <w:rFonts w:ascii="Times New Roman" w:hAnsi="Times New Roman"/>
          <w:sz w:val="22"/>
          <w:szCs w:val="22"/>
        </w:rPr>
        <w:t xml:space="preserve">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4B1627">
        <w:rPr>
          <w:rStyle w:val="None"/>
          <w:rFonts w:ascii="Times New Roman" w:hAnsi="Times New Roman"/>
          <w:sz w:val="22"/>
          <w:szCs w:val="22"/>
        </w:rPr>
        <w:t>)</w:t>
      </w:r>
      <w:r>
        <w:rPr>
          <w:rStyle w:val="None"/>
          <w:rFonts w:ascii="Times New Roman" w:hAnsi="Times New Roman"/>
          <w:sz w:val="22"/>
          <w:szCs w:val="22"/>
        </w:rPr>
        <w:t xml:space="preserve"> and the </w:t>
      </w:r>
      <w:r w:rsidR="008F07C0">
        <w:rPr>
          <w:rStyle w:val="None"/>
          <w:rFonts w:ascii="Times New Roman" w:hAnsi="Times New Roman"/>
          <w:sz w:val="22"/>
          <w:szCs w:val="22"/>
        </w:rPr>
        <w:t xml:space="preserve">variance in the </w:t>
      </w:r>
      <w:r>
        <w:rPr>
          <w:rStyle w:val="None"/>
          <w:rFonts w:ascii="Times New Roman" w:hAnsi="Times New Roman"/>
          <w:sz w:val="22"/>
          <w:szCs w:val="22"/>
        </w:rPr>
        <w:t xml:space="preserve">object extrinsic factors </w:t>
      </w:r>
      <w:r w:rsidR="00776B49">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e0</m:t>
            </m:r>
          </m:sub>
          <m:sup>
            <m:r>
              <w:rPr>
                <w:rStyle w:val="None"/>
                <w:rFonts w:ascii="Cambria Math" w:hAnsi="Cambria Math" w:cs="Times New Roman"/>
                <w:sz w:val="22"/>
                <w:szCs w:val="22"/>
              </w:rPr>
              <m:t>2</m:t>
            </m:r>
          </m:sup>
        </m:sSubSup>
      </m:oMath>
      <w:r w:rsidR="00776B49">
        <w:rPr>
          <w:rStyle w:val="None"/>
          <w:rFonts w:ascii="Times New Roman" w:hAnsi="Times New Roman"/>
          <w:sz w:val="22"/>
          <w:szCs w:val="22"/>
        </w:rPr>
        <w:t xml:space="preserve">) </w:t>
      </w:r>
      <w:r>
        <w:rPr>
          <w:rStyle w:val="None"/>
          <w:rFonts w:ascii="Times New Roman" w:hAnsi="Times New Roman"/>
          <w:sz w:val="22"/>
          <w:szCs w:val="22"/>
        </w:rPr>
        <w:t>through the relation:</w:t>
      </w:r>
    </w:p>
    <w:p w14:paraId="63969909" w14:textId="6739267B" w:rsidR="005E16F6" w:rsidRPr="005E16F6" w:rsidRDefault="00785C93" w:rsidP="00F60A64">
      <w:pPr>
        <w:pStyle w:val="Default"/>
        <w:spacing w:before="0" w:after="270"/>
        <w:rPr>
          <w:rStyle w:val="None"/>
          <w:rFonts w:ascii="Times New Roman" w:hAnsi="Times New Roman"/>
          <w:sz w:val="22"/>
          <w:szCs w:val="22"/>
        </w:rPr>
      </w:pPr>
      <w:r w:rsidRPr="00411DDB">
        <w:rPr>
          <w:rFonts w:ascii="Times New Roman" w:hAnsi="Times New Roman"/>
          <w:i/>
          <w:iCs/>
          <w:sz w:val="22"/>
          <w:szCs w:val="22"/>
        </w:rPr>
        <w:tab/>
      </w:r>
      <m:oMath>
        <m:r>
          <w:rPr>
            <w:rStyle w:val="None"/>
            <w:rFonts w:ascii="Cambria Math" w:eastAsia="Times New Roman" w:hAnsi="Cambria Math" w:cs="Times New Roman"/>
            <w:sz w:val="22"/>
            <w:szCs w:val="22"/>
          </w:rPr>
          <m:t>T=</m:t>
        </m:r>
        <m:rad>
          <m:radPr>
            <m:degHide m:val="1"/>
            <m:ctrlPr>
              <w:rPr>
                <w:rStyle w:val="None"/>
                <w:rFonts w:ascii="Cambria Math" w:hAnsi="Cambria Math" w:cs="Times New Roman"/>
                <w:i/>
                <w:iCs/>
                <w:sz w:val="22"/>
                <w:szCs w:val="22"/>
              </w:rPr>
            </m:ctrlPr>
          </m:radPr>
          <m:deg/>
          <m:e>
            <m:r>
              <w:rPr>
                <w:rStyle w:val="None"/>
                <w:rFonts w:ascii="Cambria Math" w:hAnsi="Cambria Math" w:cs="Times New Roman"/>
                <w:sz w:val="22"/>
                <w:szCs w:val="22"/>
              </w:rPr>
              <m:t xml:space="preserve"> </m:t>
            </m:r>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sSup>
              <m:sSupPr>
                <m:ctrlPr>
                  <w:rPr>
                    <w:rStyle w:val="None"/>
                    <w:rFonts w:ascii="Cambria Math" w:hAnsi="Cambria Math" w:cs="Times New Roman"/>
                    <w:i/>
                    <w:iCs/>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r>
              <w:rPr>
                <w:rStyle w:val="None"/>
                <w:rFonts w:ascii="Cambria Math" w:hAnsi="Cambria Math" w:cs="Times New Roman"/>
                <w:sz w:val="22"/>
                <w:szCs w:val="22"/>
              </w:rPr>
              <m:t xml:space="preserve">  </m:t>
            </m:r>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e0</m:t>
                </m:r>
              </m:sub>
              <m:sup>
                <m:r>
                  <w:rPr>
                    <w:rStyle w:val="None"/>
                    <w:rFonts w:ascii="Cambria Math" w:hAnsi="Cambria Math" w:cs="Times New Roman"/>
                    <w:sz w:val="22"/>
                    <w:szCs w:val="22"/>
                  </w:rPr>
                  <m:t>2</m:t>
                </m:r>
              </m:sup>
            </m:sSubSup>
          </m:e>
        </m:rad>
      </m:oMath>
      <w:r>
        <w:rPr>
          <w:rStyle w:val="None"/>
          <w:rFonts w:ascii="Times New Roman" w:hAnsi="Times New Roman"/>
          <w:sz w:val="22"/>
          <w:szCs w:val="22"/>
        </w:rPr>
        <w:t xml:space="preserve"> </w:t>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sidRPr="00411DDB">
        <w:rPr>
          <w:rStyle w:val="None"/>
          <w:rFonts w:ascii="Times New Roman" w:hAnsi="Times New Roman" w:cs="Times New Roman"/>
          <w:i/>
          <w:iCs/>
          <w:sz w:val="22"/>
          <w:szCs w:val="22"/>
        </w:rPr>
        <w:t>(</w:t>
      </w:r>
      <w:r w:rsidR="00FB7B6F">
        <w:rPr>
          <w:rStyle w:val="None"/>
          <w:rFonts w:ascii="Times New Roman" w:hAnsi="Times New Roman" w:cs="Times New Roman"/>
          <w:i/>
          <w:iCs/>
          <w:sz w:val="22"/>
          <w:szCs w:val="22"/>
        </w:rPr>
        <w:t>1</w:t>
      </w:r>
      <w:r w:rsidR="00FB7B6F" w:rsidRPr="00411DDB">
        <w:rPr>
          <w:rStyle w:val="None"/>
          <w:rFonts w:ascii="Times New Roman" w:hAnsi="Times New Roman" w:cs="Times New Roman"/>
          <w:i/>
          <w:iCs/>
          <w:sz w:val="22"/>
          <w:szCs w:val="22"/>
        </w:rPr>
        <w:t>)</w:t>
      </w:r>
    </w:p>
    <w:p w14:paraId="1DDC1A5C" w14:textId="57C8FCA3" w:rsidR="00593390" w:rsidRDefault="00103D3D" w:rsidP="00F60A64">
      <w:pPr>
        <w:pStyle w:val="Default"/>
        <w:spacing w:before="0" w:after="270"/>
        <w:rPr>
          <w:rStyle w:val="None"/>
          <w:rFonts w:ascii="Times New Roman" w:hAnsi="Times New Roman"/>
          <w:iCs/>
          <w:sz w:val="22"/>
          <w:szCs w:val="22"/>
        </w:rPr>
      </w:pPr>
      <w:r>
        <w:rPr>
          <w:rStyle w:val="None"/>
          <w:rFonts w:ascii="Times New Roman" w:hAnsi="Times New Roman"/>
          <w:sz w:val="22"/>
          <w:szCs w:val="22"/>
        </w:rPr>
        <w:t xml:space="preserve">where </w:t>
      </w:r>
      <m:oMath>
        <m:sSup>
          <m:sSupPr>
            <m:ctrlPr>
              <w:rPr>
                <w:rStyle w:val="None"/>
                <w:rFonts w:ascii="Cambria Math" w:hAnsi="Cambria Math" w:cs="Times New Roman"/>
                <w:i/>
                <w:iCs/>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oMath>
      <w:r>
        <w:rPr>
          <w:rStyle w:val="None"/>
          <w:rFonts w:ascii="Times New Roman" w:hAnsi="Times New Roman"/>
          <w:iCs/>
          <w:sz w:val="22"/>
          <w:szCs w:val="22"/>
        </w:rPr>
        <w:t xml:space="preserve"> is the covariance scalar </w:t>
      </w:r>
      <w:r w:rsidR="00A5772F">
        <w:rPr>
          <w:rStyle w:val="None"/>
          <w:rFonts w:ascii="Times New Roman" w:hAnsi="Times New Roman"/>
          <w:iCs/>
          <w:sz w:val="22"/>
          <w:szCs w:val="22"/>
        </w:rPr>
        <w:t xml:space="preserve">(see </w:t>
      </w:r>
      <w:r w:rsidR="00D0078E">
        <w:rPr>
          <w:rStyle w:val="None"/>
          <w:rFonts w:ascii="Times New Roman" w:hAnsi="Times New Roman"/>
          <w:iCs/>
          <w:sz w:val="22"/>
          <w:szCs w:val="22"/>
        </w:rPr>
        <w:t xml:space="preserve">Methods: </w:t>
      </w:r>
      <w:r w:rsidR="00D0078E" w:rsidRPr="00D0078E">
        <w:rPr>
          <w:rStyle w:val="None"/>
          <w:rFonts w:ascii="Times New Roman" w:hAnsi="Times New Roman"/>
          <w:sz w:val="22"/>
          <w:szCs w:val="22"/>
        </w:rPr>
        <w:t>Reflectance and Illumination Spectra</w:t>
      </w:r>
      <w:r w:rsidR="00A5772F">
        <w:rPr>
          <w:rStyle w:val="None"/>
          <w:rFonts w:ascii="Times New Roman" w:hAnsi="Times New Roman"/>
          <w:iCs/>
          <w:sz w:val="22"/>
          <w:szCs w:val="22"/>
        </w:rPr>
        <w:t xml:space="preserve">). </w:t>
      </w:r>
      <w:r w:rsidR="00593390">
        <w:rPr>
          <w:rStyle w:val="None"/>
          <w:rFonts w:ascii="Times New Roman" w:hAnsi="Times New Roman"/>
          <w:iCs/>
          <w:sz w:val="22"/>
          <w:szCs w:val="22"/>
        </w:rPr>
        <w:t xml:space="preserve">The variance in the </w:t>
      </w:r>
    </w:p>
    <w:p w14:paraId="6D8E7BE5" w14:textId="4A9A55D8" w:rsidR="00103D3D" w:rsidRDefault="00A5772F" w:rsidP="00F60A64">
      <w:pPr>
        <w:pStyle w:val="Default"/>
        <w:spacing w:before="0" w:after="270"/>
        <w:rPr>
          <w:rStyle w:val="None"/>
          <w:rFonts w:ascii="Times New Roman" w:hAnsi="Times New Roman"/>
          <w:sz w:val="22"/>
          <w:szCs w:val="22"/>
        </w:rPr>
      </w:pPr>
      <w:r>
        <w:rPr>
          <w:rStyle w:val="None"/>
          <w:rFonts w:ascii="Times New Roman" w:hAnsi="Times New Roman"/>
          <w:iCs/>
          <w:sz w:val="22"/>
          <w:szCs w:val="22"/>
        </w:rPr>
        <w:t xml:space="preserve">We fit a similar function form to the </w:t>
      </w:r>
      <w:r w:rsidR="002F5DFF">
        <w:rPr>
          <w:rStyle w:val="None"/>
          <w:rFonts w:ascii="Times New Roman" w:hAnsi="Times New Roman"/>
          <w:iCs/>
          <w:sz w:val="22"/>
          <w:szCs w:val="22"/>
        </w:rPr>
        <w:t>thresholds o</w:t>
      </w:r>
      <w:r w:rsidR="008D5C27">
        <w:rPr>
          <w:rStyle w:val="None"/>
          <w:rFonts w:ascii="Times New Roman" w:hAnsi="Times New Roman"/>
          <w:iCs/>
          <w:sz w:val="22"/>
          <w:szCs w:val="22"/>
        </w:rPr>
        <w:t>f</w:t>
      </w:r>
      <w:r w:rsidR="002F5DFF">
        <w:rPr>
          <w:rStyle w:val="None"/>
          <w:rFonts w:ascii="Times New Roman" w:hAnsi="Times New Roman"/>
          <w:iCs/>
          <w:sz w:val="22"/>
          <w:szCs w:val="22"/>
        </w:rPr>
        <w:t xml:space="preserve"> </w:t>
      </w:r>
      <w:r w:rsidR="008D5C27">
        <w:rPr>
          <w:rStyle w:val="None"/>
          <w:rFonts w:ascii="Times New Roman" w:hAnsi="Times New Roman"/>
          <w:iCs/>
          <w:sz w:val="22"/>
          <w:szCs w:val="22"/>
        </w:rPr>
        <w:t xml:space="preserve">preregistered </w:t>
      </w:r>
      <w:r w:rsidR="00DC35AD">
        <w:rPr>
          <w:rStyle w:val="None"/>
          <w:rFonts w:ascii="Times New Roman" w:hAnsi="Times New Roman"/>
          <w:iCs/>
          <w:sz w:val="22"/>
          <w:szCs w:val="22"/>
        </w:rPr>
        <w:t>E</w:t>
      </w:r>
      <w:r w:rsidR="008D5C27">
        <w:rPr>
          <w:rStyle w:val="None"/>
          <w:rFonts w:ascii="Times New Roman" w:hAnsi="Times New Roman"/>
          <w:iCs/>
          <w:sz w:val="22"/>
          <w:szCs w:val="22"/>
        </w:rPr>
        <w:t xml:space="preserve">xperiment 7 where we replaced </w:t>
      </w:r>
      <m:oMath>
        <m:sSup>
          <m:sSupPr>
            <m:ctrlPr>
              <w:rPr>
                <w:rStyle w:val="None"/>
                <w:rFonts w:ascii="Cambria Math" w:hAnsi="Cambria Math" w:cs="Times New Roman"/>
                <w:i/>
                <w:iCs/>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oMath>
      <w:r w:rsidR="008D5C27">
        <w:rPr>
          <w:rStyle w:val="None"/>
          <w:rFonts w:ascii="Times New Roman" w:hAnsi="Times New Roman"/>
          <w:iCs/>
          <w:sz w:val="22"/>
          <w:szCs w:val="22"/>
        </w:rPr>
        <w:t xml:space="preserve"> by the range parameter </w:t>
      </w:r>
      <m:oMath>
        <m:r>
          <w:rPr>
            <w:rStyle w:val="None"/>
            <w:rFonts w:ascii="Cambria Math" w:hAnsi="Cambria Math"/>
            <w:sz w:val="22"/>
            <w:szCs w:val="22"/>
          </w:rPr>
          <m:t>δ</m:t>
        </m:r>
      </m:oMath>
      <w:r w:rsidR="008D5C27">
        <w:rPr>
          <w:rStyle w:val="None"/>
          <w:rFonts w:ascii="Times New Roman" w:hAnsi="Times New Roman"/>
          <w:iCs/>
          <w:sz w:val="22"/>
          <w:szCs w:val="22"/>
        </w:rPr>
        <w:t xml:space="preserve">. </w:t>
      </w:r>
    </w:p>
    <w:p w14:paraId="689F0110" w14:textId="585E1C40" w:rsidR="00B979EA" w:rsidRDefault="005C2C18" w:rsidP="00830E1D">
      <w:pPr>
        <w:rPr>
          <w:b/>
          <w:bCs/>
          <w:sz w:val="22"/>
          <w:szCs w:val="22"/>
        </w:rPr>
      </w:pPr>
      <w:r>
        <w:rPr>
          <w:b/>
          <w:bCs/>
          <w:sz w:val="22"/>
          <w:szCs w:val="22"/>
        </w:rPr>
        <w:t>3</w:t>
      </w:r>
      <w:r w:rsidR="00DA655E">
        <w:rPr>
          <w:b/>
          <w:bCs/>
          <w:sz w:val="22"/>
          <w:szCs w:val="22"/>
        </w:rPr>
        <w:t xml:space="preserve"> </w:t>
      </w:r>
      <w:r w:rsidR="00E75B9E">
        <w:rPr>
          <w:b/>
          <w:bCs/>
          <w:sz w:val="22"/>
          <w:szCs w:val="22"/>
        </w:rPr>
        <w:t>RESULTS</w:t>
      </w:r>
    </w:p>
    <w:p w14:paraId="2C58771F" w14:textId="77777777" w:rsidR="00B55A3F" w:rsidRDefault="00B55A3F" w:rsidP="00B979EA">
      <w:pPr>
        <w:pStyle w:val="Default"/>
        <w:spacing w:before="0"/>
        <w:rPr>
          <w:rFonts w:ascii="Times New Roman" w:hAnsi="Times New Roman"/>
          <w:b/>
          <w:bCs/>
          <w:sz w:val="22"/>
          <w:szCs w:val="22"/>
        </w:rPr>
      </w:pPr>
    </w:p>
    <w:p w14:paraId="7DFEFB46" w14:textId="6CDE28BB" w:rsidR="00126419" w:rsidRDefault="00126419" w:rsidP="00126419">
      <w:pPr>
        <w:pStyle w:val="Default"/>
        <w:spacing w:before="0"/>
        <w:rPr>
          <w:rFonts w:ascii="Times New Roman" w:hAnsi="Times New Roman"/>
          <w:b/>
          <w:bCs/>
          <w:sz w:val="22"/>
          <w:szCs w:val="22"/>
        </w:rPr>
      </w:pPr>
      <w:r>
        <w:rPr>
          <w:rFonts w:ascii="Times New Roman" w:hAnsi="Times New Roman"/>
          <w:b/>
          <w:bCs/>
          <w:sz w:val="22"/>
          <w:szCs w:val="22"/>
        </w:rPr>
        <w:t xml:space="preserve">Human </w:t>
      </w:r>
      <w:r w:rsidR="00097FB5">
        <w:rPr>
          <w:rFonts w:ascii="Times New Roman" w:hAnsi="Times New Roman"/>
          <w:b/>
          <w:bCs/>
          <w:sz w:val="22"/>
          <w:szCs w:val="22"/>
        </w:rPr>
        <w:t>L</w:t>
      </w:r>
      <w:r>
        <w:rPr>
          <w:rFonts w:ascii="Times New Roman" w:hAnsi="Times New Roman"/>
          <w:b/>
          <w:bCs/>
          <w:sz w:val="22"/>
          <w:szCs w:val="22"/>
        </w:rPr>
        <w:t xml:space="preserve">ightness </w:t>
      </w:r>
      <w:r w:rsidR="00097FB5">
        <w:rPr>
          <w:rFonts w:ascii="Times New Roman" w:hAnsi="Times New Roman"/>
          <w:b/>
          <w:bCs/>
          <w:sz w:val="22"/>
          <w:szCs w:val="22"/>
        </w:rPr>
        <w:t>D</w:t>
      </w:r>
      <w:r>
        <w:rPr>
          <w:rFonts w:ascii="Times New Roman" w:hAnsi="Times New Roman"/>
          <w:b/>
          <w:bCs/>
          <w:sz w:val="22"/>
          <w:szCs w:val="22"/>
        </w:rPr>
        <w:t xml:space="preserve">iscrimination </w:t>
      </w:r>
      <w:r w:rsidR="00097FB5">
        <w:rPr>
          <w:rFonts w:ascii="Times New Roman" w:hAnsi="Times New Roman"/>
          <w:b/>
          <w:bCs/>
          <w:sz w:val="22"/>
          <w:szCs w:val="22"/>
        </w:rPr>
        <w:t>T</w:t>
      </w:r>
      <w:r>
        <w:rPr>
          <w:rFonts w:ascii="Times New Roman" w:hAnsi="Times New Roman"/>
          <w:b/>
          <w:bCs/>
          <w:sz w:val="22"/>
          <w:szCs w:val="22"/>
        </w:rPr>
        <w:t xml:space="preserve">hresholds </w:t>
      </w:r>
      <w:r w:rsidR="00097FB5">
        <w:rPr>
          <w:rFonts w:ascii="Times New Roman" w:hAnsi="Times New Roman"/>
          <w:b/>
          <w:bCs/>
          <w:sz w:val="22"/>
          <w:szCs w:val="22"/>
        </w:rPr>
        <w:t>I</w:t>
      </w:r>
      <w:r>
        <w:rPr>
          <w:rFonts w:ascii="Times New Roman" w:hAnsi="Times New Roman"/>
          <w:b/>
          <w:bCs/>
          <w:sz w:val="22"/>
          <w:szCs w:val="22"/>
        </w:rPr>
        <w:t xml:space="preserve">ncrease with </w:t>
      </w:r>
      <w:r w:rsidR="00097FB5">
        <w:rPr>
          <w:rFonts w:ascii="Times New Roman" w:hAnsi="Times New Roman"/>
          <w:b/>
          <w:bCs/>
          <w:sz w:val="22"/>
          <w:szCs w:val="22"/>
        </w:rPr>
        <w:t>B</w:t>
      </w:r>
      <w:r>
        <w:rPr>
          <w:rFonts w:ascii="Times New Roman" w:hAnsi="Times New Roman"/>
          <w:b/>
          <w:bCs/>
          <w:sz w:val="22"/>
          <w:szCs w:val="22"/>
        </w:rPr>
        <w:t xml:space="preserve">ackground </w:t>
      </w:r>
      <w:r w:rsidR="00097FB5">
        <w:rPr>
          <w:rFonts w:ascii="Times New Roman" w:hAnsi="Times New Roman"/>
          <w:b/>
          <w:bCs/>
          <w:sz w:val="22"/>
          <w:szCs w:val="22"/>
        </w:rPr>
        <w:t>R</w:t>
      </w:r>
      <w:r>
        <w:rPr>
          <w:rFonts w:ascii="Times New Roman" w:hAnsi="Times New Roman"/>
          <w:b/>
          <w:bCs/>
          <w:sz w:val="22"/>
          <w:szCs w:val="22"/>
        </w:rPr>
        <w:t xml:space="preserve">eflectance </w:t>
      </w:r>
      <w:r w:rsidR="00097FB5">
        <w:rPr>
          <w:rFonts w:ascii="Times New Roman" w:hAnsi="Times New Roman"/>
          <w:b/>
          <w:bCs/>
          <w:sz w:val="22"/>
          <w:szCs w:val="22"/>
        </w:rPr>
        <w:t>V</w:t>
      </w:r>
      <w:r>
        <w:rPr>
          <w:rFonts w:ascii="Times New Roman" w:hAnsi="Times New Roman"/>
          <w:b/>
          <w:bCs/>
          <w:sz w:val="22"/>
          <w:szCs w:val="22"/>
        </w:rPr>
        <w:t>ariation</w:t>
      </w:r>
    </w:p>
    <w:p w14:paraId="6F467AC7" w14:textId="77777777" w:rsidR="00B55A3F" w:rsidRDefault="00B55A3F" w:rsidP="00247CF9">
      <w:pPr>
        <w:pStyle w:val="Default"/>
        <w:spacing w:before="0"/>
        <w:rPr>
          <w:rFonts w:ascii="Times New Roman" w:hAnsi="Times New Roman"/>
          <w:sz w:val="22"/>
          <w:szCs w:val="22"/>
        </w:rPr>
      </w:pPr>
    </w:p>
    <w:p w14:paraId="1AB6C61A" w14:textId="7E419EA9" w:rsidR="00A22ED6" w:rsidRDefault="00EE57E8" w:rsidP="00CC0064">
      <w:pPr>
        <w:pStyle w:val="Default"/>
        <w:spacing w:before="0"/>
        <w:rPr>
          <w:rFonts w:ascii="Times New Roman" w:hAnsi="Times New Roman"/>
          <w:sz w:val="22"/>
          <w:szCs w:val="22"/>
        </w:rPr>
      </w:pPr>
      <w:r>
        <w:rPr>
          <w:rFonts w:ascii="Times New Roman" w:hAnsi="Times New Roman"/>
          <w:sz w:val="22"/>
          <w:szCs w:val="22"/>
        </w:rPr>
        <w:t xml:space="preserve">We measured lightness discrimination thresholds of human observers </w:t>
      </w:r>
      <w:r w:rsidR="00A96272">
        <w:rPr>
          <w:rFonts w:ascii="Times New Roman" w:hAnsi="Times New Roman"/>
          <w:sz w:val="22"/>
          <w:szCs w:val="22"/>
        </w:rPr>
        <w:t xml:space="preserve">for two types of variation in the reflectance spectra of background objects in the scene: chromatic </w:t>
      </w:r>
      <w:r w:rsidR="00FB521C">
        <w:rPr>
          <w:rFonts w:ascii="Times New Roman" w:hAnsi="Times New Roman"/>
          <w:sz w:val="22"/>
          <w:szCs w:val="22"/>
        </w:rPr>
        <w:t xml:space="preserve">variation </w:t>
      </w:r>
      <w:r w:rsidR="00A96272">
        <w:rPr>
          <w:rFonts w:ascii="Times New Roman" w:hAnsi="Times New Roman"/>
          <w:sz w:val="22"/>
          <w:szCs w:val="22"/>
        </w:rPr>
        <w:t xml:space="preserve">and achromatic variation. </w:t>
      </w:r>
      <w:r w:rsidR="004B56B2">
        <w:rPr>
          <w:rFonts w:ascii="Times New Roman" w:hAnsi="Times New Roman"/>
          <w:sz w:val="22"/>
          <w:szCs w:val="22"/>
        </w:rPr>
        <w:t xml:space="preserve">In chromatic variation, the reflectance spectra could take any shape and thus the background objects varied in their chromaticity and luminance. In achromatic variation, </w:t>
      </w:r>
      <w:r w:rsidR="00D9724A">
        <w:rPr>
          <w:rFonts w:ascii="Times New Roman" w:hAnsi="Times New Roman"/>
          <w:sz w:val="22"/>
          <w:szCs w:val="22"/>
        </w:rPr>
        <w:t>each</w:t>
      </w:r>
      <w:r w:rsidR="004B56B2">
        <w:rPr>
          <w:rFonts w:ascii="Times New Roman" w:hAnsi="Times New Roman"/>
          <w:sz w:val="22"/>
          <w:szCs w:val="22"/>
        </w:rPr>
        <w:t xml:space="preserve"> spectr</w:t>
      </w:r>
      <w:r w:rsidR="00D9724A">
        <w:rPr>
          <w:rFonts w:ascii="Times New Roman" w:hAnsi="Times New Roman"/>
          <w:sz w:val="22"/>
          <w:szCs w:val="22"/>
        </w:rPr>
        <w:t>um</w:t>
      </w:r>
      <w:r w:rsidR="004B56B2">
        <w:rPr>
          <w:rFonts w:ascii="Times New Roman" w:hAnsi="Times New Roman"/>
          <w:sz w:val="22"/>
          <w:szCs w:val="22"/>
        </w:rPr>
        <w:t xml:space="preserve"> had the same reflectance at all wavelengths, and thus </w:t>
      </w:r>
      <w:r w:rsidR="00D9724A">
        <w:rPr>
          <w:rFonts w:ascii="Times New Roman" w:hAnsi="Times New Roman"/>
          <w:sz w:val="22"/>
          <w:szCs w:val="22"/>
        </w:rPr>
        <w:t xml:space="preserve">the spectra </w:t>
      </w:r>
      <w:r w:rsidR="004B56B2">
        <w:rPr>
          <w:rFonts w:ascii="Times New Roman" w:hAnsi="Times New Roman"/>
          <w:sz w:val="22"/>
          <w:szCs w:val="22"/>
        </w:rPr>
        <w:t xml:space="preserve">varied only in their </w:t>
      </w:r>
      <w:r w:rsidR="00A85C3A">
        <w:rPr>
          <w:rFonts w:ascii="Times New Roman" w:hAnsi="Times New Roman"/>
          <w:sz w:val="22"/>
          <w:szCs w:val="22"/>
        </w:rPr>
        <w:t xml:space="preserve">overall </w:t>
      </w:r>
      <w:r w:rsidR="004B56B2">
        <w:rPr>
          <w:rFonts w:ascii="Times New Roman" w:hAnsi="Times New Roman"/>
          <w:sz w:val="22"/>
          <w:szCs w:val="22"/>
        </w:rPr>
        <w:t>luminance</w:t>
      </w:r>
      <w:r w:rsidR="00D9724A">
        <w:rPr>
          <w:rFonts w:ascii="Times New Roman" w:hAnsi="Times New Roman"/>
          <w:sz w:val="22"/>
          <w:szCs w:val="22"/>
        </w:rPr>
        <w:t xml:space="preserve"> and the objects were gray</w:t>
      </w:r>
      <w:r w:rsidR="00EA0008">
        <w:rPr>
          <w:rFonts w:ascii="Times New Roman" w:hAnsi="Times New Roman"/>
          <w:sz w:val="22"/>
          <w:szCs w:val="22"/>
        </w:rPr>
        <w:t xml:space="preserve"> in color</w:t>
      </w:r>
      <w:r w:rsidR="004B56B2">
        <w:rPr>
          <w:rFonts w:ascii="Times New Roman" w:hAnsi="Times New Roman"/>
          <w:sz w:val="22"/>
          <w:szCs w:val="22"/>
        </w:rPr>
        <w:t xml:space="preserve">. </w:t>
      </w:r>
      <w:r w:rsidR="009656CF">
        <w:rPr>
          <w:rFonts w:ascii="Times New Roman" w:hAnsi="Times New Roman"/>
          <w:sz w:val="22"/>
          <w:szCs w:val="22"/>
        </w:rPr>
        <w:t xml:space="preserve">The amount of variation </w:t>
      </w:r>
      <w:r w:rsidR="001F6463">
        <w:rPr>
          <w:rFonts w:ascii="Times New Roman" w:hAnsi="Times New Roman"/>
          <w:sz w:val="22"/>
          <w:szCs w:val="22"/>
        </w:rPr>
        <w:t xml:space="preserve">depended on </w:t>
      </w:r>
      <w:r>
        <w:rPr>
          <w:rFonts w:ascii="Times New Roman" w:hAnsi="Times New Roman"/>
          <w:sz w:val="22"/>
          <w:szCs w:val="22"/>
        </w:rPr>
        <w:t xml:space="preserve">the </w:t>
      </w:r>
      <w:r w:rsidR="009656CF">
        <w:rPr>
          <w:rFonts w:ascii="Times New Roman" w:hAnsi="Times New Roman"/>
          <w:sz w:val="22"/>
          <w:szCs w:val="22"/>
        </w:rPr>
        <w:t>co</w:t>
      </w:r>
      <w:r>
        <w:rPr>
          <w:rFonts w:ascii="Times New Roman" w:hAnsi="Times New Roman"/>
          <w:sz w:val="22"/>
          <w:szCs w:val="22"/>
        </w:rPr>
        <w:t xml:space="preserve">variance </w:t>
      </w:r>
      <w:r w:rsidR="009656CF">
        <w:rPr>
          <w:rFonts w:ascii="Times New Roman" w:hAnsi="Times New Roman"/>
          <w:sz w:val="22"/>
          <w:szCs w:val="22"/>
        </w:rPr>
        <w:t xml:space="preserve">matrix </w:t>
      </w:r>
      <w:r>
        <w:rPr>
          <w:rFonts w:ascii="Times New Roman" w:hAnsi="Times New Roman"/>
          <w:sz w:val="22"/>
          <w:szCs w:val="22"/>
        </w:rPr>
        <w:t xml:space="preserve">of the </w:t>
      </w:r>
      <w:r w:rsidR="002775F6">
        <w:rPr>
          <w:rFonts w:ascii="Times New Roman" w:hAnsi="Times New Roman"/>
          <w:sz w:val="22"/>
          <w:szCs w:val="22"/>
        </w:rPr>
        <w:t xml:space="preserve">multivariate normal </w:t>
      </w:r>
      <w:r>
        <w:rPr>
          <w:rFonts w:ascii="Times New Roman" w:hAnsi="Times New Roman"/>
          <w:sz w:val="22"/>
          <w:szCs w:val="22"/>
        </w:rPr>
        <w:t>distribution from which the spectra were sampled.</w:t>
      </w:r>
      <w:r w:rsidR="002F53C8">
        <w:rPr>
          <w:rFonts w:ascii="Times New Roman" w:hAnsi="Times New Roman"/>
          <w:sz w:val="22"/>
          <w:szCs w:val="22"/>
        </w:rPr>
        <w:t xml:space="preserve"> </w:t>
      </w:r>
      <w:r w:rsidR="000D3825">
        <w:rPr>
          <w:rFonts w:ascii="Times New Roman" w:hAnsi="Times New Roman"/>
          <w:sz w:val="22"/>
          <w:szCs w:val="22"/>
        </w:rPr>
        <w:t>T</w:t>
      </w:r>
      <w:r w:rsidR="002775F6">
        <w:rPr>
          <w:rFonts w:ascii="Times New Roman" w:hAnsi="Times New Roman"/>
          <w:sz w:val="22"/>
          <w:szCs w:val="22"/>
        </w:rPr>
        <w:t xml:space="preserve">he variance </w:t>
      </w:r>
      <w:r w:rsidR="000D3825">
        <w:rPr>
          <w:rFonts w:ascii="Times New Roman" w:hAnsi="Times New Roman"/>
          <w:sz w:val="22"/>
          <w:szCs w:val="22"/>
        </w:rPr>
        <w:t xml:space="preserve">was controlled </w:t>
      </w:r>
      <w:r w:rsidR="002775F6">
        <w:rPr>
          <w:rFonts w:ascii="Times New Roman" w:hAnsi="Times New Roman"/>
          <w:sz w:val="22"/>
          <w:szCs w:val="22"/>
        </w:rPr>
        <w:t xml:space="preserve">by </w:t>
      </w:r>
      <w:r w:rsidR="00695E5F">
        <w:rPr>
          <w:rFonts w:ascii="Times New Roman" w:hAnsi="Times New Roman"/>
          <w:sz w:val="22"/>
          <w:szCs w:val="22"/>
        </w:rPr>
        <w:t xml:space="preserve">multiplying the covariance </w:t>
      </w:r>
      <w:r w:rsidR="00FD5F49">
        <w:rPr>
          <w:rFonts w:ascii="Times New Roman" w:hAnsi="Times New Roman"/>
          <w:sz w:val="22"/>
          <w:szCs w:val="22"/>
        </w:rPr>
        <w:t>matrix by a covariance scalar</w:t>
      </w:r>
      <w:r w:rsidR="003675AF">
        <w:rPr>
          <w:rFonts w:ascii="Times New Roman" w:hAnsi="Times New Roman"/>
          <w:sz w:val="22"/>
          <w:szCs w:val="22"/>
        </w:rPr>
        <w:t xml:space="preserve"> </w:t>
      </w:r>
      <w:r w:rsidR="003675AF">
        <w:rPr>
          <w:rFonts w:ascii="Times New Roman" w:hAnsi="Times New Roman" w:cs="Times New Roman"/>
          <w:sz w:val="22"/>
          <w:szCs w:val="22"/>
        </w:rPr>
        <w:t>(</w:t>
      </w:r>
      <m:oMath>
        <m:sSup>
          <m:sSupPr>
            <m:ctrlPr>
              <w:rPr>
                <w:rFonts w:ascii="Cambria Math" w:hAnsi="Cambria Math" w:cs="Times New Roman"/>
                <w:i/>
                <w:sz w:val="22"/>
                <w:szCs w:val="22"/>
              </w:rPr>
            </m:ctrlPr>
          </m:sSupPr>
          <m:e>
            <m:r>
              <w:rPr>
                <w:rFonts w:ascii="Cambria Math" w:hAnsi="Cambria Math" w:cs="Times New Roman"/>
                <w:sz w:val="22"/>
                <w:szCs w:val="22"/>
              </w:rPr>
              <m:t>σ</m:t>
            </m:r>
          </m:e>
          <m:sup>
            <m:r>
              <w:rPr>
                <w:rFonts w:ascii="Cambria Math" w:hAnsi="Cambria Math" w:cs="Times New Roman"/>
                <w:sz w:val="22"/>
                <w:szCs w:val="22"/>
              </w:rPr>
              <m:t>2</m:t>
            </m:r>
          </m:sup>
        </m:sSup>
      </m:oMath>
      <w:r w:rsidR="003675AF">
        <w:rPr>
          <w:rFonts w:ascii="Times New Roman" w:hAnsi="Times New Roman" w:cs="Times New Roman"/>
          <w:sz w:val="22"/>
          <w:szCs w:val="22"/>
        </w:rPr>
        <w:t>)</w:t>
      </w:r>
      <w:r w:rsidR="00FD5F49">
        <w:rPr>
          <w:rFonts w:ascii="Times New Roman" w:hAnsi="Times New Roman"/>
          <w:sz w:val="22"/>
          <w:szCs w:val="22"/>
        </w:rPr>
        <w:t xml:space="preserve">. </w:t>
      </w:r>
      <w:r w:rsidR="00A167BE">
        <w:rPr>
          <w:rFonts w:ascii="Times New Roman" w:hAnsi="Times New Roman"/>
          <w:sz w:val="22"/>
          <w:szCs w:val="22"/>
        </w:rPr>
        <w:t>We measured d</w:t>
      </w:r>
      <w:r w:rsidR="00A22ED6">
        <w:rPr>
          <w:rFonts w:ascii="Times New Roman" w:hAnsi="Times New Roman"/>
          <w:sz w:val="22"/>
          <w:szCs w:val="22"/>
        </w:rPr>
        <w:t xml:space="preserve">iscrimination thresholds </w:t>
      </w:r>
      <w:r w:rsidR="003675AF">
        <w:rPr>
          <w:rFonts w:ascii="Times New Roman" w:hAnsi="Times New Roman"/>
          <w:sz w:val="22"/>
          <w:szCs w:val="22"/>
        </w:rPr>
        <w:t xml:space="preserve">of </w:t>
      </w:r>
      <w:r w:rsidR="00D43D68">
        <w:rPr>
          <w:rFonts w:ascii="Times New Roman" w:hAnsi="Times New Roman"/>
          <w:sz w:val="22"/>
          <w:szCs w:val="22"/>
        </w:rPr>
        <w:t>six</w:t>
      </w:r>
      <w:r w:rsidR="003675AF">
        <w:rPr>
          <w:rFonts w:ascii="Times New Roman" w:hAnsi="Times New Roman"/>
          <w:sz w:val="22"/>
          <w:szCs w:val="22"/>
        </w:rPr>
        <w:t xml:space="preserve"> human observers </w:t>
      </w:r>
      <w:r w:rsidR="00A167BE">
        <w:rPr>
          <w:rFonts w:ascii="Times New Roman" w:hAnsi="Times New Roman"/>
          <w:sz w:val="22"/>
          <w:szCs w:val="22"/>
        </w:rPr>
        <w:t xml:space="preserve">at </w:t>
      </w:r>
      <w:r w:rsidR="00A22ED6">
        <w:rPr>
          <w:rFonts w:ascii="Times New Roman" w:hAnsi="Times New Roman"/>
          <w:sz w:val="22"/>
          <w:szCs w:val="22"/>
        </w:rPr>
        <w:t>six values of the covariance scalar</w:t>
      </w:r>
      <w:r w:rsidR="0053045A">
        <w:rPr>
          <w:rFonts w:ascii="Times New Roman" w:hAnsi="Times New Roman"/>
          <w:sz w:val="22"/>
          <w:szCs w:val="22"/>
        </w:rPr>
        <w:t xml:space="preserve"> for chromatic variation and three values </w:t>
      </w:r>
      <w:r w:rsidR="00492B09">
        <w:rPr>
          <w:rFonts w:ascii="Times New Roman" w:hAnsi="Times New Roman"/>
          <w:sz w:val="22"/>
          <w:szCs w:val="22"/>
        </w:rPr>
        <w:t xml:space="preserve">of </w:t>
      </w:r>
      <w:r w:rsidR="00D068D5">
        <w:rPr>
          <w:rFonts w:ascii="Times New Roman" w:hAnsi="Times New Roman"/>
          <w:sz w:val="22"/>
          <w:szCs w:val="22"/>
        </w:rPr>
        <w:t xml:space="preserve">covariance scalar </w:t>
      </w:r>
      <w:r w:rsidR="0053045A">
        <w:rPr>
          <w:rFonts w:ascii="Times New Roman" w:hAnsi="Times New Roman"/>
          <w:sz w:val="22"/>
          <w:szCs w:val="22"/>
        </w:rPr>
        <w:t>for achromatic variation</w:t>
      </w:r>
      <w:r w:rsidR="00A22ED6">
        <w:rPr>
          <w:rFonts w:ascii="Times New Roman" w:hAnsi="Times New Roman"/>
          <w:sz w:val="22"/>
          <w:szCs w:val="22"/>
        </w:rPr>
        <w:t>.</w:t>
      </w:r>
      <w:r w:rsidR="003675AF">
        <w:rPr>
          <w:rFonts w:ascii="Times New Roman" w:hAnsi="Times New Roman"/>
          <w:sz w:val="22"/>
          <w:szCs w:val="22"/>
        </w:rPr>
        <w:t xml:space="preserve"> The </w:t>
      </w:r>
      <w:r w:rsidR="002A4C90">
        <w:rPr>
          <w:rFonts w:ascii="Times New Roman" w:hAnsi="Times New Roman"/>
          <w:sz w:val="22"/>
          <w:szCs w:val="22"/>
        </w:rPr>
        <w:t xml:space="preserve">threshold was measured three times </w:t>
      </w:r>
      <w:r w:rsidR="00126419">
        <w:rPr>
          <w:rFonts w:ascii="Times New Roman" w:hAnsi="Times New Roman"/>
          <w:sz w:val="22"/>
          <w:szCs w:val="22"/>
        </w:rPr>
        <w:t xml:space="preserve">(three separate blocks) </w:t>
      </w:r>
      <w:r w:rsidR="002A4C90">
        <w:rPr>
          <w:rFonts w:ascii="Times New Roman" w:hAnsi="Times New Roman"/>
          <w:sz w:val="22"/>
          <w:szCs w:val="22"/>
        </w:rPr>
        <w:t xml:space="preserve">for each observer and </w:t>
      </w:r>
      <w:r w:rsidR="001C0D4A">
        <w:rPr>
          <w:rFonts w:ascii="Times New Roman" w:hAnsi="Times New Roman"/>
          <w:sz w:val="22"/>
          <w:szCs w:val="22"/>
        </w:rPr>
        <w:t>each of the nine conditions</w:t>
      </w:r>
      <w:r w:rsidR="00126419">
        <w:rPr>
          <w:rFonts w:ascii="Times New Roman" w:hAnsi="Times New Roman"/>
          <w:sz w:val="22"/>
          <w:szCs w:val="22"/>
        </w:rPr>
        <w:t xml:space="preserve">. The psychometric functions for </w:t>
      </w:r>
      <w:r w:rsidR="00CF6E49">
        <w:rPr>
          <w:rFonts w:ascii="Times New Roman" w:hAnsi="Times New Roman"/>
          <w:sz w:val="22"/>
          <w:szCs w:val="22"/>
        </w:rPr>
        <w:t xml:space="preserve">these </w:t>
      </w:r>
      <w:r w:rsidR="0016716C">
        <w:rPr>
          <w:rFonts w:ascii="Times New Roman" w:hAnsi="Times New Roman"/>
          <w:sz w:val="22"/>
          <w:szCs w:val="22"/>
        </w:rPr>
        <w:t xml:space="preserve">nine </w:t>
      </w:r>
      <w:r w:rsidR="00CF6E49">
        <w:rPr>
          <w:rFonts w:ascii="Times New Roman" w:hAnsi="Times New Roman"/>
          <w:sz w:val="22"/>
          <w:szCs w:val="22"/>
        </w:rPr>
        <w:t xml:space="preserve">conditions </w:t>
      </w:r>
      <w:r w:rsidR="00126419">
        <w:rPr>
          <w:rFonts w:ascii="Times New Roman" w:hAnsi="Times New Roman"/>
          <w:sz w:val="22"/>
          <w:szCs w:val="22"/>
        </w:rPr>
        <w:t xml:space="preserve">are shown for one observer in </w:t>
      </w:r>
      <w:r w:rsidR="00126419" w:rsidRPr="002E194E">
        <w:rPr>
          <w:rFonts w:ascii="Times New Roman" w:hAnsi="Times New Roman"/>
          <w:color w:val="FF0000"/>
          <w:sz w:val="22"/>
          <w:szCs w:val="22"/>
        </w:rPr>
        <w:t xml:space="preserve">Figure </w:t>
      </w:r>
      <w:r w:rsidR="00291BB0">
        <w:rPr>
          <w:rFonts w:ascii="Times New Roman" w:hAnsi="Times New Roman"/>
          <w:color w:val="FF0000"/>
          <w:sz w:val="22"/>
          <w:szCs w:val="22"/>
        </w:rPr>
        <w:t>6</w:t>
      </w:r>
      <w:r w:rsidR="00126419" w:rsidRPr="002E194E">
        <w:rPr>
          <w:rFonts w:ascii="Times New Roman" w:hAnsi="Times New Roman"/>
          <w:color w:val="FF0000"/>
          <w:sz w:val="22"/>
          <w:szCs w:val="22"/>
        </w:rPr>
        <w:t xml:space="preserve"> </w:t>
      </w:r>
      <w:r w:rsidR="00126419">
        <w:rPr>
          <w:rFonts w:ascii="Times New Roman" w:hAnsi="Times New Roman"/>
          <w:sz w:val="22"/>
          <w:szCs w:val="22"/>
        </w:rPr>
        <w:t xml:space="preserve">and for all observers in </w:t>
      </w:r>
      <w:r w:rsidR="00126419" w:rsidRPr="002E194E">
        <w:rPr>
          <w:rFonts w:ascii="Times New Roman" w:hAnsi="Times New Roman"/>
          <w:color w:val="FF0000"/>
          <w:sz w:val="22"/>
          <w:szCs w:val="22"/>
        </w:rPr>
        <w:t>Figure S</w:t>
      </w:r>
      <w:r w:rsidR="00DB5327">
        <w:rPr>
          <w:rFonts w:ascii="Times New Roman" w:hAnsi="Times New Roman"/>
          <w:color w:val="FF0000"/>
          <w:sz w:val="22"/>
          <w:szCs w:val="22"/>
        </w:rPr>
        <w:t>1</w:t>
      </w:r>
      <w:r w:rsidR="00126419">
        <w:rPr>
          <w:rFonts w:ascii="Times New Roman" w:hAnsi="Times New Roman"/>
          <w:sz w:val="22"/>
          <w:szCs w:val="22"/>
        </w:rPr>
        <w:t xml:space="preserve">. Inspection of the psychometric functions show that their slopes steadily decrease with increasing covariance scalar, corresponding to an increase in thresholds. </w:t>
      </w:r>
      <w:r w:rsidR="00E02A48">
        <w:rPr>
          <w:rFonts w:ascii="Times New Roman" w:hAnsi="Times New Roman"/>
          <w:sz w:val="22"/>
          <w:szCs w:val="22"/>
        </w:rPr>
        <w:t>The thresholds for chromatic and achromatic variation are comparable.</w:t>
      </w:r>
    </w:p>
    <w:p w14:paraId="26F6F5BD" w14:textId="57A71B40" w:rsidR="003741FC" w:rsidRDefault="003741FC">
      <w:pPr>
        <w:rPr>
          <w:rFonts w:cs="Arial Unicode MS"/>
          <w:color w:val="000000"/>
          <w:sz w:val="22"/>
          <w:szCs w:val="22"/>
          <w14:textOutline w14:w="0" w14:cap="flat" w14:cmpd="sng" w14:algn="ctr">
            <w14:noFill/>
            <w14:prstDash w14:val="solid"/>
            <w14:bevel/>
          </w14:textOutline>
        </w:rPr>
      </w:pPr>
    </w:p>
    <w:p w14:paraId="7009456F" w14:textId="38B2FEC6" w:rsidR="009C2926" w:rsidRDefault="004166D5" w:rsidP="006E4E6E">
      <w:pPr>
        <w:pStyle w:val="Default"/>
        <w:spacing w:before="0"/>
        <w:rPr>
          <w:rFonts w:ascii="Times New Roman" w:hAnsi="Times New Roman"/>
          <w:sz w:val="22"/>
          <w:szCs w:val="22"/>
        </w:rPr>
      </w:pPr>
      <w:r w:rsidRPr="00311A97">
        <w:rPr>
          <w:rFonts w:ascii="Times New Roman" w:hAnsi="Times New Roman" w:cs="Times New Roman"/>
          <w:color w:val="FF0000"/>
          <w:sz w:val="22"/>
          <w:szCs w:val="22"/>
        </w:rPr>
        <w:t>Figure</w:t>
      </w:r>
      <w:r w:rsidR="00126419" w:rsidRPr="00311A97">
        <w:rPr>
          <w:rFonts w:ascii="Times New Roman" w:hAnsi="Times New Roman" w:cs="Times New Roman"/>
          <w:color w:val="FF0000"/>
          <w:sz w:val="22"/>
          <w:szCs w:val="22"/>
        </w:rPr>
        <w:t>s</w:t>
      </w:r>
      <w:r w:rsidRPr="00311A97">
        <w:rPr>
          <w:rFonts w:ascii="Times New Roman" w:hAnsi="Times New Roman" w:cs="Times New Roman"/>
          <w:color w:val="FF0000"/>
          <w:sz w:val="22"/>
          <w:szCs w:val="22"/>
        </w:rPr>
        <w:t xml:space="preserve"> </w:t>
      </w:r>
      <w:r w:rsidR="00016A97">
        <w:rPr>
          <w:rFonts w:ascii="Times New Roman" w:hAnsi="Times New Roman" w:cs="Times New Roman"/>
          <w:color w:val="FF0000"/>
          <w:sz w:val="22"/>
          <w:szCs w:val="22"/>
        </w:rPr>
        <w:t>7</w:t>
      </w:r>
      <w:r w:rsidR="00BE7AFC" w:rsidRPr="008F1628">
        <w:rPr>
          <w:rFonts w:ascii="Times New Roman" w:hAnsi="Times New Roman" w:cs="Times New Roman"/>
          <w:sz w:val="22"/>
          <w:szCs w:val="22"/>
        </w:rPr>
        <w:t xml:space="preserve"> </w:t>
      </w:r>
      <w:r w:rsidRPr="008F1628">
        <w:rPr>
          <w:rFonts w:ascii="Times New Roman" w:hAnsi="Times New Roman" w:cs="Times New Roman"/>
          <w:sz w:val="22"/>
          <w:szCs w:val="22"/>
        </w:rPr>
        <w:t>show</w:t>
      </w:r>
      <w:r w:rsidR="00311A97">
        <w:rPr>
          <w:rFonts w:ascii="Times New Roman" w:hAnsi="Times New Roman" w:cs="Times New Roman"/>
          <w:sz w:val="22"/>
          <w:szCs w:val="22"/>
        </w:rPr>
        <w:t>s</w:t>
      </w:r>
      <w:r w:rsidRPr="008F1628">
        <w:rPr>
          <w:rFonts w:ascii="Times New Roman" w:hAnsi="Times New Roman" w:cs="Times New Roman"/>
          <w:sz w:val="22"/>
          <w:szCs w:val="22"/>
        </w:rPr>
        <w:t xml:space="preserve"> </w:t>
      </w:r>
      <w:r w:rsidR="0008415E">
        <w:rPr>
          <w:rFonts w:ascii="Times New Roman" w:hAnsi="Times New Roman" w:cs="Times New Roman"/>
          <w:sz w:val="22"/>
          <w:szCs w:val="22"/>
        </w:rPr>
        <w:t xml:space="preserve">explicitly </w:t>
      </w:r>
      <w:r w:rsidR="00126419">
        <w:rPr>
          <w:rFonts w:ascii="Times New Roman" w:hAnsi="Times New Roman" w:cs="Times New Roman"/>
          <w:sz w:val="22"/>
          <w:szCs w:val="22"/>
        </w:rPr>
        <w:t xml:space="preserve">how the </w:t>
      </w:r>
      <w:r w:rsidR="0008415E">
        <w:rPr>
          <w:rFonts w:ascii="Times New Roman" w:hAnsi="Times New Roman" w:cs="Times New Roman"/>
          <w:sz w:val="22"/>
          <w:szCs w:val="22"/>
        </w:rPr>
        <w:t xml:space="preserve">discrimination thresholds </w:t>
      </w:r>
      <w:r w:rsidRPr="008F1628">
        <w:rPr>
          <w:rFonts w:ascii="Times New Roman" w:hAnsi="Times New Roman" w:cs="Times New Roman"/>
          <w:sz w:val="22"/>
          <w:szCs w:val="22"/>
        </w:rPr>
        <w:t xml:space="preserve">change with the amount of variability in the </w:t>
      </w:r>
      <w:r w:rsidR="00A326FB">
        <w:rPr>
          <w:rFonts w:ascii="Times New Roman" w:hAnsi="Times New Roman" w:cs="Times New Roman"/>
          <w:sz w:val="22"/>
          <w:szCs w:val="22"/>
        </w:rPr>
        <w:t xml:space="preserve">reflectance </w:t>
      </w:r>
      <w:r w:rsidRPr="008F1628">
        <w:rPr>
          <w:rFonts w:ascii="Times New Roman" w:hAnsi="Times New Roman" w:cs="Times New Roman"/>
          <w:sz w:val="22"/>
          <w:szCs w:val="22"/>
        </w:rPr>
        <w:t xml:space="preserve">of the background objects. </w:t>
      </w:r>
      <w:r w:rsidR="00AA010E">
        <w:rPr>
          <w:rFonts w:ascii="Times New Roman" w:hAnsi="Times New Roman" w:cs="Times New Roman"/>
          <w:sz w:val="22"/>
          <w:szCs w:val="22"/>
        </w:rPr>
        <w:t>Here</w:t>
      </w:r>
      <w:r w:rsidR="0008415E">
        <w:rPr>
          <w:rFonts w:ascii="Times New Roman" w:hAnsi="Times New Roman" w:cs="Times New Roman"/>
          <w:sz w:val="22"/>
          <w:szCs w:val="22"/>
        </w:rPr>
        <w:t xml:space="preserve">, </w:t>
      </w:r>
      <w:r w:rsidR="00AA010E">
        <w:rPr>
          <w:rFonts w:ascii="Times New Roman" w:hAnsi="Times New Roman" w:cs="Times New Roman"/>
          <w:sz w:val="22"/>
          <w:szCs w:val="22"/>
        </w:rPr>
        <w:t>we</w:t>
      </w:r>
      <w:r w:rsidR="0030733A">
        <w:rPr>
          <w:rFonts w:ascii="Times New Roman" w:hAnsi="Times New Roman" w:cs="Times New Roman"/>
          <w:sz w:val="22"/>
          <w:szCs w:val="22"/>
        </w:rPr>
        <w:t xml:space="preserve"> plot the</w:t>
      </w:r>
      <w:r w:rsidR="00AA010E">
        <w:rPr>
          <w:rFonts w:ascii="Times New Roman" w:hAnsi="Times New Roman" w:cs="Times New Roman"/>
          <w:sz w:val="22"/>
          <w:szCs w:val="22"/>
        </w:rPr>
        <w:t xml:space="preserve"> </w:t>
      </w:r>
      <w:r w:rsidR="0008415E">
        <w:rPr>
          <w:rFonts w:ascii="Times New Roman" w:hAnsi="Times New Roman" w:cs="Times New Roman"/>
          <w:sz w:val="22"/>
          <w:szCs w:val="22"/>
        </w:rPr>
        <w:t>m</w:t>
      </w:r>
      <w:r w:rsidRPr="008F1628">
        <w:rPr>
          <w:rFonts w:ascii="Times New Roman" w:hAnsi="Times New Roman" w:cs="Times New Roman"/>
          <w:sz w:val="22"/>
          <w:szCs w:val="22"/>
        </w:rPr>
        <w:t xml:space="preserve">ean log threshold squared (averaged across </w:t>
      </w:r>
      <w:r w:rsidRPr="008F1628">
        <w:rPr>
          <w:rStyle w:val="None"/>
          <w:rFonts w:ascii="Times New Roman" w:hAnsi="Times New Roman" w:cs="Times New Roman"/>
          <w:color w:val="000000" w:themeColor="text1"/>
          <w:sz w:val="22"/>
          <w:szCs w:val="22"/>
        </w:rPr>
        <w:t>observer</w:t>
      </w:r>
      <w:r w:rsidRPr="008F1628">
        <w:rPr>
          <w:rFonts w:ascii="Times New Roman" w:hAnsi="Times New Roman" w:cs="Times New Roman"/>
          <w:sz w:val="22"/>
          <w:szCs w:val="22"/>
        </w:rPr>
        <w:t xml:space="preserve">s, N = </w:t>
      </w:r>
      <w:r w:rsidR="00C035D1">
        <w:rPr>
          <w:rFonts w:ascii="Times New Roman" w:hAnsi="Times New Roman" w:cs="Times New Roman"/>
          <w:sz w:val="22"/>
          <w:szCs w:val="22"/>
        </w:rPr>
        <w:t>6</w:t>
      </w:r>
      <w:r w:rsidRPr="008F1628">
        <w:rPr>
          <w:rFonts w:ascii="Times New Roman" w:hAnsi="Times New Roman" w:cs="Times New Roman"/>
          <w:sz w:val="22"/>
          <w:szCs w:val="22"/>
        </w:rPr>
        <w:t>) against the log of the covariance scalar.</w:t>
      </w:r>
      <w:r w:rsidR="006E4E6E">
        <w:rPr>
          <w:rFonts w:ascii="Times New Roman" w:hAnsi="Times New Roman" w:cs="Times New Roman"/>
          <w:sz w:val="22"/>
          <w:szCs w:val="22"/>
        </w:rPr>
        <w:t xml:space="preserve"> </w:t>
      </w:r>
      <w:r w:rsidR="0054340C" w:rsidRPr="00802B4E">
        <w:rPr>
          <w:rFonts w:ascii="Times New Roman" w:hAnsi="Times New Roman" w:cs="Times New Roman"/>
          <w:color w:val="FF0000"/>
          <w:sz w:val="22"/>
          <w:szCs w:val="22"/>
        </w:rPr>
        <w:t>Table S</w:t>
      </w:r>
      <w:r w:rsidR="0017656F" w:rsidRPr="00802B4E">
        <w:rPr>
          <w:rFonts w:ascii="Times New Roman" w:hAnsi="Times New Roman" w:cs="Times New Roman"/>
          <w:color w:val="FF0000"/>
          <w:sz w:val="22"/>
          <w:szCs w:val="22"/>
        </w:rPr>
        <w:t>1</w:t>
      </w:r>
      <w:r w:rsidR="0054340C" w:rsidRPr="00E47E60">
        <w:rPr>
          <w:rFonts w:ascii="Times New Roman" w:hAnsi="Times New Roman" w:cs="Times New Roman"/>
          <w:sz w:val="22"/>
          <w:szCs w:val="22"/>
        </w:rPr>
        <w:t xml:space="preserve"> provides the thresholds and SEMs from </w:t>
      </w:r>
      <w:r w:rsidR="0054340C" w:rsidRPr="00C915E9">
        <w:rPr>
          <w:rFonts w:ascii="Times New Roman" w:hAnsi="Times New Roman" w:cs="Times New Roman"/>
          <w:color w:val="FF0000"/>
          <w:sz w:val="22"/>
          <w:szCs w:val="22"/>
        </w:rPr>
        <w:t xml:space="preserve">Figure </w:t>
      </w:r>
      <w:r w:rsidR="00D532B6">
        <w:rPr>
          <w:rFonts w:ascii="Times New Roman" w:hAnsi="Times New Roman" w:cs="Times New Roman"/>
          <w:color w:val="FF0000"/>
          <w:sz w:val="22"/>
          <w:szCs w:val="22"/>
        </w:rPr>
        <w:t>7</w:t>
      </w:r>
      <w:r w:rsidR="0054340C" w:rsidRPr="00C915E9">
        <w:rPr>
          <w:rFonts w:ascii="Times New Roman" w:hAnsi="Times New Roman" w:cs="Times New Roman"/>
          <w:sz w:val="22"/>
          <w:szCs w:val="22"/>
        </w:rPr>
        <w:t xml:space="preserve"> </w:t>
      </w:r>
      <w:r w:rsidR="0054340C" w:rsidRPr="00E47E60">
        <w:rPr>
          <w:rFonts w:ascii="Times New Roman" w:hAnsi="Times New Roman" w:cs="Times New Roman"/>
          <w:sz w:val="22"/>
          <w:szCs w:val="22"/>
        </w:rPr>
        <w:t>in tabular form.</w:t>
      </w:r>
      <w:r w:rsidR="00D5736E">
        <w:rPr>
          <w:rFonts w:ascii="Times New Roman" w:hAnsi="Times New Roman" w:cs="Times New Roman"/>
          <w:sz w:val="22"/>
          <w:szCs w:val="22"/>
        </w:rPr>
        <w:t xml:space="preserve"> </w:t>
      </w:r>
      <w:r w:rsidR="006E4E6E" w:rsidRPr="008F1628">
        <w:rPr>
          <w:rFonts w:ascii="Times New Roman" w:hAnsi="Times New Roman" w:cs="Times New Roman"/>
          <w:sz w:val="22"/>
          <w:szCs w:val="22"/>
        </w:rPr>
        <w:t>For low values of the covariance scalar, the thresholds are nearly constant</w:t>
      </w:r>
      <w:r w:rsidR="00810897">
        <w:rPr>
          <w:rFonts w:ascii="Times New Roman" w:hAnsi="Times New Roman" w:cs="Times New Roman"/>
          <w:sz w:val="22"/>
          <w:szCs w:val="22"/>
        </w:rPr>
        <w:t xml:space="preserve"> and are similar across observers</w:t>
      </w:r>
      <w:r w:rsidR="006E4E6E" w:rsidRPr="008F1628">
        <w:rPr>
          <w:rFonts w:ascii="Times New Roman" w:hAnsi="Times New Roman" w:cs="Times New Roman"/>
          <w:sz w:val="22"/>
          <w:szCs w:val="22"/>
        </w:rPr>
        <w:t xml:space="preserve">. As the covariance scalar increases, log squared threshold </w:t>
      </w:r>
      <w:r w:rsidR="00924BE4">
        <w:rPr>
          <w:rFonts w:ascii="Times New Roman" w:hAnsi="Times New Roman" w:cs="Times New Roman"/>
          <w:sz w:val="22"/>
          <w:szCs w:val="22"/>
        </w:rPr>
        <w:t>increases</w:t>
      </w:r>
      <w:r w:rsidR="006E4E6E">
        <w:rPr>
          <w:rFonts w:ascii="Times New Roman" w:hAnsi="Times New Roman" w:cs="Times New Roman"/>
          <w:sz w:val="22"/>
          <w:szCs w:val="22"/>
        </w:rPr>
        <w:t xml:space="preserve">. </w:t>
      </w:r>
      <w:r w:rsidR="002E70D4">
        <w:rPr>
          <w:rFonts w:ascii="Times New Roman" w:hAnsi="Times New Roman" w:cs="Times New Roman"/>
          <w:sz w:val="22"/>
          <w:szCs w:val="22"/>
        </w:rPr>
        <w:t xml:space="preserve">The thresholds are comparable for chromatic and achromatic variation. </w:t>
      </w:r>
      <w:r w:rsidR="006E4E6E" w:rsidRPr="008F79B1">
        <w:rPr>
          <w:rFonts w:ascii="Times New Roman" w:hAnsi="Times New Roman"/>
          <w:strike/>
          <w:sz w:val="22"/>
          <w:szCs w:val="22"/>
        </w:rPr>
        <w:t>These features are seen in the mean data (</w:t>
      </w:r>
      <w:r w:rsidR="006E4E6E" w:rsidRPr="008F79B1">
        <w:rPr>
          <w:rFonts w:ascii="Times New Roman" w:hAnsi="Times New Roman"/>
          <w:strike/>
          <w:color w:val="FF0000"/>
          <w:sz w:val="22"/>
          <w:szCs w:val="22"/>
        </w:rPr>
        <w:t xml:space="preserve">Figure </w:t>
      </w:r>
      <w:r w:rsidR="00452992" w:rsidRPr="008F79B1">
        <w:rPr>
          <w:rFonts w:ascii="Times New Roman" w:hAnsi="Times New Roman"/>
          <w:strike/>
          <w:color w:val="FF0000"/>
          <w:sz w:val="22"/>
          <w:szCs w:val="22"/>
        </w:rPr>
        <w:t>7</w:t>
      </w:r>
      <w:r w:rsidR="006E4E6E" w:rsidRPr="008F79B1">
        <w:rPr>
          <w:rFonts w:ascii="Times New Roman" w:hAnsi="Times New Roman"/>
          <w:strike/>
          <w:sz w:val="22"/>
          <w:szCs w:val="22"/>
        </w:rPr>
        <w:t>) and in the data for all observers (</w:t>
      </w:r>
      <w:r w:rsidR="006E4E6E" w:rsidRPr="008F79B1">
        <w:rPr>
          <w:rFonts w:ascii="Times New Roman" w:hAnsi="Times New Roman"/>
          <w:strike/>
          <w:color w:val="FF0000"/>
          <w:sz w:val="22"/>
          <w:szCs w:val="22"/>
        </w:rPr>
        <w:t xml:space="preserve">Figure </w:t>
      </w:r>
      <w:r w:rsidR="00452992" w:rsidRPr="008F79B1">
        <w:rPr>
          <w:rFonts w:ascii="Times New Roman" w:hAnsi="Times New Roman"/>
          <w:strike/>
          <w:color w:val="FF0000"/>
          <w:sz w:val="22"/>
          <w:szCs w:val="22"/>
        </w:rPr>
        <w:t>8</w:t>
      </w:r>
      <w:r w:rsidR="006E4E6E" w:rsidRPr="008F79B1">
        <w:rPr>
          <w:rFonts w:ascii="Times New Roman" w:hAnsi="Times New Roman"/>
          <w:strike/>
          <w:sz w:val="22"/>
          <w:szCs w:val="22"/>
        </w:rPr>
        <w:t>).</w:t>
      </w:r>
    </w:p>
    <w:p w14:paraId="38E13EBB" w14:textId="77777777" w:rsidR="009A09A0" w:rsidRDefault="009A09A0" w:rsidP="006E4E6E">
      <w:pPr>
        <w:pStyle w:val="Default"/>
        <w:spacing w:before="0"/>
        <w:rPr>
          <w:rFonts w:ascii="Times New Roman" w:hAnsi="Times New Roman"/>
          <w:sz w:val="22"/>
          <w:szCs w:val="22"/>
        </w:rPr>
      </w:pPr>
    </w:p>
    <w:p w14:paraId="5F657CBD" w14:textId="4349853A" w:rsidR="009A09A0" w:rsidRPr="00D5736E" w:rsidRDefault="009A09A0" w:rsidP="006E4E6E">
      <w:pPr>
        <w:pStyle w:val="Default"/>
        <w:spacing w:before="0"/>
        <w:rPr>
          <w:rFonts w:ascii="Times New Roman" w:hAnsi="Times New Roman" w:cs="Times New Roman"/>
          <w:sz w:val="22"/>
          <w:szCs w:val="22"/>
        </w:rPr>
      </w:pPr>
      <w:r>
        <w:rPr>
          <w:rFonts w:ascii="Times New Roman" w:hAnsi="Times New Roman"/>
          <w:sz w:val="22"/>
          <w:szCs w:val="22"/>
        </w:rPr>
        <w:t xml:space="preserve">[MAKE </w:t>
      </w:r>
      <w:r w:rsidR="00DD4CBF">
        <w:rPr>
          <w:rFonts w:ascii="Times New Roman" w:hAnsi="Times New Roman"/>
          <w:sz w:val="22"/>
          <w:szCs w:val="22"/>
        </w:rPr>
        <w:t xml:space="preserve">LOG THREHSOLD </w:t>
      </w:r>
      <w:r>
        <w:rPr>
          <w:rFonts w:ascii="Times New Roman" w:hAnsi="Times New Roman"/>
          <w:sz w:val="22"/>
          <w:szCs w:val="22"/>
        </w:rPr>
        <w:t>FIGURE FOR INDIVIDUAL OBSERVERS]</w:t>
      </w:r>
    </w:p>
    <w:p w14:paraId="41BCD7AB" w14:textId="3CDA2C8B" w:rsidR="00CC12A9" w:rsidRDefault="00CC12A9" w:rsidP="00095375">
      <w:pPr>
        <w:pStyle w:val="Default"/>
        <w:spacing w:before="0"/>
        <w:rPr>
          <w:rStyle w:val="None"/>
          <w:rFonts w:ascii="Arial Unicode MS" w:hAnsi="Arial Unicode MS"/>
          <w:sz w:val="22"/>
          <w:szCs w:val="22"/>
        </w:rPr>
      </w:pPr>
    </w:p>
    <w:p w14:paraId="54709212" w14:textId="68A0FA34" w:rsidR="00E40E0C" w:rsidRPr="00450201" w:rsidRDefault="00450201">
      <w:pPr>
        <w:rPr>
          <w:rFonts w:cs="Arial Unicode MS"/>
          <w:b/>
          <w:bCs/>
          <w:color w:val="000000"/>
          <w:sz w:val="22"/>
          <w:szCs w:val="22"/>
          <w14:textOutline w14:w="0" w14:cap="flat" w14:cmpd="sng" w14:algn="ctr">
            <w14:noFill/>
            <w14:prstDash w14:val="solid"/>
            <w14:bevel/>
          </w14:textOutline>
        </w:rPr>
      </w:pPr>
      <w:r w:rsidRPr="00450201">
        <w:rPr>
          <w:rFonts w:cs="Arial Unicode MS"/>
          <w:b/>
          <w:bCs/>
          <w:color w:val="000000"/>
          <w:sz w:val="22"/>
          <w:szCs w:val="22"/>
          <w14:textOutline w14:w="0" w14:cap="flat" w14:cmpd="sng" w14:algn="ctr">
            <w14:noFill/>
            <w14:prstDash w14:val="solid"/>
            <w14:bevel/>
          </w14:textOutline>
        </w:rPr>
        <w:t>Equivalent noise characterization of background variation</w:t>
      </w:r>
    </w:p>
    <w:p w14:paraId="0529E0BD" w14:textId="77777777" w:rsidR="00450201" w:rsidRDefault="00450201">
      <w:pPr>
        <w:rPr>
          <w:rFonts w:cs="Arial Unicode MS"/>
          <w:color w:val="000000"/>
          <w:sz w:val="22"/>
          <w:szCs w:val="22"/>
          <w14:textOutline w14:w="0" w14:cap="flat" w14:cmpd="sng" w14:algn="ctr">
            <w14:noFill/>
            <w14:prstDash w14:val="solid"/>
            <w14:bevel/>
          </w14:textOutline>
        </w:rPr>
      </w:pPr>
    </w:p>
    <w:p w14:paraId="2D6A827A" w14:textId="08DB3E49" w:rsidR="00A25235" w:rsidRDefault="00A25235" w:rsidP="00A25235">
      <w:pPr>
        <w:pStyle w:val="Default"/>
        <w:spacing w:before="0"/>
        <w:rPr>
          <w:rFonts w:ascii="Times New Roman" w:hAnsi="Times New Roman"/>
          <w:b/>
          <w:bCs/>
          <w:sz w:val="22"/>
          <w:szCs w:val="22"/>
        </w:rPr>
      </w:pPr>
      <w:r>
        <w:rPr>
          <w:rFonts w:ascii="Times New Roman" w:hAnsi="Times New Roman"/>
          <w:b/>
          <w:bCs/>
          <w:sz w:val="22"/>
          <w:szCs w:val="22"/>
        </w:rPr>
        <w:t xml:space="preserve">Human Lightness Discrimination Thresholds Increase with </w:t>
      </w:r>
      <w:r w:rsidR="00F92E85">
        <w:rPr>
          <w:rFonts w:ascii="Times New Roman" w:hAnsi="Times New Roman"/>
          <w:b/>
          <w:bCs/>
          <w:sz w:val="22"/>
          <w:szCs w:val="22"/>
        </w:rPr>
        <w:t xml:space="preserve">Light Source Intensity </w:t>
      </w:r>
      <w:r>
        <w:rPr>
          <w:rFonts w:ascii="Times New Roman" w:hAnsi="Times New Roman"/>
          <w:b/>
          <w:bCs/>
          <w:sz w:val="22"/>
          <w:szCs w:val="22"/>
        </w:rPr>
        <w:t>Variation</w:t>
      </w:r>
    </w:p>
    <w:p w14:paraId="398BC863" w14:textId="49B066D1" w:rsidR="00942B68" w:rsidRDefault="00465617" w:rsidP="00A25235">
      <w:pPr>
        <w:pStyle w:val="Default"/>
        <w:spacing w:before="0"/>
        <w:rPr>
          <w:rFonts w:ascii="Times New Roman" w:hAnsi="Times New Roman"/>
          <w:sz w:val="22"/>
          <w:szCs w:val="22"/>
        </w:rPr>
      </w:pPr>
      <w:r w:rsidRPr="00465617">
        <w:rPr>
          <w:rFonts w:ascii="Times New Roman" w:hAnsi="Times New Roman"/>
          <w:sz w:val="22"/>
          <w:szCs w:val="22"/>
        </w:rPr>
        <w:t>We</w:t>
      </w:r>
      <w:r>
        <w:rPr>
          <w:rFonts w:ascii="Times New Roman" w:hAnsi="Times New Roman"/>
          <w:sz w:val="22"/>
          <w:szCs w:val="22"/>
        </w:rPr>
        <w:t xml:space="preserve"> measured lightness discrimination thresholds of human observers as we varied the intensity of light sources in the scene. </w:t>
      </w:r>
      <w:r w:rsidR="00D40718">
        <w:rPr>
          <w:rFonts w:ascii="Times New Roman" w:hAnsi="Times New Roman"/>
          <w:sz w:val="22"/>
          <w:szCs w:val="22"/>
        </w:rPr>
        <w:t>The spectrum of light sources was fixed to be standard daylight</w:t>
      </w:r>
      <w:r w:rsidR="006677C0">
        <w:rPr>
          <w:rFonts w:ascii="Times New Roman" w:hAnsi="Times New Roman"/>
          <w:sz w:val="22"/>
          <w:szCs w:val="22"/>
        </w:rPr>
        <w:t xml:space="preserve"> spectrum</w:t>
      </w:r>
      <w:r w:rsidR="00D40718">
        <w:rPr>
          <w:rFonts w:ascii="Times New Roman" w:hAnsi="Times New Roman"/>
          <w:sz w:val="22"/>
          <w:szCs w:val="22"/>
        </w:rPr>
        <w:t xml:space="preserve"> D65. We normalized the spectr</w:t>
      </w:r>
      <w:r w:rsidR="00B474A8">
        <w:rPr>
          <w:rFonts w:ascii="Times New Roman" w:hAnsi="Times New Roman"/>
          <w:sz w:val="22"/>
          <w:szCs w:val="22"/>
        </w:rPr>
        <w:t>um</w:t>
      </w:r>
      <w:r w:rsidR="00D40718">
        <w:rPr>
          <w:rFonts w:ascii="Times New Roman" w:hAnsi="Times New Roman"/>
          <w:sz w:val="22"/>
          <w:szCs w:val="22"/>
        </w:rPr>
        <w:t xml:space="preserve"> by its mean over wavelengths</w:t>
      </w:r>
      <w:r w:rsidR="003227EF">
        <w:rPr>
          <w:rFonts w:ascii="Times New Roman" w:hAnsi="Times New Roman"/>
          <w:sz w:val="22"/>
          <w:szCs w:val="22"/>
        </w:rPr>
        <w:t>.</w:t>
      </w:r>
      <w:r w:rsidR="00807A73">
        <w:rPr>
          <w:rFonts w:ascii="Times New Roman" w:hAnsi="Times New Roman"/>
          <w:sz w:val="22"/>
          <w:szCs w:val="22"/>
        </w:rPr>
        <w:t xml:space="preserve"> The intensity was varied multiplying the normalized spectr</w:t>
      </w:r>
      <w:r w:rsidR="00951505">
        <w:rPr>
          <w:rFonts w:ascii="Times New Roman" w:hAnsi="Times New Roman"/>
          <w:sz w:val="22"/>
          <w:szCs w:val="22"/>
        </w:rPr>
        <w:t>um</w:t>
      </w:r>
      <w:r w:rsidR="00807A73">
        <w:rPr>
          <w:rFonts w:ascii="Times New Roman" w:hAnsi="Times New Roman"/>
          <w:sz w:val="22"/>
          <w:szCs w:val="22"/>
        </w:rPr>
        <w:t xml:space="preserve"> by a scalar sampled from a log-uniform distribution </w:t>
      </w:r>
      <w:r w:rsidR="004A4D14">
        <w:rPr>
          <w:rFonts w:ascii="Times New Roman" w:hAnsi="Times New Roman"/>
          <w:sz w:val="22"/>
          <w:szCs w:val="22"/>
        </w:rPr>
        <w:t xml:space="preserve">in the range [1- </w:t>
      </w:r>
      <m:oMath>
        <m:r>
          <w:rPr>
            <w:rStyle w:val="None"/>
            <w:rFonts w:ascii="Cambria Math" w:hAnsi="Cambria Math"/>
            <w:sz w:val="22"/>
            <w:szCs w:val="22"/>
          </w:rPr>
          <m:t>δ</m:t>
        </m:r>
      </m:oMath>
      <w:r w:rsidR="004A4D14">
        <w:rPr>
          <w:rFonts w:ascii="Times New Roman" w:hAnsi="Times New Roman"/>
          <w:sz w:val="22"/>
          <w:szCs w:val="22"/>
        </w:rPr>
        <w:t xml:space="preserve">, 1+ </w:t>
      </w:r>
      <m:oMath>
        <m:r>
          <w:rPr>
            <w:rStyle w:val="None"/>
            <w:rFonts w:ascii="Cambria Math" w:hAnsi="Cambria Math"/>
            <w:sz w:val="22"/>
            <w:szCs w:val="22"/>
          </w:rPr>
          <m:t>δ</m:t>
        </m:r>
      </m:oMath>
      <w:r w:rsidR="004A4D14">
        <w:rPr>
          <w:rFonts w:ascii="Times New Roman" w:hAnsi="Times New Roman"/>
          <w:sz w:val="22"/>
          <w:szCs w:val="22"/>
        </w:rPr>
        <w:t xml:space="preserve">]. </w:t>
      </w:r>
      <w:r w:rsidR="00951505">
        <w:rPr>
          <w:rFonts w:ascii="Times New Roman" w:hAnsi="Times New Roman"/>
          <w:sz w:val="22"/>
          <w:szCs w:val="22"/>
        </w:rPr>
        <w:t>The reflectance spectra of the background ob</w:t>
      </w:r>
      <w:r w:rsidR="00970205">
        <w:rPr>
          <w:rFonts w:ascii="Times New Roman" w:hAnsi="Times New Roman"/>
          <w:sz w:val="22"/>
          <w:szCs w:val="22"/>
        </w:rPr>
        <w:t>j</w:t>
      </w:r>
      <w:r w:rsidR="00951505">
        <w:rPr>
          <w:rFonts w:ascii="Times New Roman" w:hAnsi="Times New Roman"/>
          <w:sz w:val="22"/>
          <w:szCs w:val="22"/>
        </w:rPr>
        <w:t>ec</w:t>
      </w:r>
      <w:r w:rsidR="00970205">
        <w:rPr>
          <w:rFonts w:ascii="Times New Roman" w:hAnsi="Times New Roman"/>
          <w:sz w:val="22"/>
          <w:szCs w:val="22"/>
        </w:rPr>
        <w:t xml:space="preserve">ts were fixed. </w:t>
      </w:r>
      <w:r w:rsidR="00951505">
        <w:rPr>
          <w:rFonts w:ascii="Times New Roman" w:hAnsi="Times New Roman"/>
          <w:sz w:val="22"/>
          <w:szCs w:val="22"/>
        </w:rPr>
        <w:t xml:space="preserve">We measured </w:t>
      </w:r>
      <w:r w:rsidR="00EB44DB">
        <w:rPr>
          <w:rFonts w:ascii="Times New Roman" w:hAnsi="Times New Roman"/>
          <w:sz w:val="22"/>
          <w:szCs w:val="22"/>
        </w:rPr>
        <w:t>lightness discrimination thresholds for seven values of the range parameter \</w:t>
      </w:r>
      <w:r w:rsidR="006A4550">
        <w:rPr>
          <w:rFonts w:ascii="Times New Roman" w:hAnsi="Times New Roman"/>
          <w:sz w:val="22"/>
          <w:szCs w:val="22"/>
        </w:rPr>
        <w:t>del</w:t>
      </w:r>
      <w:r w:rsidR="00582F6F">
        <w:rPr>
          <w:rFonts w:ascii="Times New Roman" w:hAnsi="Times New Roman"/>
          <w:sz w:val="22"/>
          <w:szCs w:val="22"/>
        </w:rPr>
        <w:t xml:space="preserve">ta </w:t>
      </w:r>
      <w:r w:rsidR="00B760FE">
        <w:rPr>
          <w:rFonts w:ascii="Times New Roman" w:hAnsi="Times New Roman"/>
          <w:sz w:val="22"/>
          <w:szCs w:val="22"/>
        </w:rPr>
        <w:t>for five human observers</w:t>
      </w:r>
      <w:r w:rsidR="00EB44DB">
        <w:rPr>
          <w:rFonts w:ascii="Times New Roman" w:hAnsi="Times New Roman"/>
          <w:sz w:val="22"/>
          <w:szCs w:val="22"/>
        </w:rPr>
        <w:t>.</w:t>
      </w:r>
      <w:r w:rsidR="00B760FE">
        <w:rPr>
          <w:rFonts w:ascii="Times New Roman" w:hAnsi="Times New Roman"/>
          <w:sz w:val="22"/>
          <w:szCs w:val="22"/>
        </w:rPr>
        <w:t xml:space="preserve"> The psychometric function of one of the observer</w:t>
      </w:r>
      <w:r w:rsidR="00466C6E">
        <w:rPr>
          <w:rFonts w:ascii="Times New Roman" w:hAnsi="Times New Roman"/>
          <w:sz w:val="22"/>
          <w:szCs w:val="22"/>
        </w:rPr>
        <w:t>s</w:t>
      </w:r>
      <w:r w:rsidR="00B760FE">
        <w:rPr>
          <w:rFonts w:ascii="Times New Roman" w:hAnsi="Times New Roman"/>
          <w:sz w:val="22"/>
          <w:szCs w:val="22"/>
        </w:rPr>
        <w:t xml:space="preserve"> for these seven conditions are shown in </w:t>
      </w:r>
      <w:r w:rsidR="00B760FE" w:rsidRPr="00B760FE">
        <w:rPr>
          <w:rFonts w:ascii="Times New Roman" w:hAnsi="Times New Roman"/>
          <w:color w:val="FF0000"/>
          <w:sz w:val="22"/>
          <w:szCs w:val="22"/>
        </w:rPr>
        <w:t xml:space="preserve">Figure </w:t>
      </w:r>
      <w:r w:rsidR="00EA0E8E">
        <w:rPr>
          <w:rFonts w:ascii="Times New Roman" w:hAnsi="Times New Roman"/>
          <w:color w:val="FF0000"/>
          <w:sz w:val="22"/>
          <w:szCs w:val="22"/>
        </w:rPr>
        <w:t>8</w:t>
      </w:r>
      <w:r w:rsidR="00B760FE">
        <w:rPr>
          <w:rFonts w:ascii="Times New Roman" w:hAnsi="Times New Roman"/>
          <w:color w:val="FF0000"/>
          <w:sz w:val="22"/>
          <w:szCs w:val="22"/>
        </w:rPr>
        <w:t>.</w:t>
      </w:r>
      <w:r w:rsidR="00B760FE">
        <w:rPr>
          <w:rFonts w:ascii="Times New Roman" w:hAnsi="Times New Roman"/>
          <w:sz w:val="22"/>
          <w:szCs w:val="22"/>
        </w:rPr>
        <w:t xml:space="preserve"> </w:t>
      </w:r>
      <w:r w:rsidR="00880CE4" w:rsidRPr="00727EC5">
        <w:rPr>
          <w:rFonts w:ascii="Times New Roman" w:hAnsi="Times New Roman"/>
          <w:color w:val="FF0000"/>
          <w:sz w:val="22"/>
          <w:szCs w:val="22"/>
        </w:rPr>
        <w:t>Figure S2</w:t>
      </w:r>
      <w:r w:rsidR="00880CE4" w:rsidRPr="00880CE4">
        <w:rPr>
          <w:rFonts w:ascii="Times New Roman" w:hAnsi="Times New Roman"/>
          <w:sz w:val="22"/>
          <w:szCs w:val="22"/>
        </w:rPr>
        <w:t xml:space="preserve"> shows the psychometric functions of all observers.</w:t>
      </w:r>
      <w:r w:rsidR="00880CE4">
        <w:rPr>
          <w:rFonts w:ascii="Times New Roman" w:hAnsi="Times New Roman"/>
          <w:sz w:val="22"/>
          <w:szCs w:val="22"/>
        </w:rPr>
        <w:t xml:space="preserve"> </w:t>
      </w:r>
      <w:r w:rsidR="00466C6E" w:rsidRPr="00B760FE">
        <w:rPr>
          <w:rFonts w:ascii="Times New Roman" w:hAnsi="Times New Roman"/>
          <w:color w:val="FF0000"/>
          <w:sz w:val="22"/>
          <w:szCs w:val="22"/>
        </w:rPr>
        <w:t xml:space="preserve">Figure </w:t>
      </w:r>
      <w:r w:rsidR="00B01863">
        <w:rPr>
          <w:rFonts w:ascii="Times New Roman" w:hAnsi="Times New Roman"/>
          <w:color w:val="FF0000"/>
          <w:sz w:val="22"/>
          <w:szCs w:val="22"/>
        </w:rPr>
        <w:t>9</w:t>
      </w:r>
      <w:r w:rsidR="00466C6E">
        <w:rPr>
          <w:rFonts w:ascii="Times New Roman" w:hAnsi="Times New Roman"/>
          <w:sz w:val="22"/>
          <w:szCs w:val="22"/>
        </w:rPr>
        <w:t xml:space="preserve"> </w:t>
      </w:r>
      <w:r w:rsidR="00B760FE">
        <w:rPr>
          <w:rFonts w:ascii="Times New Roman" w:hAnsi="Times New Roman"/>
          <w:sz w:val="22"/>
          <w:szCs w:val="22"/>
        </w:rPr>
        <w:t xml:space="preserve">shows the mean threshold of </w:t>
      </w:r>
      <w:r w:rsidR="00466C6E">
        <w:rPr>
          <w:rFonts w:ascii="Times New Roman" w:hAnsi="Times New Roman"/>
          <w:sz w:val="22"/>
          <w:szCs w:val="22"/>
        </w:rPr>
        <w:t>the five observers</w:t>
      </w:r>
      <w:r w:rsidR="00BB0BD6">
        <w:rPr>
          <w:rFonts w:ascii="Times New Roman" w:hAnsi="Times New Roman"/>
          <w:sz w:val="22"/>
          <w:szCs w:val="22"/>
        </w:rPr>
        <w:t xml:space="preserve">. </w:t>
      </w:r>
      <w:proofErr w:type="gramStart"/>
      <w:r w:rsidR="000B3117">
        <w:rPr>
          <w:rFonts w:ascii="Times New Roman" w:hAnsi="Times New Roman"/>
          <w:sz w:val="22"/>
          <w:szCs w:val="22"/>
        </w:rPr>
        <w:t>Similar to</w:t>
      </w:r>
      <w:proofErr w:type="gramEnd"/>
      <w:r w:rsidR="00A32540">
        <w:rPr>
          <w:rFonts w:ascii="Times New Roman" w:hAnsi="Times New Roman"/>
          <w:sz w:val="22"/>
          <w:szCs w:val="22"/>
        </w:rPr>
        <w:t xml:space="preserve"> the</w:t>
      </w:r>
      <w:r w:rsidR="000B3117">
        <w:rPr>
          <w:rFonts w:ascii="Times New Roman" w:hAnsi="Times New Roman"/>
          <w:sz w:val="22"/>
          <w:szCs w:val="22"/>
        </w:rPr>
        <w:t xml:space="preserve"> trend for reflectance spectra variation, lightness discrimination thresholds remain constant for small values of the range parameter and then log threshold squared increases with increase in range parameter.</w:t>
      </w:r>
      <w:r w:rsidR="0068331F">
        <w:rPr>
          <w:rFonts w:ascii="Times New Roman" w:hAnsi="Times New Roman"/>
          <w:sz w:val="22"/>
          <w:szCs w:val="22"/>
        </w:rPr>
        <w:t xml:space="preserve"> </w:t>
      </w:r>
      <w:r w:rsidR="00712E07">
        <w:rPr>
          <w:rFonts w:ascii="Times New Roman" w:hAnsi="Times New Roman"/>
          <w:sz w:val="22"/>
          <w:szCs w:val="22"/>
        </w:rPr>
        <w:t>A</w:t>
      </w:r>
      <w:r w:rsidR="0068331F">
        <w:rPr>
          <w:rFonts w:ascii="Times New Roman" w:hAnsi="Times New Roman"/>
          <w:sz w:val="22"/>
          <w:szCs w:val="22"/>
        </w:rPr>
        <w:t xml:space="preserve"> fit </w:t>
      </w:r>
      <w:r w:rsidR="00712E07">
        <w:rPr>
          <w:rFonts w:ascii="Times New Roman" w:hAnsi="Times New Roman"/>
          <w:sz w:val="22"/>
          <w:szCs w:val="22"/>
        </w:rPr>
        <w:t xml:space="preserve">of </w:t>
      </w:r>
      <w:r w:rsidR="0068331F">
        <w:rPr>
          <w:rFonts w:ascii="Times New Roman" w:hAnsi="Times New Roman"/>
          <w:sz w:val="22"/>
          <w:szCs w:val="22"/>
        </w:rPr>
        <w:t xml:space="preserve">the mean threshold with </w:t>
      </w:r>
      <w:r w:rsidR="00712E07">
        <w:rPr>
          <w:rFonts w:ascii="Times New Roman" w:hAnsi="Times New Roman"/>
          <w:sz w:val="22"/>
          <w:szCs w:val="22"/>
        </w:rPr>
        <w:t>the linear receptive field model</w:t>
      </w:r>
      <w:r w:rsidR="00045D0B">
        <w:rPr>
          <w:rFonts w:ascii="Times New Roman" w:hAnsi="Times New Roman"/>
          <w:sz w:val="22"/>
          <w:szCs w:val="22"/>
        </w:rPr>
        <w:t xml:space="preserve"> </w:t>
      </w:r>
      <w:r w:rsidR="003A4CDE">
        <w:rPr>
          <w:rFonts w:ascii="Times New Roman" w:hAnsi="Times New Roman"/>
          <w:sz w:val="22"/>
          <w:szCs w:val="22"/>
        </w:rPr>
        <w:t>gives</w:t>
      </w:r>
      <w:r w:rsidR="00045D0B">
        <w:rPr>
          <w:rFonts w:ascii="Times New Roman" w:hAnsi="Times New Roman"/>
          <w:sz w:val="22"/>
          <w:szCs w:val="22"/>
        </w:rPr>
        <w:t xml:space="preserve"> </w:t>
      </w:r>
      <w:r w:rsidR="003E7AE9">
        <w:rPr>
          <w:rFonts w:ascii="Times New Roman" w:hAnsi="Times New Roman"/>
          <w:sz w:val="22"/>
          <w:szCs w:val="22"/>
        </w:rPr>
        <w:t xml:space="preserve">the value of </w:t>
      </w:r>
      <w:r w:rsidR="00045D0B">
        <w:rPr>
          <w:rFonts w:ascii="Times New Roman" w:hAnsi="Times New Roman"/>
          <w:sz w:val="22"/>
          <w:szCs w:val="22"/>
        </w:rPr>
        <w:t xml:space="preserve">internal noise as </w:t>
      </w:r>
      <w:r w:rsidR="00BB78CE" w:rsidRPr="00BB78CE">
        <w:rPr>
          <w:rFonts w:ascii="Times New Roman" w:hAnsi="Times New Roman"/>
          <w:color w:val="FF0000"/>
          <w:sz w:val="22"/>
          <w:szCs w:val="22"/>
        </w:rPr>
        <w:t>XXX</w:t>
      </w:r>
      <w:r w:rsidR="00BB78CE">
        <w:rPr>
          <w:rFonts w:ascii="Times New Roman" w:hAnsi="Times New Roman"/>
          <w:sz w:val="22"/>
          <w:szCs w:val="22"/>
        </w:rPr>
        <w:t xml:space="preserve">. </w:t>
      </w:r>
      <w:r w:rsidR="00DB3098">
        <w:rPr>
          <w:rFonts w:ascii="Times New Roman" w:hAnsi="Times New Roman"/>
          <w:sz w:val="22"/>
          <w:szCs w:val="22"/>
        </w:rPr>
        <w:t>This compares well with the internal noise obtained using the thresholds obtained from background reflectance spectra variation.</w:t>
      </w:r>
    </w:p>
    <w:p w14:paraId="0B059070" w14:textId="77777777" w:rsidR="007F0D13" w:rsidRDefault="007F0D13" w:rsidP="00A25235">
      <w:pPr>
        <w:pStyle w:val="Default"/>
        <w:spacing w:before="0"/>
        <w:rPr>
          <w:rFonts w:ascii="Times New Roman" w:hAnsi="Times New Roman"/>
          <w:b/>
          <w:bCs/>
          <w:sz w:val="22"/>
          <w:szCs w:val="22"/>
        </w:rPr>
      </w:pPr>
    </w:p>
    <w:p w14:paraId="1E36E38C" w14:textId="75A2DF57" w:rsidR="00A25235" w:rsidRDefault="002250FA">
      <w:pPr>
        <w:rPr>
          <w:b/>
          <w:bCs/>
          <w:sz w:val="22"/>
          <w:szCs w:val="22"/>
        </w:rPr>
      </w:pPr>
      <w:r>
        <w:rPr>
          <w:b/>
          <w:bCs/>
          <w:sz w:val="22"/>
          <w:szCs w:val="22"/>
        </w:rPr>
        <w:t xml:space="preserve">Thresholds for </w:t>
      </w:r>
      <w:r w:rsidR="00885F6D">
        <w:rPr>
          <w:b/>
          <w:bCs/>
          <w:sz w:val="22"/>
          <w:szCs w:val="22"/>
        </w:rPr>
        <w:t>S</w:t>
      </w:r>
      <w:r>
        <w:rPr>
          <w:b/>
          <w:bCs/>
          <w:sz w:val="22"/>
          <w:szCs w:val="22"/>
        </w:rPr>
        <w:t xml:space="preserve">imultaneous </w:t>
      </w:r>
      <w:r w:rsidR="00885F6D">
        <w:rPr>
          <w:b/>
          <w:bCs/>
          <w:sz w:val="22"/>
          <w:szCs w:val="22"/>
        </w:rPr>
        <w:t>V</w:t>
      </w:r>
      <w:r>
        <w:rPr>
          <w:b/>
          <w:bCs/>
          <w:sz w:val="22"/>
          <w:szCs w:val="22"/>
        </w:rPr>
        <w:t xml:space="preserve">ariation are </w:t>
      </w:r>
      <w:r w:rsidR="00885F6D">
        <w:rPr>
          <w:b/>
          <w:bCs/>
          <w:sz w:val="22"/>
          <w:szCs w:val="22"/>
        </w:rPr>
        <w:t>H</w:t>
      </w:r>
      <w:r>
        <w:rPr>
          <w:b/>
          <w:bCs/>
          <w:sz w:val="22"/>
          <w:szCs w:val="22"/>
        </w:rPr>
        <w:t xml:space="preserve">igher </w:t>
      </w:r>
      <w:r w:rsidR="00885F6D">
        <w:rPr>
          <w:b/>
          <w:bCs/>
          <w:sz w:val="22"/>
          <w:szCs w:val="22"/>
        </w:rPr>
        <w:t>Th</w:t>
      </w:r>
      <w:r>
        <w:rPr>
          <w:b/>
          <w:bCs/>
          <w:sz w:val="22"/>
          <w:szCs w:val="22"/>
        </w:rPr>
        <w:t xml:space="preserve">an </w:t>
      </w:r>
      <w:r w:rsidR="00885F6D">
        <w:rPr>
          <w:b/>
          <w:bCs/>
          <w:sz w:val="22"/>
          <w:szCs w:val="22"/>
        </w:rPr>
        <w:t>I</w:t>
      </w:r>
      <w:r>
        <w:rPr>
          <w:b/>
          <w:bCs/>
          <w:sz w:val="22"/>
          <w:szCs w:val="22"/>
        </w:rPr>
        <w:t xml:space="preserve">ndividual </w:t>
      </w:r>
      <w:r w:rsidR="00885F6D">
        <w:rPr>
          <w:b/>
          <w:bCs/>
          <w:sz w:val="22"/>
          <w:szCs w:val="22"/>
        </w:rPr>
        <w:t>V</w:t>
      </w:r>
      <w:r>
        <w:rPr>
          <w:b/>
          <w:bCs/>
          <w:sz w:val="22"/>
          <w:szCs w:val="22"/>
        </w:rPr>
        <w:t>ariations</w:t>
      </w:r>
    </w:p>
    <w:p w14:paraId="5E0F78FA" w14:textId="42C34998" w:rsidR="00265CCA" w:rsidRDefault="007C6837" w:rsidP="00265CCA">
      <w:pPr>
        <w:rPr>
          <w:sz w:val="22"/>
          <w:szCs w:val="22"/>
        </w:rPr>
      </w:pPr>
      <w:r>
        <w:rPr>
          <w:sz w:val="22"/>
          <w:szCs w:val="22"/>
        </w:rPr>
        <w:t xml:space="preserve">Finally, we measured lightness discrimination thresholds for simultaneous variation in the reflectance spectra of background objects and the intensity of the light sources in the scene. </w:t>
      </w:r>
      <w:r w:rsidR="00474BA4">
        <w:rPr>
          <w:sz w:val="22"/>
          <w:szCs w:val="22"/>
        </w:rPr>
        <w:t>In this experiment, we</w:t>
      </w:r>
      <w:r>
        <w:rPr>
          <w:sz w:val="22"/>
          <w:szCs w:val="22"/>
        </w:rPr>
        <w:t xml:space="preserve"> studied </w:t>
      </w:r>
      <w:r w:rsidR="00474BA4">
        <w:rPr>
          <w:sz w:val="22"/>
          <w:szCs w:val="22"/>
        </w:rPr>
        <w:t xml:space="preserve">six conditions: no variation, achromatic and chromatic variation in the background objects with fixed light source spectrum, variation in intensity of light source with fixed background, and simultaneous variation in the intensity of light source and background object reflectance spectra for chromatic and achromatic. </w:t>
      </w:r>
      <w:r w:rsidR="00265CCA">
        <w:rPr>
          <w:sz w:val="22"/>
          <w:szCs w:val="22"/>
        </w:rPr>
        <w:t xml:space="preserve">We measured lightness discrimination thresholds of six human observers for these six conditions. </w:t>
      </w:r>
      <w:r w:rsidR="00661656">
        <w:rPr>
          <w:sz w:val="22"/>
          <w:szCs w:val="22"/>
        </w:rPr>
        <w:t xml:space="preserve">The psychometric function of </w:t>
      </w:r>
      <w:r w:rsidR="00265CCA">
        <w:rPr>
          <w:sz w:val="22"/>
          <w:szCs w:val="22"/>
        </w:rPr>
        <w:t>one of the observers</w:t>
      </w:r>
      <w:r w:rsidR="00661656">
        <w:rPr>
          <w:sz w:val="22"/>
          <w:szCs w:val="22"/>
        </w:rPr>
        <w:t xml:space="preserve"> is shown in </w:t>
      </w:r>
      <w:r w:rsidR="00661656" w:rsidRPr="00265CCA">
        <w:rPr>
          <w:color w:val="FF0000"/>
          <w:sz w:val="22"/>
          <w:szCs w:val="22"/>
        </w:rPr>
        <w:t xml:space="preserve">Figure </w:t>
      </w:r>
      <w:r w:rsidR="00960A1A">
        <w:rPr>
          <w:color w:val="FF0000"/>
          <w:sz w:val="22"/>
          <w:szCs w:val="22"/>
        </w:rPr>
        <w:t>10</w:t>
      </w:r>
      <w:r w:rsidR="00265CCA">
        <w:rPr>
          <w:sz w:val="22"/>
          <w:szCs w:val="22"/>
        </w:rPr>
        <w:t xml:space="preserve">. </w:t>
      </w:r>
      <w:r w:rsidR="00661656" w:rsidRPr="00265CCA">
        <w:rPr>
          <w:color w:val="FF0000"/>
          <w:sz w:val="22"/>
          <w:szCs w:val="22"/>
        </w:rPr>
        <w:t xml:space="preserve">Figure </w:t>
      </w:r>
      <w:r w:rsidR="00A93768">
        <w:rPr>
          <w:color w:val="FF0000"/>
          <w:sz w:val="22"/>
          <w:szCs w:val="22"/>
        </w:rPr>
        <w:t>S</w:t>
      </w:r>
      <w:r w:rsidR="00057D60">
        <w:rPr>
          <w:color w:val="FF0000"/>
          <w:sz w:val="22"/>
          <w:szCs w:val="22"/>
        </w:rPr>
        <w:t>3</w:t>
      </w:r>
      <w:r w:rsidR="00661656">
        <w:rPr>
          <w:sz w:val="22"/>
          <w:szCs w:val="22"/>
        </w:rPr>
        <w:t xml:space="preserve"> </w:t>
      </w:r>
      <w:r w:rsidR="00265CCA">
        <w:rPr>
          <w:sz w:val="22"/>
          <w:szCs w:val="22"/>
        </w:rPr>
        <w:t xml:space="preserve">shows the </w:t>
      </w:r>
      <w:r w:rsidR="00B77E1A">
        <w:rPr>
          <w:sz w:val="22"/>
          <w:szCs w:val="22"/>
        </w:rPr>
        <w:t xml:space="preserve">psychometric functions of all observers. </w:t>
      </w:r>
      <w:r w:rsidR="003A2279" w:rsidRPr="003A2279">
        <w:rPr>
          <w:color w:val="FF0000"/>
          <w:sz w:val="22"/>
          <w:szCs w:val="22"/>
        </w:rPr>
        <w:t xml:space="preserve">Figure </w:t>
      </w:r>
      <w:r w:rsidR="005123A3">
        <w:rPr>
          <w:color w:val="FF0000"/>
          <w:sz w:val="22"/>
          <w:szCs w:val="22"/>
        </w:rPr>
        <w:t>11</w:t>
      </w:r>
      <w:r w:rsidR="003A2279" w:rsidRPr="003A2279">
        <w:rPr>
          <w:color w:val="FF0000"/>
          <w:sz w:val="22"/>
          <w:szCs w:val="22"/>
        </w:rPr>
        <w:t xml:space="preserve"> </w:t>
      </w:r>
      <w:r w:rsidR="003A2279">
        <w:rPr>
          <w:sz w:val="22"/>
          <w:szCs w:val="22"/>
        </w:rPr>
        <w:t xml:space="preserve">shows the mean threshold of all six observers for these six conditions. </w:t>
      </w:r>
      <w:r w:rsidR="00B2362B">
        <w:rPr>
          <w:sz w:val="22"/>
          <w:szCs w:val="22"/>
        </w:rPr>
        <w:t xml:space="preserve">We see that the threshold for simultaneous variation of light intensity and reflectance spectra of background objects is higher than the condition with individual variations. As observed earlier, the threshold </w:t>
      </w:r>
      <w:r w:rsidR="00BA5B5D">
        <w:rPr>
          <w:sz w:val="22"/>
          <w:szCs w:val="22"/>
        </w:rPr>
        <w:t xml:space="preserve">for </w:t>
      </w:r>
      <w:r w:rsidR="00B2362B">
        <w:rPr>
          <w:sz w:val="22"/>
          <w:szCs w:val="22"/>
        </w:rPr>
        <w:t>achromatic and chromatic conditions are comparable.</w:t>
      </w:r>
      <w:r w:rsidR="00BA5B5D">
        <w:rPr>
          <w:sz w:val="22"/>
          <w:szCs w:val="22"/>
        </w:rPr>
        <w:t xml:space="preserve"> </w:t>
      </w:r>
    </w:p>
    <w:p w14:paraId="2B222CAE" w14:textId="77777777" w:rsidR="001E13DF" w:rsidRDefault="001E13DF" w:rsidP="00265CCA">
      <w:pPr>
        <w:rPr>
          <w:sz w:val="22"/>
          <w:szCs w:val="22"/>
        </w:rPr>
      </w:pPr>
    </w:p>
    <w:p w14:paraId="5AEFF474" w14:textId="64111F65" w:rsidR="001E13DF" w:rsidRDefault="001E13DF" w:rsidP="00265CCA">
      <w:pPr>
        <w:rPr>
          <w:sz w:val="22"/>
          <w:szCs w:val="22"/>
        </w:rPr>
      </w:pPr>
      <w:r w:rsidRPr="001E13DF">
        <w:rPr>
          <w:color w:val="FF0000"/>
          <w:sz w:val="22"/>
          <w:szCs w:val="22"/>
        </w:rPr>
        <w:t xml:space="preserve">Figure </w:t>
      </w:r>
      <w:r w:rsidR="00CA3891">
        <w:rPr>
          <w:color w:val="FF0000"/>
          <w:sz w:val="22"/>
          <w:szCs w:val="22"/>
        </w:rPr>
        <w:t>12</w:t>
      </w:r>
      <w:r w:rsidRPr="001E13DF">
        <w:rPr>
          <w:color w:val="FF0000"/>
          <w:sz w:val="22"/>
          <w:szCs w:val="22"/>
        </w:rPr>
        <w:t xml:space="preserve"> </w:t>
      </w:r>
      <w:r>
        <w:rPr>
          <w:sz w:val="22"/>
          <w:szCs w:val="22"/>
        </w:rPr>
        <w:t xml:space="preserve">shows the increase in </w:t>
      </w:r>
      <w:r w:rsidR="00343021">
        <w:rPr>
          <w:sz w:val="22"/>
          <w:szCs w:val="22"/>
        </w:rPr>
        <w:t xml:space="preserve">mean squared </w:t>
      </w:r>
      <w:r>
        <w:rPr>
          <w:sz w:val="22"/>
          <w:szCs w:val="22"/>
        </w:rPr>
        <w:t xml:space="preserve">threshold </w:t>
      </w:r>
      <w:r w:rsidR="00343021">
        <w:rPr>
          <w:sz w:val="22"/>
          <w:szCs w:val="22"/>
        </w:rPr>
        <w:t xml:space="preserve">above the </w:t>
      </w:r>
      <w:r>
        <w:rPr>
          <w:sz w:val="22"/>
          <w:szCs w:val="22"/>
        </w:rPr>
        <w:t xml:space="preserve">no variation </w:t>
      </w:r>
      <w:r w:rsidR="00343021">
        <w:rPr>
          <w:sz w:val="22"/>
          <w:szCs w:val="22"/>
        </w:rPr>
        <w:t xml:space="preserve">condition. We </w:t>
      </w:r>
      <w:r w:rsidR="00EA2F9C">
        <w:rPr>
          <w:sz w:val="22"/>
          <w:szCs w:val="22"/>
        </w:rPr>
        <w:t xml:space="preserve">compare the mean square thresholds of the simultaneous variation condition with the sum of </w:t>
      </w:r>
      <w:r w:rsidR="0082682D">
        <w:rPr>
          <w:sz w:val="22"/>
          <w:szCs w:val="22"/>
        </w:rPr>
        <w:t xml:space="preserve">the </w:t>
      </w:r>
      <w:r w:rsidR="00EA2F9C">
        <w:rPr>
          <w:sz w:val="22"/>
          <w:szCs w:val="22"/>
        </w:rPr>
        <w:t xml:space="preserve">mean square thresholds of the individual conditions for chromatic and achromatic conditions. </w:t>
      </w:r>
      <w:r w:rsidR="00486762">
        <w:rPr>
          <w:sz w:val="22"/>
          <w:szCs w:val="22"/>
        </w:rPr>
        <w:t xml:space="preserve">The </w:t>
      </w:r>
      <w:r w:rsidR="00D56A64">
        <w:rPr>
          <w:sz w:val="22"/>
          <w:szCs w:val="22"/>
        </w:rPr>
        <w:t xml:space="preserve">increase in </w:t>
      </w:r>
      <w:r w:rsidR="00802E84">
        <w:rPr>
          <w:sz w:val="22"/>
          <w:szCs w:val="22"/>
        </w:rPr>
        <w:t xml:space="preserve">threshold of the simultaneous variation condition </w:t>
      </w:r>
      <w:r w:rsidR="00541046">
        <w:rPr>
          <w:sz w:val="22"/>
          <w:szCs w:val="22"/>
        </w:rPr>
        <w:t xml:space="preserve">is </w:t>
      </w:r>
      <w:r w:rsidR="00D56A64">
        <w:rPr>
          <w:sz w:val="22"/>
          <w:szCs w:val="22"/>
        </w:rPr>
        <w:t>comparable to the sum of the increase in threshold for the individual variations.</w:t>
      </w:r>
      <w:r w:rsidR="00B5779A">
        <w:rPr>
          <w:sz w:val="22"/>
          <w:szCs w:val="22"/>
        </w:rPr>
        <w:t xml:space="preserve"> </w:t>
      </w:r>
    </w:p>
    <w:p w14:paraId="521FAE40" w14:textId="77777777" w:rsidR="00EE753A" w:rsidRDefault="00EE753A" w:rsidP="00265CCA">
      <w:pPr>
        <w:rPr>
          <w:sz w:val="22"/>
          <w:szCs w:val="22"/>
        </w:rPr>
      </w:pPr>
    </w:p>
    <w:p w14:paraId="3E90DA7C" w14:textId="79028573" w:rsidR="00EE753A" w:rsidRDefault="00850136" w:rsidP="00265CCA">
      <w:pPr>
        <w:rPr>
          <w:sz w:val="22"/>
          <w:szCs w:val="22"/>
        </w:rPr>
      </w:pPr>
      <w:r>
        <w:rPr>
          <w:sz w:val="22"/>
          <w:szCs w:val="22"/>
        </w:rPr>
        <w:t xml:space="preserve">We used the linear receptive field parameters obtained from the background reflectance variation </w:t>
      </w:r>
      <w:r w:rsidR="008323E3">
        <w:rPr>
          <w:sz w:val="22"/>
          <w:szCs w:val="22"/>
        </w:rPr>
        <w:t xml:space="preserve">condition </w:t>
      </w:r>
      <w:r w:rsidR="0034242F">
        <w:rPr>
          <w:sz w:val="22"/>
          <w:szCs w:val="22"/>
        </w:rPr>
        <w:t xml:space="preserve">on the images of this experiment. </w:t>
      </w:r>
      <w:r w:rsidR="0034242F" w:rsidRPr="00A771E3">
        <w:rPr>
          <w:color w:val="FF0000"/>
          <w:sz w:val="22"/>
          <w:szCs w:val="22"/>
        </w:rPr>
        <w:t xml:space="preserve">Figure </w:t>
      </w:r>
      <w:r w:rsidR="00022ED0">
        <w:rPr>
          <w:color w:val="FF0000"/>
          <w:sz w:val="22"/>
          <w:szCs w:val="22"/>
        </w:rPr>
        <w:t>12</w:t>
      </w:r>
      <w:r w:rsidR="0034242F">
        <w:rPr>
          <w:sz w:val="22"/>
          <w:szCs w:val="22"/>
        </w:rPr>
        <w:t xml:space="preserve"> shows the thresholds of the linear receptive model for the six conditions. </w:t>
      </w:r>
      <w:r w:rsidR="00A771E3">
        <w:rPr>
          <w:sz w:val="22"/>
          <w:szCs w:val="22"/>
        </w:rPr>
        <w:t>As expected, the threshold</w:t>
      </w:r>
      <w:r w:rsidR="00233D3E">
        <w:rPr>
          <w:sz w:val="22"/>
          <w:szCs w:val="22"/>
        </w:rPr>
        <w:t>s</w:t>
      </w:r>
      <w:r w:rsidR="00A771E3">
        <w:rPr>
          <w:sz w:val="22"/>
          <w:szCs w:val="22"/>
        </w:rPr>
        <w:t xml:space="preserve"> of the linear receptive model are </w:t>
      </w:r>
      <w:r w:rsidR="00880389">
        <w:rPr>
          <w:sz w:val="22"/>
          <w:szCs w:val="22"/>
        </w:rPr>
        <w:t xml:space="preserve">comparable to the </w:t>
      </w:r>
      <w:r w:rsidR="0005422A">
        <w:rPr>
          <w:sz w:val="22"/>
          <w:szCs w:val="22"/>
        </w:rPr>
        <w:t xml:space="preserve">measured </w:t>
      </w:r>
      <w:r w:rsidR="00880389">
        <w:rPr>
          <w:sz w:val="22"/>
          <w:szCs w:val="22"/>
        </w:rPr>
        <w:t xml:space="preserve">threshold of the no-variation condition and background spectra variation conditions. </w:t>
      </w:r>
      <w:r w:rsidR="009060A0">
        <w:rPr>
          <w:sz w:val="22"/>
          <w:szCs w:val="22"/>
        </w:rPr>
        <w:t>Also,</w:t>
      </w:r>
      <w:r w:rsidR="005E0EEA">
        <w:rPr>
          <w:sz w:val="22"/>
          <w:szCs w:val="22"/>
        </w:rPr>
        <w:t xml:space="preserve"> </w:t>
      </w:r>
      <w:r w:rsidR="005D4780">
        <w:rPr>
          <w:sz w:val="22"/>
          <w:szCs w:val="22"/>
        </w:rPr>
        <w:t>since we have used the parameters of the background reflectance variation condition</w:t>
      </w:r>
      <w:r w:rsidR="00880389">
        <w:rPr>
          <w:sz w:val="22"/>
          <w:szCs w:val="22"/>
        </w:rPr>
        <w:t xml:space="preserve">, the threshold of the linear receptive model </w:t>
      </w:r>
      <w:r w:rsidR="009060A0">
        <w:rPr>
          <w:sz w:val="22"/>
          <w:szCs w:val="22"/>
        </w:rPr>
        <w:t xml:space="preserve">does not match </w:t>
      </w:r>
      <w:r w:rsidR="00B03ACF">
        <w:rPr>
          <w:sz w:val="22"/>
          <w:szCs w:val="22"/>
        </w:rPr>
        <w:t xml:space="preserve">the measured </w:t>
      </w:r>
      <w:r w:rsidR="00005D16">
        <w:rPr>
          <w:sz w:val="22"/>
          <w:szCs w:val="22"/>
        </w:rPr>
        <w:t xml:space="preserve">average </w:t>
      </w:r>
      <w:r w:rsidR="00B03ACF">
        <w:rPr>
          <w:sz w:val="22"/>
          <w:szCs w:val="22"/>
        </w:rPr>
        <w:t xml:space="preserve">threshold </w:t>
      </w:r>
      <w:r w:rsidR="00A771E3">
        <w:rPr>
          <w:sz w:val="22"/>
          <w:szCs w:val="22"/>
        </w:rPr>
        <w:t>of the light source intensity variation condition. Surprisingly, the</w:t>
      </w:r>
      <w:r w:rsidR="008A3374">
        <w:rPr>
          <w:sz w:val="22"/>
          <w:szCs w:val="22"/>
        </w:rPr>
        <w:t xml:space="preserve"> threshold of the</w:t>
      </w:r>
      <w:r w:rsidR="00A771E3">
        <w:rPr>
          <w:sz w:val="22"/>
          <w:szCs w:val="22"/>
        </w:rPr>
        <w:t xml:space="preserve"> linear receptive field model </w:t>
      </w:r>
      <w:r w:rsidR="008A3374">
        <w:rPr>
          <w:sz w:val="22"/>
          <w:szCs w:val="22"/>
        </w:rPr>
        <w:t>for the simultaneous variation condition are comparable to the measured threshold for this condition.</w:t>
      </w:r>
    </w:p>
    <w:p w14:paraId="228941D1" w14:textId="77777777" w:rsidR="00265CCA" w:rsidRDefault="00265CCA" w:rsidP="00265CCA">
      <w:pPr>
        <w:rPr>
          <w:sz w:val="22"/>
          <w:szCs w:val="22"/>
        </w:rPr>
      </w:pPr>
    </w:p>
    <w:p w14:paraId="28B2C460" w14:textId="5A7851DE" w:rsidR="00285292" w:rsidRPr="00BB0A61" w:rsidRDefault="00C33B40" w:rsidP="00764AC0">
      <w:pPr>
        <w:rPr>
          <w:rFonts w:cs="Arial Unicode MS"/>
          <w:color w:val="000000"/>
          <w:sz w:val="22"/>
          <w:szCs w:val="22"/>
          <w14:textOutline w14:w="0" w14:cap="flat" w14:cmpd="sng" w14:algn="ctr">
            <w14:noFill/>
            <w14:prstDash w14:val="solid"/>
            <w14:bevel/>
          </w14:textOutline>
        </w:rPr>
      </w:pPr>
      <w:r>
        <w:rPr>
          <w:b/>
          <w:bCs/>
          <w:sz w:val="22"/>
          <w:szCs w:val="22"/>
        </w:rPr>
        <w:t>4</w:t>
      </w:r>
      <w:r w:rsidR="00E518A0">
        <w:rPr>
          <w:b/>
          <w:bCs/>
          <w:sz w:val="22"/>
          <w:szCs w:val="22"/>
        </w:rPr>
        <w:t xml:space="preserve"> </w:t>
      </w:r>
      <w:proofErr w:type="gramStart"/>
      <w:r w:rsidR="00E6746C">
        <w:rPr>
          <w:b/>
          <w:bCs/>
          <w:sz w:val="22"/>
          <w:szCs w:val="22"/>
        </w:rPr>
        <w:t>DISCUSSION</w:t>
      </w:r>
      <w:proofErr w:type="gramEnd"/>
    </w:p>
    <w:p w14:paraId="696FB55C" w14:textId="77777777" w:rsidR="009D1C3D" w:rsidRPr="00900779" w:rsidRDefault="009D1C3D" w:rsidP="009D1C3D">
      <w:pPr>
        <w:rPr>
          <w:i/>
          <w:iCs/>
          <w:sz w:val="22"/>
          <w:szCs w:val="22"/>
        </w:rPr>
      </w:pPr>
    </w:p>
    <w:p w14:paraId="2B6A76C2" w14:textId="77777777" w:rsidR="009D1C3D" w:rsidRDefault="009D1C3D" w:rsidP="005C0EFF">
      <w:pPr>
        <w:pStyle w:val="Default"/>
        <w:spacing w:before="0"/>
        <w:rPr>
          <w:rFonts w:ascii="Times New Roman" w:hAnsi="Times New Roman"/>
          <w:sz w:val="22"/>
          <w:szCs w:val="22"/>
        </w:rPr>
      </w:pPr>
    </w:p>
    <w:p w14:paraId="46AC73F0" w14:textId="754EBD65" w:rsidR="002F5675" w:rsidRPr="00A65A15" w:rsidRDefault="00C33B40" w:rsidP="00A65A15">
      <w:pPr>
        <w:rPr>
          <w:rStyle w:val="None"/>
        </w:rPr>
      </w:pPr>
      <w:r>
        <w:rPr>
          <w:b/>
          <w:bCs/>
          <w:sz w:val="22"/>
          <w:szCs w:val="22"/>
        </w:rPr>
        <w:t>5</w:t>
      </w:r>
      <w:r w:rsidR="00E55793">
        <w:rPr>
          <w:b/>
          <w:bCs/>
          <w:sz w:val="22"/>
          <w:szCs w:val="22"/>
        </w:rPr>
        <w:t xml:space="preserve"> </w:t>
      </w:r>
      <w:r w:rsidR="00004436" w:rsidRPr="00004436">
        <w:rPr>
          <w:b/>
          <w:bCs/>
          <w:sz w:val="22"/>
          <w:szCs w:val="22"/>
        </w:rPr>
        <w:t>ACKNOWLEDGEMENTS</w:t>
      </w:r>
      <w:r w:rsidR="00004436">
        <w:rPr>
          <w:sz w:val="22"/>
          <w:szCs w:val="22"/>
        </w:rPr>
        <w:t xml:space="preserve">: </w:t>
      </w:r>
      <w:r w:rsidR="00A65A15">
        <w:rPr>
          <w:sz w:val="22"/>
          <w:szCs w:val="22"/>
        </w:rPr>
        <w:t xml:space="preserve">NSF </w:t>
      </w:r>
      <w:r w:rsidR="004F4D85">
        <w:rPr>
          <w:sz w:val="22"/>
          <w:szCs w:val="22"/>
        </w:rPr>
        <w:t>BCS</w:t>
      </w:r>
      <w:r w:rsidR="009E7C0A">
        <w:rPr>
          <w:sz w:val="22"/>
          <w:szCs w:val="22"/>
        </w:rPr>
        <w:t xml:space="preserve"> </w:t>
      </w:r>
      <w:r w:rsidR="00A65A15">
        <w:rPr>
          <w:sz w:val="22"/>
          <w:szCs w:val="22"/>
        </w:rPr>
        <w:t>2054900 (VS)</w:t>
      </w:r>
      <w:r w:rsidR="00004436">
        <w:rPr>
          <w:sz w:val="22"/>
          <w:szCs w:val="22"/>
        </w:rPr>
        <w:t>.</w:t>
      </w:r>
    </w:p>
    <w:p w14:paraId="14315956" w14:textId="77777777" w:rsidR="00A77877" w:rsidRDefault="00A77877">
      <w:pPr>
        <w:pBdr>
          <w:top w:val="nil"/>
          <w:left w:val="nil"/>
          <w:bottom w:val="nil"/>
          <w:right w:val="nil"/>
          <w:between w:val="nil"/>
          <w:bar w:val="nil"/>
        </w:pBdr>
        <w:rPr>
          <w:rStyle w:val="None"/>
          <w:b/>
          <w:bCs/>
          <w:sz w:val="22"/>
          <w:szCs w:val="22"/>
        </w:rPr>
      </w:pPr>
      <w:r>
        <w:rPr>
          <w:rStyle w:val="None"/>
          <w:b/>
          <w:bCs/>
          <w:sz w:val="22"/>
          <w:szCs w:val="22"/>
        </w:rPr>
        <w:lastRenderedPageBreak/>
        <w:br w:type="page"/>
      </w:r>
    </w:p>
    <w:p w14:paraId="6E18867B" w14:textId="3B3705B8" w:rsidR="00A01A52" w:rsidRPr="000E3DCD" w:rsidRDefault="0034285B" w:rsidP="00347E61">
      <w:pPr>
        <w:pStyle w:val="Body"/>
        <w:spacing w:after="160"/>
        <w:jc w:val="center"/>
        <w:rPr>
          <w:rFonts w:ascii="Times New Roman" w:hAnsi="Times New Roman" w:cs="Times New Roman"/>
          <w:b/>
          <w:bCs/>
          <w:sz w:val="22"/>
          <w:szCs w:val="22"/>
        </w:rPr>
      </w:pPr>
      <w:r w:rsidRPr="000E3DCD">
        <w:rPr>
          <w:rFonts w:ascii="Times New Roman" w:hAnsi="Times New Roman" w:cs="Times New Roman"/>
          <w:b/>
          <w:bCs/>
          <w:sz w:val="22"/>
          <w:szCs w:val="22"/>
        </w:rPr>
        <w:lastRenderedPageBreak/>
        <w:t xml:space="preserve">Table S1: Thresholds for </w:t>
      </w:r>
      <w:r w:rsidR="00FA5156">
        <w:rPr>
          <w:rFonts w:ascii="Times New Roman" w:hAnsi="Times New Roman" w:cs="Times New Roman"/>
          <w:b/>
          <w:bCs/>
          <w:sz w:val="22"/>
          <w:szCs w:val="22"/>
        </w:rPr>
        <w:t xml:space="preserve">Background Variation Experiment </w:t>
      </w:r>
      <w:r>
        <w:rPr>
          <w:rFonts w:ascii="Times New Roman" w:hAnsi="Times New Roman" w:cs="Times New Roman"/>
          <w:b/>
          <w:bCs/>
          <w:sz w:val="22"/>
          <w:szCs w:val="22"/>
        </w:rPr>
        <w:t>(</w:t>
      </w:r>
      <w:r w:rsidR="00A73394">
        <w:rPr>
          <w:rFonts w:ascii="Times New Roman" w:hAnsi="Times New Roman" w:cs="Times New Roman"/>
          <w:b/>
          <w:bCs/>
          <w:sz w:val="22"/>
          <w:szCs w:val="22"/>
        </w:rPr>
        <w:t xml:space="preserve">Preregistered </w:t>
      </w:r>
      <w:r w:rsidRPr="000E3DCD">
        <w:rPr>
          <w:rFonts w:ascii="Times New Roman" w:hAnsi="Times New Roman" w:cs="Times New Roman"/>
          <w:b/>
          <w:bCs/>
          <w:sz w:val="22"/>
          <w:szCs w:val="22"/>
        </w:rPr>
        <w:t xml:space="preserve">Experiment </w:t>
      </w:r>
      <w:r w:rsidR="00FA5156">
        <w:rPr>
          <w:rFonts w:ascii="Times New Roman" w:hAnsi="Times New Roman" w:cs="Times New Roman"/>
          <w:b/>
          <w:bCs/>
          <w:sz w:val="22"/>
          <w:szCs w:val="22"/>
        </w:rPr>
        <w:t>6</w:t>
      </w:r>
      <w:r>
        <w:rPr>
          <w:rFonts w:ascii="Times New Roman" w:hAnsi="Times New Roman" w:cs="Times New Roman"/>
          <w:b/>
          <w:bCs/>
          <w:sz w:val="22"/>
          <w:szCs w:val="22"/>
        </w:rPr>
        <w:t>)</w:t>
      </w:r>
      <w:r w:rsidR="00347E61">
        <w:rPr>
          <w:rFonts w:ascii="Times New Roman" w:hAnsi="Times New Roman" w:cs="Times New Roman"/>
          <w:b/>
          <w:bCs/>
          <w:sz w:val="22"/>
          <w:szCs w:val="22"/>
        </w:rPr>
        <w:t>:</w:t>
      </w:r>
      <w:r w:rsidR="00821EEA">
        <w:rPr>
          <w:rFonts w:ascii="Times New Roman" w:hAnsi="Times New Roman" w:cs="Times New Roman"/>
          <w:b/>
          <w:bCs/>
          <w:sz w:val="22"/>
          <w:szCs w:val="22"/>
        </w:rPr>
        <w:t xml:space="preserve"> </w:t>
      </w:r>
      <w:r w:rsidR="00821EEA">
        <w:rPr>
          <w:rFonts w:ascii="Times New Roman" w:hAnsi="Times New Roman" w:cs="Times New Roman"/>
          <w:b/>
          <w:bCs/>
          <w:sz w:val="22"/>
          <w:szCs w:val="22"/>
        </w:rPr>
        <w:br/>
      </w:r>
      <w:r w:rsidR="00A01A52">
        <w:rPr>
          <w:rFonts w:ascii="Times New Roman" w:hAnsi="Times New Roman" w:cs="Times New Roman"/>
          <w:sz w:val="20"/>
          <w:szCs w:val="20"/>
        </w:rPr>
        <w:t xml:space="preserve">Mean threshold (averaged over blocks) </w:t>
      </w:r>
      <m:oMath>
        <m:r>
          <w:rPr>
            <w:rFonts w:ascii="Cambria Math" w:hAnsi="Cambria Math" w:cs="Times New Roman"/>
            <w:sz w:val="20"/>
            <w:szCs w:val="20"/>
          </w:rPr>
          <m:t xml:space="preserve">± </m:t>
        </m:r>
      </m:oMath>
      <w:r w:rsidR="00A01A52">
        <w:rPr>
          <w:rFonts w:ascii="Times New Roman" w:hAnsi="Times New Roman" w:cs="Times New Roman"/>
          <w:sz w:val="20"/>
          <w:szCs w:val="20"/>
        </w:rPr>
        <w:t xml:space="preserve">SEM of </w:t>
      </w:r>
      <w:r w:rsidR="005E0CF3">
        <w:rPr>
          <w:rFonts w:ascii="Times New Roman" w:hAnsi="Times New Roman" w:cs="Times New Roman"/>
          <w:sz w:val="20"/>
          <w:szCs w:val="20"/>
        </w:rPr>
        <w:t xml:space="preserve">six </w:t>
      </w:r>
      <w:r w:rsidR="00A01A52">
        <w:rPr>
          <w:rFonts w:ascii="Times New Roman" w:hAnsi="Times New Roman" w:cs="Times New Roman"/>
          <w:sz w:val="20"/>
          <w:szCs w:val="20"/>
        </w:rPr>
        <w:t xml:space="preserve">human observers </w:t>
      </w:r>
      <w:r w:rsidR="00BE7897">
        <w:rPr>
          <w:rFonts w:ascii="Times New Roman" w:hAnsi="Times New Roman" w:cs="Times New Roman"/>
          <w:sz w:val="20"/>
          <w:szCs w:val="20"/>
        </w:rPr>
        <w:t xml:space="preserve">for </w:t>
      </w:r>
      <w:r w:rsidR="00720F10">
        <w:rPr>
          <w:rFonts w:ascii="Times New Roman" w:hAnsi="Times New Roman" w:cs="Times New Roman"/>
          <w:sz w:val="20"/>
          <w:szCs w:val="20"/>
        </w:rPr>
        <w:t xml:space="preserve">nine </w:t>
      </w:r>
      <w:r w:rsidR="00631171">
        <w:rPr>
          <w:rFonts w:ascii="Times New Roman" w:hAnsi="Times New Roman" w:cs="Times New Roman"/>
          <w:sz w:val="20"/>
          <w:szCs w:val="20"/>
        </w:rPr>
        <w:t xml:space="preserve">background variation </w:t>
      </w:r>
      <w:r w:rsidR="00BE7897">
        <w:rPr>
          <w:rFonts w:ascii="Times New Roman" w:hAnsi="Times New Roman" w:cs="Times New Roman"/>
          <w:sz w:val="20"/>
          <w:szCs w:val="20"/>
        </w:rPr>
        <w:t xml:space="preserve">conditions studied in </w:t>
      </w:r>
      <w:r w:rsidR="00090DBF">
        <w:rPr>
          <w:rFonts w:ascii="Times New Roman" w:hAnsi="Times New Roman" w:cs="Times New Roman"/>
          <w:sz w:val="20"/>
          <w:szCs w:val="20"/>
        </w:rPr>
        <w:t>preregistered experiment</w:t>
      </w:r>
      <w:r w:rsidR="00BE7897">
        <w:rPr>
          <w:rFonts w:ascii="Times New Roman" w:hAnsi="Times New Roman" w:cs="Times New Roman"/>
          <w:sz w:val="20"/>
          <w:szCs w:val="20"/>
        </w:rPr>
        <w:t xml:space="preserve"> </w:t>
      </w:r>
      <w:r w:rsidR="002A57EC">
        <w:rPr>
          <w:rFonts w:ascii="Times New Roman" w:hAnsi="Times New Roman" w:cs="Times New Roman"/>
          <w:sz w:val="20"/>
          <w:szCs w:val="20"/>
        </w:rPr>
        <w:t>6</w:t>
      </w:r>
      <w:r w:rsidR="00A01A52">
        <w:rPr>
          <w:rFonts w:ascii="Times New Roman" w:hAnsi="Times New Roman" w:cs="Times New Roman"/>
          <w:sz w:val="20"/>
          <w:szCs w:val="20"/>
        </w:rPr>
        <w:t>.</w:t>
      </w:r>
    </w:p>
    <w:tbl>
      <w:tblPr>
        <w:tblStyle w:val="TableGrid"/>
        <w:tblW w:w="0" w:type="auto"/>
        <w:tblLayout w:type="fixed"/>
        <w:tblLook w:val="04A0" w:firstRow="1" w:lastRow="0" w:firstColumn="1" w:lastColumn="0" w:noHBand="0" w:noVBand="1"/>
      </w:tblPr>
      <w:tblGrid>
        <w:gridCol w:w="1075"/>
        <w:gridCol w:w="1350"/>
        <w:gridCol w:w="1350"/>
        <w:gridCol w:w="1440"/>
        <w:gridCol w:w="1440"/>
        <w:gridCol w:w="1350"/>
        <w:gridCol w:w="1345"/>
      </w:tblGrid>
      <w:tr w:rsidR="00565E47" w:rsidRPr="00462C46" w14:paraId="60A4ADF5" w14:textId="77777777" w:rsidTr="00371E25">
        <w:tc>
          <w:tcPr>
            <w:tcW w:w="1075" w:type="dxa"/>
            <w:vMerge w:val="restart"/>
          </w:tcPr>
          <w:p w14:paraId="63A9EEE2" w14:textId="7DAD60C6" w:rsidR="00BD34F4" w:rsidRPr="00462C46" w:rsidRDefault="00BD34F4" w:rsidP="0034285B">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Condition</w:t>
            </w:r>
          </w:p>
        </w:tc>
        <w:tc>
          <w:tcPr>
            <w:tcW w:w="8275" w:type="dxa"/>
            <w:gridSpan w:val="6"/>
          </w:tcPr>
          <w:p w14:paraId="199412DF" w14:textId="2C4CFF90" w:rsidR="00BD34F4" w:rsidRPr="00462C46" w:rsidRDefault="00BD34F4" w:rsidP="0034285B">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Observer</w:t>
            </w:r>
          </w:p>
        </w:tc>
      </w:tr>
      <w:tr w:rsidR="00371E25" w:rsidRPr="00462C46" w14:paraId="3FBFFB38" w14:textId="77777777" w:rsidTr="00371E25">
        <w:tc>
          <w:tcPr>
            <w:tcW w:w="1075" w:type="dxa"/>
            <w:vMerge/>
          </w:tcPr>
          <w:p w14:paraId="0E882E04" w14:textId="5564ECBF" w:rsidR="00BD34F4" w:rsidRPr="00462C46" w:rsidRDefault="00BD34F4" w:rsidP="0034285B">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p>
        </w:tc>
        <w:tc>
          <w:tcPr>
            <w:tcW w:w="1350" w:type="dxa"/>
          </w:tcPr>
          <w:p w14:paraId="195A07A7" w14:textId="241FFF18" w:rsidR="00BD34F4" w:rsidRPr="00462C46" w:rsidRDefault="00BD34F4" w:rsidP="0034285B">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0003</w:t>
            </w:r>
          </w:p>
        </w:tc>
        <w:tc>
          <w:tcPr>
            <w:tcW w:w="1350" w:type="dxa"/>
            <w:tcBorders>
              <w:bottom w:val="single" w:sz="4" w:space="0" w:color="auto"/>
            </w:tcBorders>
          </w:tcPr>
          <w:p w14:paraId="2DE44DFD" w14:textId="2E3C3D51" w:rsidR="00BD34F4" w:rsidRPr="00462C46" w:rsidRDefault="000062F6" w:rsidP="0034285B">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Bagel</w:t>
            </w:r>
          </w:p>
        </w:tc>
        <w:tc>
          <w:tcPr>
            <w:tcW w:w="1440" w:type="dxa"/>
            <w:tcBorders>
              <w:bottom w:val="single" w:sz="4" w:space="0" w:color="auto"/>
            </w:tcBorders>
          </w:tcPr>
          <w:p w14:paraId="2A909EDB" w14:textId="4D05B9E0" w:rsidR="00BD34F4" w:rsidRPr="00462C46" w:rsidRDefault="002D6051" w:rsidP="0034285B">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Committee</w:t>
            </w:r>
          </w:p>
        </w:tc>
        <w:tc>
          <w:tcPr>
            <w:tcW w:w="1440" w:type="dxa"/>
            <w:tcBorders>
              <w:bottom w:val="single" w:sz="4" w:space="0" w:color="auto"/>
            </w:tcBorders>
          </w:tcPr>
          <w:p w14:paraId="092AF707" w14:textId="4A572E91" w:rsidR="00BD34F4" w:rsidRPr="00462C46" w:rsidRDefault="002D6051" w:rsidP="0034285B">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Content</w:t>
            </w:r>
          </w:p>
        </w:tc>
        <w:tc>
          <w:tcPr>
            <w:tcW w:w="1350" w:type="dxa"/>
            <w:tcBorders>
              <w:bottom w:val="single" w:sz="4" w:space="0" w:color="auto"/>
            </w:tcBorders>
          </w:tcPr>
          <w:p w14:paraId="50537540" w14:textId="76F8EE81" w:rsidR="00BD34F4" w:rsidRPr="00462C46" w:rsidRDefault="002D6051" w:rsidP="0034285B">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Observer</w:t>
            </w:r>
          </w:p>
        </w:tc>
        <w:tc>
          <w:tcPr>
            <w:tcW w:w="1345" w:type="dxa"/>
            <w:tcBorders>
              <w:bottom w:val="single" w:sz="4" w:space="0" w:color="auto"/>
            </w:tcBorders>
          </w:tcPr>
          <w:p w14:paraId="2CC5EA73" w14:textId="4367D101" w:rsidR="00BD34F4" w:rsidRPr="00462C46" w:rsidRDefault="002D6051" w:rsidP="0034285B">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Revival</w:t>
            </w:r>
          </w:p>
        </w:tc>
      </w:tr>
      <w:tr w:rsidR="00371E25" w:rsidRPr="00462C46" w14:paraId="3D6444AF" w14:textId="77777777" w:rsidTr="00371E25">
        <w:tc>
          <w:tcPr>
            <w:tcW w:w="1075" w:type="dxa"/>
          </w:tcPr>
          <w:p w14:paraId="364E5F12" w14:textId="12075CBE" w:rsidR="00B30059" w:rsidRPr="00462C46" w:rsidRDefault="00000000"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m:rPr>
                        <m:sty m:val="p"/>
                      </m:rP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=0.00</m:t>
                </m:r>
              </m:oMath>
            </m:oMathPara>
          </w:p>
        </w:tc>
        <w:tc>
          <w:tcPr>
            <w:tcW w:w="1350" w:type="dxa"/>
          </w:tcPr>
          <w:p w14:paraId="77A1FA52" w14:textId="50617765" w:rsidR="00B30059" w:rsidRPr="00462C46" w:rsidRDefault="00B30059" w:rsidP="00B30059">
            <w:pPr>
              <w:pStyle w:val="Default"/>
              <w:rPr>
                <w:rFonts w:ascii="Times New Roman" w:hAnsi="Times New Roman" w:cs="Times New Roman"/>
                <w:sz w:val="18"/>
                <w:szCs w:val="18"/>
              </w:rPr>
            </w:pPr>
            <w:r w:rsidRPr="00462C46">
              <w:rPr>
                <w:rFonts w:ascii="Times New Roman" w:hAnsi="Times New Roman" w:cs="Times New Roman"/>
                <w:sz w:val="18"/>
                <w:szCs w:val="18"/>
              </w:rPr>
              <w:t>0.0221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0.0010</w:t>
            </w:r>
          </w:p>
        </w:tc>
        <w:tc>
          <w:tcPr>
            <w:tcW w:w="1350" w:type="dxa"/>
            <w:tcBorders>
              <w:top w:val="single" w:sz="4" w:space="0" w:color="auto"/>
              <w:left w:val="nil"/>
              <w:bottom w:val="single" w:sz="4" w:space="0" w:color="auto"/>
              <w:right w:val="single" w:sz="4" w:space="0" w:color="auto"/>
            </w:tcBorders>
            <w:shd w:val="clear" w:color="auto" w:fill="auto"/>
            <w:vAlign w:val="bottom"/>
          </w:tcPr>
          <w:p w14:paraId="1C0D1241" w14:textId="780F1750"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0.0185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0.0018</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C8201D5" w14:textId="3A05B505"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0.0344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0.0027</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628D2763" w14:textId="41F48735"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0.0223</w:t>
            </w:r>
            <m:oMath>
              <m:r>
                <m:rPr>
                  <m:sty m:val="p"/>
                </m:rPr>
                <w:rPr>
                  <w:rFonts w:ascii="Cambria Math" w:hAnsi="Cambria Math" w:cs="Times New Roman"/>
                  <w:sz w:val="18"/>
                  <w:szCs w:val="18"/>
                </w:rPr>
                <m:t>±</m:t>
              </m:r>
            </m:oMath>
            <w:r w:rsidRPr="00462C46">
              <w:rPr>
                <w:rFonts w:ascii="Times New Roman" w:hAnsi="Times New Roman" w:cs="Times New Roman"/>
                <w:sz w:val="18"/>
                <w:szCs w:val="18"/>
              </w:rPr>
              <w:t xml:space="preserve"> 0.0012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C2CE717" w14:textId="0F91BD9A"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0.0311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0.0053</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41AA4D4C" w14:textId="1F17C8D1" w:rsidR="00B30059" w:rsidRPr="00462C46" w:rsidRDefault="00B30059" w:rsidP="004A6ED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0.0251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0.0023</w:t>
            </w:r>
          </w:p>
        </w:tc>
      </w:tr>
      <w:tr w:rsidR="00371E25" w:rsidRPr="00462C46" w14:paraId="07EF9857" w14:textId="77777777" w:rsidTr="00371E25">
        <w:tc>
          <w:tcPr>
            <w:tcW w:w="1075" w:type="dxa"/>
          </w:tcPr>
          <w:p w14:paraId="4AABD2E0" w14:textId="031DC0D6" w:rsidR="00B30059" w:rsidRPr="00462C46" w:rsidRDefault="00000000"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m:rPr>
                        <m:sty m:val="p"/>
                      </m:rP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=0.01</m:t>
                </m:r>
              </m:oMath>
            </m:oMathPara>
          </w:p>
        </w:tc>
        <w:tc>
          <w:tcPr>
            <w:tcW w:w="1350" w:type="dxa"/>
          </w:tcPr>
          <w:p w14:paraId="3CC5CB65" w14:textId="49C67A9A" w:rsidR="00B30059" w:rsidRPr="00462C46" w:rsidRDefault="00B30059" w:rsidP="00B30059">
            <w:pPr>
              <w:pStyle w:val="Default"/>
              <w:jc w:val="center"/>
              <w:rPr>
                <w:rFonts w:ascii="Times New Roman" w:hAnsi="Times New Roman" w:cs="Times New Roman"/>
                <w:sz w:val="18"/>
                <w:szCs w:val="18"/>
              </w:rPr>
            </w:pPr>
            <w:r w:rsidRPr="00462C46">
              <w:rPr>
                <w:rFonts w:ascii="Times New Roman" w:hAnsi="Times New Roman" w:cs="Times New Roman"/>
                <w:sz w:val="18"/>
                <w:szCs w:val="18"/>
              </w:rPr>
              <w:t>0.0215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0.0009</w:t>
            </w:r>
          </w:p>
        </w:tc>
        <w:tc>
          <w:tcPr>
            <w:tcW w:w="1350" w:type="dxa"/>
            <w:tcBorders>
              <w:top w:val="single" w:sz="4" w:space="0" w:color="auto"/>
              <w:left w:val="nil"/>
              <w:bottom w:val="single" w:sz="4" w:space="0" w:color="auto"/>
              <w:right w:val="single" w:sz="4" w:space="0" w:color="auto"/>
            </w:tcBorders>
            <w:shd w:val="clear" w:color="auto" w:fill="auto"/>
            <w:vAlign w:val="bottom"/>
          </w:tcPr>
          <w:p w14:paraId="0B18AA60" w14:textId="48E32175"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0.0194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4C4CDFB1" w14:textId="7F78AF1D"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0.0386</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0.0103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C2E79B2" w14:textId="41B177E5"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0.0193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DFF66D2" w14:textId="5E28AE0D"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0.0263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0.0059</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2A18793B" w14:textId="6B8170DA" w:rsidR="00B30059" w:rsidRPr="00462C46" w:rsidRDefault="00B30059" w:rsidP="004A6ED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0.0262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0.0048</w:t>
            </w:r>
          </w:p>
        </w:tc>
      </w:tr>
      <w:tr w:rsidR="00371E25" w:rsidRPr="00462C46" w14:paraId="34E4700D" w14:textId="77777777" w:rsidTr="00371E25">
        <w:tc>
          <w:tcPr>
            <w:tcW w:w="1075" w:type="dxa"/>
          </w:tcPr>
          <w:p w14:paraId="0DB3F529" w14:textId="5F1889F5" w:rsidR="00B30059" w:rsidRPr="00462C46" w:rsidRDefault="00000000"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m:rPr>
                        <m:sty m:val="p"/>
                      </m:rP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=0.03</m:t>
                </m:r>
              </m:oMath>
            </m:oMathPara>
          </w:p>
        </w:tc>
        <w:tc>
          <w:tcPr>
            <w:tcW w:w="1350" w:type="dxa"/>
          </w:tcPr>
          <w:p w14:paraId="4BD0D82C" w14:textId="5977E8CA" w:rsidR="00B30059" w:rsidRPr="00462C46" w:rsidRDefault="00B30059" w:rsidP="00B30059">
            <w:pPr>
              <w:pStyle w:val="Default"/>
              <w:rPr>
                <w:rFonts w:ascii="Times New Roman" w:hAnsi="Times New Roman" w:cs="Times New Roman"/>
                <w:sz w:val="18"/>
                <w:szCs w:val="18"/>
              </w:rPr>
            </w:pPr>
            <w:r w:rsidRPr="00462C46">
              <w:rPr>
                <w:rFonts w:ascii="Times New Roman" w:hAnsi="Times New Roman" w:cs="Times New Roman"/>
                <w:sz w:val="18"/>
                <w:szCs w:val="18"/>
              </w:rPr>
              <w:t>0.0242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0.0019</w:t>
            </w:r>
          </w:p>
        </w:tc>
        <w:tc>
          <w:tcPr>
            <w:tcW w:w="1350" w:type="dxa"/>
            <w:tcBorders>
              <w:top w:val="single" w:sz="4" w:space="0" w:color="auto"/>
              <w:left w:val="nil"/>
              <w:bottom w:val="single" w:sz="4" w:space="0" w:color="auto"/>
              <w:right w:val="single" w:sz="4" w:space="0" w:color="auto"/>
            </w:tcBorders>
            <w:shd w:val="clear" w:color="auto" w:fill="auto"/>
            <w:vAlign w:val="bottom"/>
          </w:tcPr>
          <w:p w14:paraId="2601E541" w14:textId="407E6815"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0.0261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1C4BD37" w14:textId="5DC498C8"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0.0285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0.0029</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639BAF36" w14:textId="02D4A023"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0.0246</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0.0046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669D885A" w14:textId="2D96B37A"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0.0292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0.0007</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4484C773" w14:textId="2C8956DB" w:rsidR="00B30059" w:rsidRPr="00462C46" w:rsidRDefault="00B30059" w:rsidP="004A6ED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0.0282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0.0016</w:t>
            </w:r>
          </w:p>
        </w:tc>
      </w:tr>
      <w:tr w:rsidR="00371E25" w:rsidRPr="00462C46" w14:paraId="3A2C1259" w14:textId="77777777" w:rsidTr="00371E25">
        <w:tc>
          <w:tcPr>
            <w:tcW w:w="1075" w:type="dxa"/>
          </w:tcPr>
          <w:p w14:paraId="18F398D7" w14:textId="046BAE00" w:rsidR="00B30059" w:rsidRPr="00462C46" w:rsidRDefault="00000000"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m:rPr>
                        <m:sty m:val="p"/>
                      </m:rP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=0.03</m:t>
                </m:r>
              </m:oMath>
            </m:oMathPara>
          </w:p>
          <w:p w14:paraId="3AAB846E" w14:textId="09D0E0C7"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Achromatic</w:t>
            </w:r>
          </w:p>
        </w:tc>
        <w:tc>
          <w:tcPr>
            <w:tcW w:w="1350" w:type="dxa"/>
          </w:tcPr>
          <w:p w14:paraId="61044467" w14:textId="18AC3D63" w:rsidR="00B30059" w:rsidRPr="00462C46" w:rsidRDefault="00B30059" w:rsidP="00B30059">
            <w:pPr>
              <w:pStyle w:val="Default"/>
              <w:jc w:val="center"/>
              <w:rPr>
                <w:rFonts w:ascii="Times New Roman" w:hAnsi="Times New Roman" w:cs="Times New Roman"/>
                <w:sz w:val="18"/>
                <w:szCs w:val="18"/>
              </w:rPr>
            </w:pPr>
            <w:r w:rsidRPr="00462C46">
              <w:rPr>
                <w:rFonts w:ascii="Times New Roman" w:hAnsi="Times New Roman" w:cs="Times New Roman"/>
                <w:sz w:val="18"/>
                <w:szCs w:val="18"/>
              </w:rPr>
              <w:t>0.0255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0.0019</w:t>
            </w:r>
          </w:p>
        </w:tc>
        <w:tc>
          <w:tcPr>
            <w:tcW w:w="1350" w:type="dxa"/>
            <w:tcBorders>
              <w:top w:val="single" w:sz="4" w:space="0" w:color="auto"/>
              <w:left w:val="nil"/>
              <w:bottom w:val="single" w:sz="4" w:space="0" w:color="auto"/>
              <w:right w:val="single" w:sz="4" w:space="0" w:color="auto"/>
            </w:tcBorders>
            <w:shd w:val="clear" w:color="auto" w:fill="auto"/>
            <w:vAlign w:val="bottom"/>
          </w:tcPr>
          <w:p w14:paraId="7BC11874" w14:textId="170F7B56"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0.0213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0.0024</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9D40FB4" w14:textId="0EDC47F1"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0.0343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0.0055</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176B4615" w14:textId="7D823D7B"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0.0227</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96C575E" w14:textId="55301186"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0.0267</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0.0040</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1C606C6B" w14:textId="697E9A6C" w:rsidR="00B30059" w:rsidRPr="00462C46" w:rsidRDefault="00B30059" w:rsidP="004A6ED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0.0263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0.0016</w:t>
            </w:r>
          </w:p>
        </w:tc>
      </w:tr>
      <w:tr w:rsidR="00371E25" w:rsidRPr="00462C46" w14:paraId="47BA5F9D" w14:textId="77777777" w:rsidTr="00371E25">
        <w:tc>
          <w:tcPr>
            <w:tcW w:w="1075" w:type="dxa"/>
          </w:tcPr>
          <w:p w14:paraId="47C8B321" w14:textId="529AB4DF" w:rsidR="00B30059" w:rsidRPr="00462C46" w:rsidRDefault="00000000"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m:rPr>
                        <m:sty m:val="p"/>
                      </m:rP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=0.10</m:t>
                </m:r>
              </m:oMath>
            </m:oMathPara>
          </w:p>
        </w:tc>
        <w:tc>
          <w:tcPr>
            <w:tcW w:w="1350" w:type="dxa"/>
          </w:tcPr>
          <w:p w14:paraId="798CC7CF" w14:textId="36E86AF2" w:rsidR="00B30059" w:rsidRPr="00462C46" w:rsidRDefault="00B30059" w:rsidP="00B30059">
            <w:pPr>
              <w:pStyle w:val="Default"/>
              <w:rPr>
                <w:rFonts w:ascii="Times New Roman" w:hAnsi="Times New Roman" w:cs="Times New Roman"/>
                <w:sz w:val="18"/>
                <w:szCs w:val="18"/>
              </w:rPr>
            </w:pPr>
            <w:r w:rsidRPr="00462C46">
              <w:rPr>
                <w:rFonts w:ascii="Times New Roman" w:hAnsi="Times New Roman" w:cs="Times New Roman"/>
                <w:sz w:val="18"/>
                <w:szCs w:val="18"/>
              </w:rPr>
              <w:t>0.0278</w:t>
            </w:r>
            <m:oMath>
              <m:r>
                <m:rPr>
                  <m:sty m:val="p"/>
                </m:rPr>
                <w:rPr>
                  <w:rFonts w:ascii="Cambria Math" w:hAnsi="Cambria Math" w:cs="Times New Roman"/>
                  <w:sz w:val="18"/>
                  <w:szCs w:val="18"/>
                </w:rPr>
                <m:t>±</m:t>
              </m:r>
            </m:oMath>
            <w:r w:rsidRPr="00462C46">
              <w:rPr>
                <w:rFonts w:ascii="Times New Roman" w:hAnsi="Times New Roman" w:cs="Times New Roman"/>
                <w:sz w:val="18"/>
                <w:szCs w:val="18"/>
              </w:rPr>
              <w:t xml:space="preserve">0.0015 </w:t>
            </w:r>
          </w:p>
        </w:tc>
        <w:tc>
          <w:tcPr>
            <w:tcW w:w="1350" w:type="dxa"/>
            <w:tcBorders>
              <w:top w:val="single" w:sz="4" w:space="0" w:color="auto"/>
              <w:left w:val="nil"/>
              <w:bottom w:val="single" w:sz="4" w:space="0" w:color="auto"/>
              <w:right w:val="single" w:sz="4" w:space="0" w:color="auto"/>
            </w:tcBorders>
            <w:shd w:val="clear" w:color="auto" w:fill="auto"/>
            <w:vAlign w:val="bottom"/>
          </w:tcPr>
          <w:p w14:paraId="28DA53B3" w14:textId="0F431E55"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0.0238</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5AC9CB79" w14:textId="24831639"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0.0284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0.0017</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0A8FCBCF" w14:textId="7A458DE6"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0.0278</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0.0035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98A786D" w14:textId="146AACC8"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0.0335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0.0024</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603AB839" w14:textId="6B111AF2" w:rsidR="00B30059" w:rsidRPr="00462C46" w:rsidRDefault="00B30059" w:rsidP="004A6ED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0.0281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0.0013</w:t>
            </w:r>
          </w:p>
        </w:tc>
      </w:tr>
      <w:tr w:rsidR="00371E25" w:rsidRPr="00462C46" w14:paraId="37C111DB" w14:textId="77777777" w:rsidTr="00371E25">
        <w:tc>
          <w:tcPr>
            <w:tcW w:w="1075" w:type="dxa"/>
          </w:tcPr>
          <w:p w14:paraId="53F2DC01" w14:textId="2B8B5A81" w:rsidR="00B30059" w:rsidRPr="00462C46" w:rsidRDefault="00000000"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=0.30</m:t>
                </m:r>
              </m:oMath>
            </m:oMathPara>
          </w:p>
        </w:tc>
        <w:tc>
          <w:tcPr>
            <w:tcW w:w="1350" w:type="dxa"/>
          </w:tcPr>
          <w:p w14:paraId="26EF07A1" w14:textId="6FE7E058" w:rsidR="00B30059" w:rsidRPr="00462C46" w:rsidRDefault="00B30059" w:rsidP="00B30059">
            <w:pPr>
              <w:pStyle w:val="Default"/>
              <w:rPr>
                <w:rFonts w:ascii="Times New Roman" w:hAnsi="Times New Roman" w:cs="Times New Roman"/>
                <w:sz w:val="18"/>
                <w:szCs w:val="18"/>
              </w:rPr>
            </w:pPr>
            <w:r w:rsidRPr="00462C46">
              <w:rPr>
                <w:rFonts w:ascii="Times New Roman" w:hAnsi="Times New Roman" w:cs="Times New Roman"/>
                <w:sz w:val="18"/>
                <w:szCs w:val="18"/>
              </w:rPr>
              <w:t>0.0348</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0.0025</w:t>
            </w:r>
          </w:p>
        </w:tc>
        <w:tc>
          <w:tcPr>
            <w:tcW w:w="1350" w:type="dxa"/>
            <w:tcBorders>
              <w:top w:val="single" w:sz="4" w:space="0" w:color="auto"/>
              <w:left w:val="nil"/>
              <w:bottom w:val="single" w:sz="4" w:space="0" w:color="auto"/>
              <w:right w:val="single" w:sz="4" w:space="0" w:color="auto"/>
            </w:tcBorders>
            <w:shd w:val="clear" w:color="auto" w:fill="auto"/>
            <w:vAlign w:val="bottom"/>
          </w:tcPr>
          <w:p w14:paraId="3B04693B" w14:textId="7FD02BA6"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0.0277</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0.0024</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345C9B0" w14:textId="3439E815"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0.0344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175722D5" w14:textId="29FA9318"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0.0286</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0.0002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4DFFA35" w14:textId="0085E90F"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0.0277</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0.0019</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1F8E78E8" w14:textId="4479B35B" w:rsidR="00B30059" w:rsidRPr="00462C46" w:rsidRDefault="00B30059" w:rsidP="004A6ED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0.0301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0.0038</w:t>
            </w:r>
          </w:p>
        </w:tc>
      </w:tr>
      <w:tr w:rsidR="00371E25" w:rsidRPr="00462C46" w14:paraId="065C7FC6" w14:textId="77777777" w:rsidTr="00371E25">
        <w:tc>
          <w:tcPr>
            <w:tcW w:w="1075" w:type="dxa"/>
          </w:tcPr>
          <w:p w14:paraId="596FBB3B" w14:textId="7BD8CE34" w:rsidR="00B30059" w:rsidRPr="00462C46" w:rsidRDefault="00000000"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=0.30</m:t>
                </m:r>
              </m:oMath>
            </m:oMathPara>
          </w:p>
          <w:p w14:paraId="04D6D388" w14:textId="3ABD1DC5"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Achromatic</w:t>
            </w:r>
          </w:p>
        </w:tc>
        <w:tc>
          <w:tcPr>
            <w:tcW w:w="1350" w:type="dxa"/>
          </w:tcPr>
          <w:p w14:paraId="407DBB22" w14:textId="08F2E8AC" w:rsidR="00B30059" w:rsidRPr="00462C46" w:rsidRDefault="00B30059" w:rsidP="00B30059">
            <w:pPr>
              <w:pStyle w:val="Default"/>
              <w:rPr>
                <w:rFonts w:ascii="Times New Roman" w:hAnsi="Times New Roman" w:cs="Times New Roman"/>
                <w:sz w:val="18"/>
                <w:szCs w:val="18"/>
              </w:rPr>
            </w:pPr>
            <w:r w:rsidRPr="00462C46">
              <w:rPr>
                <w:rFonts w:ascii="Times New Roman" w:hAnsi="Times New Roman" w:cs="Times New Roman"/>
                <w:sz w:val="18"/>
                <w:szCs w:val="18"/>
              </w:rPr>
              <w:t>0.0333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0.0032</w:t>
            </w:r>
          </w:p>
        </w:tc>
        <w:tc>
          <w:tcPr>
            <w:tcW w:w="1350" w:type="dxa"/>
            <w:tcBorders>
              <w:top w:val="single" w:sz="4" w:space="0" w:color="auto"/>
              <w:left w:val="nil"/>
              <w:bottom w:val="single" w:sz="4" w:space="0" w:color="auto"/>
              <w:right w:val="single" w:sz="4" w:space="0" w:color="auto"/>
            </w:tcBorders>
            <w:shd w:val="clear" w:color="auto" w:fill="auto"/>
            <w:vAlign w:val="bottom"/>
          </w:tcPr>
          <w:p w14:paraId="3280E011" w14:textId="206FBF92"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0.0284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0.0028</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1520C86A" w14:textId="129BE6CA"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0.0319</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0.0047</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25B554FD" w14:textId="2CA996BF"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0.0308</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88A3684" w14:textId="4E4C6867"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0.0358</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0.0030</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295A402B" w14:textId="226EC8D0" w:rsidR="00B30059" w:rsidRPr="00462C46" w:rsidRDefault="00B30059" w:rsidP="004A6ED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0.0287</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0.0022</w:t>
            </w:r>
          </w:p>
        </w:tc>
      </w:tr>
      <w:tr w:rsidR="00371E25" w:rsidRPr="00462C46" w14:paraId="7154012C" w14:textId="77777777" w:rsidTr="00371E25">
        <w:tc>
          <w:tcPr>
            <w:tcW w:w="1075" w:type="dxa"/>
          </w:tcPr>
          <w:p w14:paraId="259E93B7" w14:textId="73947F4C" w:rsidR="00B30059" w:rsidRPr="00462C46" w:rsidRDefault="00000000"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=1.00</m:t>
                </m:r>
              </m:oMath>
            </m:oMathPara>
          </w:p>
        </w:tc>
        <w:tc>
          <w:tcPr>
            <w:tcW w:w="1350" w:type="dxa"/>
          </w:tcPr>
          <w:p w14:paraId="4F95A394" w14:textId="3190C848"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0.0416</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0.0072</w:t>
            </w:r>
          </w:p>
        </w:tc>
        <w:tc>
          <w:tcPr>
            <w:tcW w:w="1350" w:type="dxa"/>
            <w:tcBorders>
              <w:top w:val="single" w:sz="4" w:space="0" w:color="auto"/>
              <w:left w:val="nil"/>
              <w:bottom w:val="single" w:sz="4" w:space="0" w:color="auto"/>
              <w:right w:val="single" w:sz="4" w:space="0" w:color="auto"/>
            </w:tcBorders>
            <w:shd w:val="clear" w:color="auto" w:fill="auto"/>
            <w:vAlign w:val="bottom"/>
          </w:tcPr>
          <w:p w14:paraId="3AB14546" w14:textId="76E69A21"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0.0316</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0.0008</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DBB6679" w14:textId="1C73CFE5"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0.0379</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0.0024</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5956F3D7" w14:textId="41A6DDD9"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0.0323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7D56EAC" w14:textId="56B9A38B"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0.0405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0.0042</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5203A815" w14:textId="3A0AF15A" w:rsidR="00B30059" w:rsidRPr="00462C46" w:rsidRDefault="00B30059" w:rsidP="004A6ED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0.0360</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0.0055</w:t>
            </w:r>
          </w:p>
        </w:tc>
      </w:tr>
      <w:tr w:rsidR="00B30059" w:rsidRPr="00462C46" w14:paraId="3BF2B6A2" w14:textId="77777777" w:rsidTr="00371E25">
        <w:tc>
          <w:tcPr>
            <w:tcW w:w="1075" w:type="dxa"/>
          </w:tcPr>
          <w:p w14:paraId="08C069D2" w14:textId="5F83EE3B" w:rsidR="00B30059" w:rsidRPr="00462C46" w:rsidRDefault="00000000"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Times New Roman" w:hAnsi="Times New Roman" w:cs="Times New Roman"/>
                <w:sz w:val="18"/>
                <w:szCs w:val="18"/>
              </w:rPr>
            </w:pPr>
            <m:oMathPara>
              <m:oMath>
                <m:sSup>
                  <m:sSupPr>
                    <m:ctrlPr>
                      <w:rPr>
                        <w:rFonts w:ascii="Cambria Math" w:hAnsi="Cambria Math" w:cs="Times New Roman"/>
                        <w:sz w:val="18"/>
                        <w:szCs w:val="18"/>
                      </w:rPr>
                    </m:ctrlPr>
                  </m:sSupPr>
                  <m:e>
                    <m: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=1.00</m:t>
                </m:r>
              </m:oMath>
            </m:oMathPara>
          </w:p>
          <w:p w14:paraId="0E2878B2" w14:textId="60382919"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Times New Roman" w:hAnsi="Times New Roman" w:cs="Times New Roman"/>
                <w:sz w:val="18"/>
                <w:szCs w:val="18"/>
              </w:rPr>
            </w:pPr>
            <w:r w:rsidRPr="00462C46">
              <w:rPr>
                <w:rFonts w:ascii="Times New Roman" w:hAnsi="Times New Roman" w:cs="Times New Roman"/>
                <w:sz w:val="18"/>
                <w:szCs w:val="18"/>
              </w:rPr>
              <w:t>Achromatic</w:t>
            </w:r>
          </w:p>
        </w:tc>
        <w:tc>
          <w:tcPr>
            <w:tcW w:w="1350" w:type="dxa"/>
          </w:tcPr>
          <w:p w14:paraId="41AAF1C5" w14:textId="26A65F43"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0.0289</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0.0017</w:t>
            </w:r>
          </w:p>
        </w:tc>
        <w:tc>
          <w:tcPr>
            <w:tcW w:w="1350" w:type="dxa"/>
            <w:tcBorders>
              <w:top w:val="single" w:sz="4" w:space="0" w:color="auto"/>
              <w:left w:val="nil"/>
              <w:bottom w:val="single" w:sz="4" w:space="0" w:color="auto"/>
              <w:right w:val="single" w:sz="4" w:space="0" w:color="auto"/>
            </w:tcBorders>
            <w:shd w:val="clear" w:color="auto" w:fill="auto"/>
            <w:vAlign w:val="bottom"/>
          </w:tcPr>
          <w:p w14:paraId="5609F9BE" w14:textId="60E43C39"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0.0310</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0.0015</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57BECC6F" w14:textId="7B37A33D"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0.0391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0.0029</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4DB59311" w14:textId="27115829"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0.0384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0.0058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9D7DDB9" w14:textId="65287E2A"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0.0312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0.0015</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7961E748" w14:textId="210299D4"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0.0322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0.0009</w:t>
            </w:r>
          </w:p>
        </w:tc>
      </w:tr>
    </w:tbl>
    <w:p w14:paraId="64F75BC7" w14:textId="77777777" w:rsidR="0034285B" w:rsidRDefault="0034285B" w:rsidP="0034285B">
      <w:pPr>
        <w:pStyle w:val="Default"/>
        <w:spacing w:before="0"/>
        <w:jc w:val="center"/>
        <w:rPr>
          <w:rFonts w:ascii="Times New Roman" w:hAnsi="Times New Roman"/>
          <w:b/>
          <w:bCs/>
          <w:sz w:val="22"/>
          <w:szCs w:val="22"/>
        </w:rPr>
      </w:pPr>
    </w:p>
    <w:p w14:paraId="0088DD14" w14:textId="77777777" w:rsidR="0034285B" w:rsidRDefault="0034285B" w:rsidP="0034285B">
      <w:pPr>
        <w:pStyle w:val="Default"/>
        <w:spacing w:before="0"/>
        <w:jc w:val="center"/>
        <w:rPr>
          <w:rFonts w:ascii="Times New Roman" w:hAnsi="Times New Roman"/>
          <w:b/>
          <w:bCs/>
          <w:sz w:val="22"/>
          <w:szCs w:val="22"/>
        </w:rPr>
      </w:pPr>
    </w:p>
    <w:p w14:paraId="1D95FE71" w14:textId="6AA0318F" w:rsidR="0034285B" w:rsidRDefault="0034285B" w:rsidP="0034285B">
      <w:pPr>
        <w:pStyle w:val="Default"/>
        <w:spacing w:before="0"/>
        <w:jc w:val="center"/>
        <w:rPr>
          <w:rFonts w:ascii="Times New Roman" w:hAnsi="Times New Roman"/>
          <w:sz w:val="22"/>
          <w:szCs w:val="22"/>
        </w:rPr>
      </w:pPr>
      <w:r w:rsidRPr="001F18AD">
        <w:rPr>
          <w:rFonts w:ascii="Times New Roman" w:hAnsi="Times New Roman"/>
          <w:b/>
          <w:bCs/>
          <w:sz w:val="22"/>
          <w:szCs w:val="22"/>
        </w:rPr>
        <w:t xml:space="preserve">Table </w:t>
      </w:r>
      <w:r>
        <w:rPr>
          <w:rFonts w:ascii="Times New Roman" w:hAnsi="Times New Roman"/>
          <w:b/>
          <w:bCs/>
          <w:sz w:val="22"/>
          <w:szCs w:val="22"/>
        </w:rPr>
        <w:t>S2</w:t>
      </w:r>
      <w:r w:rsidRPr="001F18AD">
        <w:rPr>
          <w:rFonts w:ascii="Times New Roman" w:hAnsi="Times New Roman"/>
          <w:b/>
          <w:bCs/>
          <w:sz w:val="22"/>
          <w:szCs w:val="22"/>
        </w:rPr>
        <w:t xml:space="preserve">. </w:t>
      </w:r>
      <w:r w:rsidR="009E7C0A">
        <w:rPr>
          <w:rFonts w:ascii="Times New Roman" w:hAnsi="Times New Roman"/>
          <w:b/>
          <w:bCs/>
          <w:sz w:val="22"/>
          <w:szCs w:val="22"/>
        </w:rPr>
        <w:t>Thresholds</w:t>
      </w:r>
      <w:r>
        <w:rPr>
          <w:rFonts w:ascii="Times New Roman" w:hAnsi="Times New Roman"/>
          <w:b/>
          <w:bCs/>
          <w:sz w:val="22"/>
          <w:szCs w:val="22"/>
        </w:rPr>
        <w:t xml:space="preserve"> for </w:t>
      </w:r>
      <w:r w:rsidR="006E2110">
        <w:rPr>
          <w:rFonts w:ascii="Times New Roman" w:hAnsi="Times New Roman" w:cs="Times New Roman"/>
          <w:b/>
          <w:bCs/>
          <w:sz w:val="22"/>
          <w:szCs w:val="22"/>
        </w:rPr>
        <w:t xml:space="preserve">Lightness Intensity Variation </w:t>
      </w:r>
      <w:r w:rsidR="00522A6B">
        <w:rPr>
          <w:rFonts w:ascii="Times New Roman" w:hAnsi="Times New Roman" w:cs="Times New Roman"/>
          <w:b/>
          <w:bCs/>
          <w:sz w:val="22"/>
          <w:szCs w:val="22"/>
        </w:rPr>
        <w:t xml:space="preserve">Experiment </w:t>
      </w:r>
      <w:r w:rsidR="006E2110">
        <w:rPr>
          <w:rFonts w:ascii="Times New Roman" w:hAnsi="Times New Roman" w:cs="Times New Roman"/>
          <w:b/>
          <w:bCs/>
          <w:sz w:val="22"/>
          <w:szCs w:val="22"/>
        </w:rPr>
        <w:t xml:space="preserve">(Preregistered </w:t>
      </w:r>
      <w:r w:rsidR="006E2110" w:rsidRPr="000E3DCD">
        <w:rPr>
          <w:rFonts w:ascii="Times New Roman" w:hAnsi="Times New Roman" w:cs="Times New Roman"/>
          <w:b/>
          <w:bCs/>
          <w:sz w:val="22"/>
          <w:szCs w:val="22"/>
        </w:rPr>
        <w:t xml:space="preserve">Experiment </w:t>
      </w:r>
      <w:r w:rsidR="000861A0">
        <w:rPr>
          <w:rFonts w:ascii="Times New Roman" w:hAnsi="Times New Roman" w:cs="Times New Roman"/>
          <w:b/>
          <w:bCs/>
          <w:sz w:val="22"/>
          <w:szCs w:val="22"/>
        </w:rPr>
        <w:t>7</w:t>
      </w:r>
      <w:r w:rsidR="006E2110">
        <w:rPr>
          <w:rFonts w:ascii="Times New Roman" w:hAnsi="Times New Roman" w:cs="Times New Roman"/>
          <w:b/>
          <w:bCs/>
          <w:sz w:val="22"/>
          <w:szCs w:val="22"/>
        </w:rPr>
        <w:t>)</w:t>
      </w:r>
      <w:r>
        <w:rPr>
          <w:rFonts w:ascii="Times New Roman" w:hAnsi="Times New Roman"/>
          <w:sz w:val="22"/>
          <w:szCs w:val="22"/>
        </w:rPr>
        <w:t>:</w:t>
      </w:r>
      <w:r w:rsidR="009E7C0A">
        <w:rPr>
          <w:rFonts w:ascii="Times New Roman" w:hAnsi="Times New Roman"/>
          <w:sz w:val="22"/>
          <w:szCs w:val="22"/>
        </w:rPr>
        <w:br/>
      </w:r>
      <w:r>
        <w:rPr>
          <w:rFonts w:ascii="Times New Roman" w:hAnsi="Times New Roman" w:cs="Times New Roman"/>
          <w:sz w:val="20"/>
          <w:szCs w:val="20"/>
        </w:rPr>
        <w:t xml:space="preserve">Mean threshold (averaged over blocks) </w:t>
      </w:r>
      <m:oMath>
        <m:r>
          <w:rPr>
            <w:rFonts w:ascii="Cambria Math" w:hAnsi="Cambria Math" w:cs="Times New Roman"/>
            <w:sz w:val="20"/>
            <w:szCs w:val="20"/>
          </w:rPr>
          <m:t xml:space="preserve">± </m:t>
        </m:r>
      </m:oMath>
      <w:r>
        <w:rPr>
          <w:rFonts w:ascii="Times New Roman" w:hAnsi="Times New Roman" w:cs="Times New Roman"/>
          <w:sz w:val="20"/>
          <w:szCs w:val="20"/>
        </w:rPr>
        <w:t xml:space="preserve">SEM of </w:t>
      </w:r>
      <w:r w:rsidR="006A6CDF">
        <w:rPr>
          <w:rFonts w:ascii="Times New Roman" w:hAnsi="Times New Roman" w:cs="Times New Roman"/>
          <w:sz w:val="20"/>
          <w:szCs w:val="20"/>
        </w:rPr>
        <w:t>six</w:t>
      </w:r>
      <w:r>
        <w:rPr>
          <w:rFonts w:ascii="Times New Roman" w:hAnsi="Times New Roman" w:cs="Times New Roman"/>
          <w:sz w:val="20"/>
          <w:szCs w:val="20"/>
        </w:rPr>
        <w:t xml:space="preserve"> human observers measured </w:t>
      </w:r>
      <w:r w:rsidR="0014728E">
        <w:rPr>
          <w:rFonts w:ascii="Times New Roman" w:hAnsi="Times New Roman" w:cs="Times New Roman"/>
          <w:sz w:val="20"/>
          <w:szCs w:val="20"/>
        </w:rPr>
        <w:t>for seven lightness intensity conditions studied in preregistered experiment 7</w:t>
      </w:r>
      <w:r>
        <w:rPr>
          <w:rFonts w:ascii="Times New Roman" w:hAnsi="Times New Roman" w:cs="Times New Roman"/>
          <w:sz w:val="20"/>
          <w:szCs w:val="20"/>
        </w:rPr>
        <w:t>.</w:t>
      </w:r>
      <w:r w:rsidR="00445FF1">
        <w:rPr>
          <w:rFonts w:ascii="Times New Roman" w:hAnsi="Times New Roman" w:cs="Times New Roman"/>
          <w:sz w:val="20"/>
          <w:szCs w:val="20"/>
        </w:rPr>
        <w:t xml:space="preserve"> The thresholds of observer Oven </w:t>
      </w:r>
      <w:proofErr w:type="gramStart"/>
      <w:r w:rsidR="00445FF1">
        <w:rPr>
          <w:rFonts w:ascii="Times New Roman" w:hAnsi="Times New Roman" w:cs="Times New Roman"/>
          <w:sz w:val="20"/>
          <w:szCs w:val="20"/>
        </w:rPr>
        <w:t>was</w:t>
      </w:r>
      <w:proofErr w:type="gramEnd"/>
      <w:r w:rsidR="00445FF1">
        <w:rPr>
          <w:rFonts w:ascii="Times New Roman" w:hAnsi="Times New Roman" w:cs="Times New Roman"/>
          <w:sz w:val="20"/>
          <w:szCs w:val="20"/>
        </w:rPr>
        <w:t xml:space="preserve"> not used in Figure 9.</w:t>
      </w:r>
    </w:p>
    <w:p w14:paraId="1E4EF50B" w14:textId="77777777" w:rsidR="0034285B" w:rsidRDefault="0034285B" w:rsidP="0034285B">
      <w:pPr>
        <w:pStyle w:val="Default"/>
        <w:spacing w:before="0"/>
        <w:rPr>
          <w:rFonts w:ascii="Times New Roman" w:hAnsi="Times New Roman"/>
          <w:sz w:val="22"/>
          <w:szCs w:val="22"/>
        </w:rPr>
      </w:pPr>
    </w:p>
    <w:tbl>
      <w:tblPr>
        <w:tblStyle w:val="TableGrid"/>
        <w:tblW w:w="9355" w:type="dxa"/>
        <w:tblLayout w:type="fixed"/>
        <w:tblLook w:val="04A0" w:firstRow="1" w:lastRow="0" w:firstColumn="1" w:lastColumn="0" w:noHBand="0" w:noVBand="1"/>
      </w:tblPr>
      <w:tblGrid>
        <w:gridCol w:w="1075"/>
        <w:gridCol w:w="1350"/>
        <w:gridCol w:w="1350"/>
        <w:gridCol w:w="1440"/>
        <w:gridCol w:w="1440"/>
        <w:gridCol w:w="1350"/>
        <w:gridCol w:w="1350"/>
      </w:tblGrid>
      <w:tr w:rsidR="00AA6690" w:rsidRPr="004F1CED" w14:paraId="0997CF93" w14:textId="07C92903" w:rsidTr="00AA6690">
        <w:trPr>
          <w:trHeight w:val="205"/>
        </w:trPr>
        <w:tc>
          <w:tcPr>
            <w:tcW w:w="1075" w:type="dxa"/>
            <w:vMerge w:val="restart"/>
          </w:tcPr>
          <w:p w14:paraId="4304AFF7" w14:textId="77777777" w:rsidR="00AA6690" w:rsidRPr="004F1CED" w:rsidRDefault="00AA6690"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Condition</w:t>
            </w:r>
          </w:p>
        </w:tc>
        <w:tc>
          <w:tcPr>
            <w:tcW w:w="8280" w:type="dxa"/>
            <w:gridSpan w:val="6"/>
          </w:tcPr>
          <w:p w14:paraId="4B371D9F" w14:textId="5D3DB1E1" w:rsidR="00AA6690" w:rsidRPr="004F1CED" w:rsidRDefault="00AA6690"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Observer</w:t>
            </w:r>
          </w:p>
        </w:tc>
      </w:tr>
      <w:tr w:rsidR="00AA6690" w:rsidRPr="004F1CED" w14:paraId="462D9C37" w14:textId="1C784C2F" w:rsidTr="00656883">
        <w:trPr>
          <w:trHeight w:val="205"/>
        </w:trPr>
        <w:tc>
          <w:tcPr>
            <w:tcW w:w="1075" w:type="dxa"/>
            <w:vMerge/>
          </w:tcPr>
          <w:p w14:paraId="2002F154" w14:textId="77777777" w:rsidR="00AA6690" w:rsidRPr="004F1CED" w:rsidRDefault="00AA6690"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p>
        </w:tc>
        <w:tc>
          <w:tcPr>
            <w:tcW w:w="1350" w:type="dxa"/>
            <w:tcBorders>
              <w:bottom w:val="single" w:sz="4" w:space="0" w:color="auto"/>
            </w:tcBorders>
          </w:tcPr>
          <w:p w14:paraId="2BF0DC76" w14:textId="77777777" w:rsidR="00AA6690" w:rsidRPr="004F1CED" w:rsidRDefault="00AA6690"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0003</w:t>
            </w:r>
          </w:p>
        </w:tc>
        <w:tc>
          <w:tcPr>
            <w:tcW w:w="1350" w:type="dxa"/>
            <w:tcBorders>
              <w:bottom w:val="single" w:sz="4" w:space="0" w:color="auto"/>
            </w:tcBorders>
          </w:tcPr>
          <w:p w14:paraId="52467681" w14:textId="77777777" w:rsidR="00AA6690" w:rsidRPr="004F1CED" w:rsidRDefault="00AA6690"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Bagel</w:t>
            </w:r>
          </w:p>
        </w:tc>
        <w:tc>
          <w:tcPr>
            <w:tcW w:w="1440" w:type="dxa"/>
            <w:tcBorders>
              <w:bottom w:val="single" w:sz="4" w:space="0" w:color="auto"/>
            </w:tcBorders>
          </w:tcPr>
          <w:p w14:paraId="743D1252" w14:textId="3E9B23AB" w:rsidR="00AA6690" w:rsidRPr="004F1CED" w:rsidRDefault="00AA6690"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Co</w:t>
            </w:r>
            <w:r w:rsidR="00530971" w:rsidRPr="004F1CED">
              <w:rPr>
                <w:rFonts w:ascii="Times New Roman" w:hAnsi="Times New Roman" w:cs="Times New Roman"/>
                <w:sz w:val="18"/>
                <w:szCs w:val="18"/>
              </w:rPr>
              <w:t>ntent</w:t>
            </w:r>
          </w:p>
        </w:tc>
        <w:tc>
          <w:tcPr>
            <w:tcW w:w="1440" w:type="dxa"/>
            <w:tcBorders>
              <w:bottom w:val="single" w:sz="4" w:space="0" w:color="auto"/>
            </w:tcBorders>
          </w:tcPr>
          <w:p w14:paraId="65F4BD5C" w14:textId="4FFF542E" w:rsidR="00AA6690" w:rsidRPr="004F1CED" w:rsidRDefault="00887021"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Oven</w:t>
            </w:r>
          </w:p>
        </w:tc>
        <w:tc>
          <w:tcPr>
            <w:tcW w:w="1350" w:type="dxa"/>
            <w:tcBorders>
              <w:bottom w:val="single" w:sz="4" w:space="0" w:color="auto"/>
            </w:tcBorders>
          </w:tcPr>
          <w:p w14:paraId="79117013" w14:textId="0E6DB757" w:rsidR="00AA6690" w:rsidRPr="004F1CED" w:rsidRDefault="00DB4B23"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Primary</w:t>
            </w:r>
          </w:p>
        </w:tc>
        <w:tc>
          <w:tcPr>
            <w:tcW w:w="1350" w:type="dxa"/>
            <w:tcBorders>
              <w:bottom w:val="single" w:sz="4" w:space="0" w:color="auto"/>
            </w:tcBorders>
          </w:tcPr>
          <w:p w14:paraId="4E0F5E5F" w14:textId="28CEF8CC" w:rsidR="00AA6690" w:rsidRPr="004F1CED" w:rsidRDefault="00690BDF"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Revival</w:t>
            </w:r>
          </w:p>
        </w:tc>
      </w:tr>
      <w:tr w:rsidR="00656883" w:rsidRPr="004F1CED" w14:paraId="4EC75C41" w14:textId="3EA43E4D" w:rsidTr="00656883">
        <w:trPr>
          <w:trHeight w:val="364"/>
        </w:trPr>
        <w:tc>
          <w:tcPr>
            <w:tcW w:w="1075" w:type="dxa"/>
          </w:tcPr>
          <w:p w14:paraId="5ECED1D4" w14:textId="2FCEC2AC" w:rsidR="00656883" w:rsidRPr="004F1CED" w:rsidRDefault="004F1CED"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δ=0.00</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3F54A8C7" w14:textId="1C4D038C" w:rsidR="00656883" w:rsidRPr="004F1CED" w:rsidRDefault="00656883" w:rsidP="00656883">
            <w:pPr>
              <w:pStyle w:val="Default"/>
              <w:rPr>
                <w:rFonts w:ascii="Times New Roman" w:hAnsi="Times New Roman" w:cs="Times New Roman"/>
                <w:sz w:val="18"/>
                <w:szCs w:val="18"/>
              </w:rPr>
            </w:pPr>
            <w:r w:rsidRPr="004F1CED">
              <w:rPr>
                <w:rFonts w:ascii="Times New Roman" w:hAnsi="Times New Roman" w:cs="Times New Roman"/>
                <w:sz w:val="18"/>
                <w:szCs w:val="18"/>
              </w:rPr>
              <w:t>0.0217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0.0012</w:t>
            </w:r>
          </w:p>
        </w:tc>
        <w:tc>
          <w:tcPr>
            <w:tcW w:w="1350" w:type="dxa"/>
            <w:tcBorders>
              <w:top w:val="single" w:sz="4" w:space="0" w:color="auto"/>
              <w:left w:val="nil"/>
              <w:bottom w:val="single" w:sz="4" w:space="0" w:color="auto"/>
              <w:right w:val="single" w:sz="4" w:space="0" w:color="auto"/>
            </w:tcBorders>
            <w:shd w:val="clear" w:color="auto" w:fill="auto"/>
            <w:vAlign w:val="bottom"/>
          </w:tcPr>
          <w:p w14:paraId="2DDBB050" w14:textId="4A72FC66"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0.0181</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0.0001</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6007B49E" w14:textId="00AFD75F"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0.0208</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0.0014</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22A8FD26" w14:textId="3934B297"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0.0520</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0.0114</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80455EC" w14:textId="5BDC47BB"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0.0329</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0.0061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DF6D701" w14:textId="4484B3B4"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0.0372</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0.0008</w:t>
            </w:r>
          </w:p>
        </w:tc>
      </w:tr>
      <w:tr w:rsidR="00656883" w:rsidRPr="004F1CED" w14:paraId="0DEB34FF" w14:textId="41A322B2" w:rsidTr="00656883">
        <w:trPr>
          <w:trHeight w:val="364"/>
        </w:trPr>
        <w:tc>
          <w:tcPr>
            <w:tcW w:w="1075" w:type="dxa"/>
          </w:tcPr>
          <w:p w14:paraId="512AF7B0" w14:textId="33D2141F" w:rsidR="00656883" w:rsidRPr="004F1CED" w:rsidRDefault="004F1CED"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δ=0.05</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786CFF1D" w14:textId="3F0F81B4" w:rsidR="00656883" w:rsidRPr="004F1CED" w:rsidRDefault="00656883" w:rsidP="00656883">
            <w:pPr>
              <w:pStyle w:val="Default"/>
              <w:rPr>
                <w:rFonts w:ascii="Times New Roman" w:hAnsi="Times New Roman" w:cs="Times New Roman"/>
                <w:sz w:val="18"/>
                <w:szCs w:val="18"/>
              </w:rPr>
            </w:pPr>
            <w:r w:rsidRPr="004F1CED">
              <w:rPr>
                <w:rFonts w:ascii="Times New Roman" w:hAnsi="Times New Roman" w:cs="Times New Roman"/>
                <w:sz w:val="18"/>
                <w:szCs w:val="18"/>
              </w:rPr>
              <w:t xml:space="preserve">0.0228 </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0.0018</w:t>
            </w:r>
          </w:p>
        </w:tc>
        <w:tc>
          <w:tcPr>
            <w:tcW w:w="1350" w:type="dxa"/>
            <w:tcBorders>
              <w:top w:val="single" w:sz="4" w:space="0" w:color="auto"/>
              <w:left w:val="nil"/>
              <w:bottom w:val="single" w:sz="4" w:space="0" w:color="auto"/>
              <w:right w:val="single" w:sz="4" w:space="0" w:color="auto"/>
            </w:tcBorders>
            <w:shd w:val="clear" w:color="auto" w:fill="auto"/>
            <w:vAlign w:val="bottom"/>
          </w:tcPr>
          <w:p w14:paraId="0883F61F" w14:textId="146B6E94"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0.0229</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0.0018</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4985BD08" w14:textId="0DAEC319"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0.0207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0.0007</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2AB1B778" w14:textId="217DCCE6"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0.0580</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0.0064</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ED84F15" w14:textId="5FEA566A"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0.0346</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A76DEA2" w14:textId="35D95861"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0.0364</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0.0013</w:t>
            </w:r>
          </w:p>
        </w:tc>
      </w:tr>
      <w:tr w:rsidR="00656883" w:rsidRPr="004F1CED" w14:paraId="11016342" w14:textId="2D47A9C5" w:rsidTr="00656883">
        <w:trPr>
          <w:trHeight w:val="372"/>
        </w:trPr>
        <w:tc>
          <w:tcPr>
            <w:tcW w:w="1075" w:type="dxa"/>
          </w:tcPr>
          <w:p w14:paraId="135CE21F" w14:textId="6AA91C0E" w:rsidR="00656883" w:rsidRPr="004F1CED" w:rsidRDefault="004F1CED"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δ=0.10</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6D5B7DAD" w14:textId="28640913" w:rsidR="00656883" w:rsidRPr="004F1CED" w:rsidRDefault="00656883" w:rsidP="00656883">
            <w:pPr>
              <w:pStyle w:val="Default"/>
              <w:rPr>
                <w:rFonts w:ascii="Times New Roman" w:hAnsi="Times New Roman" w:cs="Times New Roman"/>
                <w:sz w:val="18"/>
                <w:szCs w:val="18"/>
              </w:rPr>
            </w:pPr>
            <w:r w:rsidRPr="004F1CED">
              <w:rPr>
                <w:rFonts w:ascii="Times New Roman" w:hAnsi="Times New Roman" w:cs="Times New Roman"/>
                <w:sz w:val="18"/>
                <w:szCs w:val="18"/>
              </w:rPr>
              <w:t>0.0275</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0.0024</w:t>
            </w:r>
          </w:p>
        </w:tc>
        <w:tc>
          <w:tcPr>
            <w:tcW w:w="1350" w:type="dxa"/>
            <w:tcBorders>
              <w:top w:val="single" w:sz="4" w:space="0" w:color="auto"/>
              <w:left w:val="nil"/>
              <w:bottom w:val="single" w:sz="4" w:space="0" w:color="auto"/>
              <w:right w:val="single" w:sz="4" w:space="0" w:color="auto"/>
            </w:tcBorders>
            <w:shd w:val="clear" w:color="auto" w:fill="auto"/>
            <w:vAlign w:val="bottom"/>
          </w:tcPr>
          <w:p w14:paraId="69F13B73" w14:textId="0BCC8D75"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0.0217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0.0009</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6682904E" w14:textId="6F21B624"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0.0242</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9E6DEE5" w14:textId="1B692998"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0.0325</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0.0022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6901D9DF" w14:textId="7D80E45D"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0.0343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148B7E5" w14:textId="418F5792"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0.0376</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0.0072</w:t>
            </w:r>
          </w:p>
        </w:tc>
      </w:tr>
      <w:tr w:rsidR="00656883" w:rsidRPr="004F1CED" w14:paraId="02F6DD1A" w14:textId="4DC3910D" w:rsidTr="00656883">
        <w:trPr>
          <w:trHeight w:val="364"/>
        </w:trPr>
        <w:tc>
          <w:tcPr>
            <w:tcW w:w="1075" w:type="dxa"/>
          </w:tcPr>
          <w:p w14:paraId="090D73C6" w14:textId="55A139BA" w:rsidR="00656883" w:rsidRPr="004F1CED" w:rsidRDefault="004F1CED"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δ=0.15</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641F3072" w14:textId="4EC91B27" w:rsidR="00656883" w:rsidRPr="004F1CED" w:rsidRDefault="00656883" w:rsidP="00656883">
            <w:pPr>
              <w:pStyle w:val="Default"/>
              <w:rPr>
                <w:rFonts w:ascii="Times New Roman" w:hAnsi="Times New Roman" w:cs="Times New Roman"/>
                <w:sz w:val="18"/>
                <w:szCs w:val="18"/>
              </w:rPr>
            </w:pPr>
            <w:r w:rsidRPr="004F1CED">
              <w:rPr>
                <w:rFonts w:ascii="Times New Roman" w:hAnsi="Times New Roman" w:cs="Times New Roman"/>
                <w:sz w:val="18"/>
                <w:szCs w:val="18"/>
              </w:rPr>
              <w:t>0.0316</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0.0009</w:t>
            </w:r>
          </w:p>
        </w:tc>
        <w:tc>
          <w:tcPr>
            <w:tcW w:w="1350" w:type="dxa"/>
            <w:tcBorders>
              <w:top w:val="single" w:sz="4" w:space="0" w:color="auto"/>
              <w:left w:val="nil"/>
              <w:bottom w:val="single" w:sz="4" w:space="0" w:color="auto"/>
              <w:right w:val="single" w:sz="4" w:space="0" w:color="auto"/>
            </w:tcBorders>
            <w:shd w:val="clear" w:color="auto" w:fill="auto"/>
            <w:vAlign w:val="bottom"/>
          </w:tcPr>
          <w:p w14:paraId="1B926420" w14:textId="2FE5693D"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0.0238</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0.0011</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5A17E9E1" w14:textId="0368CAF2"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0.0323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0.0032</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627436CD" w14:textId="0395E4DF"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0.0333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0.0019</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F673D0D" w14:textId="691C19CC"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0.0345</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62A076CA" w14:textId="59C50BC8"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0.0326</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0.0002</w:t>
            </w:r>
          </w:p>
        </w:tc>
      </w:tr>
      <w:tr w:rsidR="00656883" w:rsidRPr="004F1CED" w14:paraId="71A60360" w14:textId="40F9FFC5" w:rsidTr="00656883">
        <w:trPr>
          <w:trHeight w:val="364"/>
        </w:trPr>
        <w:tc>
          <w:tcPr>
            <w:tcW w:w="1075" w:type="dxa"/>
          </w:tcPr>
          <w:p w14:paraId="538CEFA2" w14:textId="01EAA191" w:rsidR="00656883" w:rsidRPr="004F1CED" w:rsidRDefault="004F1CED"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δ=0.20</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60D1F4BE" w14:textId="6C4E8538" w:rsidR="00656883" w:rsidRPr="004F1CED" w:rsidRDefault="00656883" w:rsidP="00656883">
            <w:pPr>
              <w:pStyle w:val="Default"/>
              <w:rPr>
                <w:rFonts w:ascii="Times New Roman" w:hAnsi="Times New Roman" w:cs="Times New Roman"/>
                <w:sz w:val="18"/>
                <w:szCs w:val="18"/>
              </w:rPr>
            </w:pPr>
            <w:r w:rsidRPr="004F1CED">
              <w:rPr>
                <w:rFonts w:ascii="Times New Roman" w:hAnsi="Times New Roman" w:cs="Times New Roman"/>
                <w:sz w:val="18"/>
                <w:szCs w:val="18"/>
              </w:rPr>
              <w:t>0.0447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0.0100</w:t>
            </w:r>
          </w:p>
        </w:tc>
        <w:tc>
          <w:tcPr>
            <w:tcW w:w="1350" w:type="dxa"/>
            <w:tcBorders>
              <w:top w:val="single" w:sz="4" w:space="0" w:color="auto"/>
              <w:left w:val="nil"/>
              <w:bottom w:val="single" w:sz="4" w:space="0" w:color="auto"/>
              <w:right w:val="single" w:sz="4" w:space="0" w:color="auto"/>
            </w:tcBorders>
            <w:shd w:val="clear" w:color="auto" w:fill="auto"/>
            <w:vAlign w:val="bottom"/>
          </w:tcPr>
          <w:p w14:paraId="71A6F42A" w14:textId="592C8956"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0.0381</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0.0046</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2CF1D29D" w14:textId="620FCBBD"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0.0276</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0.0016</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5429A57A" w14:textId="3401A6BB"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0.0493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0.0120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CBE2E5B" w14:textId="6F280B6C"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0.0423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1D600FB" w14:textId="51225FD2"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0.0392</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0.0034</w:t>
            </w:r>
          </w:p>
        </w:tc>
      </w:tr>
      <w:tr w:rsidR="00656883" w:rsidRPr="004F1CED" w14:paraId="1305070A" w14:textId="19F083EA" w:rsidTr="00656883">
        <w:trPr>
          <w:trHeight w:val="364"/>
        </w:trPr>
        <w:tc>
          <w:tcPr>
            <w:tcW w:w="1075" w:type="dxa"/>
          </w:tcPr>
          <w:p w14:paraId="08DC5D02" w14:textId="67E2983B" w:rsidR="00656883" w:rsidRPr="004F1CED" w:rsidRDefault="004F1CED"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δ=0.25</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08E8D532" w14:textId="6E5CE8B8" w:rsidR="00656883" w:rsidRPr="004F1CED" w:rsidRDefault="00656883" w:rsidP="00656883">
            <w:pPr>
              <w:pStyle w:val="Default"/>
              <w:rPr>
                <w:rFonts w:ascii="Times New Roman" w:hAnsi="Times New Roman" w:cs="Times New Roman"/>
                <w:sz w:val="18"/>
                <w:szCs w:val="18"/>
              </w:rPr>
            </w:pPr>
            <w:r w:rsidRPr="004F1CED">
              <w:rPr>
                <w:rFonts w:ascii="Times New Roman" w:hAnsi="Times New Roman" w:cs="Times New Roman"/>
                <w:sz w:val="18"/>
                <w:szCs w:val="18"/>
              </w:rPr>
              <w:t>0.0433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0.0052</w:t>
            </w:r>
          </w:p>
        </w:tc>
        <w:tc>
          <w:tcPr>
            <w:tcW w:w="1350" w:type="dxa"/>
            <w:tcBorders>
              <w:top w:val="single" w:sz="4" w:space="0" w:color="auto"/>
              <w:left w:val="nil"/>
              <w:bottom w:val="single" w:sz="4" w:space="0" w:color="auto"/>
              <w:right w:val="single" w:sz="4" w:space="0" w:color="auto"/>
            </w:tcBorders>
            <w:shd w:val="clear" w:color="auto" w:fill="auto"/>
            <w:vAlign w:val="bottom"/>
          </w:tcPr>
          <w:p w14:paraId="67478CDE" w14:textId="5231CBA0"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0.0393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0.0062</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EF41935" w14:textId="32DE3CBE"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0.0308</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0.0023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577EA0F" w14:textId="634B08C4"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0.0461</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45B1930" w14:textId="10DA729A"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0.0532</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0.0083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B015C9C" w14:textId="57E07C0F"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0.0387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0.0025</w:t>
            </w:r>
          </w:p>
        </w:tc>
      </w:tr>
      <w:tr w:rsidR="00656883" w:rsidRPr="004F1CED" w14:paraId="1FFC43FA" w14:textId="3E4A93C7" w:rsidTr="00656883">
        <w:trPr>
          <w:trHeight w:val="364"/>
        </w:trPr>
        <w:tc>
          <w:tcPr>
            <w:tcW w:w="1075" w:type="dxa"/>
          </w:tcPr>
          <w:p w14:paraId="6B58CDC7" w14:textId="1E6C1728" w:rsidR="00656883" w:rsidRPr="004F1CED" w:rsidRDefault="004F1CED"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δ=0.30</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48DB3F22" w14:textId="10B5308C" w:rsidR="00656883" w:rsidRPr="004F1CED" w:rsidRDefault="00656883" w:rsidP="00656883">
            <w:pPr>
              <w:pStyle w:val="Default"/>
              <w:rPr>
                <w:rFonts w:ascii="Times New Roman" w:hAnsi="Times New Roman" w:cs="Times New Roman"/>
                <w:sz w:val="18"/>
                <w:szCs w:val="18"/>
              </w:rPr>
            </w:pPr>
            <w:r w:rsidRPr="004F1CED">
              <w:rPr>
                <w:rFonts w:ascii="Times New Roman" w:hAnsi="Times New Roman" w:cs="Times New Roman"/>
                <w:sz w:val="18"/>
                <w:szCs w:val="18"/>
              </w:rPr>
              <w:t>0.0404</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0.0018</w:t>
            </w:r>
          </w:p>
        </w:tc>
        <w:tc>
          <w:tcPr>
            <w:tcW w:w="1350" w:type="dxa"/>
            <w:tcBorders>
              <w:top w:val="single" w:sz="4" w:space="0" w:color="auto"/>
              <w:left w:val="nil"/>
              <w:bottom w:val="single" w:sz="4" w:space="0" w:color="auto"/>
              <w:right w:val="single" w:sz="4" w:space="0" w:color="auto"/>
            </w:tcBorders>
            <w:shd w:val="clear" w:color="auto" w:fill="auto"/>
            <w:vAlign w:val="bottom"/>
          </w:tcPr>
          <w:p w14:paraId="1E11CE4D" w14:textId="2A8EA763"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0.0429</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0.0033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2C24165F" w14:textId="632A51E5"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0.0347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0.0014</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7F7B0F67" w14:textId="0908A980"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0.0580</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0.0061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F0ADAE7" w14:textId="423233D9"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0.0465</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0.0047</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E142198" w14:textId="4ECBD074"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0.0421</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0.0042</w:t>
            </w:r>
          </w:p>
        </w:tc>
      </w:tr>
    </w:tbl>
    <w:p w14:paraId="1AD17BA0" w14:textId="77777777" w:rsidR="00C111CE" w:rsidRDefault="00C111CE" w:rsidP="00C111CE">
      <w:pPr>
        <w:pBdr>
          <w:top w:val="nil"/>
          <w:left w:val="nil"/>
          <w:bottom w:val="nil"/>
          <w:right w:val="nil"/>
          <w:between w:val="nil"/>
          <w:bar w:val="nil"/>
        </w:pBdr>
        <w:rPr>
          <w:b/>
          <w:bCs/>
        </w:rPr>
      </w:pPr>
    </w:p>
    <w:p w14:paraId="50002FF2" w14:textId="77777777" w:rsidR="00433968" w:rsidRDefault="00433968">
      <w:pPr>
        <w:pBdr>
          <w:top w:val="nil"/>
          <w:left w:val="nil"/>
          <w:bottom w:val="nil"/>
          <w:right w:val="nil"/>
          <w:between w:val="nil"/>
          <w:bar w:val="nil"/>
        </w:pBdr>
        <w:rPr>
          <w:rFonts w:eastAsia="Arial Unicode MS" w:cs="Arial Unicode MS"/>
          <w:b/>
          <w:bCs/>
          <w:color w:val="000000"/>
          <w:sz w:val="22"/>
          <w:szCs w:val="22"/>
          <w:bdr w:val="nil"/>
          <w14:textOutline w14:w="0" w14:cap="flat" w14:cmpd="sng" w14:algn="ctr">
            <w14:noFill/>
            <w14:prstDash w14:val="solid"/>
            <w14:bevel/>
          </w14:textOutline>
        </w:rPr>
      </w:pPr>
      <w:r>
        <w:rPr>
          <w:b/>
          <w:bCs/>
          <w:sz w:val="22"/>
          <w:szCs w:val="22"/>
        </w:rPr>
        <w:br w:type="page"/>
      </w:r>
    </w:p>
    <w:p w14:paraId="4BC5C097" w14:textId="37057268" w:rsidR="00966B95" w:rsidRDefault="00966B95" w:rsidP="00966B95">
      <w:pPr>
        <w:pStyle w:val="Default"/>
        <w:spacing w:before="0"/>
        <w:jc w:val="center"/>
        <w:rPr>
          <w:rFonts w:ascii="Times New Roman" w:hAnsi="Times New Roman"/>
          <w:sz w:val="22"/>
          <w:szCs w:val="22"/>
        </w:rPr>
      </w:pPr>
      <w:r w:rsidRPr="001F18AD">
        <w:rPr>
          <w:rFonts w:ascii="Times New Roman" w:hAnsi="Times New Roman"/>
          <w:b/>
          <w:bCs/>
          <w:sz w:val="22"/>
          <w:szCs w:val="22"/>
        </w:rPr>
        <w:lastRenderedPageBreak/>
        <w:t xml:space="preserve">Table </w:t>
      </w:r>
      <w:r>
        <w:rPr>
          <w:rFonts w:ascii="Times New Roman" w:hAnsi="Times New Roman"/>
          <w:b/>
          <w:bCs/>
          <w:sz w:val="22"/>
          <w:szCs w:val="22"/>
        </w:rPr>
        <w:t>S3</w:t>
      </w:r>
      <w:r w:rsidRPr="001F18AD">
        <w:rPr>
          <w:rFonts w:ascii="Times New Roman" w:hAnsi="Times New Roman"/>
          <w:b/>
          <w:bCs/>
          <w:sz w:val="22"/>
          <w:szCs w:val="22"/>
        </w:rPr>
        <w:t xml:space="preserve">. </w:t>
      </w:r>
      <w:r>
        <w:rPr>
          <w:rFonts w:ascii="Times New Roman" w:hAnsi="Times New Roman"/>
          <w:b/>
          <w:bCs/>
          <w:sz w:val="22"/>
          <w:szCs w:val="22"/>
        </w:rPr>
        <w:t xml:space="preserve">Thresholds for </w:t>
      </w:r>
      <w:r w:rsidR="00F21838">
        <w:rPr>
          <w:rFonts w:ascii="Times New Roman" w:hAnsi="Times New Roman" w:cs="Times New Roman"/>
          <w:b/>
          <w:bCs/>
          <w:sz w:val="22"/>
          <w:szCs w:val="22"/>
        </w:rPr>
        <w:t xml:space="preserve">Simultaneous </w:t>
      </w:r>
      <w:r>
        <w:rPr>
          <w:rFonts w:ascii="Times New Roman" w:hAnsi="Times New Roman" w:cs="Times New Roman"/>
          <w:b/>
          <w:bCs/>
          <w:sz w:val="22"/>
          <w:szCs w:val="22"/>
        </w:rPr>
        <w:t xml:space="preserve">Variation Experiment (Preregistered </w:t>
      </w:r>
      <w:r w:rsidRPr="000E3DCD">
        <w:rPr>
          <w:rFonts w:ascii="Times New Roman" w:hAnsi="Times New Roman" w:cs="Times New Roman"/>
          <w:b/>
          <w:bCs/>
          <w:sz w:val="22"/>
          <w:szCs w:val="22"/>
        </w:rPr>
        <w:t xml:space="preserve">Experiment </w:t>
      </w:r>
      <w:r w:rsidR="0015173C">
        <w:rPr>
          <w:rFonts w:ascii="Times New Roman" w:hAnsi="Times New Roman" w:cs="Times New Roman"/>
          <w:b/>
          <w:bCs/>
          <w:sz w:val="22"/>
          <w:szCs w:val="22"/>
        </w:rPr>
        <w:t>9</w:t>
      </w:r>
      <w:r>
        <w:rPr>
          <w:rFonts w:ascii="Times New Roman" w:hAnsi="Times New Roman" w:cs="Times New Roman"/>
          <w:b/>
          <w:bCs/>
          <w:sz w:val="22"/>
          <w:szCs w:val="22"/>
        </w:rPr>
        <w:t>)</w:t>
      </w:r>
      <w:r>
        <w:rPr>
          <w:rFonts w:ascii="Times New Roman" w:hAnsi="Times New Roman"/>
          <w:sz w:val="22"/>
          <w:szCs w:val="22"/>
        </w:rPr>
        <w:t>:</w:t>
      </w:r>
      <w:r>
        <w:rPr>
          <w:rFonts w:ascii="Times New Roman" w:hAnsi="Times New Roman"/>
          <w:sz w:val="22"/>
          <w:szCs w:val="22"/>
        </w:rPr>
        <w:br/>
      </w:r>
      <w:r>
        <w:rPr>
          <w:rFonts w:ascii="Times New Roman" w:hAnsi="Times New Roman" w:cs="Times New Roman"/>
          <w:sz w:val="20"/>
          <w:szCs w:val="20"/>
        </w:rPr>
        <w:t xml:space="preserve">Mean threshold (averaged over blocks) </w:t>
      </w:r>
      <m:oMath>
        <m:r>
          <w:rPr>
            <w:rFonts w:ascii="Cambria Math" w:hAnsi="Cambria Math" w:cs="Times New Roman"/>
            <w:sz w:val="20"/>
            <w:szCs w:val="20"/>
          </w:rPr>
          <m:t xml:space="preserve">± </m:t>
        </m:r>
      </m:oMath>
      <w:r>
        <w:rPr>
          <w:rFonts w:ascii="Times New Roman" w:hAnsi="Times New Roman" w:cs="Times New Roman"/>
          <w:sz w:val="20"/>
          <w:szCs w:val="20"/>
        </w:rPr>
        <w:t xml:space="preserve">SEM of </w:t>
      </w:r>
      <w:r w:rsidR="005F5EE6">
        <w:rPr>
          <w:rFonts w:ascii="Times New Roman" w:hAnsi="Times New Roman" w:cs="Times New Roman"/>
          <w:sz w:val="20"/>
          <w:szCs w:val="20"/>
        </w:rPr>
        <w:t>six</w:t>
      </w:r>
      <w:r>
        <w:rPr>
          <w:rFonts w:ascii="Times New Roman" w:hAnsi="Times New Roman" w:cs="Times New Roman"/>
          <w:sz w:val="20"/>
          <w:szCs w:val="20"/>
        </w:rPr>
        <w:t xml:space="preserve"> human observers measured for </w:t>
      </w:r>
      <w:r w:rsidR="00F37444">
        <w:rPr>
          <w:rFonts w:ascii="Times New Roman" w:hAnsi="Times New Roman" w:cs="Times New Roman"/>
          <w:sz w:val="20"/>
          <w:szCs w:val="20"/>
        </w:rPr>
        <w:t>six</w:t>
      </w:r>
      <w:r w:rsidR="00CE5D43">
        <w:rPr>
          <w:rFonts w:ascii="Times New Roman" w:hAnsi="Times New Roman" w:cs="Times New Roman"/>
          <w:sz w:val="20"/>
          <w:szCs w:val="20"/>
        </w:rPr>
        <w:t xml:space="preserve"> </w:t>
      </w:r>
      <w:r>
        <w:rPr>
          <w:rFonts w:ascii="Times New Roman" w:hAnsi="Times New Roman" w:cs="Times New Roman"/>
          <w:sz w:val="20"/>
          <w:szCs w:val="20"/>
        </w:rPr>
        <w:t xml:space="preserve">conditions studied in preregistered experiment </w:t>
      </w:r>
      <w:r w:rsidR="00CC3CDF">
        <w:rPr>
          <w:rFonts w:ascii="Times New Roman" w:hAnsi="Times New Roman" w:cs="Times New Roman"/>
          <w:sz w:val="20"/>
          <w:szCs w:val="20"/>
        </w:rPr>
        <w:t>8</w:t>
      </w:r>
      <w:r>
        <w:rPr>
          <w:rFonts w:ascii="Times New Roman" w:hAnsi="Times New Roman" w:cs="Times New Roman"/>
          <w:sz w:val="20"/>
          <w:szCs w:val="20"/>
        </w:rPr>
        <w:t>.</w:t>
      </w:r>
    </w:p>
    <w:p w14:paraId="7C7A4D93" w14:textId="77777777" w:rsidR="00966B95" w:rsidRDefault="00966B95" w:rsidP="00966B95">
      <w:pPr>
        <w:pStyle w:val="Default"/>
        <w:spacing w:before="0"/>
        <w:rPr>
          <w:rFonts w:ascii="Times New Roman" w:hAnsi="Times New Roman"/>
          <w:sz w:val="22"/>
          <w:szCs w:val="22"/>
        </w:rPr>
      </w:pPr>
    </w:p>
    <w:tbl>
      <w:tblPr>
        <w:tblStyle w:val="TableGrid"/>
        <w:tblW w:w="9355" w:type="dxa"/>
        <w:tblLayout w:type="fixed"/>
        <w:tblLook w:val="04A0" w:firstRow="1" w:lastRow="0" w:firstColumn="1" w:lastColumn="0" w:noHBand="0" w:noVBand="1"/>
      </w:tblPr>
      <w:tblGrid>
        <w:gridCol w:w="1255"/>
        <w:gridCol w:w="1350"/>
        <w:gridCol w:w="1350"/>
        <w:gridCol w:w="1350"/>
        <w:gridCol w:w="1350"/>
        <w:gridCol w:w="1350"/>
        <w:gridCol w:w="1350"/>
      </w:tblGrid>
      <w:tr w:rsidR="00966B95" w:rsidRPr="004F1CED" w14:paraId="3A4623FE" w14:textId="77777777" w:rsidTr="000B2AF6">
        <w:trPr>
          <w:trHeight w:val="205"/>
        </w:trPr>
        <w:tc>
          <w:tcPr>
            <w:tcW w:w="1255" w:type="dxa"/>
            <w:vMerge w:val="restart"/>
          </w:tcPr>
          <w:p w14:paraId="7AFEEFBE" w14:textId="77777777" w:rsidR="00966B95" w:rsidRPr="004F1CED" w:rsidRDefault="00966B95"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Condition</w:t>
            </w:r>
          </w:p>
        </w:tc>
        <w:tc>
          <w:tcPr>
            <w:tcW w:w="8100" w:type="dxa"/>
            <w:gridSpan w:val="6"/>
          </w:tcPr>
          <w:p w14:paraId="2140493B" w14:textId="77777777" w:rsidR="00966B95" w:rsidRPr="004F1CED" w:rsidRDefault="00966B95"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Observer</w:t>
            </w:r>
          </w:p>
        </w:tc>
      </w:tr>
      <w:tr w:rsidR="0045409C" w:rsidRPr="004F1CED" w14:paraId="71C8EFC6" w14:textId="77777777" w:rsidTr="00336C2D">
        <w:trPr>
          <w:trHeight w:val="205"/>
        </w:trPr>
        <w:tc>
          <w:tcPr>
            <w:tcW w:w="1255" w:type="dxa"/>
            <w:vMerge/>
          </w:tcPr>
          <w:p w14:paraId="2FDF8CA9" w14:textId="77777777" w:rsidR="00966B95" w:rsidRPr="004F1CED" w:rsidRDefault="00966B95"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p>
        </w:tc>
        <w:tc>
          <w:tcPr>
            <w:tcW w:w="1350" w:type="dxa"/>
            <w:tcBorders>
              <w:bottom w:val="single" w:sz="4" w:space="0" w:color="auto"/>
            </w:tcBorders>
          </w:tcPr>
          <w:p w14:paraId="2E23EA84" w14:textId="77777777" w:rsidR="00966B95" w:rsidRPr="004F1CED" w:rsidRDefault="00966B95"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0003</w:t>
            </w:r>
          </w:p>
        </w:tc>
        <w:tc>
          <w:tcPr>
            <w:tcW w:w="1350" w:type="dxa"/>
            <w:tcBorders>
              <w:bottom w:val="single" w:sz="4" w:space="0" w:color="auto"/>
            </w:tcBorders>
          </w:tcPr>
          <w:p w14:paraId="32E8897E" w14:textId="77777777" w:rsidR="00966B95" w:rsidRPr="004F1CED" w:rsidRDefault="00966B95"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Bagel</w:t>
            </w:r>
          </w:p>
        </w:tc>
        <w:tc>
          <w:tcPr>
            <w:tcW w:w="1350" w:type="dxa"/>
            <w:tcBorders>
              <w:bottom w:val="single" w:sz="4" w:space="0" w:color="auto"/>
            </w:tcBorders>
          </w:tcPr>
          <w:p w14:paraId="1DEF81D0" w14:textId="77777777" w:rsidR="00966B95" w:rsidRPr="004F1CED" w:rsidRDefault="00966B95"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Content</w:t>
            </w:r>
          </w:p>
        </w:tc>
        <w:tc>
          <w:tcPr>
            <w:tcW w:w="1350" w:type="dxa"/>
            <w:tcBorders>
              <w:bottom w:val="single" w:sz="4" w:space="0" w:color="auto"/>
            </w:tcBorders>
          </w:tcPr>
          <w:p w14:paraId="0853D6A4" w14:textId="77777777" w:rsidR="00966B95" w:rsidRPr="004F1CED" w:rsidRDefault="00966B95"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Oven</w:t>
            </w:r>
          </w:p>
        </w:tc>
        <w:tc>
          <w:tcPr>
            <w:tcW w:w="1350" w:type="dxa"/>
            <w:tcBorders>
              <w:bottom w:val="single" w:sz="4" w:space="0" w:color="auto"/>
            </w:tcBorders>
          </w:tcPr>
          <w:p w14:paraId="135E0F66" w14:textId="45031455" w:rsidR="00966B95" w:rsidRPr="004F1CED" w:rsidRDefault="00767E6D"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Manos</w:t>
            </w:r>
          </w:p>
        </w:tc>
        <w:tc>
          <w:tcPr>
            <w:tcW w:w="1350" w:type="dxa"/>
            <w:tcBorders>
              <w:bottom w:val="single" w:sz="4" w:space="0" w:color="auto"/>
            </w:tcBorders>
          </w:tcPr>
          <w:p w14:paraId="1A8169EA" w14:textId="77777777" w:rsidR="00966B95" w:rsidRPr="004F1CED" w:rsidRDefault="00966B95"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Revival</w:t>
            </w:r>
          </w:p>
        </w:tc>
      </w:tr>
      <w:tr w:rsidR="00336C2D" w:rsidRPr="004F1CED" w14:paraId="6A62A24A" w14:textId="77777777" w:rsidTr="00336C2D">
        <w:trPr>
          <w:trHeight w:val="205"/>
        </w:trPr>
        <w:tc>
          <w:tcPr>
            <w:tcW w:w="1255" w:type="dxa"/>
          </w:tcPr>
          <w:p w14:paraId="5F2FBB34" w14:textId="5D03289C" w:rsidR="00336C2D" w:rsidRPr="004F1CE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No Variation</w:t>
            </w:r>
          </w:p>
        </w:tc>
        <w:tc>
          <w:tcPr>
            <w:tcW w:w="1350" w:type="dxa"/>
            <w:tcBorders>
              <w:top w:val="single" w:sz="4" w:space="0" w:color="auto"/>
              <w:left w:val="nil"/>
              <w:bottom w:val="single" w:sz="4" w:space="0" w:color="auto"/>
              <w:right w:val="single" w:sz="4" w:space="0" w:color="auto"/>
            </w:tcBorders>
            <w:shd w:val="clear" w:color="auto" w:fill="auto"/>
            <w:vAlign w:val="bottom"/>
          </w:tcPr>
          <w:p w14:paraId="452D935B" w14:textId="0606D088" w:rsidR="00336C2D" w:rsidRPr="00380747"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0.0261</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0.0022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07ADF42" w14:textId="53A3D1CC" w:rsidR="00336C2D" w:rsidRPr="0045688C"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0.0227</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0.0019</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4D38840" w14:textId="78189032" w:rsidR="00336C2D" w:rsidRPr="00012CE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0.0246</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0.0004</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21EA53D" w14:textId="23F2BEF3" w:rsidR="00336C2D" w:rsidRPr="0082778A"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0.0383</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0.0066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CB5FE05" w14:textId="1EC33EF0" w:rsidR="00336C2D" w:rsidRPr="006A146F"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6A146F">
              <w:rPr>
                <w:rFonts w:ascii="Times New Roman" w:hAnsi="Times New Roman" w:cs="Times New Roman"/>
                <w:sz w:val="18"/>
                <w:szCs w:val="18"/>
              </w:rPr>
              <w:t>0.0258</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0.0036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CDECCC6" w14:textId="083635C9" w:rsidR="00336C2D" w:rsidRPr="00336C2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0.0366</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0.0085</w:t>
            </w:r>
          </w:p>
        </w:tc>
      </w:tr>
      <w:tr w:rsidR="00336C2D" w:rsidRPr="004F1CED" w14:paraId="54C88C2A" w14:textId="77777777" w:rsidTr="00336C2D">
        <w:trPr>
          <w:trHeight w:val="205"/>
        </w:trPr>
        <w:tc>
          <w:tcPr>
            <w:tcW w:w="1255" w:type="dxa"/>
          </w:tcPr>
          <w:p w14:paraId="6B76871C" w14:textId="3079C003" w:rsidR="00336C2D" w:rsidRPr="004F1CE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Background Variation Chromatic</w:t>
            </w:r>
          </w:p>
        </w:tc>
        <w:tc>
          <w:tcPr>
            <w:tcW w:w="1350" w:type="dxa"/>
            <w:tcBorders>
              <w:top w:val="single" w:sz="4" w:space="0" w:color="auto"/>
              <w:left w:val="nil"/>
              <w:bottom w:val="single" w:sz="4" w:space="0" w:color="auto"/>
              <w:right w:val="single" w:sz="4" w:space="0" w:color="auto"/>
            </w:tcBorders>
            <w:shd w:val="clear" w:color="auto" w:fill="auto"/>
            <w:vAlign w:val="bottom"/>
          </w:tcPr>
          <w:p w14:paraId="3D2A38BB" w14:textId="591EE660" w:rsidR="00336C2D" w:rsidRPr="00380747"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0.0414</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0.0036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7CF25A5" w14:textId="63F12A09" w:rsidR="00336C2D" w:rsidRPr="0045688C"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0.0340</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0.0058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0E3D7E7" w14:textId="68B6BBD8" w:rsidR="00336C2D" w:rsidRPr="00012CE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0.0392</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0.0083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FDE6BCB" w14:textId="515CC2D9" w:rsidR="00336C2D" w:rsidRPr="0082778A"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0.0498</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0.0050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2DA3166" w14:textId="6DCD6B4A" w:rsidR="00336C2D" w:rsidRPr="006A146F"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6A146F">
              <w:rPr>
                <w:rFonts w:ascii="Times New Roman" w:hAnsi="Times New Roman" w:cs="Times New Roman"/>
                <w:sz w:val="18"/>
                <w:szCs w:val="18"/>
              </w:rPr>
              <w:t>0.0306</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0.0013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7A5F584" w14:textId="0538AE4E" w:rsidR="00336C2D" w:rsidRPr="00336C2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0.0383</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0.0033</w:t>
            </w:r>
          </w:p>
        </w:tc>
      </w:tr>
      <w:tr w:rsidR="00336C2D" w:rsidRPr="004F1CED" w14:paraId="26CB051E" w14:textId="77777777" w:rsidTr="00336C2D">
        <w:trPr>
          <w:trHeight w:val="205"/>
        </w:trPr>
        <w:tc>
          <w:tcPr>
            <w:tcW w:w="1255" w:type="dxa"/>
          </w:tcPr>
          <w:p w14:paraId="06C2D1FF" w14:textId="0F2A138E" w:rsidR="00336C2D" w:rsidRPr="004F1CE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Background Variation Achromatic</w:t>
            </w:r>
          </w:p>
        </w:tc>
        <w:tc>
          <w:tcPr>
            <w:tcW w:w="1350" w:type="dxa"/>
            <w:tcBorders>
              <w:top w:val="single" w:sz="4" w:space="0" w:color="auto"/>
              <w:left w:val="nil"/>
              <w:bottom w:val="single" w:sz="4" w:space="0" w:color="auto"/>
              <w:right w:val="single" w:sz="4" w:space="0" w:color="auto"/>
            </w:tcBorders>
            <w:shd w:val="clear" w:color="auto" w:fill="auto"/>
            <w:vAlign w:val="bottom"/>
          </w:tcPr>
          <w:p w14:paraId="7AFED131" w14:textId="5ABEB56C" w:rsidR="00336C2D" w:rsidRPr="00380747"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0.0394</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0.0027</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CAC2F6D" w14:textId="5D5FC944" w:rsidR="00336C2D" w:rsidRPr="0045688C"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0.0319</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0.0015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4A42E5C" w14:textId="60648D53" w:rsidR="00336C2D" w:rsidRPr="00012CE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0.0427</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0.0074</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9933704" w14:textId="1145FFB7" w:rsidR="00336C2D" w:rsidRPr="0082778A"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0.0683</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0.0048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FB28C1E" w14:textId="5CFFBF7F" w:rsidR="00336C2D" w:rsidRPr="006A146F"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6A146F">
              <w:rPr>
                <w:rFonts w:ascii="Times New Roman" w:hAnsi="Times New Roman" w:cs="Times New Roman"/>
                <w:sz w:val="18"/>
                <w:szCs w:val="18"/>
              </w:rPr>
              <w:t>0.0435</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0.0071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FB61186" w14:textId="58FBF38B" w:rsidR="00336C2D" w:rsidRPr="00336C2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0.0389</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0.0010</w:t>
            </w:r>
          </w:p>
        </w:tc>
      </w:tr>
      <w:tr w:rsidR="00336C2D" w:rsidRPr="004F1CED" w14:paraId="2CB0E20D" w14:textId="77777777" w:rsidTr="00336C2D">
        <w:trPr>
          <w:trHeight w:val="205"/>
        </w:trPr>
        <w:tc>
          <w:tcPr>
            <w:tcW w:w="1255" w:type="dxa"/>
          </w:tcPr>
          <w:p w14:paraId="676225D6" w14:textId="77777777" w:rsidR="00336C2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Light Intensity</w:t>
            </w:r>
          </w:p>
          <w:p w14:paraId="717CBDF3" w14:textId="2536786D" w:rsidR="00336C2D" w:rsidRPr="004F1CE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Variation</w:t>
            </w:r>
          </w:p>
        </w:tc>
        <w:tc>
          <w:tcPr>
            <w:tcW w:w="1350" w:type="dxa"/>
            <w:tcBorders>
              <w:top w:val="single" w:sz="4" w:space="0" w:color="auto"/>
              <w:left w:val="nil"/>
              <w:bottom w:val="single" w:sz="4" w:space="0" w:color="auto"/>
              <w:right w:val="single" w:sz="4" w:space="0" w:color="auto"/>
            </w:tcBorders>
            <w:shd w:val="clear" w:color="auto" w:fill="auto"/>
            <w:vAlign w:val="bottom"/>
          </w:tcPr>
          <w:p w14:paraId="598FF61B" w14:textId="558E560D" w:rsidR="00336C2D" w:rsidRPr="00380747"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0.0464</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0.0027</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2E15A21" w14:textId="10FE05FA" w:rsidR="00336C2D" w:rsidRPr="0045688C"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0.0656</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0.0208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A4B622E" w14:textId="092C55BE" w:rsidR="00336C2D" w:rsidRPr="00012CE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0.0412</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0.0021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9024F69" w14:textId="25F95689" w:rsidR="00336C2D" w:rsidRPr="0082778A"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0.0592</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0.0091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8AD51AD" w14:textId="411C10E6" w:rsidR="00336C2D" w:rsidRPr="006A146F"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6A146F">
              <w:rPr>
                <w:rFonts w:ascii="Times New Roman" w:hAnsi="Times New Roman" w:cs="Times New Roman"/>
                <w:sz w:val="18"/>
                <w:szCs w:val="18"/>
              </w:rPr>
              <w:t>0.0464</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0.0046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C232E38" w14:textId="45F66C71" w:rsidR="00336C2D" w:rsidRPr="00336C2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0.0474</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0.0069</w:t>
            </w:r>
          </w:p>
        </w:tc>
      </w:tr>
      <w:tr w:rsidR="00336C2D" w:rsidRPr="004F1CED" w14:paraId="574A65F3" w14:textId="77777777" w:rsidTr="00336C2D">
        <w:trPr>
          <w:trHeight w:val="205"/>
        </w:trPr>
        <w:tc>
          <w:tcPr>
            <w:tcW w:w="1255" w:type="dxa"/>
          </w:tcPr>
          <w:p w14:paraId="105EFAED" w14:textId="0D516D39" w:rsidR="00336C2D" w:rsidRPr="004F1CE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Simultaneous Variation Chromatic</w:t>
            </w:r>
          </w:p>
        </w:tc>
        <w:tc>
          <w:tcPr>
            <w:tcW w:w="1350" w:type="dxa"/>
            <w:tcBorders>
              <w:top w:val="single" w:sz="4" w:space="0" w:color="auto"/>
              <w:left w:val="nil"/>
              <w:bottom w:val="single" w:sz="4" w:space="0" w:color="auto"/>
              <w:right w:val="single" w:sz="4" w:space="0" w:color="auto"/>
            </w:tcBorders>
            <w:shd w:val="clear" w:color="auto" w:fill="auto"/>
            <w:vAlign w:val="bottom"/>
          </w:tcPr>
          <w:p w14:paraId="26CD08E7" w14:textId="72011894" w:rsidR="00336C2D" w:rsidRPr="00380747"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0.0635</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0.0092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2DB3F3D" w14:textId="68C27245" w:rsidR="00336C2D" w:rsidRPr="0045688C"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0.0536</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0.0014</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015DF46" w14:textId="447CBAD2" w:rsidR="00336C2D" w:rsidRPr="00012CE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0.0437</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22371A5" w14:textId="005733D0" w:rsidR="00336C2D" w:rsidRPr="0082778A"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0.0639</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0.0106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4CBB263" w14:textId="05111321" w:rsidR="00336C2D" w:rsidRPr="006A146F"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6A146F">
              <w:rPr>
                <w:rFonts w:ascii="Times New Roman" w:hAnsi="Times New Roman" w:cs="Times New Roman"/>
                <w:sz w:val="18"/>
                <w:szCs w:val="18"/>
              </w:rPr>
              <w:t>0.0768</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0.0085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5876C17" w14:textId="6BD855EC" w:rsidR="00336C2D" w:rsidRPr="00336C2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0.0528</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0.0037</w:t>
            </w:r>
          </w:p>
        </w:tc>
      </w:tr>
      <w:tr w:rsidR="00336C2D" w:rsidRPr="004F1CED" w14:paraId="68A0AC04" w14:textId="77777777" w:rsidTr="00336C2D">
        <w:trPr>
          <w:trHeight w:val="205"/>
        </w:trPr>
        <w:tc>
          <w:tcPr>
            <w:tcW w:w="1255" w:type="dxa"/>
          </w:tcPr>
          <w:p w14:paraId="612AB98B" w14:textId="5B40249D" w:rsidR="00336C2D" w:rsidRPr="004F1CE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Simultaneous Variation Achromatic</w:t>
            </w:r>
          </w:p>
        </w:tc>
        <w:tc>
          <w:tcPr>
            <w:tcW w:w="1350" w:type="dxa"/>
            <w:tcBorders>
              <w:top w:val="single" w:sz="4" w:space="0" w:color="auto"/>
              <w:left w:val="nil"/>
              <w:bottom w:val="single" w:sz="4" w:space="0" w:color="auto"/>
              <w:right w:val="single" w:sz="4" w:space="0" w:color="auto"/>
            </w:tcBorders>
            <w:shd w:val="clear" w:color="auto" w:fill="auto"/>
            <w:vAlign w:val="bottom"/>
          </w:tcPr>
          <w:p w14:paraId="3F1CEB47" w14:textId="2CB4D8E6" w:rsidR="00336C2D" w:rsidRPr="00380747"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0.0648</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0.0103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37ADE34" w14:textId="447501C5" w:rsidR="00336C2D" w:rsidRPr="0045688C"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0.0540</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0.0017</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BAB61CF" w14:textId="25D680B4" w:rsidR="00336C2D" w:rsidRPr="00012CE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0.0478</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0.0049</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68D411C5" w14:textId="56E93B6E" w:rsidR="00336C2D" w:rsidRPr="0082778A"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0.0826</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0.0166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ABAAF06" w14:textId="115BC403" w:rsidR="00336C2D" w:rsidRPr="006A146F"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6A146F">
              <w:rPr>
                <w:rFonts w:ascii="Times New Roman" w:hAnsi="Times New Roman" w:cs="Times New Roman"/>
                <w:sz w:val="18"/>
                <w:szCs w:val="18"/>
              </w:rPr>
              <w:t>0.0749</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0.0082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6D947B4" w14:textId="00348881" w:rsidR="00336C2D" w:rsidRPr="00336C2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0.0561</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0.0028</w:t>
            </w:r>
          </w:p>
        </w:tc>
      </w:tr>
    </w:tbl>
    <w:p w14:paraId="672D91EE" w14:textId="77777777" w:rsidR="00C111CE" w:rsidRDefault="00C111CE">
      <w:pPr>
        <w:pBdr>
          <w:top w:val="nil"/>
          <w:left w:val="nil"/>
          <w:bottom w:val="nil"/>
          <w:right w:val="nil"/>
          <w:between w:val="nil"/>
          <w:bar w:val="nil"/>
        </w:pBdr>
        <w:rPr>
          <w:b/>
          <w:bCs/>
        </w:rPr>
      </w:pPr>
      <w:r>
        <w:rPr>
          <w:b/>
          <w:bCs/>
        </w:rPr>
        <w:br w:type="page"/>
      </w:r>
    </w:p>
    <w:p w14:paraId="6A36FE11" w14:textId="71806EF5" w:rsidR="00C111CE" w:rsidRPr="00EE1526" w:rsidRDefault="00C111CE" w:rsidP="00C111CE">
      <w:pPr>
        <w:pBdr>
          <w:top w:val="nil"/>
          <w:left w:val="nil"/>
          <w:bottom w:val="nil"/>
          <w:right w:val="nil"/>
          <w:between w:val="nil"/>
          <w:bar w:val="nil"/>
        </w:pBdr>
        <w:rPr>
          <w:b/>
          <w:bCs/>
          <w:sz w:val="22"/>
          <w:szCs w:val="22"/>
        </w:rPr>
      </w:pPr>
      <w:r w:rsidRPr="00EE1526">
        <w:rPr>
          <w:b/>
          <w:bCs/>
          <w:sz w:val="22"/>
          <w:szCs w:val="22"/>
        </w:rPr>
        <w:lastRenderedPageBreak/>
        <w:t>Figure Captions</w:t>
      </w:r>
    </w:p>
    <w:p w14:paraId="5ABDB0CF" w14:textId="77777777" w:rsidR="00C111CE" w:rsidRPr="00EE1526" w:rsidRDefault="00C111CE" w:rsidP="00C111CE">
      <w:pPr>
        <w:pBdr>
          <w:top w:val="nil"/>
          <w:left w:val="nil"/>
          <w:bottom w:val="nil"/>
          <w:right w:val="nil"/>
          <w:between w:val="nil"/>
          <w:bar w:val="nil"/>
        </w:pBdr>
        <w:rPr>
          <w:b/>
          <w:bCs/>
          <w:sz w:val="22"/>
          <w:szCs w:val="22"/>
        </w:rPr>
      </w:pPr>
    </w:p>
    <w:p w14:paraId="5A7FF3C0" w14:textId="048EF59D" w:rsidR="0004061F" w:rsidRPr="00EE1526" w:rsidRDefault="00682378" w:rsidP="005B04C5">
      <w:pPr>
        <w:pBdr>
          <w:top w:val="nil"/>
          <w:left w:val="nil"/>
          <w:bottom w:val="nil"/>
          <w:right w:val="nil"/>
          <w:between w:val="nil"/>
          <w:bar w:val="nil"/>
        </w:pBdr>
        <w:rPr>
          <w:sz w:val="22"/>
          <w:szCs w:val="22"/>
        </w:rPr>
      </w:pPr>
      <w:r w:rsidRPr="00EE1526">
        <w:rPr>
          <w:b/>
          <w:bCs/>
          <w:sz w:val="22"/>
          <w:szCs w:val="22"/>
        </w:rPr>
        <w:t>Figure 1:</w:t>
      </w:r>
      <w:r w:rsidR="006E4252" w:rsidRPr="00EE1526">
        <w:rPr>
          <w:b/>
          <w:bCs/>
          <w:sz w:val="22"/>
          <w:szCs w:val="22"/>
        </w:rPr>
        <w:t xml:space="preserve"> </w:t>
      </w:r>
      <w:r w:rsidR="00455EDF" w:rsidRPr="00EE1526">
        <w:rPr>
          <w:b/>
          <w:bCs/>
          <w:sz w:val="22"/>
          <w:szCs w:val="22"/>
        </w:rPr>
        <w:t xml:space="preserve">(a) </w:t>
      </w:r>
      <w:r w:rsidR="006E4252" w:rsidRPr="00EE1526">
        <w:rPr>
          <w:b/>
          <w:bCs/>
          <w:sz w:val="22"/>
          <w:szCs w:val="22"/>
        </w:rPr>
        <w:t>Psychophysical task</w:t>
      </w:r>
      <w:r w:rsidR="008C3C0C" w:rsidRPr="00EE1526">
        <w:rPr>
          <w:b/>
          <w:bCs/>
          <w:sz w:val="22"/>
          <w:szCs w:val="22"/>
        </w:rPr>
        <w:t xml:space="preserve">. </w:t>
      </w:r>
      <w:r w:rsidR="006E4252" w:rsidRPr="00EE1526">
        <w:rPr>
          <w:sz w:val="22"/>
          <w:szCs w:val="22"/>
        </w:rPr>
        <w:t>On every trial of the experiment, human observers viewed two images</w:t>
      </w:r>
      <w:r w:rsidR="007A3825" w:rsidRPr="00EE1526">
        <w:rPr>
          <w:sz w:val="22"/>
          <w:szCs w:val="22"/>
        </w:rPr>
        <w:t xml:space="preserve">, a standard </w:t>
      </w:r>
      <w:proofErr w:type="gramStart"/>
      <w:r w:rsidR="007A3825" w:rsidRPr="00EE1526">
        <w:rPr>
          <w:sz w:val="22"/>
          <w:szCs w:val="22"/>
        </w:rPr>
        <w:t>image</w:t>
      </w:r>
      <w:proofErr w:type="gramEnd"/>
      <w:r w:rsidR="007A3825" w:rsidRPr="00EE1526">
        <w:rPr>
          <w:sz w:val="22"/>
          <w:szCs w:val="22"/>
        </w:rPr>
        <w:t xml:space="preserve"> and a comparison image</w:t>
      </w:r>
      <w:r w:rsidR="00474145">
        <w:rPr>
          <w:sz w:val="22"/>
          <w:szCs w:val="22"/>
        </w:rPr>
        <w:t>,</w:t>
      </w:r>
      <w:r w:rsidR="007A3825" w:rsidRPr="00EE1526">
        <w:rPr>
          <w:sz w:val="22"/>
          <w:szCs w:val="22"/>
        </w:rPr>
        <w:t xml:space="preserve"> and indicated the image in which the spherical target object at the center of the image was lighter. </w:t>
      </w:r>
      <w:r w:rsidR="00AB0F99" w:rsidRPr="00EE1526">
        <w:rPr>
          <w:sz w:val="22"/>
          <w:szCs w:val="22"/>
        </w:rPr>
        <w:t xml:space="preserve">The images were computer graphics renderings of 3D scenes. They were displayed on a color calibrated monitor. </w:t>
      </w:r>
      <w:r w:rsidR="00A7527C" w:rsidRPr="00EE1526">
        <w:rPr>
          <w:sz w:val="22"/>
          <w:szCs w:val="22"/>
        </w:rPr>
        <w:t>Th</w:t>
      </w:r>
      <w:r w:rsidR="00C87B77" w:rsidRPr="00EE1526">
        <w:rPr>
          <w:sz w:val="22"/>
          <w:szCs w:val="22"/>
        </w:rPr>
        <w:t>is</w:t>
      </w:r>
      <w:r w:rsidR="00A7527C" w:rsidRPr="00EE1526">
        <w:rPr>
          <w:sz w:val="22"/>
          <w:szCs w:val="22"/>
        </w:rPr>
        <w:t xml:space="preserve"> panel</w:t>
      </w:r>
      <w:r w:rsidR="00F134BA" w:rsidRPr="00EE1526">
        <w:rPr>
          <w:sz w:val="22"/>
          <w:szCs w:val="22"/>
        </w:rPr>
        <w:t xml:space="preserve"> shows ex</w:t>
      </w:r>
      <w:r w:rsidR="007A3825" w:rsidRPr="00EE1526">
        <w:rPr>
          <w:sz w:val="22"/>
          <w:szCs w:val="22"/>
        </w:rPr>
        <w:t xml:space="preserve">amples of standard and comparison images. </w:t>
      </w:r>
      <w:r w:rsidR="0010528A" w:rsidRPr="00EE1526">
        <w:rPr>
          <w:sz w:val="22"/>
          <w:szCs w:val="22"/>
        </w:rPr>
        <w:t xml:space="preserve">The reflectance spectrum of the target object was spectrally </w:t>
      </w:r>
      <w:r w:rsidR="00686F34" w:rsidRPr="00EE1526">
        <w:rPr>
          <w:sz w:val="22"/>
          <w:szCs w:val="22"/>
        </w:rPr>
        <w:t>flat,</w:t>
      </w:r>
      <w:r w:rsidR="0010528A" w:rsidRPr="00EE1526">
        <w:rPr>
          <w:sz w:val="22"/>
          <w:szCs w:val="22"/>
        </w:rPr>
        <w:t xml:space="preserve"> and the target object appeared gray. </w:t>
      </w:r>
      <w:r w:rsidR="00686F34" w:rsidRPr="00EE1526">
        <w:rPr>
          <w:sz w:val="22"/>
          <w:szCs w:val="22"/>
        </w:rPr>
        <w:t>The reflectance of the target object in the standard image was held fixed and it changed for the comparison image.</w:t>
      </w:r>
      <w:r w:rsidR="00A7527C" w:rsidRPr="00EE1526">
        <w:rPr>
          <w:sz w:val="22"/>
          <w:szCs w:val="22"/>
        </w:rPr>
        <w:t xml:space="preserve"> </w:t>
      </w:r>
      <w:r w:rsidR="00024FBB" w:rsidRPr="00EE1526">
        <w:rPr>
          <w:sz w:val="22"/>
          <w:szCs w:val="22"/>
        </w:rPr>
        <w:t xml:space="preserve">In </w:t>
      </w:r>
      <w:r w:rsidR="006E46F0" w:rsidRPr="00EE1526">
        <w:rPr>
          <w:sz w:val="22"/>
          <w:szCs w:val="22"/>
        </w:rPr>
        <w:t>this panel</w:t>
      </w:r>
      <w:r w:rsidR="00024FBB" w:rsidRPr="00EE1526">
        <w:rPr>
          <w:sz w:val="22"/>
          <w:szCs w:val="22"/>
        </w:rPr>
        <w:t xml:space="preserve">, the target </w:t>
      </w:r>
      <w:r w:rsidR="005B7EF8" w:rsidRPr="00EE1526">
        <w:rPr>
          <w:sz w:val="22"/>
          <w:szCs w:val="22"/>
        </w:rPr>
        <w:t xml:space="preserve">object </w:t>
      </w:r>
      <w:r w:rsidR="00024FBB" w:rsidRPr="00EE1526">
        <w:rPr>
          <w:sz w:val="22"/>
          <w:szCs w:val="22"/>
        </w:rPr>
        <w:t xml:space="preserve">in the comparison image is lighter. </w:t>
      </w:r>
      <w:r w:rsidR="00CD2586" w:rsidRPr="00EE1526">
        <w:rPr>
          <w:sz w:val="22"/>
          <w:szCs w:val="22"/>
        </w:rPr>
        <w:t xml:space="preserve">We measured the fraction of times the observers chose the </w:t>
      </w:r>
      <w:r w:rsidR="00FC51E9" w:rsidRPr="00EE1526">
        <w:rPr>
          <w:sz w:val="22"/>
          <w:szCs w:val="22"/>
        </w:rPr>
        <w:t xml:space="preserve">target object in the </w:t>
      </w:r>
      <w:r w:rsidR="00CD2586" w:rsidRPr="00EE1526">
        <w:rPr>
          <w:sz w:val="22"/>
          <w:szCs w:val="22"/>
        </w:rPr>
        <w:t xml:space="preserve">comparison </w:t>
      </w:r>
      <w:r w:rsidR="00FF645C" w:rsidRPr="00EE1526">
        <w:rPr>
          <w:sz w:val="22"/>
          <w:szCs w:val="22"/>
        </w:rPr>
        <w:t xml:space="preserve">image </w:t>
      </w:r>
      <w:r w:rsidR="00CD2586" w:rsidRPr="00EE1526">
        <w:rPr>
          <w:sz w:val="22"/>
          <w:szCs w:val="22"/>
        </w:rPr>
        <w:t xml:space="preserve">to be lighter as a function of the lightness of the target object in the comparison image. Fraction comparison chosen data was used to determine </w:t>
      </w:r>
      <w:r w:rsidR="0095582C">
        <w:rPr>
          <w:sz w:val="22"/>
          <w:szCs w:val="22"/>
        </w:rPr>
        <w:t>lightness</w:t>
      </w:r>
      <w:r w:rsidR="007F5CC6" w:rsidRPr="00EE1526">
        <w:rPr>
          <w:sz w:val="22"/>
          <w:szCs w:val="22"/>
        </w:rPr>
        <w:t xml:space="preserve"> </w:t>
      </w:r>
      <w:r w:rsidR="00CD2586" w:rsidRPr="00EE1526">
        <w:rPr>
          <w:sz w:val="22"/>
          <w:szCs w:val="22"/>
        </w:rPr>
        <w:t xml:space="preserve">discrimination threshold (Figure 2). </w:t>
      </w:r>
      <w:r w:rsidR="00A7527C" w:rsidRPr="00EE1526">
        <w:rPr>
          <w:sz w:val="22"/>
          <w:szCs w:val="22"/>
        </w:rPr>
        <w:t xml:space="preserve">We studied </w:t>
      </w:r>
      <w:r w:rsidR="00C866CC" w:rsidRPr="00EE1526">
        <w:rPr>
          <w:sz w:val="22"/>
          <w:szCs w:val="22"/>
        </w:rPr>
        <w:t xml:space="preserve">how the </w:t>
      </w:r>
      <w:r w:rsidR="00476E1B">
        <w:rPr>
          <w:sz w:val="22"/>
          <w:szCs w:val="22"/>
        </w:rPr>
        <w:t xml:space="preserve">lightness </w:t>
      </w:r>
      <w:r w:rsidR="00C866CC" w:rsidRPr="00EE1526">
        <w:rPr>
          <w:sz w:val="22"/>
          <w:szCs w:val="22"/>
        </w:rPr>
        <w:t xml:space="preserve">discrimination thresholds changed as the trial-to-trial variability in the reflectance spectra of the background objects and </w:t>
      </w:r>
      <w:r w:rsidR="0080590F" w:rsidRPr="00EE1526">
        <w:rPr>
          <w:sz w:val="22"/>
          <w:szCs w:val="22"/>
        </w:rPr>
        <w:t xml:space="preserve">the </w:t>
      </w:r>
      <w:r w:rsidR="006B21D3" w:rsidRPr="00EE1526">
        <w:rPr>
          <w:sz w:val="22"/>
          <w:szCs w:val="22"/>
        </w:rPr>
        <w:t xml:space="preserve">intensity of the </w:t>
      </w:r>
      <w:r w:rsidR="00C866CC" w:rsidRPr="00EE1526">
        <w:rPr>
          <w:sz w:val="22"/>
          <w:szCs w:val="22"/>
        </w:rPr>
        <w:t xml:space="preserve">light sources </w:t>
      </w:r>
      <w:r w:rsidR="008D11F2" w:rsidRPr="00EE1526">
        <w:rPr>
          <w:sz w:val="22"/>
          <w:szCs w:val="22"/>
        </w:rPr>
        <w:t>increased</w:t>
      </w:r>
      <w:r w:rsidR="00C866CC" w:rsidRPr="00EE1526">
        <w:rPr>
          <w:sz w:val="22"/>
          <w:szCs w:val="22"/>
        </w:rPr>
        <w:t>.</w:t>
      </w:r>
      <w:r w:rsidR="008C3C0C" w:rsidRPr="00EE1526">
        <w:rPr>
          <w:sz w:val="22"/>
          <w:szCs w:val="22"/>
        </w:rPr>
        <w:t xml:space="preserve"> </w:t>
      </w:r>
      <w:r w:rsidR="004551CD" w:rsidRPr="00EE1526">
        <w:rPr>
          <w:b/>
          <w:bCs/>
          <w:sz w:val="22"/>
          <w:szCs w:val="22"/>
        </w:rPr>
        <w:t>(b)</w:t>
      </w:r>
      <w:r w:rsidR="004551CD" w:rsidRPr="00EE1526">
        <w:rPr>
          <w:sz w:val="22"/>
          <w:szCs w:val="22"/>
        </w:rPr>
        <w:t xml:space="preserve"> </w:t>
      </w:r>
      <w:r w:rsidR="004551CD" w:rsidRPr="00EE1526">
        <w:rPr>
          <w:b/>
          <w:bCs/>
          <w:sz w:val="22"/>
          <w:szCs w:val="22"/>
        </w:rPr>
        <w:t>Trial sequence:</w:t>
      </w:r>
      <w:r w:rsidR="009A5E31" w:rsidRPr="00EE1526">
        <w:rPr>
          <w:sz w:val="22"/>
          <w:szCs w:val="22"/>
        </w:rPr>
        <w:t xml:space="preserve"> </w:t>
      </w:r>
      <w:r w:rsidR="00F67A57" w:rsidRPr="00EE1526">
        <w:rPr>
          <w:sz w:val="22"/>
          <w:szCs w:val="22"/>
        </w:rPr>
        <w:t>R</w:t>
      </w:r>
      <w:r w:rsidR="00F67A57" w:rsidRPr="00EE1526">
        <w:rPr>
          <w:sz w:val="22"/>
          <w:szCs w:val="22"/>
          <w:vertAlign w:val="subscript"/>
        </w:rPr>
        <w:t>N-1</w:t>
      </w:r>
      <w:r w:rsidR="00F67A57" w:rsidRPr="00EE1526">
        <w:rPr>
          <w:sz w:val="22"/>
          <w:szCs w:val="22"/>
        </w:rPr>
        <w:t xml:space="preserve"> indicates the </w:t>
      </w:r>
      <w:r w:rsidR="00D4716C" w:rsidRPr="00EE1526">
        <w:rPr>
          <w:sz w:val="22"/>
          <w:szCs w:val="22"/>
        </w:rPr>
        <w:t>recording of the observer</w:t>
      </w:r>
      <w:r w:rsidR="000A6435" w:rsidRPr="00EE1526">
        <w:rPr>
          <w:sz w:val="22"/>
          <w:szCs w:val="22"/>
        </w:rPr>
        <w:t>’</w:t>
      </w:r>
      <w:r w:rsidR="00D4716C" w:rsidRPr="00EE1526">
        <w:rPr>
          <w:sz w:val="22"/>
          <w:szCs w:val="22"/>
        </w:rPr>
        <w:t xml:space="preserve">s response </w:t>
      </w:r>
      <w:r w:rsidR="002D5B5A" w:rsidRPr="00EE1526">
        <w:rPr>
          <w:sz w:val="22"/>
          <w:szCs w:val="22"/>
        </w:rPr>
        <w:t>for</w:t>
      </w:r>
      <w:r w:rsidR="00D4716C" w:rsidRPr="00EE1526">
        <w:rPr>
          <w:sz w:val="22"/>
          <w:szCs w:val="22"/>
        </w:rPr>
        <w:t xml:space="preserve"> </w:t>
      </w:r>
      <w:r w:rsidR="00F67A57" w:rsidRPr="00EE1526">
        <w:rPr>
          <w:sz w:val="22"/>
          <w:szCs w:val="22"/>
        </w:rPr>
        <w:t>the (N-</w:t>
      </w:r>
      <w:proofErr w:type="gramStart"/>
      <w:r w:rsidR="00F67A57" w:rsidRPr="00EE1526">
        <w:rPr>
          <w:sz w:val="22"/>
          <w:szCs w:val="22"/>
        </w:rPr>
        <w:t>1)</w:t>
      </w:r>
      <w:proofErr w:type="spellStart"/>
      <w:r w:rsidR="00F67A57" w:rsidRPr="00EE1526">
        <w:rPr>
          <w:sz w:val="22"/>
          <w:szCs w:val="22"/>
          <w:vertAlign w:val="superscript"/>
        </w:rPr>
        <w:t>th</w:t>
      </w:r>
      <w:proofErr w:type="spellEnd"/>
      <w:proofErr w:type="gramEnd"/>
      <w:r w:rsidR="00F67A57" w:rsidRPr="00EE1526">
        <w:rPr>
          <w:sz w:val="22"/>
          <w:szCs w:val="22"/>
        </w:rPr>
        <w:t xml:space="preserve"> trial.</w:t>
      </w:r>
      <w:r w:rsidR="00924AF4" w:rsidRPr="00EE1526">
        <w:rPr>
          <w:sz w:val="22"/>
          <w:szCs w:val="22"/>
        </w:rPr>
        <w:t xml:space="preserve"> The N</w:t>
      </w:r>
      <w:r w:rsidR="00924AF4" w:rsidRPr="00EE1526">
        <w:rPr>
          <w:sz w:val="22"/>
          <w:szCs w:val="22"/>
          <w:vertAlign w:val="superscript"/>
        </w:rPr>
        <w:t>th</w:t>
      </w:r>
      <w:r w:rsidR="00924AF4" w:rsidRPr="00EE1526">
        <w:rPr>
          <w:sz w:val="22"/>
          <w:szCs w:val="22"/>
        </w:rPr>
        <w:t xml:space="preserve"> trial begins 250ms after the completion of the (N-</w:t>
      </w:r>
      <w:proofErr w:type="gramStart"/>
      <w:r w:rsidR="00924AF4" w:rsidRPr="00EE1526">
        <w:rPr>
          <w:sz w:val="22"/>
          <w:szCs w:val="22"/>
        </w:rPr>
        <w:t>1)</w:t>
      </w:r>
      <w:proofErr w:type="spellStart"/>
      <w:r w:rsidR="00924AF4" w:rsidRPr="00EE1526">
        <w:rPr>
          <w:sz w:val="22"/>
          <w:szCs w:val="22"/>
          <w:vertAlign w:val="superscript"/>
        </w:rPr>
        <w:t>th</w:t>
      </w:r>
      <w:proofErr w:type="spellEnd"/>
      <w:proofErr w:type="gramEnd"/>
      <w:r w:rsidR="00924AF4" w:rsidRPr="00EE1526">
        <w:rPr>
          <w:sz w:val="22"/>
          <w:szCs w:val="22"/>
        </w:rPr>
        <w:t xml:space="preserve"> trial (Inter Trial Interval, ITI = 250ms). </w:t>
      </w:r>
      <w:r w:rsidR="00C06372" w:rsidRPr="00EE1526">
        <w:rPr>
          <w:sz w:val="22"/>
          <w:szCs w:val="22"/>
        </w:rPr>
        <w:t>In the N</w:t>
      </w:r>
      <w:r w:rsidR="00C06372" w:rsidRPr="00EE1526">
        <w:rPr>
          <w:sz w:val="22"/>
          <w:szCs w:val="22"/>
          <w:vertAlign w:val="superscript"/>
        </w:rPr>
        <w:t>th</w:t>
      </w:r>
      <w:r w:rsidR="00C06372" w:rsidRPr="00EE1526">
        <w:rPr>
          <w:sz w:val="22"/>
          <w:szCs w:val="22"/>
        </w:rPr>
        <w:t xml:space="preserve"> trial, t</w:t>
      </w:r>
      <w:r w:rsidR="0004061F" w:rsidRPr="00EE1526">
        <w:rPr>
          <w:sz w:val="22"/>
          <w:szCs w:val="22"/>
        </w:rPr>
        <w:t xml:space="preserve">he standard and comparison images are </w:t>
      </w:r>
      <w:r w:rsidR="00C30B7C" w:rsidRPr="00EE1526">
        <w:rPr>
          <w:sz w:val="22"/>
          <w:szCs w:val="22"/>
        </w:rPr>
        <w:t xml:space="preserve">presented </w:t>
      </w:r>
      <w:r w:rsidR="0004061F" w:rsidRPr="00EE1526">
        <w:rPr>
          <w:sz w:val="22"/>
          <w:szCs w:val="22"/>
        </w:rPr>
        <w:t>for 250ms each with a 250ms inter stimulus interval (ISI) in between the two images.</w:t>
      </w:r>
      <w:r w:rsidR="00DC2F79" w:rsidRPr="00EE1526">
        <w:rPr>
          <w:sz w:val="22"/>
          <w:szCs w:val="22"/>
        </w:rPr>
        <w:t xml:space="preserve"> The order of the standard and comparison images </w:t>
      </w:r>
      <w:r w:rsidR="00863004" w:rsidRPr="00EE1526">
        <w:rPr>
          <w:sz w:val="22"/>
          <w:szCs w:val="22"/>
        </w:rPr>
        <w:t>is</w:t>
      </w:r>
      <w:r w:rsidR="00DC2F79" w:rsidRPr="00EE1526">
        <w:rPr>
          <w:sz w:val="22"/>
          <w:szCs w:val="22"/>
        </w:rPr>
        <w:t xml:space="preserve"> chosen </w:t>
      </w:r>
      <w:r w:rsidR="00E76660" w:rsidRPr="00EE1526">
        <w:rPr>
          <w:sz w:val="22"/>
          <w:szCs w:val="22"/>
        </w:rPr>
        <w:t xml:space="preserve">in </w:t>
      </w:r>
      <w:r w:rsidR="00061F9F" w:rsidRPr="00EE1526">
        <w:rPr>
          <w:sz w:val="22"/>
          <w:szCs w:val="22"/>
        </w:rPr>
        <w:t>pseudorandom</w:t>
      </w:r>
      <w:r w:rsidR="00E76660" w:rsidRPr="00EE1526">
        <w:rPr>
          <w:sz w:val="22"/>
          <w:szCs w:val="22"/>
        </w:rPr>
        <w:t xml:space="preserve"> order</w:t>
      </w:r>
      <w:r w:rsidR="00DC2F79" w:rsidRPr="00EE1526">
        <w:rPr>
          <w:sz w:val="22"/>
          <w:szCs w:val="22"/>
        </w:rPr>
        <w:t>.</w:t>
      </w:r>
      <w:r w:rsidR="00061F9F" w:rsidRPr="00EE1526">
        <w:rPr>
          <w:sz w:val="22"/>
          <w:szCs w:val="22"/>
        </w:rPr>
        <w:t xml:space="preserve"> </w:t>
      </w:r>
      <w:r w:rsidR="000F5B54" w:rsidRPr="00EE1526">
        <w:rPr>
          <w:sz w:val="22"/>
          <w:szCs w:val="22"/>
        </w:rPr>
        <w:t>The observer records their choice by pressing a button on a gamepad after both images have been presented and removed from the screen. The observer</w:t>
      </w:r>
      <w:r w:rsidR="00FD4965" w:rsidRPr="00EE1526">
        <w:rPr>
          <w:sz w:val="22"/>
          <w:szCs w:val="22"/>
        </w:rPr>
        <w:t>s</w:t>
      </w:r>
      <w:r w:rsidR="000F5B54" w:rsidRPr="00EE1526">
        <w:rPr>
          <w:sz w:val="22"/>
          <w:szCs w:val="22"/>
        </w:rPr>
        <w:t xml:space="preserve"> could take as long as they wish before making </w:t>
      </w:r>
      <w:r w:rsidR="00FD4965" w:rsidRPr="00EE1526">
        <w:rPr>
          <w:sz w:val="22"/>
          <w:szCs w:val="22"/>
        </w:rPr>
        <w:t xml:space="preserve">their choice. </w:t>
      </w:r>
      <w:r w:rsidR="00471AF2" w:rsidRPr="00EE1526">
        <w:rPr>
          <w:sz w:val="22"/>
          <w:szCs w:val="22"/>
        </w:rPr>
        <w:t>The recording of their choice is indicated by R</w:t>
      </w:r>
      <w:r w:rsidR="00471AF2" w:rsidRPr="00EE1526">
        <w:rPr>
          <w:sz w:val="22"/>
          <w:szCs w:val="22"/>
          <w:vertAlign w:val="subscript"/>
        </w:rPr>
        <w:t>N</w:t>
      </w:r>
      <w:r w:rsidR="00471AF2" w:rsidRPr="00EE1526">
        <w:rPr>
          <w:sz w:val="22"/>
          <w:szCs w:val="22"/>
        </w:rPr>
        <w:t xml:space="preserve"> in the panel. The next trial begins 250ms after the choice has been recorded.</w:t>
      </w:r>
    </w:p>
    <w:p w14:paraId="70D3A176" w14:textId="77777777" w:rsidR="00771149" w:rsidRPr="00EE1526" w:rsidRDefault="00771149" w:rsidP="005B04C5">
      <w:pPr>
        <w:pBdr>
          <w:top w:val="nil"/>
          <w:left w:val="nil"/>
          <w:bottom w:val="nil"/>
          <w:right w:val="nil"/>
          <w:between w:val="nil"/>
          <w:bar w:val="nil"/>
        </w:pBdr>
        <w:rPr>
          <w:sz w:val="22"/>
          <w:szCs w:val="22"/>
        </w:rPr>
      </w:pPr>
    </w:p>
    <w:p w14:paraId="653906DC" w14:textId="626B3B70" w:rsidR="00771149" w:rsidRPr="00EE1526" w:rsidRDefault="00771149" w:rsidP="005B04C5">
      <w:pPr>
        <w:pBdr>
          <w:top w:val="nil"/>
          <w:left w:val="nil"/>
          <w:bottom w:val="nil"/>
          <w:right w:val="nil"/>
          <w:between w:val="nil"/>
          <w:bar w:val="nil"/>
        </w:pBdr>
        <w:rPr>
          <w:sz w:val="22"/>
          <w:szCs w:val="22"/>
        </w:rPr>
      </w:pPr>
      <w:r w:rsidRPr="00EE1526">
        <w:rPr>
          <w:b/>
          <w:bCs/>
          <w:sz w:val="22"/>
          <w:szCs w:val="22"/>
        </w:rPr>
        <w:t>Figure 2: Psychometric function</w:t>
      </w:r>
      <w:r w:rsidR="0010713B" w:rsidRPr="00EE1526">
        <w:rPr>
          <w:b/>
          <w:bCs/>
          <w:sz w:val="22"/>
          <w:szCs w:val="22"/>
        </w:rPr>
        <w:t xml:space="preserve">: </w:t>
      </w:r>
      <w:r w:rsidR="00616FA2" w:rsidRPr="00EE1526">
        <w:rPr>
          <w:sz w:val="22"/>
          <w:szCs w:val="22"/>
        </w:rPr>
        <w:t xml:space="preserve">We recorded the proportion of times the observers chose the target in the comparison image to be lighter as a function of the LRF of the target object in the comparison image. </w:t>
      </w:r>
      <w:r w:rsidR="008C4A78" w:rsidRPr="00EE1526">
        <w:rPr>
          <w:sz w:val="22"/>
          <w:szCs w:val="22"/>
        </w:rPr>
        <w:t xml:space="preserve">We collected 30 responses each at 11 linearly spaced values of the comparison image target object LRF in the range [0.35, 0.45]. </w:t>
      </w:r>
      <w:r w:rsidR="00616FA2" w:rsidRPr="00EE1526">
        <w:rPr>
          <w:sz w:val="22"/>
          <w:szCs w:val="22"/>
        </w:rPr>
        <w:t xml:space="preserve">The LRF of </w:t>
      </w:r>
      <w:r w:rsidR="00737902" w:rsidRPr="00EE1526">
        <w:rPr>
          <w:sz w:val="22"/>
          <w:szCs w:val="22"/>
        </w:rPr>
        <w:t xml:space="preserve">the target object in the </w:t>
      </w:r>
      <w:r w:rsidR="00616FA2" w:rsidRPr="00EE1526">
        <w:rPr>
          <w:sz w:val="22"/>
          <w:szCs w:val="22"/>
        </w:rPr>
        <w:t>standard image</w:t>
      </w:r>
      <w:r w:rsidR="0084323E">
        <w:rPr>
          <w:sz w:val="22"/>
          <w:szCs w:val="22"/>
        </w:rPr>
        <w:t xml:space="preserve"> was </w:t>
      </w:r>
      <w:r w:rsidR="00737902" w:rsidRPr="00EE1526">
        <w:rPr>
          <w:sz w:val="22"/>
          <w:szCs w:val="22"/>
        </w:rPr>
        <w:t>0</w:t>
      </w:r>
      <w:r w:rsidR="00616FA2" w:rsidRPr="00EE1526">
        <w:rPr>
          <w:sz w:val="22"/>
          <w:szCs w:val="22"/>
        </w:rPr>
        <w:t>.4</w:t>
      </w:r>
      <w:r w:rsidR="000620B6" w:rsidRPr="00EE1526">
        <w:rPr>
          <w:sz w:val="22"/>
          <w:szCs w:val="22"/>
        </w:rPr>
        <w:t>0</w:t>
      </w:r>
      <w:r w:rsidR="00616FA2" w:rsidRPr="00EE1526">
        <w:rPr>
          <w:sz w:val="22"/>
          <w:szCs w:val="22"/>
        </w:rPr>
        <w:t xml:space="preserve">. </w:t>
      </w:r>
      <w:r w:rsidR="00750D20" w:rsidRPr="00EE1526">
        <w:rPr>
          <w:sz w:val="22"/>
          <w:szCs w:val="22"/>
        </w:rPr>
        <w:t xml:space="preserve">The LRF of the target object in the comparison image was chosen in a pseudorandom order. </w:t>
      </w:r>
      <w:r w:rsidR="002C0643" w:rsidRPr="00EE1526">
        <w:rPr>
          <w:sz w:val="22"/>
          <w:szCs w:val="22"/>
        </w:rPr>
        <w:t xml:space="preserve">The proportion comparison chosen data was fit by a cumulative normal distribution using maximum likelihood methods. </w:t>
      </w:r>
      <w:r w:rsidR="00C20243" w:rsidRPr="00EE1526">
        <w:rPr>
          <w:sz w:val="22"/>
          <w:szCs w:val="22"/>
        </w:rPr>
        <w:t xml:space="preserve">The guess rate and lapse rate were constrained to be equal and restricted to be in the range [0, 0.05]. The threshold was measured as the difference between the LRF at proportion comparison chosen </w:t>
      </w:r>
      <w:r w:rsidR="009A76E0" w:rsidRPr="00EE1526">
        <w:rPr>
          <w:sz w:val="22"/>
          <w:szCs w:val="22"/>
        </w:rPr>
        <w:t>equal to 0.76 and 0.5</w:t>
      </w:r>
      <w:r w:rsidR="00D66610" w:rsidRPr="00EE1526">
        <w:rPr>
          <w:sz w:val="22"/>
          <w:szCs w:val="22"/>
        </w:rPr>
        <w:t>0</w:t>
      </w:r>
      <w:r w:rsidR="009A76E0" w:rsidRPr="00EE1526">
        <w:rPr>
          <w:sz w:val="22"/>
          <w:szCs w:val="22"/>
        </w:rPr>
        <w:t xml:space="preserve"> as obtained from the cumulative normal fit. This figure shows the data for observer 0003 </w:t>
      </w:r>
      <w:r w:rsidR="006B7F2A" w:rsidRPr="00EE1526">
        <w:rPr>
          <w:sz w:val="22"/>
          <w:szCs w:val="22"/>
        </w:rPr>
        <w:t xml:space="preserve">in the </w:t>
      </w:r>
      <w:r w:rsidR="00076413" w:rsidRPr="00EE1526">
        <w:rPr>
          <w:sz w:val="22"/>
          <w:szCs w:val="22"/>
        </w:rPr>
        <w:t>second</w:t>
      </w:r>
      <w:r w:rsidR="006B7F2A" w:rsidRPr="00EE1526">
        <w:rPr>
          <w:sz w:val="22"/>
          <w:szCs w:val="22"/>
        </w:rPr>
        <w:t xml:space="preserve"> block of </w:t>
      </w:r>
      <w:r w:rsidR="00F65A88">
        <w:rPr>
          <w:sz w:val="22"/>
          <w:szCs w:val="22"/>
        </w:rPr>
        <w:t>background reflectance variation experiment (</w:t>
      </w:r>
      <w:r w:rsidR="00727406" w:rsidRPr="00EE1526">
        <w:rPr>
          <w:sz w:val="22"/>
          <w:szCs w:val="22"/>
        </w:rPr>
        <w:t>preregistered Experiment 6</w:t>
      </w:r>
      <w:r w:rsidR="00F65A88">
        <w:rPr>
          <w:sz w:val="22"/>
          <w:szCs w:val="22"/>
        </w:rPr>
        <w:t>)</w:t>
      </w:r>
      <w:r w:rsidR="00727406" w:rsidRPr="00EE1526">
        <w:rPr>
          <w:sz w:val="22"/>
          <w:szCs w:val="22"/>
        </w:rPr>
        <w:t xml:space="preserve"> for the no variation </w:t>
      </w:r>
      <w:r w:rsidR="00DD679C" w:rsidRPr="00EE1526">
        <w:rPr>
          <w:sz w:val="22"/>
          <w:szCs w:val="22"/>
        </w:rPr>
        <w:t>(</w:t>
      </w:r>
      <m:oMath>
        <m:sSup>
          <m:sSupPr>
            <m:ctrlPr>
              <w:rPr>
                <w:rFonts w:ascii="Cambria Math" w:hAnsi="Cambria Math"/>
                <w:sz w:val="22"/>
                <w:szCs w:val="22"/>
              </w:rPr>
            </m:ctrlPr>
          </m:sSupPr>
          <m:e>
            <m:r>
              <m:rPr>
                <m:sty m:val="p"/>
              </m:rPr>
              <w:rPr>
                <w:rFonts w:ascii="Cambria Math" w:hAnsi="Cambria Math"/>
                <w:sz w:val="22"/>
                <w:szCs w:val="22"/>
              </w:rPr>
              <m:t>σ</m:t>
            </m:r>
          </m:e>
          <m:sup>
            <m:r>
              <m:rPr>
                <m:sty m:val="p"/>
              </m:rPr>
              <w:rPr>
                <w:rFonts w:ascii="Cambria Math" w:hAnsi="Cambria Math"/>
                <w:sz w:val="22"/>
                <w:szCs w:val="22"/>
              </w:rPr>
              <m:t>2</m:t>
            </m:r>
          </m:sup>
        </m:sSup>
        <m:r>
          <m:rPr>
            <m:sty m:val="p"/>
          </m:rPr>
          <w:rPr>
            <w:rFonts w:ascii="Cambria Math" w:hAnsi="Cambria Math"/>
            <w:sz w:val="22"/>
            <w:szCs w:val="22"/>
          </w:rPr>
          <m:t>=0.00</m:t>
        </m:r>
      </m:oMath>
      <w:r w:rsidR="00DD679C" w:rsidRPr="00EE1526">
        <w:rPr>
          <w:sz w:val="22"/>
          <w:szCs w:val="22"/>
        </w:rPr>
        <w:t>)</w:t>
      </w:r>
      <w:r w:rsidR="00727406" w:rsidRPr="00EE1526">
        <w:rPr>
          <w:sz w:val="22"/>
          <w:szCs w:val="22"/>
        </w:rPr>
        <w:t xml:space="preserve"> condition.</w:t>
      </w:r>
      <w:r w:rsidR="0022015D" w:rsidRPr="00EE1526">
        <w:rPr>
          <w:sz w:val="22"/>
          <w:szCs w:val="22"/>
        </w:rPr>
        <w:t xml:space="preserve"> </w:t>
      </w:r>
      <w:r w:rsidR="000C557D" w:rsidRPr="00EE1526">
        <w:rPr>
          <w:sz w:val="22"/>
          <w:szCs w:val="22"/>
        </w:rPr>
        <w:t>The discrimination threshold was 0.02</w:t>
      </w:r>
      <w:r w:rsidR="009C4A8F" w:rsidRPr="00EE1526">
        <w:rPr>
          <w:sz w:val="22"/>
          <w:szCs w:val="22"/>
        </w:rPr>
        <w:t>08</w:t>
      </w:r>
      <w:r w:rsidR="000C557D" w:rsidRPr="00EE1526">
        <w:rPr>
          <w:sz w:val="22"/>
          <w:szCs w:val="22"/>
        </w:rPr>
        <w:t xml:space="preserve">. The point of subjective equality (PSE, the </w:t>
      </w:r>
      <w:r w:rsidR="002F4C6C" w:rsidRPr="00EE1526">
        <w:rPr>
          <w:sz w:val="22"/>
          <w:szCs w:val="22"/>
        </w:rPr>
        <w:t>LRF at which proportion comparison chosen is 0.5</w:t>
      </w:r>
      <w:r w:rsidR="000C557D" w:rsidRPr="00EE1526">
        <w:rPr>
          <w:sz w:val="22"/>
          <w:szCs w:val="22"/>
        </w:rPr>
        <w:t xml:space="preserve">) was </w:t>
      </w:r>
      <w:r w:rsidR="002F4C6C" w:rsidRPr="00EE1526">
        <w:rPr>
          <w:sz w:val="22"/>
          <w:szCs w:val="22"/>
        </w:rPr>
        <w:t>0.4</w:t>
      </w:r>
      <w:r w:rsidR="008B57EF" w:rsidRPr="00EE1526">
        <w:rPr>
          <w:sz w:val="22"/>
          <w:szCs w:val="22"/>
        </w:rPr>
        <w:t>09</w:t>
      </w:r>
      <w:r w:rsidR="002F4C6C" w:rsidRPr="00EE1526">
        <w:rPr>
          <w:sz w:val="22"/>
          <w:szCs w:val="22"/>
        </w:rPr>
        <w:t>.</w:t>
      </w:r>
      <w:r w:rsidR="001439EE" w:rsidRPr="00EE1526">
        <w:rPr>
          <w:sz w:val="22"/>
          <w:szCs w:val="22"/>
        </w:rPr>
        <w:t xml:space="preserve"> The lapse rate for this fit was 0.00.</w:t>
      </w:r>
      <w:r w:rsidR="000C557D" w:rsidRPr="00EE1526">
        <w:rPr>
          <w:sz w:val="22"/>
          <w:szCs w:val="22"/>
        </w:rPr>
        <w:t xml:space="preserve"> </w:t>
      </w:r>
    </w:p>
    <w:p w14:paraId="719AA550" w14:textId="77777777" w:rsidR="00E52478" w:rsidRPr="00EE1526" w:rsidRDefault="00E52478" w:rsidP="005B04C5">
      <w:pPr>
        <w:pBdr>
          <w:top w:val="nil"/>
          <w:left w:val="nil"/>
          <w:bottom w:val="nil"/>
          <w:right w:val="nil"/>
          <w:between w:val="nil"/>
          <w:bar w:val="nil"/>
        </w:pBdr>
        <w:rPr>
          <w:sz w:val="22"/>
          <w:szCs w:val="22"/>
        </w:rPr>
      </w:pPr>
    </w:p>
    <w:p w14:paraId="5D674282" w14:textId="68A440C8" w:rsidR="00E52478" w:rsidRDefault="00E52478" w:rsidP="005B04C5">
      <w:pPr>
        <w:pBdr>
          <w:top w:val="nil"/>
          <w:left w:val="nil"/>
          <w:bottom w:val="nil"/>
          <w:right w:val="nil"/>
          <w:between w:val="nil"/>
          <w:bar w:val="nil"/>
        </w:pBdr>
        <w:rPr>
          <w:rStyle w:val="None"/>
          <w:sz w:val="22"/>
          <w:szCs w:val="22"/>
        </w:rPr>
      </w:pPr>
      <w:r w:rsidRPr="00EE1526">
        <w:rPr>
          <w:b/>
          <w:bCs/>
          <w:sz w:val="22"/>
          <w:szCs w:val="22"/>
        </w:rPr>
        <w:t>Figure 3:</w:t>
      </w:r>
      <w:r w:rsidR="003D63F4" w:rsidRPr="00EE1526">
        <w:rPr>
          <w:b/>
          <w:bCs/>
          <w:sz w:val="22"/>
          <w:szCs w:val="22"/>
        </w:rPr>
        <w:t xml:space="preserve"> </w:t>
      </w:r>
      <w:r w:rsidR="002653D7" w:rsidRPr="00EE1526">
        <w:rPr>
          <w:b/>
          <w:bCs/>
          <w:sz w:val="22"/>
          <w:szCs w:val="22"/>
        </w:rPr>
        <w:t xml:space="preserve">Background </w:t>
      </w:r>
      <w:r w:rsidR="00C0037B">
        <w:rPr>
          <w:b/>
          <w:bCs/>
          <w:sz w:val="22"/>
          <w:szCs w:val="22"/>
        </w:rPr>
        <w:t>o</w:t>
      </w:r>
      <w:r w:rsidR="007103AC" w:rsidRPr="00EE1526">
        <w:rPr>
          <w:b/>
          <w:bCs/>
          <w:sz w:val="22"/>
          <w:szCs w:val="22"/>
        </w:rPr>
        <w:t xml:space="preserve">bject </w:t>
      </w:r>
      <w:r w:rsidR="00C0037B">
        <w:rPr>
          <w:b/>
          <w:bCs/>
          <w:sz w:val="22"/>
          <w:szCs w:val="22"/>
        </w:rPr>
        <w:t>r</w:t>
      </w:r>
      <w:r w:rsidR="007103AC" w:rsidRPr="00EE1526">
        <w:rPr>
          <w:b/>
          <w:bCs/>
          <w:sz w:val="22"/>
          <w:szCs w:val="22"/>
        </w:rPr>
        <w:t xml:space="preserve">eflectance </w:t>
      </w:r>
      <w:r w:rsidR="00C0037B">
        <w:rPr>
          <w:b/>
          <w:bCs/>
          <w:sz w:val="22"/>
          <w:szCs w:val="22"/>
        </w:rPr>
        <w:t>v</w:t>
      </w:r>
      <w:r w:rsidR="002653D7" w:rsidRPr="00EE1526">
        <w:rPr>
          <w:b/>
          <w:bCs/>
          <w:sz w:val="22"/>
          <w:szCs w:val="22"/>
        </w:rPr>
        <w:t>ariation:</w:t>
      </w:r>
      <w:r w:rsidR="00531943" w:rsidRPr="00EE1526">
        <w:rPr>
          <w:b/>
          <w:bCs/>
          <w:sz w:val="22"/>
          <w:szCs w:val="22"/>
        </w:rPr>
        <w:t xml:space="preserve"> </w:t>
      </w:r>
      <w:r w:rsidR="00603833" w:rsidRPr="00EE1526">
        <w:rPr>
          <w:rStyle w:val="None"/>
          <w:sz w:val="22"/>
          <w:szCs w:val="22"/>
        </w:rPr>
        <w:t>We studied two types of variations</w:t>
      </w:r>
      <w:r w:rsidR="005C4D80" w:rsidRPr="00EE1526">
        <w:rPr>
          <w:rStyle w:val="None"/>
          <w:sz w:val="22"/>
          <w:szCs w:val="22"/>
        </w:rPr>
        <w:t xml:space="preserve"> in the </w:t>
      </w:r>
      <w:r w:rsidR="005C4D80" w:rsidRPr="00EE1526">
        <w:rPr>
          <w:sz w:val="22"/>
          <w:szCs w:val="22"/>
        </w:rPr>
        <w:t>reflectance spectra of background objects in the scene</w:t>
      </w:r>
      <w:r w:rsidR="00603833" w:rsidRPr="00EE1526">
        <w:rPr>
          <w:rStyle w:val="None"/>
          <w:sz w:val="22"/>
          <w:szCs w:val="22"/>
        </w:rPr>
        <w:t xml:space="preserve">: chromatic </w:t>
      </w:r>
      <w:r w:rsidR="00BB5912" w:rsidRPr="00EE1526">
        <w:rPr>
          <w:rStyle w:val="None"/>
          <w:sz w:val="22"/>
          <w:szCs w:val="22"/>
        </w:rPr>
        <w:t xml:space="preserve">variation </w:t>
      </w:r>
      <w:r w:rsidR="00603833" w:rsidRPr="00EE1526">
        <w:rPr>
          <w:rStyle w:val="None"/>
          <w:sz w:val="22"/>
          <w:szCs w:val="22"/>
        </w:rPr>
        <w:t>and achromatic</w:t>
      </w:r>
      <w:r w:rsidR="00ED063F" w:rsidRPr="00EE1526">
        <w:rPr>
          <w:rStyle w:val="None"/>
          <w:sz w:val="22"/>
          <w:szCs w:val="22"/>
        </w:rPr>
        <w:t xml:space="preserve"> variation</w:t>
      </w:r>
      <w:r w:rsidR="00603833" w:rsidRPr="00EE1526">
        <w:rPr>
          <w:rStyle w:val="None"/>
          <w:sz w:val="22"/>
          <w:szCs w:val="22"/>
        </w:rPr>
        <w:t xml:space="preserve">. In chromatic variation, the reflectance spectra could take any shape, and the objects varied in their luminance and chromaticity. In achromatic variation, the reflectance spectra were </w:t>
      </w:r>
      <w:r w:rsidR="00E4333E" w:rsidRPr="00EE1526">
        <w:rPr>
          <w:rStyle w:val="None"/>
          <w:sz w:val="22"/>
          <w:szCs w:val="22"/>
        </w:rPr>
        <w:t>spectra</w:t>
      </w:r>
      <w:r w:rsidR="00E4333E">
        <w:rPr>
          <w:rStyle w:val="None"/>
          <w:sz w:val="22"/>
          <w:szCs w:val="22"/>
        </w:rPr>
        <w:t>lly</w:t>
      </w:r>
      <w:r w:rsidR="00E4333E" w:rsidRPr="00EE1526">
        <w:rPr>
          <w:rStyle w:val="None"/>
          <w:sz w:val="22"/>
          <w:szCs w:val="22"/>
        </w:rPr>
        <w:t xml:space="preserve"> </w:t>
      </w:r>
      <w:r w:rsidR="00603833" w:rsidRPr="00EE1526">
        <w:rPr>
          <w:rStyle w:val="None"/>
          <w:sz w:val="22"/>
          <w:szCs w:val="22"/>
        </w:rPr>
        <w:t>flat</w:t>
      </w:r>
      <w:r w:rsidR="00CB7E28">
        <w:rPr>
          <w:rStyle w:val="None"/>
          <w:sz w:val="22"/>
          <w:szCs w:val="22"/>
        </w:rPr>
        <w:t>, and</w:t>
      </w:r>
      <w:r w:rsidR="000F2DDE">
        <w:rPr>
          <w:rStyle w:val="None"/>
          <w:sz w:val="22"/>
          <w:szCs w:val="22"/>
        </w:rPr>
        <w:t xml:space="preserve"> </w:t>
      </w:r>
      <w:r w:rsidR="00CB7E28">
        <w:rPr>
          <w:rStyle w:val="None"/>
          <w:sz w:val="22"/>
          <w:szCs w:val="22"/>
        </w:rPr>
        <w:t>t</w:t>
      </w:r>
      <w:r w:rsidR="000F2DDE">
        <w:rPr>
          <w:rStyle w:val="None"/>
          <w:sz w:val="22"/>
          <w:szCs w:val="22"/>
        </w:rPr>
        <w:t>he objects</w:t>
      </w:r>
      <w:r w:rsidR="00603833" w:rsidRPr="00EE1526">
        <w:rPr>
          <w:rStyle w:val="None"/>
          <w:sz w:val="22"/>
          <w:szCs w:val="22"/>
        </w:rPr>
        <w:t xml:space="preserve"> appeared gray and varied only in their luminance. </w:t>
      </w:r>
      <w:r w:rsidR="00537F40" w:rsidRPr="00EE1526">
        <w:rPr>
          <w:sz w:val="22"/>
          <w:szCs w:val="22"/>
        </w:rPr>
        <w:t xml:space="preserve">The </w:t>
      </w:r>
      <w:r w:rsidR="00B21E77" w:rsidRPr="00EE1526">
        <w:rPr>
          <w:sz w:val="22"/>
          <w:szCs w:val="22"/>
        </w:rPr>
        <w:t xml:space="preserve">spectra </w:t>
      </w:r>
      <w:r w:rsidR="00537F40" w:rsidRPr="00EE1526">
        <w:rPr>
          <w:sz w:val="22"/>
          <w:szCs w:val="22"/>
        </w:rPr>
        <w:t>w</w:t>
      </w:r>
      <w:r w:rsidR="00B21E77" w:rsidRPr="00EE1526">
        <w:rPr>
          <w:sz w:val="22"/>
          <w:szCs w:val="22"/>
        </w:rPr>
        <w:t>ere</w:t>
      </w:r>
      <w:r w:rsidR="00537F40" w:rsidRPr="00EE1526">
        <w:rPr>
          <w:sz w:val="22"/>
          <w:szCs w:val="22"/>
        </w:rPr>
        <w:t xml:space="preserve"> chosen from a multivariate normal distribution</w:t>
      </w:r>
      <w:r w:rsidR="00105E66" w:rsidRPr="00EE1526">
        <w:rPr>
          <w:sz w:val="22"/>
          <w:szCs w:val="22"/>
        </w:rPr>
        <w:t xml:space="preserve"> that modeled the statistics of natural reflectance spectra</w:t>
      </w:r>
      <w:r w:rsidR="00537F40" w:rsidRPr="00EE1526">
        <w:rPr>
          <w:sz w:val="22"/>
          <w:szCs w:val="22"/>
        </w:rPr>
        <w:t>.</w:t>
      </w:r>
      <w:r w:rsidR="001A09FB" w:rsidRPr="00EE1526">
        <w:rPr>
          <w:sz w:val="22"/>
          <w:szCs w:val="22"/>
        </w:rPr>
        <w:t xml:space="preserve"> </w:t>
      </w:r>
      <w:r w:rsidR="00D93D6F" w:rsidRPr="00EE1526">
        <w:rPr>
          <w:rStyle w:val="None"/>
          <w:sz w:val="22"/>
          <w:szCs w:val="22"/>
        </w:rPr>
        <w:t xml:space="preserve">The variation in the reflectance spectra was controlled by multiplying the covariance matrix of the distribution with a scalar. </w:t>
      </w:r>
      <w:r w:rsidR="00603833" w:rsidRPr="00EE1526">
        <w:rPr>
          <w:rStyle w:val="None"/>
          <w:sz w:val="22"/>
          <w:szCs w:val="22"/>
        </w:rPr>
        <w:t>We generated images</w:t>
      </w:r>
      <w:r w:rsidR="00D2734D">
        <w:rPr>
          <w:rStyle w:val="None"/>
          <w:sz w:val="22"/>
          <w:szCs w:val="22"/>
        </w:rPr>
        <w:t xml:space="preserve"> at six </w:t>
      </w:r>
      <w:r w:rsidR="002C7A98">
        <w:rPr>
          <w:rStyle w:val="None"/>
          <w:sz w:val="22"/>
          <w:szCs w:val="22"/>
        </w:rPr>
        <w:t xml:space="preserve">logarithmically spaced values </w:t>
      </w:r>
      <w:r w:rsidR="00D2734D">
        <w:rPr>
          <w:rStyle w:val="None"/>
          <w:sz w:val="22"/>
          <w:szCs w:val="22"/>
        </w:rPr>
        <w:t xml:space="preserve">of the covariance scalar for chromatic variation and at three </w:t>
      </w:r>
      <w:r w:rsidR="00E27968">
        <w:rPr>
          <w:rStyle w:val="None"/>
          <w:sz w:val="22"/>
          <w:szCs w:val="22"/>
        </w:rPr>
        <w:t xml:space="preserve">values </w:t>
      </w:r>
      <w:r w:rsidR="00D2734D">
        <w:rPr>
          <w:rStyle w:val="None"/>
          <w:sz w:val="22"/>
          <w:szCs w:val="22"/>
        </w:rPr>
        <w:t xml:space="preserve">for achromatic variations. The figure shows five typical images for each of these nine conditions. </w:t>
      </w:r>
      <w:r w:rsidR="00203AE5">
        <w:rPr>
          <w:rStyle w:val="None"/>
          <w:sz w:val="22"/>
          <w:szCs w:val="22"/>
        </w:rPr>
        <w:t xml:space="preserve">For each condition we generated 1100 images, 100 images at </w:t>
      </w:r>
      <w:r w:rsidR="00DD2393">
        <w:rPr>
          <w:rStyle w:val="None"/>
          <w:sz w:val="22"/>
          <w:szCs w:val="22"/>
        </w:rPr>
        <w:t xml:space="preserve">11 linearly spaced value of </w:t>
      </w:r>
      <w:r w:rsidR="00203AE5">
        <w:rPr>
          <w:rStyle w:val="None"/>
          <w:sz w:val="22"/>
          <w:szCs w:val="22"/>
        </w:rPr>
        <w:t>target object LRF in the range [0.35, 0.45].</w:t>
      </w:r>
      <w:r w:rsidR="0073080B">
        <w:rPr>
          <w:rStyle w:val="None"/>
          <w:sz w:val="22"/>
          <w:szCs w:val="22"/>
        </w:rPr>
        <w:t xml:space="preserve"> The </w:t>
      </w:r>
      <w:r w:rsidR="0013439B">
        <w:rPr>
          <w:rStyle w:val="None"/>
          <w:sz w:val="22"/>
          <w:szCs w:val="22"/>
        </w:rPr>
        <w:t>target object in each image in the figure is at LRF = 0.4.</w:t>
      </w:r>
    </w:p>
    <w:p w14:paraId="0B053958" w14:textId="77777777" w:rsidR="00C0037B" w:rsidRDefault="00C0037B" w:rsidP="005B04C5">
      <w:pPr>
        <w:pBdr>
          <w:top w:val="nil"/>
          <w:left w:val="nil"/>
          <w:bottom w:val="nil"/>
          <w:right w:val="nil"/>
          <w:between w:val="nil"/>
          <w:bar w:val="nil"/>
        </w:pBdr>
        <w:rPr>
          <w:rStyle w:val="None"/>
          <w:sz w:val="22"/>
          <w:szCs w:val="22"/>
        </w:rPr>
      </w:pPr>
    </w:p>
    <w:p w14:paraId="0350EF98" w14:textId="6D1EDE41" w:rsidR="00C0037B" w:rsidRPr="00202FEC" w:rsidRDefault="00C0037B" w:rsidP="005B04C5">
      <w:pPr>
        <w:pBdr>
          <w:top w:val="nil"/>
          <w:left w:val="nil"/>
          <w:bottom w:val="nil"/>
          <w:right w:val="nil"/>
          <w:between w:val="nil"/>
          <w:bar w:val="nil"/>
        </w:pBdr>
        <w:rPr>
          <w:rStyle w:val="None"/>
          <w:sz w:val="22"/>
          <w:szCs w:val="22"/>
        </w:rPr>
      </w:pPr>
      <w:r w:rsidRPr="00202FEC">
        <w:rPr>
          <w:rStyle w:val="None"/>
          <w:b/>
          <w:bCs/>
          <w:sz w:val="22"/>
          <w:szCs w:val="22"/>
        </w:rPr>
        <w:t xml:space="preserve">Figure 4: Light </w:t>
      </w:r>
      <w:r w:rsidR="00F05BC4">
        <w:rPr>
          <w:rStyle w:val="None"/>
          <w:b/>
          <w:bCs/>
          <w:sz w:val="22"/>
          <w:szCs w:val="22"/>
        </w:rPr>
        <w:t>i</w:t>
      </w:r>
      <w:r w:rsidRPr="00202FEC">
        <w:rPr>
          <w:rStyle w:val="None"/>
          <w:b/>
          <w:bCs/>
          <w:sz w:val="22"/>
          <w:szCs w:val="22"/>
        </w:rPr>
        <w:t>n</w:t>
      </w:r>
      <w:r w:rsidR="002E5DFC" w:rsidRPr="00202FEC">
        <w:rPr>
          <w:rStyle w:val="None"/>
          <w:b/>
          <w:bCs/>
          <w:sz w:val="22"/>
          <w:szCs w:val="22"/>
        </w:rPr>
        <w:t>tensity variation:</w:t>
      </w:r>
      <w:r w:rsidR="00DF3158">
        <w:rPr>
          <w:rStyle w:val="None"/>
          <w:sz w:val="22"/>
          <w:szCs w:val="22"/>
        </w:rPr>
        <w:t xml:space="preserve"> </w:t>
      </w:r>
      <w:r w:rsidR="00E571F4">
        <w:rPr>
          <w:rStyle w:val="None"/>
          <w:sz w:val="22"/>
          <w:szCs w:val="22"/>
        </w:rPr>
        <w:t xml:space="preserve">The shape of the power spectrum of the light sources in the scene was chosen to be CIE reference illuminant D65. The </w:t>
      </w:r>
      <w:r w:rsidR="00DE1904">
        <w:rPr>
          <w:rStyle w:val="None"/>
          <w:sz w:val="22"/>
          <w:szCs w:val="22"/>
        </w:rPr>
        <w:t xml:space="preserve">intensity of the power spectrum was varied by multiplying </w:t>
      </w:r>
      <w:r w:rsidR="003A206A">
        <w:rPr>
          <w:rStyle w:val="None"/>
          <w:sz w:val="22"/>
          <w:szCs w:val="22"/>
        </w:rPr>
        <w:t xml:space="preserve">the normalized D65 spectrum </w:t>
      </w:r>
      <w:r w:rsidR="00DE1904">
        <w:rPr>
          <w:rStyle w:val="None"/>
          <w:sz w:val="22"/>
          <w:szCs w:val="22"/>
        </w:rPr>
        <w:t>with a scalar sampled from a log uniform distribution in the range [1</w:t>
      </w:r>
      <w:r w:rsidR="00DE1904" w:rsidRPr="00514658">
        <w:rPr>
          <w:rStyle w:val="None"/>
          <w:sz w:val="22"/>
          <w:szCs w:val="22"/>
        </w:rPr>
        <w:t>-</w:t>
      </w:r>
      <w:r w:rsidR="00DE1904" w:rsidRPr="00514658">
        <w:rPr>
          <w:rFonts w:ascii="Cambria Math" w:hAnsi="Cambria Math"/>
          <w:sz w:val="22"/>
          <w:szCs w:val="22"/>
        </w:rPr>
        <w:t xml:space="preserve"> </w:t>
      </w:r>
      <m:oMath>
        <m:r>
          <m:rPr>
            <m:sty m:val="p"/>
          </m:rPr>
          <w:rPr>
            <w:rFonts w:ascii="Cambria Math" w:hAnsi="Cambria Math"/>
            <w:sz w:val="22"/>
            <w:szCs w:val="22"/>
          </w:rPr>
          <m:t>δ</m:t>
        </m:r>
      </m:oMath>
      <w:r w:rsidR="00DE1904" w:rsidRPr="00514658">
        <w:rPr>
          <w:rFonts w:ascii="Cambria Math" w:hAnsi="Cambria Math"/>
          <w:sz w:val="22"/>
          <w:szCs w:val="22"/>
        </w:rPr>
        <w:t xml:space="preserve">, 1+ </w:t>
      </w:r>
      <m:oMath>
        <m:r>
          <m:rPr>
            <m:sty m:val="p"/>
          </m:rPr>
          <w:rPr>
            <w:rFonts w:ascii="Cambria Math" w:hAnsi="Cambria Math"/>
            <w:sz w:val="22"/>
            <w:szCs w:val="22"/>
          </w:rPr>
          <m:t>δ</m:t>
        </m:r>
      </m:oMath>
      <w:r w:rsidR="00DE1904">
        <w:rPr>
          <w:rStyle w:val="None"/>
          <w:sz w:val="22"/>
          <w:szCs w:val="22"/>
        </w:rPr>
        <w:t>].</w:t>
      </w:r>
      <w:r w:rsidR="000D0592">
        <w:rPr>
          <w:rStyle w:val="None"/>
          <w:sz w:val="22"/>
          <w:szCs w:val="22"/>
        </w:rPr>
        <w:t xml:space="preserve"> The amount of variation was controlled by changing the </w:t>
      </w:r>
      <w:r w:rsidR="00F66281">
        <w:rPr>
          <w:rStyle w:val="None"/>
          <w:sz w:val="22"/>
          <w:szCs w:val="22"/>
        </w:rPr>
        <w:t xml:space="preserve">value of the </w:t>
      </w:r>
      <w:r w:rsidR="000D0592">
        <w:rPr>
          <w:rStyle w:val="None"/>
          <w:sz w:val="22"/>
          <w:szCs w:val="22"/>
        </w:rPr>
        <w:t xml:space="preserve">range parameter </w:t>
      </w:r>
      <m:oMath>
        <m:r>
          <m:rPr>
            <m:sty m:val="p"/>
          </m:rPr>
          <w:rPr>
            <w:rFonts w:ascii="Cambria Math" w:hAnsi="Cambria Math"/>
            <w:sz w:val="22"/>
            <w:szCs w:val="22"/>
          </w:rPr>
          <w:lastRenderedPageBreak/>
          <m:t>δ</m:t>
        </m:r>
      </m:oMath>
      <w:r w:rsidR="000D0592" w:rsidRPr="00F66281">
        <w:rPr>
          <w:sz w:val="22"/>
          <w:szCs w:val="22"/>
        </w:rPr>
        <w:t>.</w:t>
      </w:r>
      <w:r w:rsidR="00F66281" w:rsidRPr="00F66281">
        <w:rPr>
          <w:sz w:val="22"/>
          <w:szCs w:val="22"/>
        </w:rPr>
        <w:t xml:space="preserve"> We</w:t>
      </w:r>
      <w:r w:rsidR="00F66281">
        <w:rPr>
          <w:sz w:val="22"/>
          <w:szCs w:val="22"/>
        </w:rPr>
        <w:t xml:space="preserve"> generated </w:t>
      </w:r>
      <w:r w:rsidR="004B11D1">
        <w:rPr>
          <w:sz w:val="22"/>
          <w:szCs w:val="22"/>
        </w:rPr>
        <w:t xml:space="preserve">images </w:t>
      </w:r>
      <w:r w:rsidR="00F66281">
        <w:rPr>
          <w:sz w:val="22"/>
          <w:szCs w:val="22"/>
        </w:rPr>
        <w:t xml:space="preserve">at seven </w:t>
      </w:r>
      <w:r w:rsidR="0044098F">
        <w:rPr>
          <w:sz w:val="22"/>
          <w:szCs w:val="22"/>
        </w:rPr>
        <w:t xml:space="preserve">linearly spaced </w:t>
      </w:r>
      <w:r w:rsidR="00F66281">
        <w:rPr>
          <w:sz w:val="22"/>
          <w:szCs w:val="22"/>
        </w:rPr>
        <w:t>values of the range parameter</w:t>
      </w:r>
      <w:r w:rsidR="0044098F">
        <w:rPr>
          <w:sz w:val="22"/>
          <w:szCs w:val="22"/>
        </w:rPr>
        <w:t xml:space="preserve"> in the range [0.00, 0.30].</w:t>
      </w:r>
      <w:r w:rsidR="00057918">
        <w:rPr>
          <w:sz w:val="22"/>
          <w:szCs w:val="22"/>
        </w:rPr>
        <w:t xml:space="preserve"> </w:t>
      </w:r>
      <w:r w:rsidR="00A372F7">
        <w:rPr>
          <w:sz w:val="22"/>
          <w:szCs w:val="22"/>
        </w:rPr>
        <w:t>For each value of the range parameter</w:t>
      </w:r>
      <w:r w:rsidR="000453A5">
        <w:rPr>
          <w:sz w:val="22"/>
          <w:szCs w:val="22"/>
        </w:rPr>
        <w:t>,</w:t>
      </w:r>
      <w:r w:rsidR="00A372F7">
        <w:rPr>
          <w:sz w:val="22"/>
          <w:szCs w:val="22"/>
        </w:rPr>
        <w:t xml:space="preserve"> we generated 1100 images</w:t>
      </w:r>
      <w:r w:rsidR="000A1C8D">
        <w:rPr>
          <w:sz w:val="22"/>
          <w:szCs w:val="22"/>
        </w:rPr>
        <w:t>,</w:t>
      </w:r>
      <w:r w:rsidR="00A372F7">
        <w:rPr>
          <w:sz w:val="22"/>
          <w:szCs w:val="22"/>
        </w:rPr>
        <w:t xml:space="preserve"> </w:t>
      </w:r>
      <w:r w:rsidR="006F207F">
        <w:rPr>
          <w:sz w:val="22"/>
          <w:szCs w:val="22"/>
        </w:rPr>
        <w:t xml:space="preserve">100 images at each value of the target object </w:t>
      </w:r>
      <w:r w:rsidR="00AC18A9">
        <w:rPr>
          <w:sz w:val="22"/>
          <w:szCs w:val="22"/>
        </w:rPr>
        <w:t xml:space="preserve">LRF </w:t>
      </w:r>
      <w:r w:rsidR="00057918">
        <w:rPr>
          <w:sz w:val="22"/>
          <w:szCs w:val="22"/>
        </w:rPr>
        <w:t>in the range [0.35, 0.45]</w:t>
      </w:r>
      <w:r w:rsidR="00F66281">
        <w:rPr>
          <w:sz w:val="22"/>
          <w:szCs w:val="22"/>
        </w:rPr>
        <w:t xml:space="preserve">. </w:t>
      </w:r>
      <w:r w:rsidR="00057918">
        <w:rPr>
          <w:sz w:val="22"/>
          <w:szCs w:val="22"/>
        </w:rPr>
        <w:t>The figure shows five sample images at each of the seven values</w:t>
      </w:r>
      <w:r w:rsidR="000A1C8D">
        <w:rPr>
          <w:sz w:val="22"/>
          <w:szCs w:val="22"/>
        </w:rPr>
        <w:t xml:space="preserve"> of the range parameter</w:t>
      </w:r>
      <w:r w:rsidR="00057918">
        <w:rPr>
          <w:sz w:val="22"/>
          <w:szCs w:val="22"/>
        </w:rPr>
        <w:t xml:space="preserve">. </w:t>
      </w:r>
      <w:r w:rsidR="00A32AFB">
        <w:rPr>
          <w:sz w:val="22"/>
          <w:szCs w:val="22"/>
        </w:rPr>
        <w:t>The target object in each image in the figure has the same LRF</w:t>
      </w:r>
      <w:r w:rsidR="00FC367F">
        <w:rPr>
          <w:sz w:val="22"/>
          <w:szCs w:val="22"/>
        </w:rPr>
        <w:t xml:space="preserve"> of 0.4</w:t>
      </w:r>
      <w:r w:rsidR="00BD64A6">
        <w:rPr>
          <w:sz w:val="22"/>
          <w:szCs w:val="22"/>
        </w:rPr>
        <w:t>0</w:t>
      </w:r>
      <w:r w:rsidR="00A32AFB">
        <w:rPr>
          <w:sz w:val="22"/>
          <w:szCs w:val="22"/>
        </w:rPr>
        <w:t>.</w:t>
      </w:r>
    </w:p>
    <w:p w14:paraId="0D262637" w14:textId="77777777" w:rsidR="00613933" w:rsidRDefault="00613933" w:rsidP="005B04C5">
      <w:pPr>
        <w:pBdr>
          <w:top w:val="nil"/>
          <w:left w:val="nil"/>
          <w:bottom w:val="nil"/>
          <w:right w:val="nil"/>
          <w:between w:val="nil"/>
          <w:bar w:val="nil"/>
        </w:pBdr>
        <w:rPr>
          <w:rStyle w:val="None"/>
          <w:sz w:val="22"/>
          <w:szCs w:val="22"/>
        </w:rPr>
      </w:pPr>
    </w:p>
    <w:p w14:paraId="5C7EA668" w14:textId="70BD0C31" w:rsidR="0004061F" w:rsidRDefault="003C1A6C" w:rsidP="005B04C5">
      <w:pPr>
        <w:pBdr>
          <w:top w:val="nil"/>
          <w:left w:val="nil"/>
          <w:bottom w:val="nil"/>
          <w:right w:val="nil"/>
          <w:between w:val="nil"/>
          <w:bar w:val="nil"/>
        </w:pBdr>
        <w:rPr>
          <w:sz w:val="22"/>
          <w:szCs w:val="22"/>
        </w:rPr>
      </w:pPr>
      <w:r w:rsidRPr="003C1A6C">
        <w:rPr>
          <w:b/>
          <w:bCs/>
          <w:sz w:val="22"/>
          <w:szCs w:val="22"/>
        </w:rPr>
        <w:t>Figure 5: Simultaneous variation:</w:t>
      </w:r>
      <w:r w:rsidR="000F4B6B" w:rsidRPr="000F4B6B">
        <w:rPr>
          <w:sz w:val="22"/>
          <w:szCs w:val="22"/>
        </w:rPr>
        <w:t xml:space="preserve"> </w:t>
      </w:r>
      <w:r w:rsidR="000F4B6B">
        <w:rPr>
          <w:sz w:val="22"/>
          <w:szCs w:val="22"/>
        </w:rPr>
        <w:t xml:space="preserve">This figure shows </w:t>
      </w:r>
      <w:r w:rsidR="00CF1B88">
        <w:rPr>
          <w:sz w:val="22"/>
          <w:szCs w:val="22"/>
        </w:rPr>
        <w:t xml:space="preserve">five sample images </w:t>
      </w:r>
      <w:r w:rsidR="00721EDF">
        <w:rPr>
          <w:sz w:val="22"/>
          <w:szCs w:val="22"/>
        </w:rPr>
        <w:t xml:space="preserve">for </w:t>
      </w:r>
      <w:r w:rsidR="000F4B6B">
        <w:rPr>
          <w:sz w:val="22"/>
          <w:szCs w:val="22"/>
        </w:rPr>
        <w:t xml:space="preserve">the six conditions studied in preregistered experiment 8. </w:t>
      </w:r>
      <w:r w:rsidR="00E13CB0">
        <w:rPr>
          <w:sz w:val="22"/>
          <w:szCs w:val="22"/>
        </w:rPr>
        <w:t>We generated 1100 images for each of these conditions</w:t>
      </w:r>
      <w:r w:rsidR="007F48B1">
        <w:rPr>
          <w:sz w:val="22"/>
          <w:szCs w:val="22"/>
        </w:rPr>
        <w:t xml:space="preserve">, 100 </w:t>
      </w:r>
      <w:r w:rsidR="00755837">
        <w:rPr>
          <w:sz w:val="22"/>
          <w:szCs w:val="22"/>
        </w:rPr>
        <w:t xml:space="preserve">images </w:t>
      </w:r>
      <w:r w:rsidR="007F48B1">
        <w:rPr>
          <w:sz w:val="22"/>
          <w:szCs w:val="22"/>
        </w:rPr>
        <w:t xml:space="preserve">at each </w:t>
      </w:r>
      <w:r w:rsidR="00755837">
        <w:rPr>
          <w:sz w:val="22"/>
          <w:szCs w:val="22"/>
        </w:rPr>
        <w:t xml:space="preserve">value of the </w:t>
      </w:r>
      <w:r w:rsidR="007F48B1">
        <w:rPr>
          <w:sz w:val="22"/>
          <w:szCs w:val="22"/>
        </w:rPr>
        <w:t xml:space="preserve">target </w:t>
      </w:r>
      <w:r w:rsidR="00755837">
        <w:rPr>
          <w:sz w:val="22"/>
          <w:szCs w:val="22"/>
        </w:rPr>
        <w:t xml:space="preserve">object </w:t>
      </w:r>
      <w:r w:rsidR="007F48B1">
        <w:rPr>
          <w:sz w:val="22"/>
          <w:szCs w:val="22"/>
        </w:rPr>
        <w:t>LRF in the range [0.35, 0.45]</w:t>
      </w:r>
      <w:r w:rsidR="00250D18">
        <w:rPr>
          <w:sz w:val="22"/>
          <w:szCs w:val="22"/>
        </w:rPr>
        <w:t>.</w:t>
      </w:r>
    </w:p>
    <w:p w14:paraId="6591AAD2" w14:textId="77777777" w:rsidR="00250D18" w:rsidRDefault="00250D18" w:rsidP="005B04C5">
      <w:pPr>
        <w:pBdr>
          <w:top w:val="nil"/>
          <w:left w:val="nil"/>
          <w:bottom w:val="nil"/>
          <w:right w:val="nil"/>
          <w:between w:val="nil"/>
          <w:bar w:val="nil"/>
        </w:pBdr>
        <w:rPr>
          <w:sz w:val="22"/>
          <w:szCs w:val="22"/>
        </w:rPr>
      </w:pPr>
    </w:p>
    <w:p w14:paraId="2C41131D" w14:textId="728DC535" w:rsidR="000677A1" w:rsidRDefault="00250D18" w:rsidP="005B04C5">
      <w:pPr>
        <w:pBdr>
          <w:top w:val="nil"/>
          <w:left w:val="nil"/>
          <w:bottom w:val="nil"/>
          <w:right w:val="nil"/>
          <w:between w:val="nil"/>
          <w:bar w:val="nil"/>
        </w:pBdr>
        <w:rPr>
          <w:sz w:val="22"/>
          <w:szCs w:val="22"/>
        </w:rPr>
      </w:pPr>
      <w:r w:rsidRPr="004867BD">
        <w:rPr>
          <w:b/>
          <w:bCs/>
          <w:sz w:val="22"/>
          <w:szCs w:val="22"/>
        </w:rPr>
        <w:t>Figure 6:</w:t>
      </w:r>
      <w:r w:rsidRPr="00EF3335">
        <w:rPr>
          <w:b/>
          <w:bCs/>
          <w:sz w:val="22"/>
          <w:szCs w:val="22"/>
        </w:rPr>
        <w:t xml:space="preserve"> </w:t>
      </w:r>
      <w:r w:rsidR="00C72836" w:rsidRPr="00EF3335">
        <w:rPr>
          <w:b/>
          <w:bCs/>
          <w:sz w:val="22"/>
          <w:szCs w:val="22"/>
        </w:rPr>
        <w:t xml:space="preserve">Psychometric functions for </w:t>
      </w:r>
      <w:r w:rsidR="00FF3AEA">
        <w:rPr>
          <w:b/>
          <w:bCs/>
          <w:sz w:val="22"/>
          <w:szCs w:val="22"/>
        </w:rPr>
        <w:t>o</w:t>
      </w:r>
      <w:r w:rsidR="00C72836" w:rsidRPr="00EF3335">
        <w:rPr>
          <w:b/>
          <w:bCs/>
          <w:sz w:val="22"/>
          <w:szCs w:val="22"/>
        </w:rPr>
        <w:t xml:space="preserve">bserver </w:t>
      </w:r>
      <w:r w:rsidR="00EF3335">
        <w:rPr>
          <w:b/>
          <w:bCs/>
          <w:sz w:val="22"/>
          <w:szCs w:val="22"/>
        </w:rPr>
        <w:t>0003</w:t>
      </w:r>
      <w:r w:rsidR="00193553">
        <w:rPr>
          <w:b/>
          <w:bCs/>
          <w:sz w:val="22"/>
          <w:szCs w:val="22"/>
        </w:rPr>
        <w:t xml:space="preserve"> </w:t>
      </w:r>
      <w:r w:rsidR="00794F5A">
        <w:rPr>
          <w:b/>
          <w:bCs/>
          <w:sz w:val="22"/>
          <w:szCs w:val="22"/>
        </w:rPr>
        <w:t>for</w:t>
      </w:r>
      <w:r w:rsidR="00193553">
        <w:rPr>
          <w:b/>
          <w:bCs/>
          <w:sz w:val="22"/>
          <w:szCs w:val="22"/>
        </w:rPr>
        <w:t xml:space="preserve"> background reflectance variation</w:t>
      </w:r>
      <w:r w:rsidR="006B0C7E">
        <w:rPr>
          <w:b/>
          <w:bCs/>
          <w:sz w:val="22"/>
          <w:szCs w:val="22"/>
        </w:rPr>
        <w:t xml:space="preserve"> experiment</w:t>
      </w:r>
      <w:r w:rsidR="006050F1">
        <w:rPr>
          <w:b/>
          <w:bCs/>
          <w:sz w:val="22"/>
          <w:szCs w:val="22"/>
        </w:rPr>
        <w:t>:</w:t>
      </w:r>
      <w:r w:rsidR="00C72836" w:rsidRPr="00C72836">
        <w:rPr>
          <w:sz w:val="22"/>
          <w:szCs w:val="22"/>
        </w:rPr>
        <w:t xml:space="preserve"> </w:t>
      </w:r>
      <w:r w:rsidR="00774923">
        <w:rPr>
          <w:sz w:val="22"/>
          <w:szCs w:val="22"/>
        </w:rPr>
        <w:t xml:space="preserve">We measured the proportion comparison chosen data for the nine conditions separately in three blocks for each observer. </w:t>
      </w:r>
      <w:r w:rsidR="00C72836" w:rsidRPr="00C72836">
        <w:rPr>
          <w:sz w:val="22"/>
          <w:szCs w:val="22"/>
        </w:rPr>
        <w:t xml:space="preserve">The data for each block was fit with a cumulative normal to obtain the discrimination threshold (see Figure 2). Each panel plots the measured values and the cumulative fit to the proportion comparison data for each of the three blocks, for </w:t>
      </w:r>
      <w:r w:rsidR="00B2705F">
        <w:rPr>
          <w:sz w:val="22"/>
          <w:szCs w:val="22"/>
        </w:rPr>
        <w:t>o</w:t>
      </w:r>
      <w:r w:rsidR="00C72836" w:rsidRPr="00C72836">
        <w:rPr>
          <w:sz w:val="22"/>
          <w:szCs w:val="22"/>
        </w:rPr>
        <w:t xml:space="preserve">bserver </w:t>
      </w:r>
      <w:r w:rsidR="00460752">
        <w:rPr>
          <w:sz w:val="22"/>
          <w:szCs w:val="22"/>
        </w:rPr>
        <w:t>0003</w:t>
      </w:r>
      <w:r w:rsidR="00C72836" w:rsidRPr="00C72836">
        <w:rPr>
          <w:sz w:val="22"/>
          <w:szCs w:val="22"/>
        </w:rPr>
        <w:t>.</w:t>
      </w:r>
      <w:r w:rsidR="0059191F">
        <w:rPr>
          <w:sz w:val="22"/>
          <w:szCs w:val="22"/>
        </w:rPr>
        <w:t xml:space="preserve"> The data for </w:t>
      </w:r>
      <w:r w:rsidR="00784689">
        <w:rPr>
          <w:sz w:val="22"/>
          <w:szCs w:val="22"/>
        </w:rPr>
        <w:t>all</w:t>
      </w:r>
      <w:r w:rsidR="0059191F">
        <w:rPr>
          <w:sz w:val="22"/>
          <w:szCs w:val="22"/>
        </w:rPr>
        <w:t xml:space="preserve"> </w:t>
      </w:r>
      <w:r w:rsidR="00E85C28">
        <w:rPr>
          <w:sz w:val="22"/>
          <w:szCs w:val="22"/>
        </w:rPr>
        <w:t xml:space="preserve">six </w:t>
      </w:r>
      <w:r w:rsidR="0059191F">
        <w:rPr>
          <w:sz w:val="22"/>
          <w:szCs w:val="22"/>
        </w:rPr>
        <w:t>observers are shown in Figure S</w:t>
      </w:r>
      <w:r w:rsidR="003039DF">
        <w:rPr>
          <w:sz w:val="22"/>
          <w:szCs w:val="22"/>
        </w:rPr>
        <w:t>1</w:t>
      </w:r>
      <w:r w:rsidR="0059191F">
        <w:rPr>
          <w:sz w:val="22"/>
          <w:szCs w:val="22"/>
        </w:rPr>
        <w:t>.</w:t>
      </w:r>
      <w:r w:rsidR="00C72836" w:rsidRPr="00C72836">
        <w:rPr>
          <w:sz w:val="22"/>
          <w:szCs w:val="22"/>
        </w:rPr>
        <w:t xml:space="preserve"> </w:t>
      </w:r>
      <w:r w:rsidR="00917E38" w:rsidRPr="00C72836">
        <w:rPr>
          <w:sz w:val="22"/>
          <w:szCs w:val="22"/>
        </w:rPr>
        <w:t xml:space="preserve">The values in the legend provide the estimate of lightness discrimination threshold for each block obtained from the cumulative fit. </w:t>
      </w:r>
      <w:r w:rsidR="00D03CC9">
        <w:rPr>
          <w:sz w:val="22"/>
          <w:szCs w:val="22"/>
        </w:rPr>
        <w:t xml:space="preserve">The top row shows the data for chromatic variation conditions. The last three panels in the bottom row show the data for </w:t>
      </w:r>
      <w:r w:rsidR="00FE38D8">
        <w:rPr>
          <w:sz w:val="22"/>
          <w:szCs w:val="22"/>
        </w:rPr>
        <w:t xml:space="preserve">the three </w:t>
      </w:r>
      <w:r w:rsidR="00D03CC9">
        <w:rPr>
          <w:sz w:val="22"/>
          <w:szCs w:val="22"/>
        </w:rPr>
        <w:t>achromatic conditions.</w:t>
      </w:r>
      <w:r w:rsidR="00FE38D8">
        <w:rPr>
          <w:sz w:val="22"/>
          <w:szCs w:val="22"/>
        </w:rPr>
        <w:t xml:space="preserve"> </w:t>
      </w:r>
      <w:r w:rsidR="00E00948">
        <w:rPr>
          <w:sz w:val="22"/>
          <w:szCs w:val="22"/>
        </w:rPr>
        <w:t xml:space="preserve">The </w:t>
      </w:r>
      <w:r w:rsidR="00BB631F">
        <w:rPr>
          <w:sz w:val="22"/>
          <w:szCs w:val="22"/>
        </w:rPr>
        <w:t xml:space="preserve">first panel in the </w:t>
      </w:r>
      <w:r w:rsidR="00E00948">
        <w:rPr>
          <w:sz w:val="22"/>
          <w:szCs w:val="22"/>
        </w:rPr>
        <w:t xml:space="preserve">bottom row </w:t>
      </w:r>
      <w:r w:rsidR="00FE38D8">
        <w:rPr>
          <w:sz w:val="22"/>
          <w:szCs w:val="22"/>
        </w:rPr>
        <w:t>show</w:t>
      </w:r>
      <w:r w:rsidR="00E00948">
        <w:rPr>
          <w:sz w:val="22"/>
          <w:szCs w:val="22"/>
        </w:rPr>
        <w:t>s</w:t>
      </w:r>
      <w:r w:rsidR="00FE38D8">
        <w:rPr>
          <w:sz w:val="22"/>
          <w:szCs w:val="22"/>
        </w:rPr>
        <w:t xml:space="preserve"> the </w:t>
      </w:r>
      <w:r w:rsidR="00DC6F40">
        <w:rPr>
          <w:sz w:val="22"/>
          <w:szCs w:val="22"/>
        </w:rPr>
        <w:t xml:space="preserve">data and </w:t>
      </w:r>
      <w:r w:rsidR="004440E7">
        <w:rPr>
          <w:sz w:val="22"/>
          <w:szCs w:val="22"/>
        </w:rPr>
        <w:t xml:space="preserve">threshold for the </w:t>
      </w:r>
      <w:r w:rsidR="00DB050B">
        <w:rPr>
          <w:sz w:val="22"/>
          <w:szCs w:val="22"/>
        </w:rPr>
        <w:t>s</w:t>
      </w:r>
      <w:r w:rsidR="00E00948">
        <w:rPr>
          <w:sz w:val="22"/>
          <w:szCs w:val="22"/>
        </w:rPr>
        <w:t xml:space="preserve">election </w:t>
      </w:r>
      <w:r w:rsidR="00E565E8">
        <w:rPr>
          <w:sz w:val="22"/>
          <w:szCs w:val="22"/>
        </w:rPr>
        <w:t>session</w:t>
      </w:r>
      <w:r w:rsidR="00931955">
        <w:rPr>
          <w:sz w:val="22"/>
          <w:szCs w:val="22"/>
        </w:rPr>
        <w:t xml:space="preserve">. The </w:t>
      </w:r>
      <w:r w:rsidR="00F61CA5">
        <w:rPr>
          <w:sz w:val="22"/>
          <w:szCs w:val="22"/>
        </w:rPr>
        <w:t>s</w:t>
      </w:r>
      <w:r w:rsidR="00931955">
        <w:rPr>
          <w:sz w:val="22"/>
          <w:szCs w:val="22"/>
        </w:rPr>
        <w:t>election session was a practice session in which the thresholds for the no vari</w:t>
      </w:r>
      <w:r w:rsidR="00AB3596">
        <w:rPr>
          <w:sz w:val="22"/>
          <w:szCs w:val="22"/>
        </w:rPr>
        <w:t>a</w:t>
      </w:r>
      <w:r w:rsidR="00931955">
        <w:rPr>
          <w:sz w:val="22"/>
          <w:szCs w:val="22"/>
        </w:rPr>
        <w:t xml:space="preserve">tion condition was measured three times. </w:t>
      </w:r>
      <w:r w:rsidR="00B64A37">
        <w:rPr>
          <w:sz w:val="22"/>
          <w:szCs w:val="22"/>
        </w:rPr>
        <w:t>An o</w:t>
      </w:r>
      <w:r w:rsidR="00931955">
        <w:rPr>
          <w:sz w:val="22"/>
          <w:szCs w:val="22"/>
        </w:rPr>
        <w:t>bserver w</w:t>
      </w:r>
      <w:r w:rsidR="00B64A37">
        <w:rPr>
          <w:sz w:val="22"/>
          <w:szCs w:val="22"/>
        </w:rPr>
        <w:t>as</w:t>
      </w:r>
      <w:r w:rsidR="00931955">
        <w:rPr>
          <w:sz w:val="22"/>
          <w:szCs w:val="22"/>
        </w:rPr>
        <w:t xml:space="preserve"> selected for the experiment only if the </w:t>
      </w:r>
      <w:r w:rsidR="001A2310">
        <w:rPr>
          <w:sz w:val="22"/>
          <w:szCs w:val="22"/>
        </w:rPr>
        <w:t xml:space="preserve">average </w:t>
      </w:r>
      <w:r w:rsidR="00911F4C">
        <w:rPr>
          <w:sz w:val="22"/>
          <w:szCs w:val="22"/>
        </w:rPr>
        <w:t>of the</w:t>
      </w:r>
      <w:r w:rsidR="00F87FE2">
        <w:rPr>
          <w:sz w:val="22"/>
          <w:szCs w:val="22"/>
        </w:rPr>
        <w:t>ir</w:t>
      </w:r>
      <w:r w:rsidR="00911F4C">
        <w:rPr>
          <w:sz w:val="22"/>
          <w:szCs w:val="22"/>
        </w:rPr>
        <w:t xml:space="preserve"> last two </w:t>
      </w:r>
      <w:r w:rsidR="001A2310">
        <w:rPr>
          <w:sz w:val="22"/>
          <w:szCs w:val="22"/>
        </w:rPr>
        <w:t xml:space="preserve">discrimination threshold </w:t>
      </w:r>
      <w:r w:rsidR="00911F4C">
        <w:rPr>
          <w:sz w:val="22"/>
          <w:szCs w:val="22"/>
        </w:rPr>
        <w:t>measurements in the selection session was less than 0.30.</w:t>
      </w:r>
    </w:p>
    <w:p w14:paraId="2B24EB45" w14:textId="77777777" w:rsidR="000677A1" w:rsidRDefault="000677A1" w:rsidP="005B04C5">
      <w:pPr>
        <w:pBdr>
          <w:top w:val="nil"/>
          <w:left w:val="nil"/>
          <w:bottom w:val="nil"/>
          <w:right w:val="nil"/>
          <w:between w:val="nil"/>
          <w:bar w:val="nil"/>
        </w:pBdr>
        <w:rPr>
          <w:sz w:val="22"/>
          <w:szCs w:val="22"/>
        </w:rPr>
      </w:pPr>
    </w:p>
    <w:p w14:paraId="72CFDC05" w14:textId="5414FF5C" w:rsidR="00511FC5" w:rsidRPr="00945AC3" w:rsidRDefault="000677A1" w:rsidP="005B04C5">
      <w:pPr>
        <w:pBdr>
          <w:top w:val="nil"/>
          <w:left w:val="nil"/>
          <w:bottom w:val="nil"/>
          <w:right w:val="nil"/>
          <w:between w:val="nil"/>
          <w:bar w:val="nil"/>
        </w:pBdr>
        <w:rPr>
          <w:rStyle w:val="None"/>
          <w:b/>
          <w:bCs/>
          <w:sz w:val="22"/>
          <w:szCs w:val="22"/>
        </w:rPr>
      </w:pPr>
      <w:r w:rsidRPr="00B92D53">
        <w:rPr>
          <w:b/>
          <w:bCs/>
          <w:sz w:val="22"/>
          <w:szCs w:val="22"/>
        </w:rPr>
        <w:t xml:space="preserve">Figure 7: </w:t>
      </w:r>
      <w:r w:rsidR="00B92D53" w:rsidRPr="009579D6">
        <w:rPr>
          <w:b/>
          <w:bCs/>
          <w:sz w:val="22"/>
          <w:szCs w:val="22"/>
        </w:rPr>
        <w:t xml:space="preserve">Background variation increases lightness discrimination threshold. </w:t>
      </w:r>
      <w:r w:rsidR="00B92D53" w:rsidRPr="009579D6">
        <w:rPr>
          <w:sz w:val="22"/>
          <w:szCs w:val="22"/>
        </w:rPr>
        <w:t xml:space="preserve">Mean (N = </w:t>
      </w:r>
      <w:r w:rsidR="00FC4E53">
        <w:rPr>
          <w:sz w:val="22"/>
          <w:szCs w:val="22"/>
        </w:rPr>
        <w:t>6</w:t>
      </w:r>
      <w:r w:rsidR="00B92D53" w:rsidRPr="009579D6">
        <w:rPr>
          <w:sz w:val="22"/>
          <w:szCs w:val="22"/>
        </w:rPr>
        <w:t>)</w:t>
      </w:r>
      <w:r w:rsidR="00B92D53" w:rsidRPr="00ED0EB1">
        <w:rPr>
          <w:b/>
          <w:bCs/>
          <w:sz w:val="22"/>
          <w:szCs w:val="22"/>
        </w:rPr>
        <w:t xml:space="preserve"> </w:t>
      </w:r>
      <w:r w:rsidR="00B92D53" w:rsidRPr="00ED0EB1">
        <w:rPr>
          <w:rStyle w:val="None"/>
          <w:sz w:val="22"/>
          <w:szCs w:val="22"/>
        </w:rPr>
        <w:t xml:space="preserve">log squared threshold vs log covariance scalar from human psychophysics </w:t>
      </w:r>
      <w:r w:rsidR="00376851">
        <w:rPr>
          <w:rStyle w:val="None"/>
          <w:sz w:val="22"/>
          <w:szCs w:val="22"/>
        </w:rPr>
        <w:t xml:space="preserve">for chromatic </w:t>
      </w:r>
      <w:r w:rsidR="00B92D53" w:rsidRPr="00ED0EB1">
        <w:rPr>
          <w:rStyle w:val="None"/>
          <w:sz w:val="22"/>
          <w:szCs w:val="22"/>
        </w:rPr>
        <w:t>(</w:t>
      </w:r>
      <w:r w:rsidR="00B92D53">
        <w:rPr>
          <w:rStyle w:val="None"/>
          <w:sz w:val="22"/>
          <w:szCs w:val="22"/>
        </w:rPr>
        <w:t>red</w:t>
      </w:r>
      <w:r w:rsidR="00B92D53" w:rsidRPr="00ED0EB1">
        <w:rPr>
          <w:rStyle w:val="None"/>
          <w:sz w:val="22"/>
          <w:szCs w:val="22"/>
        </w:rPr>
        <w:t xml:space="preserve"> circles)</w:t>
      </w:r>
      <w:r w:rsidR="00376851">
        <w:rPr>
          <w:rStyle w:val="None"/>
          <w:sz w:val="22"/>
          <w:szCs w:val="22"/>
        </w:rPr>
        <w:t xml:space="preserve"> and achromatic conditions (gray diamonds)</w:t>
      </w:r>
      <w:r w:rsidR="00B92D53" w:rsidRPr="00ED0EB1">
        <w:rPr>
          <w:rStyle w:val="None"/>
          <w:sz w:val="22"/>
          <w:szCs w:val="22"/>
        </w:rPr>
        <w:t>. The error bars represent +/- 1 SEM taken between observers</w:t>
      </w:r>
      <w:r w:rsidR="00B92D53" w:rsidRPr="009579D6">
        <w:rPr>
          <w:rStyle w:val="None"/>
          <w:sz w:val="22"/>
          <w:szCs w:val="22"/>
        </w:rPr>
        <w:t xml:space="preserve">. </w:t>
      </w:r>
      <w:r w:rsidR="00B92D53" w:rsidRPr="00ED0EB1">
        <w:rPr>
          <w:rStyle w:val="None"/>
          <w:sz w:val="22"/>
          <w:szCs w:val="22"/>
        </w:rPr>
        <w:t xml:space="preserve">The </w:t>
      </w:r>
      <w:r w:rsidR="00B92D53">
        <w:rPr>
          <w:rStyle w:val="None"/>
          <w:sz w:val="22"/>
          <w:szCs w:val="22"/>
        </w:rPr>
        <w:t xml:space="preserve">threshold of the linear receptive field (LINRF) </w:t>
      </w:r>
      <w:r w:rsidR="009F034D">
        <w:rPr>
          <w:rStyle w:val="None"/>
          <w:sz w:val="22"/>
          <w:szCs w:val="22"/>
        </w:rPr>
        <w:t xml:space="preserve">model </w:t>
      </w:r>
      <w:r w:rsidR="00B92D53">
        <w:rPr>
          <w:rStyle w:val="None"/>
          <w:sz w:val="22"/>
          <w:szCs w:val="22"/>
        </w:rPr>
        <w:t>was</w:t>
      </w:r>
      <w:r w:rsidR="00C74511">
        <w:rPr>
          <w:rStyle w:val="None"/>
          <w:sz w:val="22"/>
          <w:szCs w:val="22"/>
        </w:rPr>
        <w:t xml:space="preserve"> </w:t>
      </w:r>
      <w:r w:rsidR="00862783">
        <w:rPr>
          <w:rStyle w:val="None"/>
          <w:sz w:val="22"/>
          <w:szCs w:val="22"/>
        </w:rPr>
        <w:t>estimated by simulation</w:t>
      </w:r>
      <w:r w:rsidR="00B92D53">
        <w:rPr>
          <w:rStyle w:val="None"/>
          <w:sz w:val="22"/>
          <w:szCs w:val="22"/>
        </w:rPr>
        <w:t xml:space="preserve"> </w:t>
      </w:r>
      <w:r w:rsidR="00B770EB">
        <w:rPr>
          <w:rStyle w:val="None"/>
          <w:sz w:val="22"/>
          <w:szCs w:val="22"/>
        </w:rPr>
        <w:t xml:space="preserve">for </w:t>
      </w:r>
      <w:r w:rsidR="009A282C">
        <w:rPr>
          <w:rStyle w:val="None"/>
          <w:sz w:val="22"/>
          <w:szCs w:val="22"/>
        </w:rPr>
        <w:t xml:space="preserve">the six </w:t>
      </w:r>
      <w:r w:rsidR="007938DF">
        <w:rPr>
          <w:rStyle w:val="None"/>
          <w:sz w:val="22"/>
          <w:szCs w:val="22"/>
        </w:rPr>
        <w:t>values</w:t>
      </w:r>
      <w:r w:rsidR="008A3842">
        <w:rPr>
          <w:rStyle w:val="None"/>
          <w:sz w:val="22"/>
          <w:szCs w:val="22"/>
        </w:rPr>
        <w:t xml:space="preserve"> of the covari</w:t>
      </w:r>
      <w:r w:rsidR="00036AAB">
        <w:rPr>
          <w:rStyle w:val="None"/>
          <w:sz w:val="22"/>
          <w:szCs w:val="22"/>
        </w:rPr>
        <w:t>a</w:t>
      </w:r>
      <w:r w:rsidR="008A3842">
        <w:rPr>
          <w:rStyle w:val="None"/>
          <w:sz w:val="22"/>
          <w:szCs w:val="22"/>
        </w:rPr>
        <w:t>n</w:t>
      </w:r>
      <w:r w:rsidR="00036AAB">
        <w:rPr>
          <w:rStyle w:val="None"/>
          <w:sz w:val="22"/>
          <w:szCs w:val="22"/>
        </w:rPr>
        <w:t>c</w:t>
      </w:r>
      <w:r w:rsidR="008A3842">
        <w:rPr>
          <w:rStyle w:val="None"/>
          <w:sz w:val="22"/>
          <w:szCs w:val="22"/>
        </w:rPr>
        <w:t xml:space="preserve">e scalar </w:t>
      </w:r>
      <w:r w:rsidR="00B92D53">
        <w:rPr>
          <w:rStyle w:val="None"/>
          <w:sz w:val="22"/>
          <w:szCs w:val="22"/>
        </w:rPr>
        <w:t>(</w:t>
      </w:r>
      <w:r w:rsidR="009D7304">
        <w:rPr>
          <w:rStyle w:val="None"/>
          <w:sz w:val="22"/>
          <w:szCs w:val="22"/>
        </w:rPr>
        <w:t xml:space="preserve">blue </w:t>
      </w:r>
      <w:r w:rsidR="00B92D53">
        <w:rPr>
          <w:rStyle w:val="None"/>
          <w:sz w:val="22"/>
          <w:szCs w:val="22"/>
        </w:rPr>
        <w:t xml:space="preserve">squares). </w:t>
      </w:r>
      <w:r w:rsidR="00482E56">
        <w:rPr>
          <w:rStyle w:val="None"/>
          <w:sz w:val="22"/>
          <w:szCs w:val="22"/>
        </w:rPr>
        <w:t xml:space="preserve">The </w:t>
      </w:r>
      <w:r w:rsidR="00EE67CB">
        <w:rPr>
          <w:rStyle w:val="None"/>
          <w:sz w:val="22"/>
          <w:szCs w:val="22"/>
        </w:rPr>
        <w:t xml:space="preserve">blue </w:t>
      </w:r>
      <w:r w:rsidR="00482E56">
        <w:rPr>
          <w:rStyle w:val="None"/>
          <w:sz w:val="22"/>
          <w:szCs w:val="22"/>
        </w:rPr>
        <w:t>error bars show +/- 1 standard deviation</w:t>
      </w:r>
      <w:r w:rsidR="00CE097F">
        <w:rPr>
          <w:rStyle w:val="None"/>
          <w:sz w:val="22"/>
          <w:szCs w:val="22"/>
        </w:rPr>
        <w:t xml:space="preserve"> </w:t>
      </w:r>
      <w:r w:rsidR="009B35C1">
        <w:rPr>
          <w:rStyle w:val="None"/>
          <w:sz w:val="22"/>
          <w:szCs w:val="22"/>
        </w:rPr>
        <w:t xml:space="preserve">estimated over </w:t>
      </w:r>
      <w:r w:rsidR="00CE097F">
        <w:rPr>
          <w:rStyle w:val="None"/>
          <w:sz w:val="22"/>
          <w:szCs w:val="22"/>
        </w:rPr>
        <w:t xml:space="preserve">10 </w:t>
      </w:r>
      <w:r w:rsidR="007938DF">
        <w:rPr>
          <w:rStyle w:val="None"/>
          <w:sz w:val="22"/>
          <w:szCs w:val="22"/>
        </w:rPr>
        <w:t xml:space="preserve">independent </w:t>
      </w:r>
      <w:r w:rsidR="001A633E">
        <w:rPr>
          <w:rStyle w:val="None"/>
          <w:sz w:val="22"/>
          <w:szCs w:val="22"/>
        </w:rPr>
        <w:t>simulations</w:t>
      </w:r>
      <w:r w:rsidR="00482E56">
        <w:rPr>
          <w:rStyle w:val="None"/>
          <w:sz w:val="22"/>
          <w:szCs w:val="22"/>
        </w:rPr>
        <w:t xml:space="preserve">. </w:t>
      </w:r>
      <w:r w:rsidR="00B92D53">
        <w:rPr>
          <w:rStyle w:val="None"/>
          <w:sz w:val="22"/>
          <w:szCs w:val="22"/>
        </w:rPr>
        <w:t>The parameters of the LINRF fit are provided in the legend.</w:t>
      </w:r>
      <w:r w:rsidR="00945AC3">
        <w:rPr>
          <w:rStyle w:val="None"/>
          <w:sz w:val="22"/>
          <w:szCs w:val="22"/>
        </w:rPr>
        <w:t xml:space="preserve"> T</w:t>
      </w:r>
      <w:r w:rsidR="00945AC3" w:rsidRPr="00945AC3">
        <w:rPr>
          <w:rStyle w:val="None"/>
          <w:sz w:val="22"/>
          <w:szCs w:val="22"/>
        </w:rPr>
        <w:t>he da</w:t>
      </w:r>
      <w:r w:rsidR="00945AC3">
        <w:rPr>
          <w:rStyle w:val="None"/>
          <w:sz w:val="22"/>
          <w:szCs w:val="22"/>
        </w:rPr>
        <w:t>ta has been jittered for ease of viewing.</w:t>
      </w:r>
    </w:p>
    <w:p w14:paraId="49C523F5" w14:textId="77777777" w:rsidR="00511FC5" w:rsidRDefault="00511FC5" w:rsidP="005B04C5">
      <w:pPr>
        <w:pBdr>
          <w:top w:val="nil"/>
          <w:left w:val="nil"/>
          <w:bottom w:val="nil"/>
          <w:right w:val="nil"/>
          <w:between w:val="nil"/>
          <w:bar w:val="nil"/>
        </w:pBdr>
        <w:rPr>
          <w:rStyle w:val="None"/>
          <w:sz w:val="22"/>
          <w:szCs w:val="22"/>
        </w:rPr>
      </w:pPr>
    </w:p>
    <w:p w14:paraId="728B62C7" w14:textId="5258BDF0" w:rsidR="000B0B24" w:rsidRDefault="000B0B24" w:rsidP="000B0B24">
      <w:pPr>
        <w:pBdr>
          <w:top w:val="nil"/>
          <w:left w:val="nil"/>
          <w:bottom w:val="nil"/>
          <w:right w:val="nil"/>
          <w:between w:val="nil"/>
          <w:bar w:val="nil"/>
        </w:pBdr>
        <w:rPr>
          <w:sz w:val="22"/>
          <w:szCs w:val="22"/>
        </w:rPr>
      </w:pPr>
      <w:r w:rsidRPr="004867BD">
        <w:rPr>
          <w:b/>
          <w:bCs/>
          <w:sz w:val="22"/>
          <w:szCs w:val="22"/>
        </w:rPr>
        <w:t xml:space="preserve">Figure </w:t>
      </w:r>
      <w:r>
        <w:rPr>
          <w:b/>
          <w:bCs/>
          <w:sz w:val="22"/>
          <w:szCs w:val="22"/>
        </w:rPr>
        <w:t>8</w:t>
      </w:r>
      <w:r w:rsidRPr="004867BD">
        <w:rPr>
          <w:b/>
          <w:bCs/>
          <w:sz w:val="22"/>
          <w:szCs w:val="22"/>
        </w:rPr>
        <w:t>:</w:t>
      </w:r>
      <w:r w:rsidRPr="00EF3335">
        <w:rPr>
          <w:b/>
          <w:bCs/>
          <w:sz w:val="22"/>
          <w:szCs w:val="22"/>
        </w:rPr>
        <w:t xml:space="preserve"> Psychometric functions for </w:t>
      </w:r>
      <w:r w:rsidR="0037661E">
        <w:rPr>
          <w:b/>
          <w:bCs/>
          <w:sz w:val="22"/>
          <w:szCs w:val="22"/>
        </w:rPr>
        <w:t>o</w:t>
      </w:r>
      <w:r w:rsidRPr="00EF3335">
        <w:rPr>
          <w:b/>
          <w:bCs/>
          <w:sz w:val="22"/>
          <w:szCs w:val="22"/>
        </w:rPr>
        <w:t xml:space="preserve">bserver </w:t>
      </w:r>
      <w:r>
        <w:rPr>
          <w:b/>
          <w:bCs/>
          <w:sz w:val="22"/>
          <w:szCs w:val="22"/>
        </w:rPr>
        <w:t>0003 for</w:t>
      </w:r>
      <w:r w:rsidR="00B60AFD">
        <w:rPr>
          <w:b/>
          <w:bCs/>
          <w:sz w:val="22"/>
          <w:szCs w:val="22"/>
        </w:rPr>
        <w:t xml:space="preserve"> light</w:t>
      </w:r>
      <w:r>
        <w:rPr>
          <w:b/>
          <w:bCs/>
          <w:sz w:val="22"/>
          <w:szCs w:val="22"/>
        </w:rPr>
        <w:t xml:space="preserve"> </w:t>
      </w:r>
      <w:r w:rsidR="0070359C">
        <w:rPr>
          <w:b/>
          <w:bCs/>
          <w:sz w:val="22"/>
          <w:szCs w:val="22"/>
        </w:rPr>
        <w:t xml:space="preserve">intensity </w:t>
      </w:r>
      <w:r>
        <w:rPr>
          <w:b/>
          <w:bCs/>
          <w:sz w:val="22"/>
          <w:szCs w:val="22"/>
        </w:rPr>
        <w:t>variation experiment:</w:t>
      </w:r>
      <w:r w:rsidRPr="00C72836">
        <w:rPr>
          <w:sz w:val="22"/>
          <w:szCs w:val="22"/>
        </w:rPr>
        <w:t xml:space="preserve"> </w:t>
      </w:r>
      <w:r w:rsidR="00EC754B">
        <w:rPr>
          <w:sz w:val="22"/>
          <w:szCs w:val="22"/>
        </w:rPr>
        <w:t>Same</w:t>
      </w:r>
      <w:r w:rsidR="00E52C86">
        <w:rPr>
          <w:sz w:val="22"/>
          <w:szCs w:val="22"/>
        </w:rPr>
        <w:t xml:space="preserve"> as</w:t>
      </w:r>
      <w:r w:rsidR="005869B5">
        <w:rPr>
          <w:sz w:val="22"/>
          <w:szCs w:val="22"/>
        </w:rPr>
        <w:t xml:space="preserve"> Figure 6</w:t>
      </w:r>
      <w:r w:rsidR="00D807D0">
        <w:rPr>
          <w:sz w:val="22"/>
          <w:szCs w:val="22"/>
        </w:rPr>
        <w:t>, but</w:t>
      </w:r>
      <w:r w:rsidR="005869B5">
        <w:rPr>
          <w:sz w:val="22"/>
          <w:szCs w:val="22"/>
        </w:rPr>
        <w:t xml:space="preserve"> for the </w:t>
      </w:r>
      <w:r w:rsidR="005869B5" w:rsidRPr="005869B5">
        <w:rPr>
          <w:sz w:val="22"/>
          <w:szCs w:val="22"/>
        </w:rPr>
        <w:t>light intensity variation experiment</w:t>
      </w:r>
      <w:r w:rsidR="005869B5">
        <w:rPr>
          <w:sz w:val="22"/>
          <w:szCs w:val="22"/>
        </w:rPr>
        <w:t xml:space="preserve">. </w:t>
      </w:r>
      <w:r w:rsidR="00DF3245">
        <w:rPr>
          <w:sz w:val="22"/>
          <w:szCs w:val="22"/>
        </w:rPr>
        <w:t>T</w:t>
      </w:r>
      <w:r>
        <w:rPr>
          <w:sz w:val="22"/>
          <w:szCs w:val="22"/>
        </w:rPr>
        <w:t xml:space="preserve">he </w:t>
      </w:r>
      <w:r w:rsidR="00C61F66">
        <w:rPr>
          <w:sz w:val="22"/>
          <w:szCs w:val="22"/>
        </w:rPr>
        <w:t xml:space="preserve">figure shows the </w:t>
      </w:r>
      <w:r>
        <w:rPr>
          <w:sz w:val="22"/>
          <w:szCs w:val="22"/>
        </w:rPr>
        <w:t xml:space="preserve">proportion comparison chosen data for the </w:t>
      </w:r>
      <w:r w:rsidR="00AE024B">
        <w:rPr>
          <w:sz w:val="22"/>
          <w:szCs w:val="22"/>
        </w:rPr>
        <w:t>s</w:t>
      </w:r>
      <w:r w:rsidR="001C5939">
        <w:rPr>
          <w:sz w:val="22"/>
          <w:szCs w:val="22"/>
        </w:rPr>
        <w:t xml:space="preserve">election session and the </w:t>
      </w:r>
      <w:r w:rsidR="001E01C5">
        <w:rPr>
          <w:sz w:val="22"/>
          <w:szCs w:val="22"/>
        </w:rPr>
        <w:t xml:space="preserve">seven </w:t>
      </w:r>
      <w:r w:rsidR="0045676E">
        <w:rPr>
          <w:sz w:val="22"/>
          <w:szCs w:val="22"/>
        </w:rPr>
        <w:t xml:space="preserve">condition </w:t>
      </w:r>
      <w:r w:rsidR="005A3046">
        <w:rPr>
          <w:sz w:val="22"/>
          <w:szCs w:val="22"/>
        </w:rPr>
        <w:t>for observer 0003</w:t>
      </w:r>
      <w:r>
        <w:rPr>
          <w:sz w:val="22"/>
          <w:szCs w:val="22"/>
        </w:rPr>
        <w:t>.</w:t>
      </w:r>
      <w:r w:rsidR="00981056">
        <w:rPr>
          <w:sz w:val="22"/>
          <w:szCs w:val="22"/>
        </w:rPr>
        <w:t xml:space="preserve"> The data for all observers are shown in Figure S2.</w:t>
      </w:r>
    </w:p>
    <w:p w14:paraId="6D232DB9" w14:textId="77777777" w:rsidR="000B0B24" w:rsidRDefault="000B0B24" w:rsidP="005B04C5">
      <w:pPr>
        <w:pBdr>
          <w:top w:val="nil"/>
          <w:left w:val="nil"/>
          <w:bottom w:val="nil"/>
          <w:right w:val="nil"/>
          <w:between w:val="nil"/>
          <w:bar w:val="nil"/>
        </w:pBdr>
        <w:rPr>
          <w:b/>
          <w:bCs/>
          <w:sz w:val="22"/>
          <w:szCs w:val="22"/>
        </w:rPr>
      </w:pPr>
    </w:p>
    <w:p w14:paraId="61AC8FAD" w14:textId="723C32FE" w:rsidR="00715AC6" w:rsidRPr="00E428AF" w:rsidRDefault="00511FC5" w:rsidP="005B04C5">
      <w:pPr>
        <w:pBdr>
          <w:top w:val="nil"/>
          <w:left w:val="nil"/>
          <w:bottom w:val="nil"/>
          <w:right w:val="nil"/>
          <w:between w:val="nil"/>
          <w:bar w:val="nil"/>
        </w:pBdr>
        <w:rPr>
          <w:rStyle w:val="None"/>
          <w:b/>
          <w:bCs/>
          <w:sz w:val="22"/>
          <w:szCs w:val="22"/>
        </w:rPr>
      </w:pPr>
      <w:r w:rsidRPr="00B92D53">
        <w:rPr>
          <w:b/>
          <w:bCs/>
          <w:sz w:val="22"/>
          <w:szCs w:val="22"/>
        </w:rPr>
        <w:t xml:space="preserve">Figure </w:t>
      </w:r>
      <w:r w:rsidR="00DB0C58">
        <w:rPr>
          <w:b/>
          <w:bCs/>
          <w:sz w:val="22"/>
          <w:szCs w:val="22"/>
        </w:rPr>
        <w:t>9</w:t>
      </w:r>
      <w:r w:rsidRPr="00B92D53">
        <w:rPr>
          <w:b/>
          <w:bCs/>
          <w:sz w:val="22"/>
          <w:szCs w:val="22"/>
        </w:rPr>
        <w:t xml:space="preserve">: </w:t>
      </w:r>
      <w:r>
        <w:rPr>
          <w:b/>
          <w:bCs/>
          <w:sz w:val="22"/>
          <w:szCs w:val="22"/>
        </w:rPr>
        <w:t xml:space="preserve">Light </w:t>
      </w:r>
      <w:r w:rsidR="004A1B9F">
        <w:rPr>
          <w:b/>
          <w:bCs/>
          <w:sz w:val="22"/>
          <w:szCs w:val="22"/>
        </w:rPr>
        <w:t xml:space="preserve">source </w:t>
      </w:r>
      <w:r>
        <w:rPr>
          <w:b/>
          <w:bCs/>
          <w:sz w:val="22"/>
          <w:szCs w:val="22"/>
        </w:rPr>
        <w:t xml:space="preserve">intensity </w:t>
      </w:r>
      <w:r w:rsidRPr="009579D6">
        <w:rPr>
          <w:b/>
          <w:bCs/>
          <w:sz w:val="22"/>
          <w:szCs w:val="22"/>
        </w:rPr>
        <w:t xml:space="preserve">variation increases lightness discrimination threshold. </w:t>
      </w:r>
      <w:r w:rsidRPr="009579D6">
        <w:rPr>
          <w:sz w:val="22"/>
          <w:szCs w:val="22"/>
        </w:rPr>
        <w:t xml:space="preserve">Mean (N = </w:t>
      </w:r>
      <w:r w:rsidR="005856B4">
        <w:rPr>
          <w:sz w:val="22"/>
          <w:szCs w:val="22"/>
        </w:rPr>
        <w:t>5</w:t>
      </w:r>
      <w:r w:rsidRPr="009579D6">
        <w:rPr>
          <w:sz w:val="22"/>
          <w:szCs w:val="22"/>
        </w:rPr>
        <w:t>)</w:t>
      </w:r>
      <w:r w:rsidRPr="00ED0EB1">
        <w:rPr>
          <w:b/>
          <w:bCs/>
          <w:sz w:val="22"/>
          <w:szCs w:val="22"/>
        </w:rPr>
        <w:t xml:space="preserve"> </w:t>
      </w:r>
      <w:r w:rsidRPr="00ED0EB1">
        <w:rPr>
          <w:rStyle w:val="None"/>
          <w:sz w:val="22"/>
          <w:szCs w:val="22"/>
        </w:rPr>
        <w:t xml:space="preserve">log squared threshold vs </w:t>
      </w:r>
      <w:r w:rsidR="00457812">
        <w:rPr>
          <w:rStyle w:val="None"/>
          <w:sz w:val="22"/>
          <w:szCs w:val="22"/>
        </w:rPr>
        <w:t xml:space="preserve">range parameter </w:t>
      </w:r>
      <w:r w:rsidRPr="00ED0EB1">
        <w:rPr>
          <w:rStyle w:val="None"/>
          <w:sz w:val="22"/>
          <w:szCs w:val="22"/>
        </w:rPr>
        <w:t xml:space="preserve">from human psychophysics </w:t>
      </w:r>
      <w:r>
        <w:rPr>
          <w:rStyle w:val="None"/>
          <w:sz w:val="22"/>
          <w:szCs w:val="22"/>
        </w:rPr>
        <w:t xml:space="preserve">for </w:t>
      </w:r>
      <w:r w:rsidR="005F2D2B">
        <w:rPr>
          <w:rStyle w:val="None"/>
          <w:sz w:val="22"/>
          <w:szCs w:val="22"/>
        </w:rPr>
        <w:t xml:space="preserve">the seven </w:t>
      </w:r>
      <w:r w:rsidR="00457812">
        <w:rPr>
          <w:rStyle w:val="None"/>
          <w:sz w:val="22"/>
          <w:szCs w:val="22"/>
        </w:rPr>
        <w:t>light source inten</w:t>
      </w:r>
      <w:r w:rsidR="005F2D2B">
        <w:rPr>
          <w:rStyle w:val="None"/>
          <w:sz w:val="22"/>
          <w:szCs w:val="22"/>
        </w:rPr>
        <w:t xml:space="preserve">sity variation </w:t>
      </w:r>
      <w:r>
        <w:rPr>
          <w:rStyle w:val="None"/>
          <w:sz w:val="22"/>
          <w:szCs w:val="22"/>
        </w:rPr>
        <w:t>conditions (</w:t>
      </w:r>
      <w:r w:rsidR="00F849BB">
        <w:rPr>
          <w:rStyle w:val="None"/>
          <w:sz w:val="22"/>
          <w:szCs w:val="22"/>
        </w:rPr>
        <w:t>red circles</w:t>
      </w:r>
      <w:r>
        <w:rPr>
          <w:rStyle w:val="None"/>
          <w:sz w:val="22"/>
          <w:szCs w:val="22"/>
        </w:rPr>
        <w:t>)</w:t>
      </w:r>
      <w:r w:rsidRPr="00ED0EB1">
        <w:rPr>
          <w:rStyle w:val="None"/>
          <w:sz w:val="22"/>
          <w:szCs w:val="22"/>
        </w:rPr>
        <w:t>. The error bars represent +/- 1 SEM taken between observers</w:t>
      </w:r>
      <w:r w:rsidRPr="009579D6">
        <w:rPr>
          <w:rStyle w:val="None"/>
          <w:sz w:val="22"/>
          <w:szCs w:val="22"/>
        </w:rPr>
        <w:t xml:space="preserve">. </w:t>
      </w:r>
      <w:r w:rsidRPr="00ED0EB1">
        <w:rPr>
          <w:rStyle w:val="None"/>
          <w:sz w:val="22"/>
          <w:szCs w:val="22"/>
        </w:rPr>
        <w:t xml:space="preserve">The </w:t>
      </w:r>
      <w:r>
        <w:rPr>
          <w:rStyle w:val="None"/>
          <w:sz w:val="22"/>
          <w:szCs w:val="22"/>
        </w:rPr>
        <w:t xml:space="preserve">threshold of the linear receptive field (LINRF) </w:t>
      </w:r>
      <w:r w:rsidR="009F034D">
        <w:rPr>
          <w:rStyle w:val="None"/>
          <w:sz w:val="22"/>
          <w:szCs w:val="22"/>
        </w:rPr>
        <w:t xml:space="preserve">model </w:t>
      </w:r>
      <w:r>
        <w:rPr>
          <w:rStyle w:val="None"/>
          <w:sz w:val="22"/>
          <w:szCs w:val="22"/>
        </w:rPr>
        <w:t xml:space="preserve">was estimated by simulation </w:t>
      </w:r>
      <w:r w:rsidR="00084683">
        <w:rPr>
          <w:rStyle w:val="None"/>
          <w:sz w:val="22"/>
          <w:szCs w:val="22"/>
        </w:rPr>
        <w:t xml:space="preserve">for the seven values of the range parameters </w:t>
      </w:r>
      <w:r>
        <w:rPr>
          <w:rStyle w:val="None"/>
          <w:sz w:val="22"/>
          <w:szCs w:val="22"/>
        </w:rPr>
        <w:t xml:space="preserve">(blue squares). The </w:t>
      </w:r>
      <w:r w:rsidR="00E85E1B">
        <w:rPr>
          <w:rStyle w:val="None"/>
          <w:sz w:val="22"/>
          <w:szCs w:val="22"/>
        </w:rPr>
        <w:t xml:space="preserve">blue </w:t>
      </w:r>
      <w:r>
        <w:rPr>
          <w:rStyle w:val="None"/>
          <w:sz w:val="22"/>
          <w:szCs w:val="22"/>
        </w:rPr>
        <w:t>error bars show +/- 1 standard deviation</w:t>
      </w:r>
      <w:r w:rsidR="00E85E1B">
        <w:rPr>
          <w:rStyle w:val="None"/>
          <w:sz w:val="22"/>
          <w:szCs w:val="22"/>
        </w:rPr>
        <w:t xml:space="preserve"> </w:t>
      </w:r>
      <w:r w:rsidR="00183860">
        <w:rPr>
          <w:rStyle w:val="None"/>
          <w:sz w:val="22"/>
          <w:szCs w:val="22"/>
        </w:rPr>
        <w:t>estimated over 10 independent simulations</w:t>
      </w:r>
      <w:r>
        <w:rPr>
          <w:rStyle w:val="None"/>
          <w:sz w:val="22"/>
          <w:szCs w:val="22"/>
        </w:rPr>
        <w:t>. The parameters of the LINRF fit are provided in the legend.</w:t>
      </w:r>
      <w:r w:rsidR="00785E36" w:rsidRPr="00785E36">
        <w:rPr>
          <w:rStyle w:val="None"/>
          <w:sz w:val="22"/>
          <w:szCs w:val="22"/>
        </w:rPr>
        <w:t xml:space="preserve"> </w:t>
      </w:r>
      <w:r w:rsidR="00785E36">
        <w:rPr>
          <w:rStyle w:val="None"/>
          <w:sz w:val="22"/>
          <w:szCs w:val="22"/>
        </w:rPr>
        <w:t>T</w:t>
      </w:r>
      <w:r w:rsidR="00785E36" w:rsidRPr="00945AC3">
        <w:rPr>
          <w:rStyle w:val="None"/>
          <w:sz w:val="22"/>
          <w:szCs w:val="22"/>
        </w:rPr>
        <w:t>he da</w:t>
      </w:r>
      <w:r w:rsidR="00785E36">
        <w:rPr>
          <w:rStyle w:val="None"/>
          <w:sz w:val="22"/>
          <w:szCs w:val="22"/>
        </w:rPr>
        <w:t>ta has been jittered for ease of viewing.</w:t>
      </w:r>
    </w:p>
    <w:p w14:paraId="6200E77D" w14:textId="77777777" w:rsidR="00715AC6" w:rsidRDefault="00715AC6" w:rsidP="005B04C5">
      <w:pPr>
        <w:pBdr>
          <w:top w:val="nil"/>
          <w:left w:val="nil"/>
          <w:bottom w:val="nil"/>
          <w:right w:val="nil"/>
          <w:between w:val="nil"/>
          <w:bar w:val="nil"/>
        </w:pBdr>
        <w:rPr>
          <w:rStyle w:val="None"/>
          <w:sz w:val="22"/>
          <w:szCs w:val="22"/>
        </w:rPr>
      </w:pPr>
    </w:p>
    <w:p w14:paraId="6A697826" w14:textId="3C14DA5C" w:rsidR="00880307" w:rsidRDefault="00880307" w:rsidP="00880307">
      <w:pPr>
        <w:pBdr>
          <w:top w:val="nil"/>
          <w:left w:val="nil"/>
          <w:bottom w:val="nil"/>
          <w:right w:val="nil"/>
          <w:between w:val="nil"/>
          <w:bar w:val="nil"/>
        </w:pBdr>
        <w:rPr>
          <w:sz w:val="22"/>
          <w:szCs w:val="22"/>
        </w:rPr>
      </w:pPr>
      <w:r w:rsidRPr="004867BD">
        <w:rPr>
          <w:b/>
          <w:bCs/>
          <w:sz w:val="22"/>
          <w:szCs w:val="22"/>
        </w:rPr>
        <w:t xml:space="preserve">Figure </w:t>
      </w:r>
      <w:r>
        <w:rPr>
          <w:b/>
          <w:bCs/>
          <w:sz w:val="22"/>
          <w:szCs w:val="22"/>
        </w:rPr>
        <w:t>10</w:t>
      </w:r>
      <w:r w:rsidRPr="004867BD">
        <w:rPr>
          <w:b/>
          <w:bCs/>
          <w:sz w:val="22"/>
          <w:szCs w:val="22"/>
        </w:rPr>
        <w:t>:</w:t>
      </w:r>
      <w:r w:rsidRPr="00EF3335">
        <w:rPr>
          <w:b/>
          <w:bCs/>
          <w:sz w:val="22"/>
          <w:szCs w:val="22"/>
        </w:rPr>
        <w:t xml:space="preserve"> Psychometric functions for </w:t>
      </w:r>
      <w:r w:rsidR="006F57BD">
        <w:rPr>
          <w:b/>
          <w:bCs/>
          <w:sz w:val="22"/>
          <w:szCs w:val="22"/>
        </w:rPr>
        <w:t>o</w:t>
      </w:r>
      <w:r w:rsidRPr="00EF3335">
        <w:rPr>
          <w:b/>
          <w:bCs/>
          <w:sz w:val="22"/>
          <w:szCs w:val="22"/>
        </w:rPr>
        <w:t xml:space="preserve">bserver </w:t>
      </w:r>
      <w:r>
        <w:rPr>
          <w:b/>
          <w:bCs/>
          <w:sz w:val="22"/>
          <w:szCs w:val="22"/>
        </w:rPr>
        <w:t xml:space="preserve">0003 for </w:t>
      </w:r>
      <w:r w:rsidR="00FF233F">
        <w:rPr>
          <w:b/>
          <w:bCs/>
          <w:sz w:val="22"/>
          <w:szCs w:val="22"/>
        </w:rPr>
        <w:t xml:space="preserve">simultaneous </w:t>
      </w:r>
      <w:r>
        <w:rPr>
          <w:b/>
          <w:bCs/>
          <w:sz w:val="22"/>
          <w:szCs w:val="22"/>
        </w:rPr>
        <w:t>variation experiment:</w:t>
      </w:r>
      <w:r w:rsidRPr="00C72836">
        <w:rPr>
          <w:sz w:val="22"/>
          <w:szCs w:val="22"/>
        </w:rPr>
        <w:t xml:space="preserve"> </w:t>
      </w:r>
      <w:r w:rsidR="000032CC">
        <w:rPr>
          <w:sz w:val="22"/>
          <w:szCs w:val="22"/>
        </w:rPr>
        <w:t xml:space="preserve">Same as </w:t>
      </w:r>
      <w:r w:rsidR="00406455">
        <w:rPr>
          <w:sz w:val="22"/>
          <w:szCs w:val="22"/>
        </w:rPr>
        <w:t>Figure 6 and 8</w:t>
      </w:r>
      <w:r w:rsidR="00D807D0">
        <w:rPr>
          <w:sz w:val="22"/>
          <w:szCs w:val="22"/>
        </w:rPr>
        <w:t>, but</w:t>
      </w:r>
      <w:r w:rsidR="00406455">
        <w:rPr>
          <w:sz w:val="22"/>
          <w:szCs w:val="22"/>
        </w:rPr>
        <w:t xml:space="preserve"> for </w:t>
      </w:r>
      <w:r w:rsidR="00406455" w:rsidRPr="00160188">
        <w:rPr>
          <w:sz w:val="22"/>
          <w:szCs w:val="22"/>
        </w:rPr>
        <w:t>simultaneous variation experiment</w:t>
      </w:r>
      <w:r w:rsidR="00496DE7" w:rsidRPr="00160188">
        <w:rPr>
          <w:sz w:val="22"/>
          <w:szCs w:val="22"/>
        </w:rPr>
        <w:t>.</w:t>
      </w:r>
      <w:r w:rsidR="00406455">
        <w:rPr>
          <w:sz w:val="22"/>
          <w:szCs w:val="22"/>
        </w:rPr>
        <w:t xml:space="preserve"> </w:t>
      </w:r>
      <w:r>
        <w:rPr>
          <w:sz w:val="22"/>
          <w:szCs w:val="22"/>
        </w:rPr>
        <w:t xml:space="preserve">The </w:t>
      </w:r>
      <w:r w:rsidR="0028795A">
        <w:rPr>
          <w:sz w:val="22"/>
          <w:szCs w:val="22"/>
        </w:rPr>
        <w:t xml:space="preserve">figure shows the </w:t>
      </w:r>
      <w:r>
        <w:rPr>
          <w:sz w:val="22"/>
          <w:szCs w:val="22"/>
        </w:rPr>
        <w:t xml:space="preserve">proportion comparison chosen data for the </w:t>
      </w:r>
      <w:r w:rsidR="00F5194A">
        <w:rPr>
          <w:sz w:val="22"/>
          <w:szCs w:val="22"/>
        </w:rPr>
        <w:t xml:space="preserve">selection session and the </w:t>
      </w:r>
      <w:r w:rsidR="00C20FB5">
        <w:rPr>
          <w:sz w:val="22"/>
          <w:szCs w:val="22"/>
        </w:rPr>
        <w:t>six</w:t>
      </w:r>
      <w:r>
        <w:rPr>
          <w:sz w:val="22"/>
          <w:szCs w:val="22"/>
        </w:rPr>
        <w:t xml:space="preserve"> condition for observer 0003.</w:t>
      </w:r>
      <w:r w:rsidR="00D259F8">
        <w:rPr>
          <w:sz w:val="22"/>
          <w:szCs w:val="22"/>
        </w:rPr>
        <w:t xml:space="preserve"> </w:t>
      </w:r>
      <w:r w:rsidR="009B4C97">
        <w:rPr>
          <w:sz w:val="22"/>
          <w:szCs w:val="22"/>
        </w:rPr>
        <w:t>The data for all observers are shown in Figure S</w:t>
      </w:r>
      <w:r w:rsidR="005453B8">
        <w:rPr>
          <w:sz w:val="22"/>
          <w:szCs w:val="22"/>
        </w:rPr>
        <w:t>3</w:t>
      </w:r>
      <w:r w:rsidR="009B4C97">
        <w:rPr>
          <w:sz w:val="22"/>
          <w:szCs w:val="22"/>
        </w:rPr>
        <w:t>.</w:t>
      </w:r>
    </w:p>
    <w:p w14:paraId="79509DDC" w14:textId="77777777" w:rsidR="00E76DB7" w:rsidRDefault="00E76DB7" w:rsidP="00880307">
      <w:pPr>
        <w:pBdr>
          <w:top w:val="nil"/>
          <w:left w:val="nil"/>
          <w:bottom w:val="nil"/>
          <w:right w:val="nil"/>
          <w:between w:val="nil"/>
          <w:bar w:val="nil"/>
        </w:pBdr>
        <w:rPr>
          <w:sz w:val="22"/>
          <w:szCs w:val="22"/>
        </w:rPr>
      </w:pPr>
    </w:p>
    <w:p w14:paraId="0DD4613F" w14:textId="1D44EC76" w:rsidR="005A32AF" w:rsidRDefault="005A32AF" w:rsidP="005A32AF">
      <w:pPr>
        <w:pBdr>
          <w:top w:val="nil"/>
          <w:left w:val="nil"/>
          <w:bottom w:val="nil"/>
          <w:right w:val="nil"/>
          <w:between w:val="nil"/>
          <w:bar w:val="nil"/>
        </w:pBdr>
        <w:rPr>
          <w:rStyle w:val="None"/>
          <w:sz w:val="22"/>
          <w:szCs w:val="22"/>
        </w:rPr>
      </w:pPr>
      <w:r w:rsidRPr="00B92D53">
        <w:rPr>
          <w:b/>
          <w:bCs/>
          <w:sz w:val="22"/>
          <w:szCs w:val="22"/>
        </w:rPr>
        <w:t xml:space="preserve">Figure </w:t>
      </w:r>
      <w:r>
        <w:rPr>
          <w:b/>
          <w:bCs/>
          <w:sz w:val="22"/>
          <w:szCs w:val="22"/>
        </w:rPr>
        <w:t>11</w:t>
      </w:r>
      <w:r w:rsidRPr="00B92D53">
        <w:rPr>
          <w:b/>
          <w:bCs/>
          <w:sz w:val="22"/>
          <w:szCs w:val="22"/>
        </w:rPr>
        <w:t xml:space="preserve">: </w:t>
      </w:r>
      <w:r w:rsidR="007C421D">
        <w:rPr>
          <w:b/>
          <w:bCs/>
          <w:sz w:val="22"/>
          <w:szCs w:val="22"/>
        </w:rPr>
        <w:t>Discrimination t</w:t>
      </w:r>
      <w:r w:rsidR="00A36905">
        <w:rPr>
          <w:b/>
          <w:bCs/>
          <w:sz w:val="22"/>
          <w:szCs w:val="22"/>
        </w:rPr>
        <w:t xml:space="preserve">hresholds for simultaneous </w:t>
      </w:r>
      <w:r w:rsidRPr="009579D6">
        <w:rPr>
          <w:b/>
          <w:bCs/>
          <w:sz w:val="22"/>
          <w:szCs w:val="22"/>
        </w:rPr>
        <w:t xml:space="preserve">variation </w:t>
      </w:r>
      <w:r w:rsidR="00A36905">
        <w:rPr>
          <w:b/>
          <w:bCs/>
          <w:sz w:val="22"/>
          <w:szCs w:val="22"/>
        </w:rPr>
        <w:t>of two sources are higher than individual</w:t>
      </w:r>
      <w:r w:rsidR="00B32414">
        <w:rPr>
          <w:b/>
          <w:bCs/>
          <w:sz w:val="22"/>
          <w:szCs w:val="22"/>
        </w:rPr>
        <w:t xml:space="preserve"> </w:t>
      </w:r>
      <w:r w:rsidR="00600ACA">
        <w:rPr>
          <w:b/>
          <w:bCs/>
          <w:sz w:val="22"/>
          <w:szCs w:val="22"/>
        </w:rPr>
        <w:t xml:space="preserve">discrimination </w:t>
      </w:r>
      <w:r w:rsidR="00B32414">
        <w:rPr>
          <w:b/>
          <w:bCs/>
          <w:sz w:val="22"/>
          <w:szCs w:val="22"/>
        </w:rPr>
        <w:t>thresholds</w:t>
      </w:r>
      <w:r w:rsidRPr="009579D6">
        <w:rPr>
          <w:b/>
          <w:bCs/>
          <w:sz w:val="22"/>
          <w:szCs w:val="22"/>
        </w:rPr>
        <w:t xml:space="preserve">. </w:t>
      </w:r>
      <w:r w:rsidRPr="009579D6">
        <w:rPr>
          <w:sz w:val="22"/>
          <w:szCs w:val="22"/>
        </w:rPr>
        <w:t xml:space="preserve">Mean (N = </w:t>
      </w:r>
      <w:r w:rsidR="00186C34">
        <w:rPr>
          <w:sz w:val="22"/>
          <w:szCs w:val="22"/>
        </w:rPr>
        <w:t>6</w:t>
      </w:r>
      <w:r w:rsidRPr="009579D6">
        <w:rPr>
          <w:sz w:val="22"/>
          <w:szCs w:val="22"/>
        </w:rPr>
        <w:t>)</w:t>
      </w:r>
      <w:r w:rsidRPr="00ED0EB1">
        <w:rPr>
          <w:b/>
          <w:bCs/>
          <w:sz w:val="22"/>
          <w:szCs w:val="22"/>
        </w:rPr>
        <w:t xml:space="preserve"> </w:t>
      </w:r>
      <w:r w:rsidRPr="00ED0EB1">
        <w:rPr>
          <w:rStyle w:val="None"/>
          <w:sz w:val="22"/>
          <w:szCs w:val="22"/>
        </w:rPr>
        <w:t xml:space="preserve">log squared threshold </w:t>
      </w:r>
      <w:r w:rsidR="007A11FA">
        <w:rPr>
          <w:rStyle w:val="None"/>
          <w:sz w:val="22"/>
          <w:szCs w:val="22"/>
        </w:rPr>
        <w:t>for the six conditions</w:t>
      </w:r>
      <w:r w:rsidR="006A3C75">
        <w:rPr>
          <w:rStyle w:val="None"/>
          <w:sz w:val="22"/>
          <w:szCs w:val="22"/>
        </w:rPr>
        <w:t xml:space="preserve"> in </w:t>
      </w:r>
      <w:r w:rsidR="006A3C75" w:rsidRPr="006A3C75">
        <w:rPr>
          <w:sz w:val="22"/>
          <w:szCs w:val="22"/>
        </w:rPr>
        <w:t>simultaneous variation experiment</w:t>
      </w:r>
      <w:r w:rsidRPr="00ED0EB1">
        <w:rPr>
          <w:rStyle w:val="None"/>
          <w:sz w:val="22"/>
          <w:szCs w:val="22"/>
        </w:rPr>
        <w:t xml:space="preserve">. </w:t>
      </w:r>
      <w:r w:rsidR="007C4CAE" w:rsidRPr="00ED0EB1">
        <w:rPr>
          <w:rStyle w:val="None"/>
          <w:sz w:val="22"/>
          <w:szCs w:val="22"/>
        </w:rPr>
        <w:t>The error bars represent +/- 1 SEM taken between observers</w:t>
      </w:r>
      <w:r w:rsidR="007C4CAE" w:rsidRPr="009579D6">
        <w:rPr>
          <w:rStyle w:val="None"/>
          <w:sz w:val="22"/>
          <w:szCs w:val="22"/>
        </w:rPr>
        <w:t>.</w:t>
      </w:r>
      <w:r w:rsidR="007C4CAE">
        <w:rPr>
          <w:rStyle w:val="None"/>
          <w:sz w:val="22"/>
          <w:szCs w:val="22"/>
        </w:rPr>
        <w:t xml:space="preserve"> </w:t>
      </w:r>
      <w:r w:rsidR="00694595">
        <w:rPr>
          <w:rStyle w:val="None"/>
          <w:sz w:val="22"/>
          <w:szCs w:val="22"/>
        </w:rPr>
        <w:t xml:space="preserve">The data </w:t>
      </w:r>
      <w:r w:rsidR="00694595">
        <w:rPr>
          <w:rStyle w:val="None"/>
          <w:sz w:val="22"/>
          <w:szCs w:val="22"/>
        </w:rPr>
        <w:lastRenderedPageBreak/>
        <w:t xml:space="preserve">for chromatic (red circles) and achromatic (gray </w:t>
      </w:r>
      <w:r w:rsidR="00DD6B1B">
        <w:rPr>
          <w:rStyle w:val="None"/>
          <w:sz w:val="22"/>
          <w:szCs w:val="22"/>
        </w:rPr>
        <w:t>diamonds</w:t>
      </w:r>
      <w:r w:rsidR="00694595">
        <w:rPr>
          <w:rStyle w:val="None"/>
          <w:sz w:val="22"/>
          <w:szCs w:val="22"/>
        </w:rPr>
        <w:t xml:space="preserve">) conditions have been </w:t>
      </w:r>
      <w:r w:rsidR="00216A16">
        <w:rPr>
          <w:rStyle w:val="None"/>
          <w:sz w:val="22"/>
          <w:szCs w:val="22"/>
        </w:rPr>
        <w:t>plotted next to each other for visual comparison</w:t>
      </w:r>
      <w:r w:rsidR="00F947F2">
        <w:rPr>
          <w:rStyle w:val="None"/>
          <w:sz w:val="22"/>
          <w:szCs w:val="22"/>
        </w:rPr>
        <w:t>.</w:t>
      </w:r>
      <w:r w:rsidR="006E3A21">
        <w:rPr>
          <w:rStyle w:val="None"/>
          <w:sz w:val="22"/>
          <w:szCs w:val="22"/>
        </w:rPr>
        <w:t xml:space="preserve"> </w:t>
      </w:r>
      <w:r w:rsidRPr="00ED0EB1">
        <w:rPr>
          <w:rStyle w:val="None"/>
          <w:sz w:val="22"/>
          <w:szCs w:val="22"/>
        </w:rPr>
        <w:t xml:space="preserve">The </w:t>
      </w:r>
      <w:r>
        <w:rPr>
          <w:rStyle w:val="None"/>
          <w:sz w:val="22"/>
          <w:szCs w:val="22"/>
        </w:rPr>
        <w:t>threshold</w:t>
      </w:r>
      <w:r w:rsidR="001E5806">
        <w:rPr>
          <w:rStyle w:val="None"/>
          <w:sz w:val="22"/>
          <w:szCs w:val="22"/>
        </w:rPr>
        <w:t>s</w:t>
      </w:r>
      <w:r>
        <w:rPr>
          <w:rStyle w:val="None"/>
          <w:sz w:val="22"/>
          <w:szCs w:val="22"/>
        </w:rPr>
        <w:t xml:space="preserve"> of the linear receptive field (LINRF) model </w:t>
      </w:r>
      <w:r w:rsidR="00484886">
        <w:rPr>
          <w:rStyle w:val="None"/>
          <w:sz w:val="22"/>
          <w:szCs w:val="22"/>
        </w:rPr>
        <w:t xml:space="preserve">(blue squares) </w:t>
      </w:r>
      <w:r>
        <w:rPr>
          <w:rStyle w:val="None"/>
          <w:sz w:val="22"/>
          <w:szCs w:val="22"/>
        </w:rPr>
        <w:t>w</w:t>
      </w:r>
      <w:r w:rsidR="00484886">
        <w:rPr>
          <w:rStyle w:val="None"/>
          <w:sz w:val="22"/>
          <w:szCs w:val="22"/>
        </w:rPr>
        <w:t>ere</w:t>
      </w:r>
      <w:r>
        <w:rPr>
          <w:rStyle w:val="None"/>
          <w:sz w:val="22"/>
          <w:szCs w:val="22"/>
        </w:rPr>
        <w:t xml:space="preserve"> estimated </w:t>
      </w:r>
      <w:r w:rsidR="00683B7B">
        <w:rPr>
          <w:rStyle w:val="None"/>
          <w:sz w:val="22"/>
          <w:szCs w:val="22"/>
        </w:rPr>
        <w:t>using the parameters of the background variation condition</w:t>
      </w:r>
      <w:r w:rsidR="007D4F0E">
        <w:rPr>
          <w:rStyle w:val="None"/>
          <w:sz w:val="22"/>
          <w:szCs w:val="22"/>
        </w:rPr>
        <w:t xml:space="preserve"> (Figure 7)</w:t>
      </w:r>
      <w:r>
        <w:rPr>
          <w:rStyle w:val="None"/>
          <w:sz w:val="22"/>
          <w:szCs w:val="22"/>
        </w:rPr>
        <w:t xml:space="preserve">. The </w:t>
      </w:r>
      <w:r w:rsidR="008A5298">
        <w:rPr>
          <w:rStyle w:val="None"/>
          <w:sz w:val="22"/>
          <w:szCs w:val="22"/>
        </w:rPr>
        <w:t xml:space="preserve">blue </w:t>
      </w:r>
      <w:r>
        <w:rPr>
          <w:rStyle w:val="None"/>
          <w:sz w:val="22"/>
          <w:szCs w:val="22"/>
        </w:rPr>
        <w:t>error bars show +/- 1 standard deviation</w:t>
      </w:r>
      <w:r w:rsidR="00683B7B">
        <w:rPr>
          <w:rStyle w:val="None"/>
          <w:sz w:val="22"/>
          <w:szCs w:val="22"/>
        </w:rPr>
        <w:t xml:space="preserve"> </w:t>
      </w:r>
      <w:r w:rsidR="000B03BD">
        <w:rPr>
          <w:rStyle w:val="None"/>
          <w:sz w:val="22"/>
          <w:szCs w:val="22"/>
        </w:rPr>
        <w:t>estimated over 10 independent simulations</w:t>
      </w:r>
      <w:r>
        <w:rPr>
          <w:rStyle w:val="None"/>
          <w:sz w:val="22"/>
          <w:szCs w:val="22"/>
        </w:rPr>
        <w:t>.</w:t>
      </w:r>
    </w:p>
    <w:p w14:paraId="7E98A6E3" w14:textId="77777777" w:rsidR="00C630A1" w:rsidRDefault="00C630A1" w:rsidP="005A32AF">
      <w:pPr>
        <w:pBdr>
          <w:top w:val="nil"/>
          <w:left w:val="nil"/>
          <w:bottom w:val="nil"/>
          <w:right w:val="nil"/>
          <w:between w:val="nil"/>
          <w:bar w:val="nil"/>
        </w:pBdr>
        <w:rPr>
          <w:rStyle w:val="None"/>
          <w:sz w:val="22"/>
          <w:szCs w:val="22"/>
        </w:rPr>
      </w:pPr>
    </w:p>
    <w:p w14:paraId="3E4B247D" w14:textId="4D51BCB8" w:rsidR="00200019" w:rsidRDefault="004D76A3" w:rsidP="005A32AF">
      <w:pPr>
        <w:pBdr>
          <w:top w:val="nil"/>
          <w:left w:val="nil"/>
          <w:bottom w:val="nil"/>
          <w:right w:val="nil"/>
          <w:between w:val="nil"/>
          <w:bar w:val="nil"/>
        </w:pBdr>
        <w:rPr>
          <w:rStyle w:val="None"/>
          <w:sz w:val="22"/>
          <w:szCs w:val="22"/>
        </w:rPr>
      </w:pPr>
      <w:r w:rsidRPr="00211302">
        <w:rPr>
          <w:rStyle w:val="None"/>
          <w:b/>
          <w:bCs/>
          <w:sz w:val="22"/>
          <w:szCs w:val="22"/>
        </w:rPr>
        <w:t xml:space="preserve">Figure 12: </w:t>
      </w:r>
      <w:r w:rsidR="00584949" w:rsidRPr="00211302">
        <w:rPr>
          <w:rStyle w:val="None"/>
          <w:b/>
          <w:bCs/>
          <w:sz w:val="22"/>
          <w:szCs w:val="22"/>
        </w:rPr>
        <w:t>Thresholds of independent variations add linearly for simultaneous variation</w:t>
      </w:r>
      <w:r w:rsidR="00211302">
        <w:rPr>
          <w:rStyle w:val="None"/>
          <w:b/>
          <w:bCs/>
          <w:sz w:val="22"/>
          <w:szCs w:val="22"/>
        </w:rPr>
        <w:t xml:space="preserve">: </w:t>
      </w:r>
      <w:r w:rsidR="00E36E85">
        <w:rPr>
          <w:rStyle w:val="None"/>
          <w:sz w:val="22"/>
          <w:szCs w:val="22"/>
        </w:rPr>
        <w:t xml:space="preserve">Mean (N=6) thresholds for the six conditions </w:t>
      </w:r>
      <w:r w:rsidR="00E00C95">
        <w:rPr>
          <w:rStyle w:val="None"/>
          <w:sz w:val="22"/>
          <w:szCs w:val="22"/>
        </w:rPr>
        <w:t>in simultaneous variation experiment</w:t>
      </w:r>
      <w:r w:rsidR="00F259B8">
        <w:rPr>
          <w:rStyle w:val="None"/>
          <w:sz w:val="22"/>
          <w:szCs w:val="22"/>
        </w:rPr>
        <w:t xml:space="preserve"> (black cir</w:t>
      </w:r>
      <w:r w:rsidR="00012119">
        <w:rPr>
          <w:rStyle w:val="None"/>
          <w:sz w:val="22"/>
          <w:szCs w:val="22"/>
        </w:rPr>
        <w:t>c</w:t>
      </w:r>
      <w:r w:rsidR="00F259B8">
        <w:rPr>
          <w:rStyle w:val="None"/>
          <w:sz w:val="22"/>
          <w:szCs w:val="22"/>
        </w:rPr>
        <w:t>les)</w:t>
      </w:r>
      <w:r w:rsidR="00E00C95">
        <w:rPr>
          <w:rStyle w:val="None"/>
          <w:sz w:val="22"/>
          <w:szCs w:val="22"/>
        </w:rPr>
        <w:t xml:space="preserve">. </w:t>
      </w:r>
      <w:r w:rsidR="00BF3AF7" w:rsidRPr="00ED0EB1">
        <w:rPr>
          <w:rStyle w:val="None"/>
          <w:sz w:val="22"/>
          <w:szCs w:val="22"/>
        </w:rPr>
        <w:t xml:space="preserve">The </w:t>
      </w:r>
      <w:r w:rsidR="00ED46CD">
        <w:rPr>
          <w:rStyle w:val="None"/>
          <w:sz w:val="22"/>
          <w:szCs w:val="22"/>
        </w:rPr>
        <w:t xml:space="preserve">black </w:t>
      </w:r>
      <w:r w:rsidR="00BF3AF7" w:rsidRPr="00ED0EB1">
        <w:rPr>
          <w:rStyle w:val="None"/>
          <w:sz w:val="22"/>
          <w:szCs w:val="22"/>
        </w:rPr>
        <w:t>error bars represent +/- 1 SEM taken between observers</w:t>
      </w:r>
      <w:r w:rsidR="00BF3AF7" w:rsidRPr="009579D6">
        <w:rPr>
          <w:rStyle w:val="None"/>
          <w:sz w:val="22"/>
          <w:szCs w:val="22"/>
        </w:rPr>
        <w:t>.</w:t>
      </w:r>
      <w:r w:rsidR="001D5CEC">
        <w:rPr>
          <w:rStyle w:val="None"/>
          <w:sz w:val="22"/>
          <w:szCs w:val="22"/>
        </w:rPr>
        <w:t xml:space="preserve"> </w:t>
      </w:r>
      <w:r w:rsidR="00ED46CD">
        <w:rPr>
          <w:rStyle w:val="None"/>
          <w:sz w:val="22"/>
          <w:szCs w:val="22"/>
        </w:rPr>
        <w:t xml:space="preserve">The bars </w:t>
      </w:r>
      <w:r w:rsidR="008E4A9B">
        <w:rPr>
          <w:rStyle w:val="None"/>
          <w:sz w:val="22"/>
          <w:szCs w:val="22"/>
        </w:rPr>
        <w:t xml:space="preserve">(red, gray, blue) </w:t>
      </w:r>
      <w:r w:rsidR="00ED46CD">
        <w:rPr>
          <w:rStyle w:val="None"/>
          <w:sz w:val="22"/>
          <w:szCs w:val="22"/>
        </w:rPr>
        <w:t xml:space="preserve">represent the increase in threshold compared to the no variation condition (blue dotted line). </w:t>
      </w:r>
      <w:r w:rsidR="00D528D4">
        <w:rPr>
          <w:rStyle w:val="None"/>
          <w:sz w:val="22"/>
          <w:szCs w:val="22"/>
        </w:rPr>
        <w:t>For the simultaneous variation conditions, the bars on the right (bars</w:t>
      </w:r>
      <w:r w:rsidR="00C72B3F">
        <w:rPr>
          <w:rStyle w:val="None"/>
          <w:sz w:val="22"/>
          <w:szCs w:val="22"/>
        </w:rPr>
        <w:t xml:space="preserve"> with one color</w:t>
      </w:r>
      <w:r w:rsidR="008210F9">
        <w:rPr>
          <w:rStyle w:val="None"/>
          <w:sz w:val="22"/>
          <w:szCs w:val="22"/>
        </w:rPr>
        <w:t>, red or gray</w:t>
      </w:r>
      <w:r w:rsidR="00D528D4">
        <w:rPr>
          <w:rStyle w:val="None"/>
          <w:sz w:val="22"/>
          <w:szCs w:val="22"/>
        </w:rPr>
        <w:t>) represent the measured thresholds</w:t>
      </w:r>
      <w:r w:rsidR="00467BB4">
        <w:rPr>
          <w:rStyle w:val="None"/>
          <w:sz w:val="22"/>
          <w:szCs w:val="22"/>
        </w:rPr>
        <w:t xml:space="preserve"> </w:t>
      </w:r>
      <w:r w:rsidR="00DE3AA8">
        <w:rPr>
          <w:rStyle w:val="None"/>
          <w:sz w:val="22"/>
          <w:szCs w:val="22"/>
        </w:rPr>
        <w:t xml:space="preserve">for the simultaneous variation conditions </w:t>
      </w:r>
      <w:r w:rsidR="00467BB4">
        <w:rPr>
          <w:rStyle w:val="None"/>
          <w:sz w:val="22"/>
          <w:szCs w:val="22"/>
        </w:rPr>
        <w:t>and</w:t>
      </w:r>
      <w:r w:rsidR="00D528D4">
        <w:rPr>
          <w:rStyle w:val="None"/>
          <w:sz w:val="22"/>
          <w:szCs w:val="22"/>
        </w:rPr>
        <w:t xml:space="preserve"> </w:t>
      </w:r>
      <w:r w:rsidR="00467BB4">
        <w:rPr>
          <w:rStyle w:val="None"/>
          <w:sz w:val="22"/>
          <w:szCs w:val="22"/>
        </w:rPr>
        <w:t>th</w:t>
      </w:r>
      <w:r w:rsidR="00D528D4">
        <w:rPr>
          <w:rStyle w:val="None"/>
          <w:sz w:val="22"/>
          <w:szCs w:val="22"/>
        </w:rPr>
        <w:t>e bars on the left</w:t>
      </w:r>
      <w:r w:rsidR="00467BB4">
        <w:rPr>
          <w:rStyle w:val="None"/>
          <w:sz w:val="22"/>
          <w:szCs w:val="22"/>
        </w:rPr>
        <w:t xml:space="preserve"> (stacked bars of two different colors) represent the sum of the light intensity variation threshold (blue bar) and the </w:t>
      </w:r>
      <w:r w:rsidR="001F5D43">
        <w:rPr>
          <w:rStyle w:val="None"/>
          <w:sz w:val="22"/>
          <w:szCs w:val="22"/>
        </w:rPr>
        <w:t xml:space="preserve">corresponding </w:t>
      </w:r>
      <w:r w:rsidR="00467BB4">
        <w:rPr>
          <w:rStyle w:val="None"/>
          <w:sz w:val="22"/>
          <w:szCs w:val="22"/>
        </w:rPr>
        <w:t>background variation threshold</w:t>
      </w:r>
      <w:r w:rsidR="00B2145A">
        <w:rPr>
          <w:rStyle w:val="None"/>
          <w:sz w:val="22"/>
          <w:szCs w:val="22"/>
        </w:rPr>
        <w:t>s</w:t>
      </w:r>
      <w:r w:rsidR="00467BB4">
        <w:rPr>
          <w:rStyle w:val="None"/>
          <w:sz w:val="22"/>
          <w:szCs w:val="22"/>
        </w:rPr>
        <w:t xml:space="preserve"> (red or gray).</w:t>
      </w:r>
    </w:p>
    <w:p w14:paraId="7601C51A" w14:textId="77777777" w:rsidR="00267524" w:rsidRDefault="00267524" w:rsidP="005A32AF">
      <w:pPr>
        <w:pBdr>
          <w:top w:val="nil"/>
          <w:left w:val="nil"/>
          <w:bottom w:val="nil"/>
          <w:right w:val="nil"/>
          <w:between w:val="nil"/>
          <w:bar w:val="nil"/>
        </w:pBdr>
        <w:rPr>
          <w:rStyle w:val="None"/>
          <w:sz w:val="22"/>
          <w:szCs w:val="22"/>
        </w:rPr>
      </w:pPr>
    </w:p>
    <w:p w14:paraId="5A57B7A6" w14:textId="7B64BDDD" w:rsidR="00267524" w:rsidRPr="00267524" w:rsidRDefault="00267524" w:rsidP="005A32AF">
      <w:pPr>
        <w:pBdr>
          <w:top w:val="nil"/>
          <w:left w:val="nil"/>
          <w:bottom w:val="nil"/>
          <w:right w:val="nil"/>
          <w:between w:val="nil"/>
          <w:bar w:val="nil"/>
        </w:pBdr>
        <w:rPr>
          <w:rStyle w:val="None"/>
          <w:b/>
          <w:bCs/>
          <w:sz w:val="22"/>
          <w:szCs w:val="22"/>
        </w:rPr>
      </w:pPr>
      <w:r w:rsidRPr="00267524">
        <w:rPr>
          <w:rStyle w:val="None"/>
          <w:b/>
          <w:bCs/>
          <w:sz w:val="22"/>
          <w:szCs w:val="22"/>
        </w:rPr>
        <w:t>Figure S1</w:t>
      </w:r>
      <w:r>
        <w:rPr>
          <w:rStyle w:val="None"/>
          <w:b/>
          <w:bCs/>
          <w:sz w:val="22"/>
          <w:szCs w:val="22"/>
        </w:rPr>
        <w:t xml:space="preserve">: </w:t>
      </w:r>
      <w:r w:rsidR="0094102E">
        <w:rPr>
          <w:b/>
          <w:bCs/>
          <w:sz w:val="22"/>
          <w:szCs w:val="22"/>
        </w:rPr>
        <w:t>Psychometric functions for all observers for background variation experiment</w:t>
      </w:r>
      <w:r w:rsidR="0094102E" w:rsidRPr="009579D6">
        <w:rPr>
          <w:b/>
          <w:bCs/>
          <w:sz w:val="22"/>
          <w:szCs w:val="22"/>
        </w:rPr>
        <w:t xml:space="preserve">. </w:t>
      </w:r>
      <w:r w:rsidR="0094102E" w:rsidRPr="000960B7">
        <w:rPr>
          <w:sz w:val="22"/>
          <w:szCs w:val="22"/>
        </w:rPr>
        <w:t>Same as</w:t>
      </w:r>
      <w:r w:rsidR="0094102E">
        <w:rPr>
          <w:b/>
          <w:bCs/>
          <w:sz w:val="22"/>
          <w:szCs w:val="22"/>
        </w:rPr>
        <w:t xml:space="preserve"> </w:t>
      </w:r>
      <w:r w:rsidR="0094102E">
        <w:rPr>
          <w:sz w:val="22"/>
          <w:szCs w:val="22"/>
        </w:rPr>
        <w:t xml:space="preserve">Figure </w:t>
      </w:r>
      <w:r w:rsidR="003C2878">
        <w:rPr>
          <w:sz w:val="22"/>
          <w:szCs w:val="22"/>
        </w:rPr>
        <w:t>6</w:t>
      </w:r>
      <w:r w:rsidR="008A3BC4">
        <w:rPr>
          <w:sz w:val="22"/>
          <w:szCs w:val="22"/>
        </w:rPr>
        <w:t>,</w:t>
      </w:r>
      <w:r w:rsidR="0094102E">
        <w:rPr>
          <w:sz w:val="22"/>
          <w:szCs w:val="22"/>
        </w:rPr>
        <w:t xml:space="preserve"> for all observers retained in</w:t>
      </w:r>
      <w:r w:rsidR="00FC47A6">
        <w:rPr>
          <w:sz w:val="22"/>
          <w:szCs w:val="22"/>
        </w:rPr>
        <w:t xml:space="preserve"> </w:t>
      </w:r>
      <w:r w:rsidR="00FC47A6" w:rsidRPr="00FC47A6">
        <w:rPr>
          <w:sz w:val="22"/>
          <w:szCs w:val="22"/>
        </w:rPr>
        <w:t>background variation experiment</w:t>
      </w:r>
      <w:r w:rsidR="0094102E">
        <w:rPr>
          <w:sz w:val="22"/>
          <w:szCs w:val="22"/>
        </w:rPr>
        <w:t>.</w:t>
      </w:r>
    </w:p>
    <w:p w14:paraId="06E20417" w14:textId="77777777" w:rsidR="00FC47A6" w:rsidRDefault="00FC47A6" w:rsidP="005B04C5">
      <w:pPr>
        <w:pBdr>
          <w:top w:val="nil"/>
          <w:left w:val="nil"/>
          <w:bottom w:val="nil"/>
          <w:right w:val="nil"/>
          <w:between w:val="nil"/>
          <w:bar w:val="nil"/>
        </w:pBdr>
      </w:pPr>
    </w:p>
    <w:p w14:paraId="702B3F59" w14:textId="5676F404" w:rsidR="00FC47A6" w:rsidRPr="00267524" w:rsidRDefault="00FC47A6" w:rsidP="00FC47A6">
      <w:pPr>
        <w:pBdr>
          <w:top w:val="nil"/>
          <w:left w:val="nil"/>
          <w:bottom w:val="nil"/>
          <w:right w:val="nil"/>
          <w:between w:val="nil"/>
          <w:bar w:val="nil"/>
        </w:pBdr>
        <w:rPr>
          <w:rStyle w:val="None"/>
          <w:b/>
          <w:bCs/>
          <w:sz w:val="22"/>
          <w:szCs w:val="22"/>
        </w:rPr>
      </w:pPr>
      <w:r w:rsidRPr="00267524">
        <w:rPr>
          <w:rStyle w:val="None"/>
          <w:b/>
          <w:bCs/>
          <w:sz w:val="22"/>
          <w:szCs w:val="22"/>
        </w:rPr>
        <w:t>Figure S</w:t>
      </w:r>
      <w:r>
        <w:rPr>
          <w:rStyle w:val="None"/>
          <w:b/>
          <w:bCs/>
          <w:sz w:val="22"/>
          <w:szCs w:val="22"/>
        </w:rPr>
        <w:t xml:space="preserve">2: </w:t>
      </w:r>
      <w:r>
        <w:rPr>
          <w:b/>
          <w:bCs/>
          <w:sz w:val="22"/>
          <w:szCs w:val="22"/>
        </w:rPr>
        <w:t>Psychometric functions for all observers for light intensity variation experiment</w:t>
      </w:r>
      <w:r w:rsidRPr="009579D6">
        <w:rPr>
          <w:b/>
          <w:bCs/>
          <w:sz w:val="22"/>
          <w:szCs w:val="22"/>
        </w:rPr>
        <w:t xml:space="preserve">. </w:t>
      </w:r>
      <w:r w:rsidRPr="000960B7">
        <w:rPr>
          <w:sz w:val="22"/>
          <w:szCs w:val="22"/>
        </w:rPr>
        <w:t>Same as</w:t>
      </w:r>
      <w:r>
        <w:rPr>
          <w:b/>
          <w:bCs/>
          <w:sz w:val="22"/>
          <w:szCs w:val="22"/>
        </w:rPr>
        <w:t xml:space="preserve"> </w:t>
      </w:r>
      <w:r>
        <w:rPr>
          <w:sz w:val="22"/>
          <w:szCs w:val="22"/>
        </w:rPr>
        <w:t xml:space="preserve">Figure </w:t>
      </w:r>
      <w:r w:rsidR="00CC5AF1">
        <w:rPr>
          <w:sz w:val="22"/>
          <w:szCs w:val="22"/>
        </w:rPr>
        <w:t>8</w:t>
      </w:r>
      <w:r w:rsidR="000D0EC5">
        <w:rPr>
          <w:sz w:val="22"/>
          <w:szCs w:val="22"/>
        </w:rPr>
        <w:t>,</w:t>
      </w:r>
      <w:r>
        <w:rPr>
          <w:sz w:val="22"/>
          <w:szCs w:val="22"/>
        </w:rPr>
        <w:t xml:space="preserve"> for all observers retained in </w:t>
      </w:r>
      <w:r w:rsidR="00AC63E6" w:rsidRPr="00AC63E6">
        <w:rPr>
          <w:sz w:val="22"/>
          <w:szCs w:val="22"/>
        </w:rPr>
        <w:t>light intensity</w:t>
      </w:r>
      <w:r w:rsidR="00AC63E6">
        <w:rPr>
          <w:b/>
          <w:bCs/>
          <w:sz w:val="22"/>
          <w:szCs w:val="22"/>
        </w:rPr>
        <w:t xml:space="preserve"> </w:t>
      </w:r>
      <w:r w:rsidRPr="00FC47A6">
        <w:rPr>
          <w:sz w:val="22"/>
          <w:szCs w:val="22"/>
        </w:rPr>
        <w:t>variation experiment</w:t>
      </w:r>
      <w:r>
        <w:rPr>
          <w:sz w:val="22"/>
          <w:szCs w:val="22"/>
        </w:rPr>
        <w:t>.</w:t>
      </w:r>
    </w:p>
    <w:p w14:paraId="36D5450B" w14:textId="77777777" w:rsidR="00FC47A6" w:rsidRDefault="00FC47A6" w:rsidP="005B04C5">
      <w:pPr>
        <w:pBdr>
          <w:top w:val="nil"/>
          <w:left w:val="nil"/>
          <w:bottom w:val="nil"/>
          <w:right w:val="nil"/>
          <w:between w:val="nil"/>
          <w:bar w:val="nil"/>
        </w:pBdr>
      </w:pPr>
    </w:p>
    <w:p w14:paraId="2665185D" w14:textId="7AA951A1" w:rsidR="000A05EB" w:rsidRDefault="000A05EB" w:rsidP="005B04C5">
      <w:pPr>
        <w:pBdr>
          <w:top w:val="nil"/>
          <w:left w:val="nil"/>
          <w:bottom w:val="nil"/>
          <w:right w:val="nil"/>
          <w:between w:val="nil"/>
          <w:bar w:val="nil"/>
        </w:pBdr>
      </w:pPr>
      <w:r w:rsidRPr="00267524">
        <w:rPr>
          <w:rStyle w:val="None"/>
          <w:b/>
          <w:bCs/>
          <w:sz w:val="22"/>
          <w:szCs w:val="22"/>
        </w:rPr>
        <w:t>Figure S</w:t>
      </w:r>
      <w:r>
        <w:rPr>
          <w:rStyle w:val="None"/>
          <w:b/>
          <w:bCs/>
          <w:sz w:val="22"/>
          <w:szCs w:val="22"/>
        </w:rPr>
        <w:t xml:space="preserve">3: </w:t>
      </w:r>
      <w:r w:rsidRPr="000960B7">
        <w:rPr>
          <w:sz w:val="22"/>
          <w:szCs w:val="22"/>
        </w:rPr>
        <w:t>Same as</w:t>
      </w:r>
      <w:r>
        <w:rPr>
          <w:b/>
          <w:bCs/>
          <w:sz w:val="22"/>
          <w:szCs w:val="22"/>
        </w:rPr>
        <w:t xml:space="preserve"> </w:t>
      </w:r>
      <w:r>
        <w:rPr>
          <w:sz w:val="22"/>
          <w:szCs w:val="22"/>
        </w:rPr>
        <w:t xml:space="preserve">Figure </w:t>
      </w:r>
      <w:r w:rsidR="00981143">
        <w:rPr>
          <w:sz w:val="22"/>
          <w:szCs w:val="22"/>
        </w:rPr>
        <w:t>9</w:t>
      </w:r>
      <w:r w:rsidR="00C474B8">
        <w:rPr>
          <w:sz w:val="22"/>
          <w:szCs w:val="22"/>
        </w:rPr>
        <w:t>,</w:t>
      </w:r>
      <w:r>
        <w:rPr>
          <w:sz w:val="22"/>
          <w:szCs w:val="22"/>
        </w:rPr>
        <w:t xml:space="preserve"> for all </w:t>
      </w:r>
      <w:r w:rsidR="001F087D">
        <w:rPr>
          <w:sz w:val="22"/>
          <w:szCs w:val="22"/>
        </w:rPr>
        <w:t xml:space="preserve">six </w:t>
      </w:r>
      <w:r>
        <w:rPr>
          <w:sz w:val="22"/>
          <w:szCs w:val="22"/>
        </w:rPr>
        <w:t xml:space="preserve">observers in </w:t>
      </w:r>
      <w:r w:rsidR="001F087D">
        <w:rPr>
          <w:sz w:val="22"/>
          <w:szCs w:val="22"/>
        </w:rPr>
        <w:t xml:space="preserve">retained in </w:t>
      </w:r>
      <w:r w:rsidR="001F087D" w:rsidRPr="001F087D">
        <w:rPr>
          <w:sz w:val="22"/>
          <w:szCs w:val="22"/>
        </w:rPr>
        <w:t>light intensity</w:t>
      </w:r>
      <w:r w:rsidR="001F087D">
        <w:rPr>
          <w:b/>
          <w:bCs/>
          <w:sz w:val="22"/>
          <w:szCs w:val="22"/>
        </w:rPr>
        <w:t xml:space="preserve"> </w:t>
      </w:r>
      <w:r w:rsidRPr="00FC47A6">
        <w:rPr>
          <w:sz w:val="22"/>
          <w:szCs w:val="22"/>
        </w:rPr>
        <w:t>variation experiment</w:t>
      </w:r>
      <w:r>
        <w:rPr>
          <w:sz w:val="22"/>
          <w:szCs w:val="22"/>
        </w:rPr>
        <w:t>.</w:t>
      </w:r>
      <w:r w:rsidR="00CF0E1F">
        <w:rPr>
          <w:sz w:val="22"/>
          <w:szCs w:val="22"/>
        </w:rPr>
        <w:t xml:space="preserve"> The parameters for the LINRF model </w:t>
      </w:r>
      <w:r w:rsidR="00EF3CD1">
        <w:rPr>
          <w:sz w:val="22"/>
          <w:szCs w:val="22"/>
        </w:rPr>
        <w:t>are the same as in Figure 9.</w:t>
      </w:r>
    </w:p>
    <w:p w14:paraId="2B097DC4" w14:textId="77777777" w:rsidR="000A05EB" w:rsidRDefault="000A05EB" w:rsidP="005B04C5">
      <w:pPr>
        <w:pBdr>
          <w:top w:val="nil"/>
          <w:left w:val="nil"/>
          <w:bottom w:val="nil"/>
          <w:right w:val="nil"/>
          <w:between w:val="nil"/>
          <w:bar w:val="nil"/>
        </w:pBdr>
      </w:pPr>
    </w:p>
    <w:p w14:paraId="04CB6751" w14:textId="29C965DF" w:rsidR="000A05EB" w:rsidRPr="000A05EB" w:rsidRDefault="00FC47A6" w:rsidP="00FC47A6">
      <w:pPr>
        <w:pBdr>
          <w:top w:val="nil"/>
          <w:left w:val="nil"/>
          <w:bottom w:val="nil"/>
          <w:right w:val="nil"/>
          <w:between w:val="nil"/>
          <w:bar w:val="nil"/>
        </w:pBdr>
        <w:rPr>
          <w:rStyle w:val="None"/>
          <w:sz w:val="22"/>
          <w:szCs w:val="22"/>
        </w:rPr>
      </w:pPr>
      <w:r w:rsidRPr="00267524">
        <w:rPr>
          <w:rStyle w:val="None"/>
          <w:b/>
          <w:bCs/>
          <w:sz w:val="22"/>
          <w:szCs w:val="22"/>
        </w:rPr>
        <w:t>Figure S</w:t>
      </w:r>
      <w:r w:rsidR="005E0FA7">
        <w:rPr>
          <w:rStyle w:val="None"/>
          <w:b/>
          <w:bCs/>
          <w:sz w:val="22"/>
          <w:szCs w:val="22"/>
        </w:rPr>
        <w:t>4</w:t>
      </w:r>
      <w:r>
        <w:rPr>
          <w:rStyle w:val="None"/>
          <w:b/>
          <w:bCs/>
          <w:sz w:val="22"/>
          <w:szCs w:val="22"/>
        </w:rPr>
        <w:t xml:space="preserve">: </w:t>
      </w:r>
      <w:r>
        <w:rPr>
          <w:b/>
          <w:bCs/>
          <w:sz w:val="22"/>
          <w:szCs w:val="22"/>
        </w:rPr>
        <w:t xml:space="preserve">Psychometric functions for all observers for </w:t>
      </w:r>
      <w:r w:rsidR="005E0FA7">
        <w:rPr>
          <w:b/>
          <w:bCs/>
          <w:sz w:val="22"/>
          <w:szCs w:val="22"/>
        </w:rPr>
        <w:t xml:space="preserve">simultaneous </w:t>
      </w:r>
      <w:r>
        <w:rPr>
          <w:b/>
          <w:bCs/>
          <w:sz w:val="22"/>
          <w:szCs w:val="22"/>
        </w:rPr>
        <w:t>variation experiment</w:t>
      </w:r>
      <w:r w:rsidRPr="009579D6">
        <w:rPr>
          <w:b/>
          <w:bCs/>
          <w:sz w:val="22"/>
          <w:szCs w:val="22"/>
        </w:rPr>
        <w:t xml:space="preserve">. </w:t>
      </w:r>
      <w:r w:rsidRPr="000960B7">
        <w:rPr>
          <w:sz w:val="22"/>
          <w:szCs w:val="22"/>
        </w:rPr>
        <w:t>Same as</w:t>
      </w:r>
      <w:r>
        <w:rPr>
          <w:b/>
          <w:bCs/>
          <w:sz w:val="22"/>
          <w:szCs w:val="22"/>
        </w:rPr>
        <w:t xml:space="preserve"> </w:t>
      </w:r>
      <w:r>
        <w:rPr>
          <w:sz w:val="22"/>
          <w:szCs w:val="22"/>
        </w:rPr>
        <w:t xml:space="preserve">Figure </w:t>
      </w:r>
      <w:r w:rsidR="00EF2654">
        <w:rPr>
          <w:sz w:val="22"/>
          <w:szCs w:val="22"/>
        </w:rPr>
        <w:t>10</w:t>
      </w:r>
      <w:r w:rsidR="00A30E19">
        <w:rPr>
          <w:sz w:val="22"/>
          <w:szCs w:val="22"/>
        </w:rPr>
        <w:t>,</w:t>
      </w:r>
      <w:r>
        <w:rPr>
          <w:sz w:val="22"/>
          <w:szCs w:val="22"/>
        </w:rPr>
        <w:t xml:space="preserve"> for all observers retained in </w:t>
      </w:r>
      <w:r w:rsidR="004564D5" w:rsidRPr="004564D5">
        <w:rPr>
          <w:sz w:val="22"/>
          <w:szCs w:val="22"/>
        </w:rPr>
        <w:t>simultaneous</w:t>
      </w:r>
      <w:r w:rsidR="004564D5">
        <w:rPr>
          <w:b/>
          <w:bCs/>
          <w:sz w:val="22"/>
          <w:szCs w:val="22"/>
        </w:rPr>
        <w:t xml:space="preserve"> </w:t>
      </w:r>
      <w:r w:rsidRPr="00FC47A6">
        <w:rPr>
          <w:sz w:val="22"/>
          <w:szCs w:val="22"/>
        </w:rPr>
        <w:t>variation experiment</w:t>
      </w:r>
      <w:r>
        <w:rPr>
          <w:sz w:val="22"/>
          <w:szCs w:val="22"/>
        </w:rPr>
        <w:t>.</w:t>
      </w:r>
    </w:p>
    <w:p w14:paraId="25DD4DAD" w14:textId="21DD0353" w:rsidR="00446247" w:rsidRPr="00682378" w:rsidRDefault="0034285B" w:rsidP="005B04C5">
      <w:pPr>
        <w:pBdr>
          <w:top w:val="nil"/>
          <w:left w:val="nil"/>
          <w:bottom w:val="nil"/>
          <w:right w:val="nil"/>
          <w:between w:val="nil"/>
          <w:bar w:val="nil"/>
        </w:pBdr>
        <w:rPr>
          <w:sz w:val="22"/>
          <w:szCs w:val="22"/>
        </w:rPr>
      </w:pPr>
      <w:r w:rsidRPr="00682378">
        <w:br w:type="page"/>
      </w:r>
    </w:p>
    <w:p w14:paraId="0C316BC9" w14:textId="77777777" w:rsidR="00B66158" w:rsidRDefault="00151AF7" w:rsidP="00D43590">
      <w:pPr>
        <w:pStyle w:val="EndNoteBibliography"/>
        <w:rPr>
          <w:b/>
          <w:bCs/>
        </w:rPr>
      </w:pPr>
      <w:r w:rsidRPr="000E3DCD">
        <w:rPr>
          <w:b/>
          <w:bCs/>
        </w:rPr>
        <w:lastRenderedPageBreak/>
        <w:t>REFERENCES</w:t>
      </w:r>
    </w:p>
    <w:p w14:paraId="47FDB841" w14:textId="77777777" w:rsidR="00D02EE8" w:rsidRDefault="00D02EE8" w:rsidP="00E846BC">
      <w:pPr>
        <w:pStyle w:val="EndNoteBibliography"/>
        <w:ind w:left="720" w:hanging="720"/>
        <w:rPr>
          <w:b/>
          <w:bCs/>
          <w:sz w:val="22"/>
          <w:szCs w:val="22"/>
        </w:rPr>
      </w:pPr>
    </w:p>
    <w:p w14:paraId="27E996E7" w14:textId="77777777" w:rsidR="00525FA9" w:rsidRPr="00525FA9" w:rsidRDefault="00D02EE8" w:rsidP="00525FA9">
      <w:pPr>
        <w:pStyle w:val="EndNoteBibliography"/>
        <w:ind w:left="720" w:hanging="720"/>
        <w:rPr>
          <w:noProof/>
        </w:rPr>
      </w:pPr>
      <w:r>
        <w:rPr>
          <w:b/>
          <w:bCs/>
          <w:sz w:val="22"/>
          <w:szCs w:val="22"/>
        </w:rPr>
        <w:fldChar w:fldCharType="begin"/>
      </w:r>
      <w:r>
        <w:rPr>
          <w:b/>
          <w:bCs/>
          <w:sz w:val="22"/>
          <w:szCs w:val="22"/>
        </w:rPr>
        <w:instrText xml:space="preserve"> ADDIN EN.REFLIST </w:instrText>
      </w:r>
      <w:r>
        <w:rPr>
          <w:b/>
          <w:bCs/>
          <w:sz w:val="22"/>
          <w:szCs w:val="22"/>
        </w:rPr>
        <w:fldChar w:fldCharType="separate"/>
      </w:r>
      <w:r w:rsidR="00525FA9" w:rsidRPr="00525FA9">
        <w:rPr>
          <w:noProof/>
        </w:rPr>
        <w:t xml:space="preserve">Abrams, A. B., Hillis, J. M., &amp; Brainard, D. H. (2007). The relation between color discrimination and color constancy: when is optimal adaptation task dependent? </w:t>
      </w:r>
      <w:r w:rsidR="00525FA9" w:rsidRPr="00525FA9">
        <w:rPr>
          <w:i/>
          <w:noProof/>
        </w:rPr>
        <w:t>Neural Computation, 19</w:t>
      </w:r>
      <w:r w:rsidR="00525FA9" w:rsidRPr="00525FA9">
        <w:rPr>
          <w:noProof/>
        </w:rPr>
        <w:t>, 2610-2637.</w:t>
      </w:r>
    </w:p>
    <w:p w14:paraId="7B347FB1" w14:textId="77777777" w:rsidR="00525FA9" w:rsidRPr="00525FA9" w:rsidRDefault="00525FA9" w:rsidP="00525FA9">
      <w:pPr>
        <w:pStyle w:val="EndNoteBibliography"/>
        <w:ind w:left="720" w:hanging="720"/>
        <w:rPr>
          <w:noProof/>
        </w:rPr>
      </w:pPr>
      <w:r w:rsidRPr="00525FA9">
        <w:rPr>
          <w:noProof/>
        </w:rPr>
        <w:t xml:space="preserve">Adelson, E. H. (1993). Perceptual organization and the judgment of brightness. </w:t>
      </w:r>
      <w:r w:rsidRPr="00525FA9">
        <w:rPr>
          <w:i/>
          <w:noProof/>
        </w:rPr>
        <w:t>Science, 262(December 24)</w:t>
      </w:r>
      <w:r w:rsidRPr="00525FA9">
        <w:rPr>
          <w:noProof/>
        </w:rPr>
        <w:t>, 2042-2044.</w:t>
      </w:r>
    </w:p>
    <w:p w14:paraId="11D11447" w14:textId="77777777" w:rsidR="00525FA9" w:rsidRPr="00525FA9" w:rsidRDefault="00525FA9" w:rsidP="00525FA9">
      <w:pPr>
        <w:pStyle w:val="EndNoteBibliography"/>
        <w:ind w:left="720" w:hanging="720"/>
        <w:rPr>
          <w:noProof/>
        </w:rPr>
      </w:pPr>
      <w:r w:rsidRPr="00525FA9">
        <w:rPr>
          <w:noProof/>
        </w:rPr>
        <w:t xml:space="preserve">Adelson, E. H. (2000). Lightness perception and lightness illusions. In M. Gazzaniga (Ed.), </w:t>
      </w:r>
      <w:r w:rsidRPr="00525FA9">
        <w:rPr>
          <w:i/>
          <w:noProof/>
        </w:rPr>
        <w:t>The New Cognitive Neurosciences, 2nd edition</w:t>
      </w:r>
      <w:r w:rsidRPr="00525FA9">
        <w:rPr>
          <w:noProof/>
        </w:rPr>
        <w:t xml:space="preserve"> (pp. 339-351). Cambridge, MA: MIT Press.</w:t>
      </w:r>
    </w:p>
    <w:p w14:paraId="224B96C8" w14:textId="77777777" w:rsidR="00525FA9" w:rsidRPr="00525FA9" w:rsidRDefault="00525FA9" w:rsidP="00525FA9">
      <w:pPr>
        <w:pStyle w:val="EndNoteBibliography"/>
        <w:ind w:left="720" w:hanging="720"/>
        <w:rPr>
          <w:noProof/>
        </w:rPr>
      </w:pPr>
      <w:r w:rsidRPr="00525FA9">
        <w:rPr>
          <w:noProof/>
        </w:rPr>
        <w:t xml:space="preserve">Afifi, M., Barron, J. T., LeGendre, C., Tsai, Y.-T., &amp; Bleibel, F. (2021). </w:t>
      </w:r>
      <w:r w:rsidRPr="00525FA9">
        <w:rPr>
          <w:i/>
          <w:noProof/>
        </w:rPr>
        <w:t>Cross-camera convolutional color constancy</w:t>
      </w:r>
      <w:r w:rsidRPr="00525FA9">
        <w:rPr>
          <w:noProof/>
        </w:rPr>
        <w:t xml:space="preserve">. Presented at the Proceedings of the IEEE/CVF International Conference on Computer Vision, </w:t>
      </w:r>
    </w:p>
    <w:p w14:paraId="42121D36" w14:textId="77777777" w:rsidR="00525FA9" w:rsidRPr="00525FA9" w:rsidRDefault="00525FA9" w:rsidP="00525FA9">
      <w:pPr>
        <w:pStyle w:val="EndNoteBibliography"/>
        <w:ind w:left="720" w:hanging="720"/>
        <w:rPr>
          <w:noProof/>
        </w:rPr>
      </w:pPr>
      <w:r w:rsidRPr="00525FA9">
        <w:rPr>
          <w:noProof/>
        </w:rPr>
        <w:t xml:space="preserve">Allred, S. R., &amp; Brainard, D. H. (2013). A Bayesian model of lightness perception that incorporates spatial variation in the illumination. </w:t>
      </w:r>
      <w:r w:rsidRPr="00525FA9">
        <w:rPr>
          <w:i/>
          <w:noProof/>
        </w:rPr>
        <w:t>Journal of Vision, 13(7)</w:t>
      </w:r>
      <w:r w:rsidRPr="00525FA9">
        <w:rPr>
          <w:noProof/>
        </w:rPr>
        <w:t>, 1–18.</w:t>
      </w:r>
    </w:p>
    <w:p w14:paraId="044928B5" w14:textId="77777777" w:rsidR="00525FA9" w:rsidRPr="00525FA9" w:rsidRDefault="00525FA9" w:rsidP="00525FA9">
      <w:pPr>
        <w:pStyle w:val="EndNoteBibliography"/>
        <w:ind w:left="720" w:hanging="720"/>
        <w:rPr>
          <w:noProof/>
        </w:rPr>
      </w:pPr>
      <w:r w:rsidRPr="00525FA9">
        <w:rPr>
          <w:noProof/>
        </w:rPr>
        <w:t xml:space="preserve">Alvaro, L., Linhares, J. M. M., Moreira, H., Lillo, J., &amp; Nascimento, S. M. C. (2017). Robust colour constancy in red-green dichromats. </w:t>
      </w:r>
      <w:r w:rsidRPr="00525FA9">
        <w:rPr>
          <w:i/>
          <w:noProof/>
        </w:rPr>
        <w:t>PLoS ONE, 12(6)</w:t>
      </w:r>
      <w:r w:rsidRPr="00525FA9">
        <w:rPr>
          <w:noProof/>
        </w:rPr>
        <w:t>, e0180310.</w:t>
      </w:r>
    </w:p>
    <w:p w14:paraId="19423ED5" w14:textId="77777777" w:rsidR="00525FA9" w:rsidRPr="00525FA9" w:rsidRDefault="00525FA9" w:rsidP="00525FA9">
      <w:pPr>
        <w:pStyle w:val="EndNoteBibliography"/>
        <w:ind w:left="720" w:hanging="720"/>
        <w:rPr>
          <w:noProof/>
        </w:rPr>
      </w:pPr>
      <w:r w:rsidRPr="00525FA9">
        <w:rPr>
          <w:noProof/>
        </w:rPr>
        <w:t xml:space="preserve">American Society for Testing and Materials. (2017). Standard test method for luminous reflectance factor of acoustical materials by use of integrating-sphere reflectometers. </w:t>
      </w:r>
      <w:r w:rsidRPr="00525FA9">
        <w:rPr>
          <w:i/>
          <w:noProof/>
        </w:rPr>
        <w:t>Renovations of Center for Historic Preservation, 98(A)</w:t>
      </w:r>
      <w:r w:rsidRPr="00525FA9">
        <w:rPr>
          <w:noProof/>
        </w:rPr>
        <w:t>, E1477.</w:t>
      </w:r>
    </w:p>
    <w:p w14:paraId="6722C7AD" w14:textId="77777777" w:rsidR="00525FA9" w:rsidRPr="00525FA9" w:rsidRDefault="00525FA9" w:rsidP="00525FA9">
      <w:pPr>
        <w:pStyle w:val="EndNoteBibliography"/>
        <w:ind w:left="720" w:hanging="720"/>
        <w:rPr>
          <w:noProof/>
        </w:rPr>
      </w:pPr>
      <w:r w:rsidRPr="00525FA9">
        <w:rPr>
          <w:noProof/>
        </w:rPr>
        <w:t xml:space="preserve">Arend, L., &amp; Reeves, A. (1986). Simultaneous color constancy. </w:t>
      </w:r>
      <w:r w:rsidRPr="00525FA9">
        <w:rPr>
          <w:i/>
          <w:noProof/>
        </w:rPr>
        <w:t>Journal Of The Optical Society Of America A, 3(10)</w:t>
      </w:r>
      <w:r w:rsidRPr="00525FA9">
        <w:rPr>
          <w:noProof/>
        </w:rPr>
        <w:t>, 1743-1751.</w:t>
      </w:r>
    </w:p>
    <w:p w14:paraId="0376BE40" w14:textId="77777777" w:rsidR="00525FA9" w:rsidRPr="00525FA9" w:rsidRDefault="00525FA9" w:rsidP="00525FA9">
      <w:pPr>
        <w:pStyle w:val="EndNoteBibliography"/>
        <w:ind w:left="720" w:hanging="720"/>
        <w:rPr>
          <w:i/>
          <w:noProof/>
        </w:rPr>
      </w:pPr>
      <w:r w:rsidRPr="00525FA9">
        <w:rPr>
          <w:noProof/>
        </w:rPr>
        <w:t xml:space="preserve">Aston, S., Radonjić, A., Brainard, D. H., &amp; Hurlbert, A. C. (2019). Illumination discrimination for chromatically biased illuminations: implications for colour constancy. </w:t>
      </w:r>
      <w:r w:rsidRPr="00525FA9">
        <w:rPr>
          <w:i/>
          <w:noProof/>
        </w:rPr>
        <w:t>Journal of Vision, 19(30:15)</w:t>
      </w:r>
    </w:p>
    <w:p w14:paraId="63185FC3" w14:textId="77777777" w:rsidR="00525FA9" w:rsidRPr="00525FA9" w:rsidRDefault="00525FA9" w:rsidP="00525FA9">
      <w:pPr>
        <w:pStyle w:val="EndNoteBibliography"/>
        <w:ind w:left="720" w:hanging="720"/>
        <w:rPr>
          <w:noProof/>
        </w:rPr>
      </w:pPr>
      <w:r w:rsidRPr="00525FA9">
        <w:rPr>
          <w:noProof/>
        </w:rPr>
        <w:t xml:space="preserve">Banks, M. S., Geisler, W. S., &amp; Bennett, P. J. (1987). The physical limits of grating visibility. </w:t>
      </w:r>
      <w:r w:rsidRPr="00525FA9">
        <w:rPr>
          <w:i/>
          <w:noProof/>
        </w:rPr>
        <w:t>Vision Research, 27(11)</w:t>
      </w:r>
      <w:r w:rsidRPr="00525FA9">
        <w:rPr>
          <w:noProof/>
        </w:rPr>
        <w:t>, 1915-1924.</w:t>
      </w:r>
    </w:p>
    <w:p w14:paraId="26945540" w14:textId="77777777" w:rsidR="00525FA9" w:rsidRPr="00525FA9" w:rsidRDefault="00525FA9" w:rsidP="00525FA9">
      <w:pPr>
        <w:pStyle w:val="EndNoteBibliography"/>
        <w:ind w:left="720" w:hanging="720"/>
        <w:rPr>
          <w:noProof/>
        </w:rPr>
      </w:pPr>
      <w:r w:rsidRPr="00525FA9">
        <w:rPr>
          <w:noProof/>
        </w:rPr>
        <w:t xml:space="preserve">Barron, J. T., &amp; Malik, J. (2012a). </w:t>
      </w:r>
      <w:r w:rsidRPr="00525FA9">
        <w:rPr>
          <w:i/>
          <w:noProof/>
        </w:rPr>
        <w:t>Color constancy, intrinsic images, and shape estimation.</w:t>
      </w:r>
      <w:r w:rsidRPr="00525FA9">
        <w:rPr>
          <w:noProof/>
        </w:rPr>
        <w:t xml:space="preserve"> Paper presented at ECCV.</w:t>
      </w:r>
    </w:p>
    <w:p w14:paraId="652A4E9F" w14:textId="77777777" w:rsidR="00525FA9" w:rsidRPr="00525FA9" w:rsidRDefault="00525FA9" w:rsidP="00525FA9">
      <w:pPr>
        <w:pStyle w:val="EndNoteBibliography"/>
        <w:ind w:left="720" w:hanging="720"/>
        <w:rPr>
          <w:noProof/>
        </w:rPr>
      </w:pPr>
      <w:r w:rsidRPr="00525FA9">
        <w:rPr>
          <w:noProof/>
        </w:rPr>
        <w:t xml:space="preserve">Barron, J. T., &amp; Malik, J. (2012b). </w:t>
      </w:r>
      <w:r w:rsidRPr="00525FA9">
        <w:rPr>
          <w:i/>
          <w:noProof/>
        </w:rPr>
        <w:t>Shape, albedo, and illumination from a single image of an unknown object.</w:t>
      </w:r>
      <w:r w:rsidRPr="00525FA9">
        <w:rPr>
          <w:noProof/>
        </w:rPr>
        <w:t xml:space="preserve"> Paper presented at IEEE Conference on Computer Vision and Pattern Recognition, 334-341.</w:t>
      </w:r>
    </w:p>
    <w:p w14:paraId="496FC8E3" w14:textId="77777777" w:rsidR="00525FA9" w:rsidRPr="00525FA9" w:rsidRDefault="00525FA9" w:rsidP="00525FA9">
      <w:pPr>
        <w:pStyle w:val="EndNoteBibliography"/>
        <w:ind w:left="720" w:hanging="720"/>
        <w:rPr>
          <w:noProof/>
        </w:rPr>
      </w:pPr>
      <w:r w:rsidRPr="00525FA9">
        <w:rPr>
          <w:noProof/>
        </w:rPr>
        <w:t xml:space="preserve">Bloj, M., Ripamonti, C., Mitha, K., Greenwald, S., Hauck, R., &amp; Brainard, D. H. (2004). An equivalent illuminant model for the effect of surface slant on perceived lightness. </w:t>
      </w:r>
      <w:r w:rsidRPr="00525FA9">
        <w:rPr>
          <w:i/>
          <w:noProof/>
        </w:rPr>
        <w:t>Journal of Vision, 4(9)</w:t>
      </w:r>
      <w:r w:rsidRPr="00525FA9">
        <w:rPr>
          <w:noProof/>
        </w:rPr>
        <w:t>, 735-746.</w:t>
      </w:r>
    </w:p>
    <w:p w14:paraId="1421B907" w14:textId="77777777" w:rsidR="00525FA9" w:rsidRPr="00525FA9" w:rsidRDefault="00525FA9" w:rsidP="00525FA9">
      <w:pPr>
        <w:pStyle w:val="EndNoteBibliography"/>
        <w:ind w:left="720" w:hanging="720"/>
        <w:rPr>
          <w:noProof/>
        </w:rPr>
      </w:pPr>
      <w:r w:rsidRPr="00525FA9">
        <w:rPr>
          <w:noProof/>
        </w:rPr>
        <w:t xml:space="preserve">Boyaci, H., Maloney, L. T., &amp; Hersh, S. (2003). The effect of perceived surface orientation on perceived surface albedo in binocularly viewed scenes. </w:t>
      </w:r>
      <w:r w:rsidRPr="00525FA9">
        <w:rPr>
          <w:i/>
          <w:noProof/>
        </w:rPr>
        <w:t>Journal of Vision, 3(8)</w:t>
      </w:r>
      <w:r w:rsidRPr="00525FA9">
        <w:rPr>
          <w:noProof/>
        </w:rPr>
        <w:t>, 541-553.</w:t>
      </w:r>
    </w:p>
    <w:p w14:paraId="146E305C" w14:textId="77777777" w:rsidR="00525FA9" w:rsidRPr="00525FA9" w:rsidRDefault="00525FA9" w:rsidP="00525FA9">
      <w:pPr>
        <w:pStyle w:val="EndNoteBibliography"/>
        <w:ind w:left="720" w:hanging="720"/>
        <w:rPr>
          <w:noProof/>
        </w:rPr>
      </w:pPr>
      <w:r w:rsidRPr="00525FA9">
        <w:rPr>
          <w:noProof/>
        </w:rPr>
        <w:t xml:space="preserve">Brainard, D. H. (1989). Calibration of a computer controlled color monitor. </w:t>
      </w:r>
      <w:r w:rsidRPr="00525FA9">
        <w:rPr>
          <w:i/>
          <w:noProof/>
        </w:rPr>
        <w:t>Color Research &amp; Application, 14(1)</w:t>
      </w:r>
      <w:r w:rsidRPr="00525FA9">
        <w:rPr>
          <w:noProof/>
        </w:rPr>
        <w:t>, 23-34.</w:t>
      </w:r>
    </w:p>
    <w:p w14:paraId="15526EEE" w14:textId="77777777" w:rsidR="00525FA9" w:rsidRPr="00525FA9" w:rsidRDefault="00525FA9" w:rsidP="00525FA9">
      <w:pPr>
        <w:pStyle w:val="EndNoteBibliography"/>
        <w:ind w:left="720" w:hanging="720"/>
        <w:rPr>
          <w:noProof/>
        </w:rPr>
      </w:pPr>
      <w:r w:rsidRPr="00525FA9">
        <w:rPr>
          <w:noProof/>
        </w:rPr>
        <w:t xml:space="preserve">Brainard, D. H. (1998). Color constancy in the nearly natural image. 2. achromatic loci. </w:t>
      </w:r>
      <w:r w:rsidRPr="00525FA9">
        <w:rPr>
          <w:i/>
          <w:noProof/>
        </w:rPr>
        <w:t>Journal of the Optical Society of America A, 15(2)</w:t>
      </w:r>
      <w:r w:rsidRPr="00525FA9">
        <w:rPr>
          <w:noProof/>
        </w:rPr>
        <w:t>, 307-325.</w:t>
      </w:r>
    </w:p>
    <w:p w14:paraId="0D1827CD" w14:textId="77777777" w:rsidR="00525FA9" w:rsidRPr="00525FA9" w:rsidRDefault="00525FA9" w:rsidP="00525FA9">
      <w:pPr>
        <w:pStyle w:val="EndNoteBibliography"/>
        <w:ind w:left="720" w:hanging="720"/>
        <w:rPr>
          <w:noProof/>
        </w:rPr>
      </w:pPr>
      <w:r w:rsidRPr="00525FA9">
        <w:rPr>
          <w:noProof/>
        </w:rPr>
        <w:t xml:space="preserve">Brainard, D. H. (2015). Color and the cone mosaic. </w:t>
      </w:r>
      <w:r w:rsidRPr="00525FA9">
        <w:rPr>
          <w:i/>
          <w:noProof/>
        </w:rPr>
        <w:t>Annual Review of Vision Science, 1</w:t>
      </w:r>
      <w:r w:rsidRPr="00525FA9">
        <w:rPr>
          <w:noProof/>
        </w:rPr>
        <w:t>, 519-546.</w:t>
      </w:r>
    </w:p>
    <w:p w14:paraId="2127BF20" w14:textId="77777777" w:rsidR="00525FA9" w:rsidRPr="00525FA9" w:rsidRDefault="00525FA9" w:rsidP="00525FA9">
      <w:pPr>
        <w:pStyle w:val="EndNoteBibliography"/>
        <w:ind w:left="720" w:hanging="720"/>
        <w:rPr>
          <w:noProof/>
        </w:rPr>
      </w:pPr>
      <w:r w:rsidRPr="00525FA9">
        <w:rPr>
          <w:noProof/>
        </w:rPr>
        <w:t xml:space="preserve">Brainard, D. H., Brunt, W. A., &amp; Speigle, J. M. (1997). Color constancy in the nearly natural image. 1. asymmetric matches. </w:t>
      </w:r>
      <w:r w:rsidRPr="00525FA9">
        <w:rPr>
          <w:i/>
          <w:noProof/>
        </w:rPr>
        <w:t>Journal of the Optical Society of America A, 14(9)</w:t>
      </w:r>
      <w:r w:rsidRPr="00525FA9">
        <w:rPr>
          <w:noProof/>
        </w:rPr>
        <w:t>, 2091-2110.</w:t>
      </w:r>
    </w:p>
    <w:p w14:paraId="38817D1B" w14:textId="77777777" w:rsidR="00525FA9" w:rsidRPr="00525FA9" w:rsidRDefault="00525FA9" w:rsidP="00525FA9">
      <w:pPr>
        <w:pStyle w:val="EndNoteBibliography"/>
        <w:ind w:left="720" w:hanging="720"/>
        <w:rPr>
          <w:noProof/>
        </w:rPr>
      </w:pPr>
      <w:r w:rsidRPr="00525FA9">
        <w:rPr>
          <w:noProof/>
        </w:rPr>
        <w:t xml:space="preserve">Brainard, D. H., &amp; Freeman, W. T. (1997). Bayesian color constancy. </w:t>
      </w:r>
      <w:r w:rsidRPr="00525FA9">
        <w:rPr>
          <w:i/>
          <w:noProof/>
        </w:rPr>
        <w:t>Journal of the Optical Society of America A, 14(7)</w:t>
      </w:r>
      <w:r w:rsidRPr="00525FA9">
        <w:rPr>
          <w:noProof/>
        </w:rPr>
        <w:t>, 1393-1411.</w:t>
      </w:r>
    </w:p>
    <w:p w14:paraId="2D0FBE68" w14:textId="77777777" w:rsidR="00525FA9" w:rsidRPr="00525FA9" w:rsidRDefault="00525FA9" w:rsidP="00525FA9">
      <w:pPr>
        <w:pStyle w:val="EndNoteBibliography"/>
        <w:ind w:left="720" w:hanging="720"/>
        <w:rPr>
          <w:noProof/>
        </w:rPr>
      </w:pPr>
      <w:r w:rsidRPr="00525FA9">
        <w:rPr>
          <w:noProof/>
        </w:rPr>
        <w:lastRenderedPageBreak/>
        <w:t xml:space="preserve">Brainard, D. H., Longere, P., Delahunt, P. B., Freeman, W. T., Kraft, J. M., &amp; Xiao, B. (2006). Bayesian model of human color constancy. </w:t>
      </w:r>
      <w:r w:rsidRPr="00525FA9">
        <w:rPr>
          <w:i/>
          <w:noProof/>
        </w:rPr>
        <w:t>Journal of Vision, 6(11)</w:t>
      </w:r>
      <w:r w:rsidRPr="00525FA9">
        <w:rPr>
          <w:noProof/>
        </w:rPr>
        <w:t>, 1267-1281.</w:t>
      </w:r>
    </w:p>
    <w:p w14:paraId="65708F86" w14:textId="77777777" w:rsidR="00525FA9" w:rsidRPr="00525FA9" w:rsidRDefault="00525FA9" w:rsidP="00525FA9">
      <w:pPr>
        <w:pStyle w:val="EndNoteBibliography"/>
        <w:ind w:left="720" w:hanging="720"/>
        <w:rPr>
          <w:i/>
          <w:noProof/>
        </w:rPr>
      </w:pPr>
      <w:r w:rsidRPr="00525FA9">
        <w:rPr>
          <w:noProof/>
        </w:rPr>
        <w:t xml:space="preserve">Brainard, D. H., &amp; Maloney, L. T. (2011). Surface color perception and equivalent illumination models. </w:t>
      </w:r>
      <w:r w:rsidRPr="00525FA9">
        <w:rPr>
          <w:i/>
          <w:noProof/>
        </w:rPr>
        <w:t>Journal of Vision, 11(5)</w:t>
      </w:r>
    </w:p>
    <w:p w14:paraId="12E7413A" w14:textId="77777777" w:rsidR="00525FA9" w:rsidRPr="00525FA9" w:rsidRDefault="00525FA9" w:rsidP="00525FA9">
      <w:pPr>
        <w:pStyle w:val="EndNoteBibliography"/>
        <w:ind w:left="720" w:hanging="720"/>
        <w:rPr>
          <w:noProof/>
        </w:rPr>
      </w:pPr>
      <w:r w:rsidRPr="00525FA9">
        <w:rPr>
          <w:noProof/>
        </w:rPr>
        <w:t xml:space="preserve">Brainard, D. H., Pelli, D. G., &amp; Robson, T. (2002). Display characterization. In J. P. Hornak (Ed.), </w:t>
      </w:r>
      <w:r w:rsidRPr="00525FA9">
        <w:rPr>
          <w:i/>
          <w:noProof/>
        </w:rPr>
        <w:t>Encylopedia of Imaging Science and Technology</w:t>
      </w:r>
      <w:r w:rsidRPr="00525FA9">
        <w:rPr>
          <w:noProof/>
        </w:rPr>
        <w:t xml:space="preserve"> (pp. 172-188). New York: Wiley.</w:t>
      </w:r>
    </w:p>
    <w:p w14:paraId="31483E48" w14:textId="77777777" w:rsidR="00525FA9" w:rsidRPr="00525FA9" w:rsidRDefault="00525FA9" w:rsidP="00525FA9">
      <w:pPr>
        <w:pStyle w:val="EndNoteBibliography"/>
        <w:ind w:left="720" w:hanging="720"/>
        <w:rPr>
          <w:noProof/>
        </w:rPr>
      </w:pPr>
      <w:r w:rsidRPr="00525FA9">
        <w:rPr>
          <w:noProof/>
        </w:rPr>
        <w:t xml:space="preserve">Brainard, D. H., &amp; Radonjić, A. (2014). Color constancy. </w:t>
      </w:r>
      <w:r w:rsidRPr="00525FA9">
        <w:rPr>
          <w:i/>
          <w:noProof/>
        </w:rPr>
        <w:t>The New Visual Neurosciences, 1</w:t>
      </w:r>
      <w:r w:rsidRPr="00525FA9">
        <w:rPr>
          <w:noProof/>
        </w:rPr>
        <w:t>, 545–556.</w:t>
      </w:r>
    </w:p>
    <w:p w14:paraId="123C171A" w14:textId="77777777" w:rsidR="00525FA9" w:rsidRPr="00525FA9" w:rsidRDefault="00525FA9" w:rsidP="00525FA9">
      <w:pPr>
        <w:pStyle w:val="EndNoteBibliography"/>
        <w:ind w:left="720" w:hanging="720"/>
        <w:rPr>
          <w:i/>
          <w:noProof/>
        </w:rPr>
      </w:pPr>
      <w:r w:rsidRPr="00525FA9">
        <w:rPr>
          <w:noProof/>
        </w:rPr>
        <w:t xml:space="preserve">Brascamp, J. W., &amp; Shevell, S. K. (2021). The certainty of ambiguity in visual neural representations. </w:t>
      </w:r>
      <w:r w:rsidRPr="00525FA9">
        <w:rPr>
          <w:i/>
          <w:noProof/>
        </w:rPr>
        <w:t>Annual Review of Vision Science, in press</w:t>
      </w:r>
    </w:p>
    <w:p w14:paraId="3D6C3C5B" w14:textId="77777777" w:rsidR="00525FA9" w:rsidRPr="00525FA9" w:rsidRDefault="00525FA9" w:rsidP="00525FA9">
      <w:pPr>
        <w:pStyle w:val="EndNoteBibliography"/>
        <w:ind w:left="720" w:hanging="720"/>
        <w:rPr>
          <w:noProof/>
        </w:rPr>
      </w:pPr>
      <w:r w:rsidRPr="00525FA9">
        <w:rPr>
          <w:noProof/>
        </w:rPr>
        <w:t xml:space="preserve">Brindley, G. S. (1960). </w:t>
      </w:r>
      <w:r w:rsidRPr="00525FA9">
        <w:rPr>
          <w:i/>
          <w:noProof/>
        </w:rPr>
        <w:t>Physiology of the Retina and the Visual Pathway</w:t>
      </w:r>
      <w:r w:rsidRPr="00525FA9">
        <w:rPr>
          <w:noProof/>
        </w:rPr>
        <w:t>. London: Arnold.</w:t>
      </w:r>
    </w:p>
    <w:p w14:paraId="4815F5E2" w14:textId="77777777" w:rsidR="00525FA9" w:rsidRPr="00525FA9" w:rsidRDefault="00525FA9" w:rsidP="00525FA9">
      <w:pPr>
        <w:pStyle w:val="EndNoteBibliography"/>
        <w:ind w:left="720" w:hanging="720"/>
        <w:rPr>
          <w:noProof/>
        </w:rPr>
      </w:pPr>
      <w:r w:rsidRPr="00525FA9">
        <w:rPr>
          <w:noProof/>
        </w:rPr>
        <w:t xml:space="preserve">Brown, R. O., &amp; MacLeod, D. I. A. (1997). Color appearance depends on the variance of surround colors. </w:t>
      </w:r>
      <w:r w:rsidRPr="00525FA9">
        <w:rPr>
          <w:i/>
          <w:noProof/>
        </w:rPr>
        <w:t>Current Biology, 7</w:t>
      </w:r>
      <w:r w:rsidRPr="00525FA9">
        <w:rPr>
          <w:noProof/>
        </w:rPr>
        <w:t>, 844-849.</w:t>
      </w:r>
    </w:p>
    <w:p w14:paraId="1826E6F9" w14:textId="77777777" w:rsidR="00525FA9" w:rsidRPr="00525FA9" w:rsidRDefault="00525FA9" w:rsidP="00525FA9">
      <w:pPr>
        <w:pStyle w:val="EndNoteBibliography"/>
        <w:ind w:left="720" w:hanging="720"/>
        <w:rPr>
          <w:noProof/>
        </w:rPr>
      </w:pPr>
      <w:r w:rsidRPr="00525FA9">
        <w:rPr>
          <w:noProof/>
        </w:rPr>
        <w:t xml:space="preserve">Burge, J. (2020). Image-computable ideal observers for tasks with natural stimuli. </w:t>
      </w:r>
      <w:r w:rsidRPr="00525FA9">
        <w:rPr>
          <w:i/>
          <w:noProof/>
        </w:rPr>
        <w:t>Annual Review of Neuroscience, 6</w:t>
      </w:r>
      <w:r w:rsidRPr="00525FA9">
        <w:rPr>
          <w:noProof/>
        </w:rPr>
        <w:t>, 491-517.</w:t>
      </w:r>
    </w:p>
    <w:p w14:paraId="5AF156DA" w14:textId="77777777" w:rsidR="00525FA9" w:rsidRPr="00525FA9" w:rsidRDefault="00525FA9" w:rsidP="00525FA9">
      <w:pPr>
        <w:pStyle w:val="EndNoteBibliography"/>
        <w:ind w:left="720" w:hanging="720"/>
        <w:rPr>
          <w:noProof/>
        </w:rPr>
      </w:pPr>
      <w:r w:rsidRPr="00525FA9">
        <w:rPr>
          <w:noProof/>
        </w:rPr>
        <w:t xml:space="preserve">Burge, J., &amp; Geisler, W. S. (2011). Optimal defocus estimation in individual natural images. </w:t>
      </w:r>
      <w:r w:rsidRPr="00525FA9">
        <w:rPr>
          <w:i/>
          <w:noProof/>
        </w:rPr>
        <w:t>Proceedings of the National Academy of Sciences, 108(40)</w:t>
      </w:r>
      <w:r w:rsidRPr="00525FA9">
        <w:rPr>
          <w:noProof/>
        </w:rPr>
        <w:t>, 16849-16854.</w:t>
      </w:r>
    </w:p>
    <w:p w14:paraId="7E2715B5" w14:textId="77777777" w:rsidR="00525FA9" w:rsidRPr="00525FA9" w:rsidRDefault="00525FA9" w:rsidP="00525FA9">
      <w:pPr>
        <w:pStyle w:val="EndNoteBibliography"/>
        <w:ind w:left="720" w:hanging="720"/>
        <w:rPr>
          <w:i/>
          <w:noProof/>
        </w:rPr>
      </w:pPr>
      <w:r w:rsidRPr="00525FA9">
        <w:rPr>
          <w:noProof/>
        </w:rPr>
        <w:t xml:space="preserve">Burge, J., &amp; Geisler, W. S. (2014). Optimal disparity estimation in natural stereo images. </w:t>
      </w:r>
      <w:r w:rsidRPr="00525FA9">
        <w:rPr>
          <w:i/>
          <w:noProof/>
        </w:rPr>
        <w:t>Journal of Vision, 14(2)</w:t>
      </w:r>
    </w:p>
    <w:p w14:paraId="5A1BC01D" w14:textId="77777777" w:rsidR="00525FA9" w:rsidRPr="00525FA9" w:rsidRDefault="00525FA9" w:rsidP="00525FA9">
      <w:pPr>
        <w:pStyle w:val="EndNoteBibliography"/>
        <w:ind w:left="720" w:hanging="720"/>
        <w:rPr>
          <w:noProof/>
        </w:rPr>
      </w:pPr>
      <w:r w:rsidRPr="00525FA9">
        <w:rPr>
          <w:noProof/>
        </w:rPr>
        <w:t xml:space="preserve">Burge, J., &amp; Geisler, W. S. (2015). Optimal speed estimation in natural image movies predicts human performance. </w:t>
      </w:r>
      <w:r w:rsidRPr="00525FA9">
        <w:rPr>
          <w:i/>
          <w:noProof/>
        </w:rPr>
        <w:t>Nature Communications, 6</w:t>
      </w:r>
      <w:r w:rsidRPr="00525FA9">
        <w:rPr>
          <w:noProof/>
        </w:rPr>
        <w:t>, 7900.</w:t>
      </w:r>
    </w:p>
    <w:p w14:paraId="1DDA9B81" w14:textId="77777777" w:rsidR="00525FA9" w:rsidRPr="00525FA9" w:rsidRDefault="00525FA9" w:rsidP="00525FA9">
      <w:pPr>
        <w:pStyle w:val="EndNoteBibliography"/>
        <w:ind w:left="720" w:hanging="720"/>
        <w:rPr>
          <w:noProof/>
        </w:rPr>
      </w:pPr>
      <w:r w:rsidRPr="00525FA9">
        <w:rPr>
          <w:noProof/>
        </w:rPr>
        <w:t xml:space="preserve">Burge, J., &amp; Jaini, P. (2017). Accuracy maximization analysis for sensory-perceptual tasks: computational improvements, filter robustness, and coding advantages for scaled additive noise. </w:t>
      </w:r>
      <w:r w:rsidRPr="00525FA9">
        <w:rPr>
          <w:i/>
          <w:noProof/>
        </w:rPr>
        <w:t>PLoS Computational Biology, 13(2)</w:t>
      </w:r>
      <w:r w:rsidRPr="00525FA9">
        <w:rPr>
          <w:noProof/>
        </w:rPr>
        <w:t>, e1005281.</w:t>
      </w:r>
    </w:p>
    <w:p w14:paraId="34B40B9A" w14:textId="77777777" w:rsidR="00525FA9" w:rsidRPr="00525FA9" w:rsidRDefault="00525FA9" w:rsidP="00525FA9">
      <w:pPr>
        <w:pStyle w:val="EndNoteBibliography"/>
        <w:ind w:left="720" w:hanging="720"/>
        <w:rPr>
          <w:noProof/>
        </w:rPr>
      </w:pPr>
      <w:r w:rsidRPr="00525FA9">
        <w:rPr>
          <w:noProof/>
        </w:rPr>
        <w:t xml:space="preserve">Burnham, R. W., Evans, R. M., &amp; Newhall, S. M. (1952). Influence on color perception of adaptation to illumination. </w:t>
      </w:r>
      <w:r w:rsidRPr="00525FA9">
        <w:rPr>
          <w:i/>
          <w:noProof/>
        </w:rPr>
        <w:t>Journal of the Optical Society of America, 42(9)</w:t>
      </w:r>
      <w:r w:rsidRPr="00525FA9">
        <w:rPr>
          <w:noProof/>
        </w:rPr>
        <w:t>, 597-605.</w:t>
      </w:r>
    </w:p>
    <w:p w14:paraId="19C13DA5" w14:textId="77777777" w:rsidR="00525FA9" w:rsidRPr="00525FA9" w:rsidRDefault="00525FA9" w:rsidP="00525FA9">
      <w:pPr>
        <w:pStyle w:val="EndNoteBibliography"/>
        <w:ind w:left="720" w:hanging="720"/>
        <w:rPr>
          <w:noProof/>
        </w:rPr>
      </w:pPr>
      <w:r w:rsidRPr="00525FA9">
        <w:rPr>
          <w:noProof/>
        </w:rPr>
        <w:t xml:space="preserve">Chichilnisky, E. J., &amp; Wandell, B. A. (1997). Increment-decrement asymmetry in adaptation. </w:t>
      </w:r>
      <w:r w:rsidRPr="00525FA9">
        <w:rPr>
          <w:i/>
          <w:noProof/>
        </w:rPr>
        <w:t>Vision Research, 37</w:t>
      </w:r>
      <w:r w:rsidRPr="00525FA9">
        <w:rPr>
          <w:noProof/>
        </w:rPr>
        <w:t>, 616.</w:t>
      </w:r>
    </w:p>
    <w:p w14:paraId="6FFDC67E" w14:textId="77777777" w:rsidR="00525FA9" w:rsidRPr="00525FA9" w:rsidRDefault="00525FA9" w:rsidP="00525FA9">
      <w:pPr>
        <w:pStyle w:val="EndNoteBibliography"/>
        <w:ind w:left="720" w:hanging="720"/>
        <w:rPr>
          <w:noProof/>
        </w:rPr>
      </w:pPr>
      <w:r w:rsidRPr="00525FA9">
        <w:rPr>
          <w:noProof/>
        </w:rPr>
        <w:t xml:space="preserve">Chin, B. M., &amp; Burge, J. (2020). Predicting the partition of behavioral variability in speed perception with naturalistic stimuli. </w:t>
      </w:r>
      <w:r w:rsidRPr="00525FA9">
        <w:rPr>
          <w:i/>
          <w:noProof/>
        </w:rPr>
        <w:t>Journal of Neuroscience, 40(4)</w:t>
      </w:r>
      <w:r w:rsidRPr="00525FA9">
        <w:rPr>
          <w:noProof/>
        </w:rPr>
        <w:t>, 864-879.</w:t>
      </w:r>
    </w:p>
    <w:p w14:paraId="7F9FBCED" w14:textId="77777777" w:rsidR="00525FA9" w:rsidRPr="00525FA9" w:rsidRDefault="00525FA9" w:rsidP="00525FA9">
      <w:pPr>
        <w:pStyle w:val="EndNoteBibliography"/>
        <w:ind w:left="720" w:hanging="720"/>
        <w:rPr>
          <w:noProof/>
        </w:rPr>
      </w:pPr>
      <w:r w:rsidRPr="00525FA9">
        <w:rPr>
          <w:noProof/>
        </w:rPr>
        <w:t xml:space="preserve">CIE. (2007). </w:t>
      </w:r>
      <w:r w:rsidRPr="00525FA9">
        <w:rPr>
          <w:i/>
          <w:noProof/>
        </w:rPr>
        <w:t>Fundamental chromaticity diagram with physiological axes – Parts 1 and 2. Technical Report 170-1</w:t>
      </w:r>
      <w:r w:rsidRPr="00525FA9">
        <w:rPr>
          <w:noProof/>
        </w:rPr>
        <w:t>. Vienna: Central Bureau of the Commission Internationale de l' Éclairage.</w:t>
      </w:r>
    </w:p>
    <w:p w14:paraId="684A025E" w14:textId="77777777" w:rsidR="00525FA9" w:rsidRPr="00525FA9" w:rsidRDefault="00525FA9" w:rsidP="00525FA9">
      <w:pPr>
        <w:pStyle w:val="EndNoteBibliography"/>
        <w:ind w:left="720" w:hanging="720"/>
        <w:rPr>
          <w:noProof/>
        </w:rPr>
      </w:pPr>
      <w:r w:rsidRPr="00525FA9">
        <w:rPr>
          <w:noProof/>
        </w:rPr>
        <w:t xml:space="preserve">Cohen, J. (1964). Dependency of the spectral reflectance curves of the Munsell color chips. </w:t>
      </w:r>
      <w:r w:rsidRPr="00525FA9">
        <w:rPr>
          <w:i/>
          <w:noProof/>
        </w:rPr>
        <w:t>Psychon. Sci, 1</w:t>
      </w:r>
      <w:r w:rsidRPr="00525FA9">
        <w:rPr>
          <w:noProof/>
        </w:rPr>
        <w:t>, 369-370.</w:t>
      </w:r>
    </w:p>
    <w:p w14:paraId="78A34E37" w14:textId="77777777" w:rsidR="00525FA9" w:rsidRPr="00525FA9" w:rsidRDefault="00525FA9" w:rsidP="00525FA9">
      <w:pPr>
        <w:pStyle w:val="EndNoteBibliography"/>
        <w:ind w:left="720" w:hanging="720"/>
        <w:rPr>
          <w:noProof/>
        </w:rPr>
      </w:pPr>
      <w:r w:rsidRPr="00525FA9">
        <w:rPr>
          <w:noProof/>
        </w:rPr>
        <w:t xml:space="preserve">Cohen, M. R., &amp; Newsome, W. T. (2009). Estimates of the contribution of single neurons to perception depend on timescale and noise correlation. </w:t>
      </w:r>
      <w:r w:rsidRPr="00525FA9">
        <w:rPr>
          <w:i/>
          <w:noProof/>
        </w:rPr>
        <w:t>J Neurosci, 29(20)</w:t>
      </w:r>
      <w:r w:rsidRPr="00525FA9">
        <w:rPr>
          <w:noProof/>
        </w:rPr>
        <w:t>, 6635-6648.</w:t>
      </w:r>
    </w:p>
    <w:p w14:paraId="3D373784" w14:textId="77777777" w:rsidR="00525FA9" w:rsidRPr="00525FA9" w:rsidRDefault="00525FA9" w:rsidP="00525FA9">
      <w:pPr>
        <w:pStyle w:val="EndNoteBibliography"/>
        <w:ind w:left="720" w:hanging="720"/>
        <w:rPr>
          <w:noProof/>
        </w:rPr>
      </w:pPr>
      <w:r w:rsidRPr="00525FA9">
        <w:rPr>
          <w:noProof/>
        </w:rPr>
        <w:t xml:space="preserve">Cottaris, N. P., Jiang, H., Ding, X., Wandell, B. A., &amp; Brainard, D. H. (2019). A computational-observer model of spatial contrast sensitivity: Effects of wave-front-based optics, cone-mosaic structure, and inference engine. </w:t>
      </w:r>
      <w:r w:rsidRPr="00525FA9">
        <w:rPr>
          <w:i/>
          <w:noProof/>
        </w:rPr>
        <w:t>Journal of Vision, 19(4)</w:t>
      </w:r>
      <w:r w:rsidRPr="00525FA9">
        <w:rPr>
          <w:noProof/>
        </w:rPr>
        <w:t>, 8.</w:t>
      </w:r>
    </w:p>
    <w:p w14:paraId="4A42F49C" w14:textId="77777777" w:rsidR="00525FA9" w:rsidRPr="00525FA9" w:rsidRDefault="00525FA9" w:rsidP="00525FA9">
      <w:pPr>
        <w:pStyle w:val="EndNoteBibliography"/>
        <w:ind w:left="720" w:hanging="720"/>
        <w:rPr>
          <w:noProof/>
        </w:rPr>
      </w:pPr>
      <w:r w:rsidRPr="00525FA9">
        <w:rPr>
          <w:noProof/>
        </w:rPr>
        <w:t xml:space="preserve">Fechner, G. T. (1860). </w:t>
      </w:r>
      <w:r w:rsidRPr="00525FA9">
        <w:rPr>
          <w:i/>
          <w:noProof/>
        </w:rPr>
        <w:t>Elements of Psychophysics</w:t>
      </w:r>
      <w:r w:rsidRPr="00525FA9">
        <w:rPr>
          <w:noProof/>
        </w:rPr>
        <w:t xml:space="preserve"> (H. E. Adler, 1966, Trans.). New York: Holt, Rinehart and Winston.</w:t>
      </w:r>
    </w:p>
    <w:p w14:paraId="20A3B8E0" w14:textId="77777777" w:rsidR="00525FA9" w:rsidRPr="00525FA9" w:rsidRDefault="00525FA9" w:rsidP="00525FA9">
      <w:pPr>
        <w:pStyle w:val="EndNoteBibliography"/>
        <w:ind w:left="720" w:hanging="720"/>
        <w:rPr>
          <w:noProof/>
        </w:rPr>
      </w:pPr>
      <w:r w:rsidRPr="00525FA9">
        <w:rPr>
          <w:noProof/>
        </w:rPr>
        <w:t xml:space="preserve">Flachot, A., &amp; Gegenfurtner, K. R. (2018). Processing of chromatic information in a deep convolutional neural network. </w:t>
      </w:r>
      <w:r w:rsidRPr="00525FA9">
        <w:rPr>
          <w:i/>
          <w:noProof/>
        </w:rPr>
        <w:t>JOSA A, 35(4)</w:t>
      </w:r>
      <w:r w:rsidRPr="00525FA9">
        <w:rPr>
          <w:noProof/>
        </w:rPr>
        <w:t>, B334-B346.</w:t>
      </w:r>
    </w:p>
    <w:p w14:paraId="0D6132C2" w14:textId="77777777" w:rsidR="00525FA9" w:rsidRPr="00525FA9" w:rsidRDefault="00525FA9" w:rsidP="00525FA9">
      <w:pPr>
        <w:pStyle w:val="EndNoteBibliography"/>
        <w:ind w:left="720" w:hanging="720"/>
        <w:rPr>
          <w:noProof/>
        </w:rPr>
      </w:pPr>
      <w:r w:rsidRPr="00525FA9">
        <w:rPr>
          <w:noProof/>
        </w:rPr>
        <w:lastRenderedPageBreak/>
        <w:t xml:space="preserve">Flachot, A., &amp; Gegenfurtner, K. R. (2021). Color for object recognition: Hue and chroma sensitivity in the deep features of convolutional neural networks. </w:t>
      </w:r>
      <w:r w:rsidRPr="00525FA9">
        <w:rPr>
          <w:i/>
          <w:noProof/>
        </w:rPr>
        <w:t>Vision Research, 182</w:t>
      </w:r>
      <w:r w:rsidRPr="00525FA9">
        <w:rPr>
          <w:noProof/>
        </w:rPr>
        <w:t>, 89-100.</w:t>
      </w:r>
    </w:p>
    <w:p w14:paraId="3DFE7381" w14:textId="77777777" w:rsidR="00525FA9" w:rsidRPr="00525FA9" w:rsidRDefault="00525FA9" w:rsidP="00525FA9">
      <w:pPr>
        <w:pStyle w:val="EndNoteBibliography"/>
        <w:ind w:left="720" w:hanging="720"/>
        <w:rPr>
          <w:noProof/>
        </w:rPr>
      </w:pPr>
      <w:r w:rsidRPr="00525FA9">
        <w:rPr>
          <w:noProof/>
        </w:rPr>
        <w:t xml:space="preserve">Foster, D. H. (2011). Color constancy. </w:t>
      </w:r>
      <w:r w:rsidRPr="00525FA9">
        <w:rPr>
          <w:i/>
          <w:noProof/>
        </w:rPr>
        <w:t>Vision Research, 51(7)</w:t>
      </w:r>
      <w:r w:rsidRPr="00525FA9">
        <w:rPr>
          <w:noProof/>
        </w:rPr>
        <w:t>, 674-700.</w:t>
      </w:r>
    </w:p>
    <w:p w14:paraId="51132811" w14:textId="77777777" w:rsidR="00525FA9" w:rsidRPr="00525FA9" w:rsidRDefault="00525FA9" w:rsidP="00525FA9">
      <w:pPr>
        <w:pStyle w:val="EndNoteBibliography"/>
        <w:ind w:left="720" w:hanging="720"/>
        <w:rPr>
          <w:noProof/>
        </w:rPr>
      </w:pPr>
      <w:r w:rsidRPr="00525FA9">
        <w:rPr>
          <w:noProof/>
        </w:rPr>
        <w:t xml:space="preserve">Gegenfurtner, K., &amp; Kiper, D. C. (1992). Contrast detection in luminance and chromatic noise. </w:t>
      </w:r>
      <w:r w:rsidRPr="00525FA9">
        <w:rPr>
          <w:i/>
          <w:noProof/>
        </w:rPr>
        <w:t>Journal of the Optical Society of America A, 9(11)</w:t>
      </w:r>
      <w:r w:rsidRPr="00525FA9">
        <w:rPr>
          <w:noProof/>
        </w:rPr>
        <w:t>, 1880-1888.</w:t>
      </w:r>
    </w:p>
    <w:p w14:paraId="6F9F9D58" w14:textId="77777777" w:rsidR="00525FA9" w:rsidRPr="00525FA9" w:rsidRDefault="00525FA9" w:rsidP="00525FA9">
      <w:pPr>
        <w:pStyle w:val="EndNoteBibliography"/>
        <w:ind w:left="720" w:hanging="720"/>
        <w:rPr>
          <w:noProof/>
        </w:rPr>
      </w:pPr>
      <w:r w:rsidRPr="00525FA9">
        <w:rPr>
          <w:noProof/>
        </w:rPr>
        <w:t xml:space="preserve">Gehler, P., Rother, C., Kiefel, M., Zhang, L., &amp; Schölkopf, B. (2011). </w:t>
      </w:r>
      <w:r w:rsidRPr="00525FA9">
        <w:rPr>
          <w:i/>
          <w:noProof/>
        </w:rPr>
        <w:t>Recovering intrinsic images with a global sparsity prior on reflectance.</w:t>
      </w:r>
      <w:r w:rsidRPr="00525FA9">
        <w:rPr>
          <w:noProof/>
        </w:rPr>
        <w:t xml:space="preserve"> Paper presented at Advances in Neural Information Processing Systems, 765-773.</w:t>
      </w:r>
    </w:p>
    <w:p w14:paraId="70E18D8B" w14:textId="77777777" w:rsidR="00525FA9" w:rsidRPr="00525FA9" w:rsidRDefault="00525FA9" w:rsidP="00525FA9">
      <w:pPr>
        <w:pStyle w:val="EndNoteBibliography"/>
        <w:ind w:left="720" w:hanging="720"/>
        <w:rPr>
          <w:noProof/>
        </w:rPr>
      </w:pPr>
      <w:r w:rsidRPr="00525FA9">
        <w:rPr>
          <w:noProof/>
        </w:rPr>
        <w:t xml:space="preserve">Geisler, W. S. (2008). Visual perception and the statistical properties of natural scenes. </w:t>
      </w:r>
      <w:r w:rsidRPr="00525FA9">
        <w:rPr>
          <w:i/>
          <w:noProof/>
        </w:rPr>
        <w:t>Annual Review of Psychology, 59</w:t>
      </w:r>
      <w:r w:rsidRPr="00525FA9">
        <w:rPr>
          <w:noProof/>
        </w:rPr>
        <w:t>, 167-192.</w:t>
      </w:r>
    </w:p>
    <w:p w14:paraId="6D83743E" w14:textId="77777777" w:rsidR="00525FA9" w:rsidRPr="00525FA9" w:rsidRDefault="00525FA9" w:rsidP="00525FA9">
      <w:pPr>
        <w:pStyle w:val="EndNoteBibliography"/>
        <w:ind w:left="720" w:hanging="720"/>
        <w:rPr>
          <w:noProof/>
        </w:rPr>
      </w:pPr>
      <w:r w:rsidRPr="00525FA9">
        <w:rPr>
          <w:noProof/>
        </w:rPr>
        <w:t xml:space="preserve">Geisler, W. S., Najemnik, J., &amp; Ing, A. D. (2009). Optimal stimulus encoders for natural tasks. </w:t>
      </w:r>
      <w:r w:rsidRPr="00525FA9">
        <w:rPr>
          <w:i/>
          <w:noProof/>
        </w:rPr>
        <w:t>Journal of Vision, 9(13)</w:t>
      </w:r>
      <w:r w:rsidRPr="00525FA9">
        <w:rPr>
          <w:noProof/>
        </w:rPr>
        <w:t>, 17 11-16.</w:t>
      </w:r>
    </w:p>
    <w:p w14:paraId="55FAE89C" w14:textId="77777777" w:rsidR="00525FA9" w:rsidRPr="00525FA9" w:rsidRDefault="00525FA9" w:rsidP="00525FA9">
      <w:pPr>
        <w:pStyle w:val="EndNoteBibliography"/>
        <w:ind w:left="720" w:hanging="720"/>
        <w:rPr>
          <w:noProof/>
        </w:rPr>
      </w:pPr>
      <w:r w:rsidRPr="00525FA9">
        <w:rPr>
          <w:noProof/>
        </w:rPr>
        <w:t xml:space="preserve">Gilchrist, A. L. (1977). Perceived lightness depends on perceived spatial arrangement. </w:t>
      </w:r>
      <w:r w:rsidRPr="00525FA9">
        <w:rPr>
          <w:i/>
          <w:noProof/>
        </w:rPr>
        <w:t>Science, 195</w:t>
      </w:r>
      <w:r w:rsidRPr="00525FA9">
        <w:rPr>
          <w:noProof/>
        </w:rPr>
        <w:t>, 185.</w:t>
      </w:r>
    </w:p>
    <w:p w14:paraId="5EBE7110" w14:textId="77777777" w:rsidR="00525FA9" w:rsidRPr="00525FA9" w:rsidRDefault="00525FA9" w:rsidP="00525FA9">
      <w:pPr>
        <w:pStyle w:val="EndNoteBibliography"/>
        <w:ind w:left="720" w:hanging="720"/>
        <w:rPr>
          <w:noProof/>
        </w:rPr>
      </w:pPr>
      <w:r w:rsidRPr="00525FA9">
        <w:rPr>
          <w:noProof/>
        </w:rPr>
        <w:t xml:space="preserve">Gilchrist, A. L. (2006). </w:t>
      </w:r>
      <w:r w:rsidRPr="00525FA9">
        <w:rPr>
          <w:i/>
          <w:noProof/>
        </w:rPr>
        <w:t>Seeing Black and White</w:t>
      </w:r>
      <w:r w:rsidRPr="00525FA9">
        <w:rPr>
          <w:noProof/>
        </w:rPr>
        <w:t>. Oxford: Oxford University Press.</w:t>
      </w:r>
    </w:p>
    <w:p w14:paraId="7E84B9C5" w14:textId="77777777" w:rsidR="00525FA9" w:rsidRPr="00525FA9" w:rsidRDefault="00525FA9" w:rsidP="00525FA9">
      <w:pPr>
        <w:pStyle w:val="EndNoteBibliography"/>
        <w:ind w:left="720" w:hanging="720"/>
        <w:rPr>
          <w:noProof/>
        </w:rPr>
      </w:pPr>
      <w:r w:rsidRPr="00525FA9">
        <w:rPr>
          <w:noProof/>
        </w:rPr>
        <w:t xml:space="preserve">Giulianini, F., &amp; Eskew, R. T., Jr. (1998). Chromatic masking in the (DL/L, DM/M) plane of cone-contrast space reveals only two detection mechanisms. </w:t>
      </w:r>
      <w:r w:rsidRPr="00525FA9">
        <w:rPr>
          <w:i/>
          <w:noProof/>
        </w:rPr>
        <w:t>Vision Research, 38</w:t>
      </w:r>
      <w:r w:rsidRPr="00525FA9">
        <w:rPr>
          <w:noProof/>
        </w:rPr>
        <w:t>, 3913-3926.</w:t>
      </w:r>
    </w:p>
    <w:p w14:paraId="13AD9E6A" w14:textId="77777777" w:rsidR="00525FA9" w:rsidRPr="00525FA9" w:rsidRDefault="00525FA9" w:rsidP="00525FA9">
      <w:pPr>
        <w:pStyle w:val="EndNoteBibliography"/>
        <w:ind w:left="720" w:hanging="720"/>
        <w:rPr>
          <w:noProof/>
        </w:rPr>
      </w:pPr>
      <w:r w:rsidRPr="00525FA9">
        <w:rPr>
          <w:noProof/>
        </w:rPr>
        <w:t xml:space="preserve">Green, D. M., &amp; Swets, J. A. (1966). </w:t>
      </w:r>
      <w:r w:rsidRPr="00525FA9">
        <w:rPr>
          <w:i/>
          <w:noProof/>
        </w:rPr>
        <w:t>Signal Detection Theory and Psychophysics</w:t>
      </w:r>
      <w:r w:rsidRPr="00525FA9">
        <w:rPr>
          <w:noProof/>
        </w:rPr>
        <w:t xml:space="preserve"> (Vol. 1). New York: Wiley.</w:t>
      </w:r>
    </w:p>
    <w:p w14:paraId="362DFE45" w14:textId="77777777" w:rsidR="00525FA9" w:rsidRPr="00525FA9" w:rsidRDefault="00525FA9" w:rsidP="00525FA9">
      <w:pPr>
        <w:pStyle w:val="EndNoteBibliography"/>
        <w:ind w:left="720" w:hanging="720"/>
        <w:rPr>
          <w:i/>
          <w:noProof/>
        </w:rPr>
      </w:pPr>
      <w:r w:rsidRPr="00525FA9">
        <w:rPr>
          <w:noProof/>
        </w:rPr>
        <w:t xml:space="preserve">Heasly, B. S., Cottaris, N. P., Lichtman, D. P., Xiao, B., &amp; Brainard, D. H. (2014). RenderToolbox3: MATLAB tools that facilitate physically based stimulus rendering for vision research. </w:t>
      </w:r>
      <w:r w:rsidRPr="00525FA9">
        <w:rPr>
          <w:i/>
          <w:noProof/>
        </w:rPr>
        <w:t>Journal of Vision, 14(2)</w:t>
      </w:r>
    </w:p>
    <w:p w14:paraId="6D2D1E67" w14:textId="77777777" w:rsidR="00525FA9" w:rsidRPr="00525FA9" w:rsidRDefault="00525FA9" w:rsidP="00525FA9">
      <w:pPr>
        <w:pStyle w:val="EndNoteBibliography"/>
        <w:ind w:left="720" w:hanging="720"/>
        <w:rPr>
          <w:noProof/>
        </w:rPr>
      </w:pPr>
      <w:r w:rsidRPr="00525FA9">
        <w:rPr>
          <w:noProof/>
        </w:rPr>
        <w:t xml:space="preserve">Helmholtz, H. (1896). </w:t>
      </w:r>
      <w:r w:rsidRPr="00525FA9">
        <w:rPr>
          <w:i/>
          <w:noProof/>
        </w:rPr>
        <w:t>Physiological Optics</w:t>
      </w:r>
      <w:r w:rsidRPr="00525FA9">
        <w:rPr>
          <w:noProof/>
        </w:rPr>
        <w:t>. New York: Dover Publications, Inc.</w:t>
      </w:r>
    </w:p>
    <w:p w14:paraId="07E2AF9E" w14:textId="77777777" w:rsidR="00525FA9" w:rsidRPr="00525FA9" w:rsidRDefault="00525FA9" w:rsidP="00525FA9">
      <w:pPr>
        <w:pStyle w:val="EndNoteBibliography"/>
        <w:ind w:left="720" w:hanging="720"/>
        <w:rPr>
          <w:noProof/>
        </w:rPr>
      </w:pPr>
      <w:r w:rsidRPr="00525FA9">
        <w:rPr>
          <w:noProof/>
        </w:rPr>
        <w:t xml:space="preserve">Helson, H., &amp; Jeffers, V. B. (1940). Fundamental problems in color vision.  II. Hue, lightness, and saturation of selective samples in chromatic illumination. </w:t>
      </w:r>
      <w:r w:rsidRPr="00525FA9">
        <w:rPr>
          <w:i/>
          <w:noProof/>
        </w:rPr>
        <w:t>Journal of Experimental Psychology, 26(1)</w:t>
      </w:r>
      <w:r w:rsidRPr="00525FA9">
        <w:rPr>
          <w:noProof/>
        </w:rPr>
        <w:t>, 1-27.</w:t>
      </w:r>
    </w:p>
    <w:p w14:paraId="7DEA267B" w14:textId="77777777" w:rsidR="00525FA9" w:rsidRPr="00525FA9" w:rsidRDefault="00525FA9" w:rsidP="00525FA9">
      <w:pPr>
        <w:pStyle w:val="EndNoteBibliography"/>
        <w:ind w:left="720" w:hanging="720"/>
        <w:rPr>
          <w:noProof/>
        </w:rPr>
      </w:pPr>
      <w:r w:rsidRPr="00525FA9">
        <w:rPr>
          <w:noProof/>
        </w:rPr>
        <w:t xml:space="preserve">Helson, H., &amp; Michels, W. C. (1948). The effect of chromatic adaptation on achromaticity. </w:t>
      </w:r>
      <w:r w:rsidRPr="00525FA9">
        <w:rPr>
          <w:i/>
          <w:noProof/>
        </w:rPr>
        <w:t>Journal of the Optical Society of America, 38</w:t>
      </w:r>
      <w:r w:rsidRPr="00525FA9">
        <w:rPr>
          <w:noProof/>
        </w:rPr>
        <w:t>, 1025-1032.</w:t>
      </w:r>
    </w:p>
    <w:p w14:paraId="4E28E30C" w14:textId="77777777" w:rsidR="00525FA9" w:rsidRPr="00525FA9" w:rsidRDefault="00525FA9" w:rsidP="00525FA9">
      <w:pPr>
        <w:pStyle w:val="EndNoteBibliography"/>
        <w:ind w:left="720" w:hanging="720"/>
        <w:rPr>
          <w:noProof/>
        </w:rPr>
      </w:pPr>
      <w:r w:rsidRPr="00525FA9">
        <w:rPr>
          <w:noProof/>
        </w:rPr>
        <w:t xml:space="preserve">Henning, G. B., Hertz, B. G., &amp; Hinton, J. L. (1981). Effects of different hypothetical detection mechanisms on the shape of spatial-frequency filters inferred from masking experiments: I. Noise masks. </w:t>
      </w:r>
      <w:r w:rsidRPr="00525FA9">
        <w:rPr>
          <w:i/>
          <w:noProof/>
        </w:rPr>
        <w:t>Journal of the Optical Society of America, 71(5)</w:t>
      </w:r>
      <w:r w:rsidRPr="00525FA9">
        <w:rPr>
          <w:noProof/>
        </w:rPr>
        <w:t>, 574-581.</w:t>
      </w:r>
    </w:p>
    <w:p w14:paraId="4FE010A2" w14:textId="77777777" w:rsidR="00525FA9" w:rsidRPr="00525FA9" w:rsidRDefault="00525FA9" w:rsidP="00525FA9">
      <w:pPr>
        <w:pStyle w:val="EndNoteBibliography"/>
        <w:ind w:left="720" w:hanging="720"/>
        <w:rPr>
          <w:noProof/>
        </w:rPr>
      </w:pPr>
      <w:r w:rsidRPr="00525FA9">
        <w:rPr>
          <w:noProof/>
        </w:rPr>
        <w:t xml:space="preserve">Hillis, J. M., &amp; Brainard, D. H. (2005). Do common mechanisms of adaptation mediate color discrimination and appearance? Uniform backgrounds. </w:t>
      </w:r>
      <w:r w:rsidRPr="00525FA9">
        <w:rPr>
          <w:i/>
          <w:noProof/>
        </w:rPr>
        <w:t>Journal of the Optical Society of America A, 22(10)</w:t>
      </w:r>
      <w:r w:rsidRPr="00525FA9">
        <w:rPr>
          <w:noProof/>
        </w:rPr>
        <w:t>, 2090-2106.</w:t>
      </w:r>
    </w:p>
    <w:p w14:paraId="417C8E67" w14:textId="77777777" w:rsidR="00525FA9" w:rsidRPr="00525FA9" w:rsidRDefault="00525FA9" w:rsidP="00525FA9">
      <w:pPr>
        <w:pStyle w:val="EndNoteBibliography"/>
        <w:ind w:left="720" w:hanging="720"/>
        <w:rPr>
          <w:noProof/>
        </w:rPr>
      </w:pPr>
      <w:r w:rsidRPr="00525FA9">
        <w:rPr>
          <w:noProof/>
        </w:rPr>
        <w:t xml:space="preserve">Hillis, J. M., &amp; Brainard, D. H. (2007a). Distinct mechanisms mediate visual detection and identification. </w:t>
      </w:r>
      <w:r w:rsidRPr="00525FA9">
        <w:rPr>
          <w:i/>
          <w:noProof/>
        </w:rPr>
        <w:t>Current Biology, 17(19)</w:t>
      </w:r>
      <w:r w:rsidRPr="00525FA9">
        <w:rPr>
          <w:noProof/>
        </w:rPr>
        <w:t>, 1714-1719.</w:t>
      </w:r>
    </w:p>
    <w:p w14:paraId="76175833" w14:textId="77777777" w:rsidR="00525FA9" w:rsidRPr="00525FA9" w:rsidRDefault="00525FA9" w:rsidP="00525FA9">
      <w:pPr>
        <w:pStyle w:val="EndNoteBibliography"/>
        <w:ind w:left="720" w:hanging="720"/>
        <w:rPr>
          <w:noProof/>
        </w:rPr>
      </w:pPr>
      <w:r w:rsidRPr="00525FA9">
        <w:rPr>
          <w:noProof/>
        </w:rPr>
        <w:t xml:space="preserve">Hillis, J. M., &amp; Brainard, D. H. (2007b). Do common mechanisms of adaptation mediate color discrimination and appearance? Contrast adaptation. </w:t>
      </w:r>
      <w:r w:rsidRPr="00525FA9">
        <w:rPr>
          <w:i/>
          <w:noProof/>
        </w:rPr>
        <w:t>Journal of the Optical Society of America A, 24(8)</w:t>
      </w:r>
      <w:r w:rsidRPr="00525FA9">
        <w:rPr>
          <w:noProof/>
        </w:rPr>
        <w:t>, 2122-2133.</w:t>
      </w:r>
    </w:p>
    <w:p w14:paraId="6872BB7D" w14:textId="77777777" w:rsidR="00525FA9" w:rsidRPr="00525FA9" w:rsidRDefault="00525FA9" w:rsidP="00525FA9">
      <w:pPr>
        <w:pStyle w:val="EndNoteBibliography"/>
        <w:ind w:left="720" w:hanging="720"/>
        <w:rPr>
          <w:noProof/>
        </w:rPr>
      </w:pPr>
      <w:r w:rsidRPr="00525FA9">
        <w:rPr>
          <w:noProof/>
        </w:rPr>
        <w:t xml:space="preserve">Horn, B. K. P. (1974). Determining lightness from an image. </w:t>
      </w:r>
      <w:r w:rsidRPr="00525FA9">
        <w:rPr>
          <w:i/>
          <w:noProof/>
        </w:rPr>
        <w:t>Computer Vision, Graphics, and Image Processing, 3</w:t>
      </w:r>
      <w:r w:rsidRPr="00525FA9">
        <w:rPr>
          <w:noProof/>
        </w:rPr>
        <w:t>, 277-299.</w:t>
      </w:r>
    </w:p>
    <w:p w14:paraId="653B0A18" w14:textId="77777777" w:rsidR="00525FA9" w:rsidRPr="00525FA9" w:rsidRDefault="00525FA9" w:rsidP="00525FA9">
      <w:pPr>
        <w:pStyle w:val="EndNoteBibliography"/>
        <w:ind w:left="720" w:hanging="720"/>
        <w:rPr>
          <w:noProof/>
        </w:rPr>
      </w:pPr>
      <w:r w:rsidRPr="00525FA9">
        <w:rPr>
          <w:noProof/>
        </w:rPr>
        <w:t xml:space="preserve">Hurlbert, A. (2019). Challenges to color constancy in a contemporary light. </w:t>
      </w:r>
      <w:r w:rsidRPr="00525FA9">
        <w:rPr>
          <w:i/>
          <w:noProof/>
        </w:rPr>
        <w:t>Current Opinion in Behavioral Sciences, 30</w:t>
      </w:r>
      <w:r w:rsidRPr="00525FA9">
        <w:rPr>
          <w:noProof/>
        </w:rPr>
        <w:t>:186, 186-193.</w:t>
      </w:r>
    </w:p>
    <w:p w14:paraId="7C9FA6F6" w14:textId="77777777" w:rsidR="00525FA9" w:rsidRPr="00525FA9" w:rsidRDefault="00525FA9" w:rsidP="00525FA9">
      <w:pPr>
        <w:pStyle w:val="EndNoteBibliography"/>
        <w:ind w:left="720" w:hanging="720"/>
        <w:rPr>
          <w:i/>
          <w:noProof/>
        </w:rPr>
      </w:pPr>
      <w:r w:rsidRPr="00525FA9">
        <w:rPr>
          <w:noProof/>
        </w:rPr>
        <w:t xml:space="preserve">Ishihara, S. (1977). Tests for colour-blindness. </w:t>
      </w:r>
      <w:r w:rsidRPr="00525FA9">
        <w:rPr>
          <w:i/>
          <w:noProof/>
        </w:rPr>
        <w:t>Tokyo: Kanehara Shuppen Company, Ltd.</w:t>
      </w:r>
    </w:p>
    <w:p w14:paraId="7165EF45" w14:textId="77777777" w:rsidR="00525FA9" w:rsidRPr="00525FA9" w:rsidRDefault="00525FA9" w:rsidP="00525FA9">
      <w:pPr>
        <w:pStyle w:val="EndNoteBibliography"/>
        <w:ind w:left="720" w:hanging="720"/>
        <w:rPr>
          <w:noProof/>
        </w:rPr>
      </w:pPr>
      <w:r w:rsidRPr="00525FA9">
        <w:rPr>
          <w:noProof/>
        </w:rPr>
        <w:lastRenderedPageBreak/>
        <w:t xml:space="preserve">Jaini, P., &amp; Burge, J. (2017). Linking normative models of natural tasks to descriptive models of neural response. </w:t>
      </w:r>
      <w:r w:rsidRPr="00525FA9">
        <w:rPr>
          <w:i/>
          <w:noProof/>
        </w:rPr>
        <w:t>Journal of Vision, 17(12)</w:t>
      </w:r>
      <w:r w:rsidRPr="00525FA9">
        <w:rPr>
          <w:noProof/>
        </w:rPr>
        <w:t>, 16.</w:t>
      </w:r>
    </w:p>
    <w:p w14:paraId="03062144" w14:textId="77777777" w:rsidR="00525FA9" w:rsidRPr="00525FA9" w:rsidRDefault="00525FA9" w:rsidP="00525FA9">
      <w:pPr>
        <w:pStyle w:val="EndNoteBibliography"/>
        <w:ind w:left="720" w:hanging="720"/>
        <w:rPr>
          <w:noProof/>
        </w:rPr>
      </w:pPr>
      <w:r w:rsidRPr="00525FA9">
        <w:rPr>
          <w:noProof/>
        </w:rPr>
        <w:t xml:space="preserve">Jakob, W. (2010). Mitsuba Renderer. </w:t>
      </w:r>
    </w:p>
    <w:p w14:paraId="68AF2A7E" w14:textId="77777777" w:rsidR="00525FA9" w:rsidRPr="00525FA9" w:rsidRDefault="00525FA9" w:rsidP="00525FA9">
      <w:pPr>
        <w:pStyle w:val="EndNoteBibliography"/>
        <w:ind w:left="720" w:hanging="720"/>
        <w:rPr>
          <w:noProof/>
        </w:rPr>
      </w:pPr>
      <w:r w:rsidRPr="00525FA9">
        <w:rPr>
          <w:noProof/>
        </w:rPr>
        <w:t xml:space="preserve">Jameson, D., &amp; Hurvich, L. M. (1955). Some quantitative aspects of an opponent-colors theory. I. Chromatic responses and spectral saturation. </w:t>
      </w:r>
      <w:r w:rsidRPr="00525FA9">
        <w:rPr>
          <w:i/>
          <w:noProof/>
        </w:rPr>
        <w:t>Journal of the Optical Society of America, 45</w:t>
      </w:r>
      <w:r w:rsidRPr="00525FA9">
        <w:rPr>
          <w:noProof/>
        </w:rPr>
        <w:t>, 546-552.</w:t>
      </w:r>
    </w:p>
    <w:p w14:paraId="598805D5" w14:textId="77777777" w:rsidR="00525FA9" w:rsidRPr="00525FA9" w:rsidRDefault="00525FA9" w:rsidP="00525FA9">
      <w:pPr>
        <w:pStyle w:val="EndNoteBibliography"/>
        <w:ind w:left="720" w:hanging="720"/>
        <w:rPr>
          <w:noProof/>
        </w:rPr>
      </w:pPr>
      <w:r w:rsidRPr="00525FA9">
        <w:rPr>
          <w:noProof/>
        </w:rPr>
        <w:t xml:space="preserve">Jiang, H., Farrell, J., &amp; Wandell, B. (2016). </w:t>
      </w:r>
      <w:r w:rsidRPr="00525FA9">
        <w:rPr>
          <w:i/>
          <w:noProof/>
        </w:rPr>
        <w:t>A spectral estimation theory for color appearance matching</w:t>
      </w:r>
      <w:r w:rsidRPr="00525FA9">
        <w:rPr>
          <w:noProof/>
        </w:rPr>
        <w:t xml:space="preserve">. Presented at the IS&amp;T International Symposium on Electronic Imaging, </w:t>
      </w:r>
    </w:p>
    <w:p w14:paraId="04D0E83F" w14:textId="77777777" w:rsidR="00525FA9" w:rsidRPr="00525FA9" w:rsidRDefault="00525FA9" w:rsidP="00525FA9">
      <w:pPr>
        <w:pStyle w:val="EndNoteBibliography"/>
        <w:ind w:left="720" w:hanging="720"/>
        <w:rPr>
          <w:noProof/>
        </w:rPr>
      </w:pPr>
      <w:r w:rsidRPr="00525FA9">
        <w:rPr>
          <w:noProof/>
        </w:rPr>
        <w:t xml:space="preserve">Kelly, K. L., Gibson, K. S., &amp; Nickerson, D. (1943). Tristimulus specification of the Munsell book of color from spectrophoto-metric measurements. </w:t>
      </w:r>
      <w:r w:rsidRPr="00525FA9">
        <w:rPr>
          <w:i/>
          <w:noProof/>
        </w:rPr>
        <w:t>Journal of the Optical Society of America, 33(7)</w:t>
      </w:r>
      <w:r w:rsidRPr="00525FA9">
        <w:rPr>
          <w:noProof/>
        </w:rPr>
        <w:t>, 355-376.</w:t>
      </w:r>
    </w:p>
    <w:p w14:paraId="5630C471" w14:textId="77777777" w:rsidR="00525FA9" w:rsidRPr="00525FA9" w:rsidRDefault="00525FA9" w:rsidP="00525FA9">
      <w:pPr>
        <w:pStyle w:val="EndNoteBibliography"/>
        <w:ind w:left="720" w:hanging="720"/>
        <w:rPr>
          <w:noProof/>
        </w:rPr>
      </w:pPr>
      <w:r w:rsidRPr="00525FA9">
        <w:rPr>
          <w:noProof/>
        </w:rPr>
        <w:t xml:space="preserve">Kingdom, F. A. (2011). Lightness, brightness and transparency: a quarter century of new ideas, captivating demonstrations and unrelenting controversy. </w:t>
      </w:r>
      <w:r w:rsidRPr="00525FA9">
        <w:rPr>
          <w:i/>
          <w:noProof/>
        </w:rPr>
        <w:t>Vision Research, 51(7)</w:t>
      </w:r>
      <w:r w:rsidRPr="00525FA9">
        <w:rPr>
          <w:noProof/>
        </w:rPr>
        <w:t>, 652-673.</w:t>
      </w:r>
    </w:p>
    <w:p w14:paraId="4202C3B3" w14:textId="77777777" w:rsidR="00525FA9" w:rsidRPr="00525FA9" w:rsidRDefault="00525FA9" w:rsidP="00525FA9">
      <w:pPr>
        <w:pStyle w:val="EndNoteBibliography"/>
        <w:ind w:left="720" w:hanging="720"/>
        <w:rPr>
          <w:noProof/>
        </w:rPr>
      </w:pPr>
      <w:r w:rsidRPr="00525FA9">
        <w:rPr>
          <w:noProof/>
        </w:rPr>
        <w:t xml:space="preserve">Knill, D. C., &amp; Richards, W. (1996). </w:t>
      </w:r>
      <w:r w:rsidRPr="00525FA9">
        <w:rPr>
          <w:i/>
          <w:noProof/>
        </w:rPr>
        <w:t>Perception as Bayesian Inference</w:t>
      </w:r>
      <w:r w:rsidRPr="00525FA9">
        <w:rPr>
          <w:noProof/>
        </w:rPr>
        <w:t>. Cambridge: Cambridge University Press.</w:t>
      </w:r>
    </w:p>
    <w:p w14:paraId="194D4A44" w14:textId="77777777" w:rsidR="00525FA9" w:rsidRPr="00525FA9" w:rsidRDefault="00525FA9" w:rsidP="00525FA9">
      <w:pPr>
        <w:pStyle w:val="EndNoteBibliography"/>
        <w:ind w:left="720" w:hanging="720"/>
        <w:rPr>
          <w:noProof/>
        </w:rPr>
      </w:pPr>
      <w:r w:rsidRPr="00525FA9">
        <w:rPr>
          <w:noProof/>
        </w:rPr>
        <w:t xml:space="preserve">Kraft, J. M., Maloney, S. I., &amp; Brainard, D. H. (2002). Surface-illuminant ambiguity and color constancy: effects of scene complexity and depth cues. </w:t>
      </w:r>
      <w:r w:rsidRPr="00525FA9">
        <w:rPr>
          <w:i/>
          <w:noProof/>
        </w:rPr>
        <w:t>Perception, 31</w:t>
      </w:r>
      <w:r w:rsidRPr="00525FA9">
        <w:rPr>
          <w:noProof/>
        </w:rPr>
        <w:t>, 247-263.</w:t>
      </w:r>
    </w:p>
    <w:p w14:paraId="7C14BE4D" w14:textId="77777777" w:rsidR="00525FA9" w:rsidRPr="00525FA9" w:rsidRDefault="00525FA9" w:rsidP="00525FA9">
      <w:pPr>
        <w:pStyle w:val="EndNoteBibliography"/>
        <w:ind w:left="720" w:hanging="720"/>
        <w:rPr>
          <w:noProof/>
        </w:rPr>
      </w:pPr>
      <w:r w:rsidRPr="00525FA9">
        <w:rPr>
          <w:noProof/>
        </w:rPr>
        <w:t xml:space="preserve">Land, E. H., &amp; McCann, J. J. (1971). Lightness and retinex theory. </w:t>
      </w:r>
      <w:r w:rsidRPr="00525FA9">
        <w:rPr>
          <w:i/>
          <w:noProof/>
        </w:rPr>
        <w:t>Journal of the Optical Society of America, 61(1)</w:t>
      </w:r>
      <w:r w:rsidRPr="00525FA9">
        <w:rPr>
          <w:noProof/>
        </w:rPr>
        <w:t>, 1-11.</w:t>
      </w:r>
    </w:p>
    <w:p w14:paraId="13002699" w14:textId="77777777" w:rsidR="00525FA9" w:rsidRPr="00525FA9" w:rsidRDefault="00525FA9" w:rsidP="00525FA9">
      <w:pPr>
        <w:pStyle w:val="EndNoteBibliography"/>
        <w:ind w:left="720" w:hanging="720"/>
        <w:rPr>
          <w:noProof/>
        </w:rPr>
      </w:pPr>
      <w:r w:rsidRPr="00525FA9">
        <w:rPr>
          <w:noProof/>
        </w:rPr>
        <w:t xml:space="preserve">Legge, G. E., Kersten, D., &amp; Burgess, A. E. (1987). Contrast discrimination in noise. </w:t>
      </w:r>
      <w:r w:rsidRPr="00525FA9">
        <w:rPr>
          <w:i/>
          <w:noProof/>
        </w:rPr>
        <w:t>Journal of the Optical Society of America A, 4(2)</w:t>
      </w:r>
      <w:r w:rsidRPr="00525FA9">
        <w:rPr>
          <w:noProof/>
        </w:rPr>
        <w:t>, 391-404.</w:t>
      </w:r>
    </w:p>
    <w:p w14:paraId="24570A00" w14:textId="77777777" w:rsidR="00525FA9" w:rsidRPr="00525FA9" w:rsidRDefault="00525FA9" w:rsidP="00525FA9">
      <w:pPr>
        <w:pStyle w:val="EndNoteBibliography"/>
        <w:ind w:left="720" w:hanging="720"/>
        <w:rPr>
          <w:noProof/>
        </w:rPr>
      </w:pPr>
      <w:r w:rsidRPr="00525FA9">
        <w:rPr>
          <w:noProof/>
        </w:rPr>
        <w:t xml:space="preserve">Losada, M. A., &amp; Mullen, K. T. (1995). Color and luminance spatial tuning estimated by noise masking in the absence of off-frequency looking. </w:t>
      </w:r>
      <w:r w:rsidRPr="00525FA9">
        <w:rPr>
          <w:i/>
          <w:noProof/>
        </w:rPr>
        <w:t>Journal of the Optical Society of America A, 12(2)</w:t>
      </w:r>
      <w:r w:rsidRPr="00525FA9">
        <w:rPr>
          <w:noProof/>
        </w:rPr>
        <w:t>, 250-260.</w:t>
      </w:r>
    </w:p>
    <w:p w14:paraId="718CF37A" w14:textId="77777777" w:rsidR="00525FA9" w:rsidRPr="00525FA9" w:rsidRDefault="00525FA9" w:rsidP="00525FA9">
      <w:pPr>
        <w:pStyle w:val="EndNoteBibliography"/>
        <w:ind w:left="720" w:hanging="720"/>
        <w:rPr>
          <w:noProof/>
        </w:rPr>
      </w:pPr>
      <w:r w:rsidRPr="00525FA9">
        <w:rPr>
          <w:noProof/>
        </w:rPr>
        <w:t xml:space="preserve">Lotto, R. B., &amp; Purves, D. (1999). The effects of color on brightness. </w:t>
      </w:r>
      <w:r w:rsidRPr="00525FA9">
        <w:rPr>
          <w:i/>
          <w:noProof/>
        </w:rPr>
        <w:t>Nature Neuroscience, 2(11)</w:t>
      </w:r>
      <w:r w:rsidRPr="00525FA9">
        <w:rPr>
          <w:noProof/>
        </w:rPr>
        <w:t>, 1010-1014.</w:t>
      </w:r>
    </w:p>
    <w:p w14:paraId="04965D1B" w14:textId="77777777" w:rsidR="00525FA9" w:rsidRPr="00525FA9" w:rsidRDefault="00525FA9" w:rsidP="00525FA9">
      <w:pPr>
        <w:pStyle w:val="EndNoteBibliography"/>
        <w:ind w:left="720" w:hanging="720"/>
        <w:rPr>
          <w:noProof/>
        </w:rPr>
      </w:pPr>
      <w:r w:rsidRPr="00525FA9">
        <w:rPr>
          <w:noProof/>
        </w:rPr>
        <w:t xml:space="preserve">Maloney, L. T. (1986). Evaluation of linear models of surface spectral reflectance with small numbers of parameters. </w:t>
      </w:r>
      <w:r w:rsidRPr="00525FA9">
        <w:rPr>
          <w:i/>
          <w:noProof/>
        </w:rPr>
        <w:t>Journal Of The Optical Society Of America A, 3(10)</w:t>
      </w:r>
      <w:r w:rsidRPr="00525FA9">
        <w:rPr>
          <w:noProof/>
        </w:rPr>
        <w:t>, 1673-1683.</w:t>
      </w:r>
    </w:p>
    <w:p w14:paraId="6E9ACF08" w14:textId="77777777" w:rsidR="00525FA9" w:rsidRPr="00525FA9" w:rsidRDefault="00525FA9" w:rsidP="00525FA9">
      <w:pPr>
        <w:pStyle w:val="EndNoteBibliography"/>
        <w:ind w:left="720" w:hanging="720"/>
        <w:rPr>
          <w:noProof/>
        </w:rPr>
      </w:pPr>
      <w:r w:rsidRPr="00525FA9">
        <w:rPr>
          <w:noProof/>
        </w:rPr>
        <w:t xml:space="preserve">Maloney, L. T., &amp; Yang, J. N. (2001). The illuminant estimation hypothesis and surface color perception. In R. Mausfeld &amp; D. Heyer (Eds.), </w:t>
      </w:r>
      <w:r w:rsidRPr="00525FA9">
        <w:rPr>
          <w:i/>
          <w:noProof/>
        </w:rPr>
        <w:t>Colour Perception: From Light to Object</w:t>
      </w:r>
      <w:r w:rsidRPr="00525FA9">
        <w:rPr>
          <w:noProof/>
        </w:rPr>
        <w:t xml:space="preserve"> (pp. 335–358). Oxford: Oxford University Press.</w:t>
      </w:r>
    </w:p>
    <w:p w14:paraId="2D0A7CA8" w14:textId="77777777" w:rsidR="00525FA9" w:rsidRPr="00525FA9" w:rsidRDefault="00525FA9" w:rsidP="00525FA9">
      <w:pPr>
        <w:pStyle w:val="EndNoteBibliography"/>
        <w:ind w:left="720" w:hanging="720"/>
        <w:rPr>
          <w:noProof/>
        </w:rPr>
      </w:pPr>
      <w:r w:rsidRPr="00525FA9">
        <w:rPr>
          <w:noProof/>
        </w:rPr>
        <w:t xml:space="preserve">Marimont, D. H., &amp; Wandell, B. A. (1994). Matching color images: the effects of axial chromatic aberration. </w:t>
      </w:r>
      <w:r w:rsidRPr="00525FA9">
        <w:rPr>
          <w:i/>
          <w:noProof/>
        </w:rPr>
        <w:t>Journal of the Optical Society of America A, 11(12)</w:t>
      </w:r>
      <w:r w:rsidRPr="00525FA9">
        <w:rPr>
          <w:noProof/>
        </w:rPr>
        <w:t>, 3113-3122.</w:t>
      </w:r>
    </w:p>
    <w:p w14:paraId="425C939D" w14:textId="77777777" w:rsidR="00525FA9" w:rsidRPr="00525FA9" w:rsidRDefault="00525FA9" w:rsidP="00525FA9">
      <w:pPr>
        <w:pStyle w:val="EndNoteBibliography"/>
        <w:ind w:left="720" w:hanging="720"/>
        <w:rPr>
          <w:noProof/>
        </w:rPr>
      </w:pPr>
      <w:r w:rsidRPr="00525FA9">
        <w:rPr>
          <w:noProof/>
        </w:rPr>
        <w:t xml:space="preserve">Monaci, G., Menegaz, G., Süsstrunk, S., &amp; Knoblauch, K. (2004). Chromatic contrast detection in spatial chromatic noise. </w:t>
      </w:r>
      <w:r w:rsidRPr="00525FA9">
        <w:rPr>
          <w:i/>
          <w:noProof/>
        </w:rPr>
        <w:t>Visual Neuroscience, 21</w:t>
      </w:r>
      <w:r w:rsidRPr="00525FA9">
        <w:rPr>
          <w:noProof/>
        </w:rPr>
        <w:t>, 291-294.</w:t>
      </w:r>
    </w:p>
    <w:p w14:paraId="0017B451" w14:textId="77777777" w:rsidR="00525FA9" w:rsidRPr="00525FA9" w:rsidRDefault="00525FA9" w:rsidP="00525FA9">
      <w:pPr>
        <w:pStyle w:val="EndNoteBibliography"/>
        <w:ind w:left="720" w:hanging="720"/>
        <w:rPr>
          <w:noProof/>
        </w:rPr>
      </w:pPr>
      <w:r w:rsidRPr="00525FA9">
        <w:rPr>
          <w:noProof/>
        </w:rPr>
        <w:t xml:space="preserve">Morimoto, T., &amp; Smithson, H. E. (2018). Discrimination of spectral reflectance under environmental illumination. </w:t>
      </w:r>
      <w:r w:rsidRPr="00525FA9">
        <w:rPr>
          <w:i/>
          <w:noProof/>
        </w:rPr>
        <w:t>J Opt Soc Am A Opt Image Sci Vis, 35(4)</w:t>
      </w:r>
      <w:r w:rsidRPr="00525FA9">
        <w:rPr>
          <w:noProof/>
        </w:rPr>
        <w:t>, B244-B255.</w:t>
      </w:r>
    </w:p>
    <w:p w14:paraId="62F77E87" w14:textId="77777777" w:rsidR="00525FA9" w:rsidRPr="00525FA9" w:rsidRDefault="00525FA9" w:rsidP="00525FA9">
      <w:pPr>
        <w:pStyle w:val="EndNoteBibliography"/>
        <w:ind w:left="720" w:hanging="720"/>
        <w:rPr>
          <w:noProof/>
        </w:rPr>
      </w:pPr>
      <w:r w:rsidRPr="00525FA9">
        <w:rPr>
          <w:noProof/>
        </w:rPr>
        <w:t xml:space="preserve">Murray, R. F. (2020). A model of lightness perception guided by probabilistic assumptions about lighting and reflectance. </w:t>
      </w:r>
      <w:r w:rsidRPr="00525FA9">
        <w:rPr>
          <w:i/>
          <w:noProof/>
        </w:rPr>
        <w:t>J Vis, 20(7)</w:t>
      </w:r>
      <w:r w:rsidRPr="00525FA9">
        <w:rPr>
          <w:noProof/>
        </w:rPr>
        <w:t>, 28.</w:t>
      </w:r>
    </w:p>
    <w:p w14:paraId="523FEB32" w14:textId="77777777" w:rsidR="00525FA9" w:rsidRPr="00525FA9" w:rsidRDefault="00525FA9" w:rsidP="00525FA9">
      <w:pPr>
        <w:pStyle w:val="EndNoteBibliography"/>
        <w:ind w:left="720" w:hanging="720"/>
        <w:rPr>
          <w:noProof/>
        </w:rPr>
      </w:pPr>
      <w:r w:rsidRPr="00525FA9">
        <w:rPr>
          <w:noProof/>
        </w:rPr>
        <w:t xml:space="preserve">Murray, R. F. (2021). Lightness perception in complex scenes. </w:t>
      </w:r>
      <w:r w:rsidRPr="00525FA9">
        <w:rPr>
          <w:i/>
          <w:noProof/>
        </w:rPr>
        <w:t>Annual Review of Vision Science, 7</w:t>
      </w:r>
      <w:r w:rsidRPr="00525FA9">
        <w:rPr>
          <w:noProof/>
        </w:rPr>
        <w:t>, 417-436.</w:t>
      </w:r>
    </w:p>
    <w:p w14:paraId="43C7F512" w14:textId="77777777" w:rsidR="00525FA9" w:rsidRPr="00525FA9" w:rsidRDefault="00525FA9" w:rsidP="00525FA9">
      <w:pPr>
        <w:pStyle w:val="EndNoteBibliography"/>
        <w:ind w:left="720" w:hanging="720"/>
        <w:rPr>
          <w:noProof/>
        </w:rPr>
      </w:pPr>
      <w:r w:rsidRPr="00525FA9">
        <w:rPr>
          <w:noProof/>
        </w:rPr>
        <w:t xml:space="preserve">Nachmias, J. (1999). How is a grating detected on a narrowband noise masker? </w:t>
      </w:r>
      <w:r w:rsidRPr="00525FA9">
        <w:rPr>
          <w:i/>
          <w:noProof/>
        </w:rPr>
        <w:t>Vision Research, 39(6)</w:t>
      </w:r>
      <w:r w:rsidRPr="00525FA9">
        <w:rPr>
          <w:noProof/>
        </w:rPr>
        <w:t>, 1133-1142.</w:t>
      </w:r>
    </w:p>
    <w:p w14:paraId="63609D47" w14:textId="77777777" w:rsidR="00525FA9" w:rsidRPr="00525FA9" w:rsidRDefault="00525FA9" w:rsidP="00525FA9">
      <w:pPr>
        <w:pStyle w:val="EndNoteBibliography"/>
        <w:ind w:left="720" w:hanging="720"/>
        <w:rPr>
          <w:noProof/>
        </w:rPr>
      </w:pPr>
      <w:r w:rsidRPr="00525FA9">
        <w:rPr>
          <w:noProof/>
        </w:rPr>
        <w:t xml:space="preserve">Nachmias, J., &amp; Sansbury, R. V. (1974). Grating contrast: discrimination may be better than detection. </w:t>
      </w:r>
      <w:r w:rsidRPr="00525FA9">
        <w:rPr>
          <w:i/>
          <w:noProof/>
        </w:rPr>
        <w:t>Vision Research, 14(10)</w:t>
      </w:r>
      <w:r w:rsidRPr="00525FA9">
        <w:rPr>
          <w:noProof/>
        </w:rPr>
        <w:t>, 1039–1042.</w:t>
      </w:r>
    </w:p>
    <w:p w14:paraId="741DFB76" w14:textId="77777777" w:rsidR="00525FA9" w:rsidRPr="00525FA9" w:rsidRDefault="00525FA9" w:rsidP="00525FA9">
      <w:pPr>
        <w:pStyle w:val="EndNoteBibliography"/>
        <w:ind w:left="720" w:hanging="720"/>
        <w:rPr>
          <w:noProof/>
        </w:rPr>
      </w:pPr>
      <w:r w:rsidRPr="00525FA9">
        <w:rPr>
          <w:noProof/>
        </w:rPr>
        <w:lastRenderedPageBreak/>
        <w:t xml:space="preserve">Nienborg, H., Cohen, M. R., &amp; Cumming, B. G. (2012). Decision-related activity in sensory neurons: correlations among neurons and with behavior. </w:t>
      </w:r>
      <w:r w:rsidRPr="00525FA9">
        <w:rPr>
          <w:i/>
          <w:noProof/>
        </w:rPr>
        <w:t>Annu Rev Neurosci, 35</w:t>
      </w:r>
      <w:r w:rsidRPr="00525FA9">
        <w:rPr>
          <w:noProof/>
        </w:rPr>
        <w:t>, 463-483.</w:t>
      </w:r>
    </w:p>
    <w:p w14:paraId="1402C191" w14:textId="77777777" w:rsidR="00525FA9" w:rsidRPr="00525FA9" w:rsidRDefault="00525FA9" w:rsidP="00525FA9">
      <w:pPr>
        <w:pStyle w:val="EndNoteBibliography"/>
        <w:ind w:left="720" w:hanging="720"/>
        <w:rPr>
          <w:noProof/>
        </w:rPr>
      </w:pPr>
      <w:r w:rsidRPr="00525FA9">
        <w:rPr>
          <w:noProof/>
        </w:rPr>
        <w:t>Olkkonen, M., Witzel, C., Hansen, T., &amp; Gegenfurtner, K. T. (2010). Categorical color constancy for real surfaces</w:t>
      </w:r>
    </w:p>
    <w:p w14:paraId="305BBB2E" w14:textId="77777777" w:rsidR="00525FA9" w:rsidRPr="00525FA9" w:rsidRDefault="00525FA9" w:rsidP="00525FA9">
      <w:pPr>
        <w:pStyle w:val="EndNoteBibliography"/>
        <w:ind w:left="720" w:hanging="720"/>
        <w:rPr>
          <w:i/>
          <w:noProof/>
        </w:rPr>
      </w:pPr>
      <w:r w:rsidRPr="00525FA9">
        <w:rPr>
          <w:noProof/>
        </w:rPr>
        <w:t xml:space="preserve">. </w:t>
      </w:r>
      <w:r w:rsidRPr="00525FA9">
        <w:rPr>
          <w:i/>
          <w:noProof/>
        </w:rPr>
        <w:t>Journal of Vision, 10(9)</w:t>
      </w:r>
    </w:p>
    <w:p w14:paraId="11247F1C" w14:textId="77777777" w:rsidR="00525FA9" w:rsidRPr="00525FA9" w:rsidRDefault="00525FA9" w:rsidP="00525FA9">
      <w:pPr>
        <w:pStyle w:val="EndNoteBibliography"/>
        <w:ind w:left="720" w:hanging="720"/>
        <w:rPr>
          <w:noProof/>
        </w:rPr>
      </w:pPr>
      <w:r w:rsidRPr="00525FA9">
        <w:rPr>
          <w:noProof/>
        </w:rPr>
        <w:t xml:space="preserve">Parker, A. J., &amp; Newsome, W. T. (1998). Sense and the single neuron: probing the physiology of perception. </w:t>
      </w:r>
      <w:r w:rsidRPr="00525FA9">
        <w:rPr>
          <w:i/>
          <w:noProof/>
        </w:rPr>
        <w:t>Annual Review of Neuroscience, 21(1)</w:t>
      </w:r>
      <w:r w:rsidRPr="00525FA9">
        <w:rPr>
          <w:noProof/>
        </w:rPr>
        <w:t>, 227-277.</w:t>
      </w:r>
    </w:p>
    <w:p w14:paraId="78B093B0" w14:textId="77777777" w:rsidR="00525FA9" w:rsidRPr="00525FA9" w:rsidRDefault="00525FA9" w:rsidP="00525FA9">
      <w:pPr>
        <w:pStyle w:val="EndNoteBibliography"/>
        <w:ind w:left="720" w:hanging="720"/>
        <w:rPr>
          <w:noProof/>
        </w:rPr>
      </w:pPr>
      <w:r w:rsidRPr="00525FA9">
        <w:rPr>
          <w:noProof/>
        </w:rPr>
        <w:t xml:space="preserve">Parkkinen, J. P. S., Hallikainen, J., &amp; Jaaskelainen, T. (1989). Characteristic spectra of Munsell colors. </w:t>
      </w:r>
      <w:r w:rsidRPr="00525FA9">
        <w:rPr>
          <w:i/>
          <w:noProof/>
        </w:rPr>
        <w:t>Journal of the Optical Society of America, 6(2)</w:t>
      </w:r>
      <w:r w:rsidRPr="00525FA9">
        <w:rPr>
          <w:noProof/>
        </w:rPr>
        <w:t>, 318-322.</w:t>
      </w:r>
    </w:p>
    <w:p w14:paraId="3C1B2F2A" w14:textId="77777777" w:rsidR="00525FA9" w:rsidRPr="00525FA9" w:rsidRDefault="00525FA9" w:rsidP="00525FA9">
      <w:pPr>
        <w:pStyle w:val="EndNoteBibliography"/>
        <w:ind w:left="720" w:hanging="720"/>
        <w:rPr>
          <w:noProof/>
        </w:rPr>
      </w:pPr>
      <w:r w:rsidRPr="00525FA9">
        <w:rPr>
          <w:noProof/>
        </w:rPr>
        <w:t xml:space="preserve">Pearce, B., Crichton, S., Mackiewicz, M., Finlayson, G. D., &amp; Hurlbert, A. (2014). Chromatic illumination discrimination ability reveals that human colour constancy is optimised for blue daylight illuminations. </w:t>
      </w:r>
      <w:r w:rsidRPr="00525FA9">
        <w:rPr>
          <w:i/>
          <w:noProof/>
        </w:rPr>
        <w:t>PLoS ONE 9(2:e87989)</w:t>
      </w:r>
      <w:r w:rsidRPr="00525FA9">
        <w:rPr>
          <w:noProof/>
        </w:rPr>
        <w:t>, e87989.</w:t>
      </w:r>
    </w:p>
    <w:p w14:paraId="1D6E1EAB" w14:textId="77777777" w:rsidR="00525FA9" w:rsidRPr="00525FA9" w:rsidRDefault="00525FA9" w:rsidP="00525FA9">
      <w:pPr>
        <w:pStyle w:val="EndNoteBibliography"/>
        <w:ind w:left="720" w:hanging="720"/>
        <w:rPr>
          <w:noProof/>
        </w:rPr>
      </w:pPr>
      <w:r w:rsidRPr="00525FA9">
        <w:rPr>
          <w:noProof/>
        </w:rPr>
        <w:t xml:space="preserve">Pelli, D. G. (1990). The quantum efficiency of vision. In C. Blakemore (Ed.), </w:t>
      </w:r>
      <w:r w:rsidRPr="00525FA9">
        <w:rPr>
          <w:i/>
          <w:noProof/>
        </w:rPr>
        <w:t>Vision: Coding and Efficiency</w:t>
      </w:r>
      <w:r w:rsidRPr="00525FA9">
        <w:rPr>
          <w:noProof/>
        </w:rPr>
        <w:t xml:space="preserve"> (pp. 3-24).</w:t>
      </w:r>
    </w:p>
    <w:p w14:paraId="0932C8E5" w14:textId="77777777" w:rsidR="00525FA9" w:rsidRPr="00525FA9" w:rsidRDefault="00525FA9" w:rsidP="00525FA9">
      <w:pPr>
        <w:pStyle w:val="EndNoteBibliography"/>
        <w:ind w:left="720" w:hanging="720"/>
        <w:rPr>
          <w:noProof/>
        </w:rPr>
      </w:pPr>
      <w:r w:rsidRPr="00525FA9">
        <w:rPr>
          <w:noProof/>
        </w:rPr>
        <w:t xml:space="preserve">Pelli, D. G., &amp; Farell, B. (1999). Why use noise? </w:t>
      </w:r>
      <w:r w:rsidRPr="00525FA9">
        <w:rPr>
          <w:i/>
          <w:noProof/>
        </w:rPr>
        <w:t>Journal of the Optical Society of America A, 16(3)</w:t>
      </w:r>
      <w:r w:rsidRPr="00525FA9">
        <w:rPr>
          <w:noProof/>
        </w:rPr>
        <w:t>, 647-653.</w:t>
      </w:r>
    </w:p>
    <w:p w14:paraId="62E43E9A" w14:textId="77777777" w:rsidR="00525FA9" w:rsidRPr="00525FA9" w:rsidRDefault="00525FA9" w:rsidP="00525FA9">
      <w:pPr>
        <w:pStyle w:val="EndNoteBibliography"/>
        <w:ind w:left="720" w:hanging="720"/>
        <w:rPr>
          <w:noProof/>
        </w:rPr>
      </w:pPr>
      <w:r w:rsidRPr="00525FA9">
        <w:rPr>
          <w:noProof/>
        </w:rPr>
        <w:t xml:space="preserve">Prins, N., &amp; Kingdom, F. A. A. (2018). Applying the model-comparison approach to test specific tesearch hypotheses in psychophysical research using the Palamedes toolbox. </w:t>
      </w:r>
      <w:r w:rsidRPr="00525FA9">
        <w:rPr>
          <w:i/>
          <w:noProof/>
        </w:rPr>
        <w:t>Frontiers in Psychology, 9</w:t>
      </w:r>
      <w:r w:rsidRPr="00525FA9">
        <w:rPr>
          <w:noProof/>
        </w:rPr>
        <w:t>, 1250.</w:t>
      </w:r>
    </w:p>
    <w:p w14:paraId="10ADB556" w14:textId="77777777" w:rsidR="00525FA9" w:rsidRPr="00525FA9" w:rsidRDefault="00525FA9" w:rsidP="00525FA9">
      <w:pPr>
        <w:pStyle w:val="EndNoteBibliography"/>
        <w:ind w:left="720" w:hanging="720"/>
        <w:rPr>
          <w:noProof/>
        </w:rPr>
      </w:pPr>
      <w:r w:rsidRPr="00525FA9">
        <w:rPr>
          <w:noProof/>
        </w:rPr>
        <w:t xml:space="preserve">Radonjic, A., &amp; Brainard, D. H. (2016). The nature of instructional effects in color constancy. </w:t>
      </w:r>
      <w:r w:rsidRPr="00525FA9">
        <w:rPr>
          <w:i/>
          <w:noProof/>
        </w:rPr>
        <w:t>J Exp Psychol Hum Percept Perform, 42(6)</w:t>
      </w:r>
      <w:r w:rsidRPr="00525FA9">
        <w:rPr>
          <w:noProof/>
        </w:rPr>
        <w:t>, 847-865.</w:t>
      </w:r>
    </w:p>
    <w:p w14:paraId="5B764C81" w14:textId="77777777" w:rsidR="00525FA9" w:rsidRPr="00525FA9" w:rsidRDefault="00525FA9" w:rsidP="00525FA9">
      <w:pPr>
        <w:pStyle w:val="EndNoteBibliography"/>
        <w:ind w:left="720" w:hanging="720"/>
        <w:rPr>
          <w:noProof/>
        </w:rPr>
      </w:pPr>
      <w:r w:rsidRPr="00525FA9">
        <w:rPr>
          <w:noProof/>
        </w:rPr>
        <w:t xml:space="preserve">Radonjić, A., Cottaris, N. P., &amp; Brainard, D. H. (2015). Color constancy supports cross-illumination color selection. </w:t>
      </w:r>
      <w:r w:rsidRPr="00525FA9">
        <w:rPr>
          <w:i/>
          <w:noProof/>
        </w:rPr>
        <w:t>Journal of Vision, 15(6)</w:t>
      </w:r>
      <w:r w:rsidRPr="00525FA9">
        <w:rPr>
          <w:noProof/>
        </w:rPr>
        <w:t>, 1-19.</w:t>
      </w:r>
    </w:p>
    <w:p w14:paraId="17C6C043" w14:textId="77777777" w:rsidR="00525FA9" w:rsidRPr="00525FA9" w:rsidRDefault="00525FA9" w:rsidP="00525FA9">
      <w:pPr>
        <w:pStyle w:val="EndNoteBibliography"/>
        <w:ind w:left="720" w:hanging="720"/>
        <w:rPr>
          <w:i/>
          <w:noProof/>
        </w:rPr>
      </w:pPr>
      <w:r w:rsidRPr="00525FA9">
        <w:rPr>
          <w:noProof/>
        </w:rPr>
        <w:t xml:space="preserve">Radonjić, A., Ding, X., Krieger, A., Aston, S., Hurlbert, A. C., &amp; Brainard, D. H. (2018). Illumination discrimination in the absence of a fixed surface-reflectance layout. </w:t>
      </w:r>
      <w:r w:rsidRPr="00525FA9">
        <w:rPr>
          <w:i/>
          <w:noProof/>
        </w:rPr>
        <w:t>Journal of Vision, 18(5:11)</w:t>
      </w:r>
    </w:p>
    <w:p w14:paraId="0D6C812F" w14:textId="77777777" w:rsidR="00525FA9" w:rsidRPr="00525FA9" w:rsidRDefault="00525FA9" w:rsidP="00525FA9">
      <w:pPr>
        <w:pStyle w:val="EndNoteBibliography"/>
        <w:ind w:left="720" w:hanging="720"/>
        <w:rPr>
          <w:noProof/>
        </w:rPr>
      </w:pPr>
      <w:r w:rsidRPr="00525FA9">
        <w:rPr>
          <w:noProof/>
        </w:rPr>
        <w:t xml:space="preserve">Radonjić, A., &amp; Gilchrist, A. L. (2013). Depth effect on lightness revisited: the role of articulation, proximity and fields of illumination. </w:t>
      </w:r>
      <w:r w:rsidRPr="00525FA9">
        <w:rPr>
          <w:i/>
          <w:noProof/>
        </w:rPr>
        <w:t>i-Perception, 4(6)</w:t>
      </w:r>
      <w:r w:rsidRPr="00525FA9">
        <w:rPr>
          <w:noProof/>
        </w:rPr>
        <w:t>, 437–455.</w:t>
      </w:r>
    </w:p>
    <w:p w14:paraId="55200D57" w14:textId="77777777" w:rsidR="00525FA9" w:rsidRPr="00525FA9" w:rsidRDefault="00525FA9" w:rsidP="00525FA9">
      <w:pPr>
        <w:pStyle w:val="EndNoteBibliography"/>
        <w:ind w:left="720" w:hanging="720"/>
        <w:rPr>
          <w:noProof/>
        </w:rPr>
      </w:pPr>
      <w:r w:rsidRPr="00525FA9">
        <w:rPr>
          <w:noProof/>
        </w:rPr>
        <w:t xml:space="preserve">Radonjić, A., Pearce, B., Aston, S., Krieger, A., Dubin, H., Cottaris, N. P., Brainard, D. H., &amp; Hurlbert, A. C. (2016). Illumination discrimination in real and simulated scenes. </w:t>
      </w:r>
      <w:r w:rsidRPr="00525FA9">
        <w:rPr>
          <w:i/>
          <w:noProof/>
        </w:rPr>
        <w:t>Journal of Vision, 16(11:2)</w:t>
      </w:r>
      <w:r w:rsidRPr="00525FA9">
        <w:rPr>
          <w:noProof/>
        </w:rPr>
        <w:t>, 1-18.</w:t>
      </w:r>
    </w:p>
    <w:p w14:paraId="7E36F05E" w14:textId="77777777" w:rsidR="00525FA9" w:rsidRPr="00525FA9" w:rsidRDefault="00525FA9" w:rsidP="00525FA9">
      <w:pPr>
        <w:pStyle w:val="EndNoteBibliography"/>
        <w:ind w:left="720" w:hanging="720"/>
        <w:rPr>
          <w:noProof/>
        </w:rPr>
      </w:pPr>
      <w:r w:rsidRPr="00525FA9">
        <w:rPr>
          <w:noProof/>
        </w:rPr>
        <w:t xml:space="preserve">Rodieck, R. W. (1998). </w:t>
      </w:r>
      <w:r w:rsidRPr="00525FA9">
        <w:rPr>
          <w:i/>
          <w:noProof/>
        </w:rPr>
        <w:t>The First Steps in Seeing</w:t>
      </w:r>
      <w:r w:rsidRPr="00525FA9">
        <w:rPr>
          <w:noProof/>
        </w:rPr>
        <w:t>. Sunderland, Mass.: Sinauer.</w:t>
      </w:r>
    </w:p>
    <w:p w14:paraId="3BA95042" w14:textId="77777777" w:rsidR="00525FA9" w:rsidRPr="00525FA9" w:rsidRDefault="00525FA9" w:rsidP="00525FA9">
      <w:pPr>
        <w:pStyle w:val="EndNoteBibliography"/>
        <w:ind w:left="720" w:hanging="720"/>
        <w:rPr>
          <w:noProof/>
        </w:rPr>
      </w:pPr>
      <w:r w:rsidRPr="00525FA9">
        <w:rPr>
          <w:noProof/>
        </w:rPr>
        <w:t xml:space="preserve">Rovamo, J., Franssila, R., &amp; Nasanen, R. (1992). Contrast sensitivity as a function of spatial frequency, viewing distance and eccentricity with and without spatial noise. </w:t>
      </w:r>
      <w:r w:rsidRPr="00525FA9">
        <w:rPr>
          <w:i/>
          <w:noProof/>
        </w:rPr>
        <w:t>Vision Research, 32(4)</w:t>
      </w:r>
      <w:r w:rsidRPr="00525FA9">
        <w:rPr>
          <w:noProof/>
        </w:rPr>
        <w:t>, 631-637.</w:t>
      </w:r>
    </w:p>
    <w:p w14:paraId="59EB0EE1" w14:textId="77777777" w:rsidR="00525FA9" w:rsidRPr="00525FA9" w:rsidRDefault="00525FA9" w:rsidP="00525FA9">
      <w:pPr>
        <w:pStyle w:val="EndNoteBibliography"/>
        <w:ind w:left="720" w:hanging="720"/>
        <w:rPr>
          <w:noProof/>
        </w:rPr>
      </w:pPr>
      <w:r w:rsidRPr="00525FA9">
        <w:rPr>
          <w:noProof/>
        </w:rPr>
        <w:t xml:space="preserve">Rovamo, J., Raninen, A., &amp; Donner, K. (1999). The effects of temporal noise and retinal luminance on foveal flicker sensitivity. </w:t>
      </w:r>
      <w:r w:rsidRPr="00525FA9">
        <w:rPr>
          <w:i/>
          <w:noProof/>
        </w:rPr>
        <w:t>Vision Research, 39</w:t>
      </w:r>
      <w:r w:rsidRPr="00525FA9">
        <w:rPr>
          <w:noProof/>
        </w:rPr>
        <w:t>, 533-539.</w:t>
      </w:r>
    </w:p>
    <w:p w14:paraId="7BE1AEA1" w14:textId="77777777" w:rsidR="00525FA9" w:rsidRPr="00525FA9" w:rsidRDefault="00525FA9" w:rsidP="00525FA9">
      <w:pPr>
        <w:pStyle w:val="EndNoteBibliography"/>
        <w:ind w:left="720" w:hanging="720"/>
        <w:rPr>
          <w:noProof/>
        </w:rPr>
      </w:pPr>
      <w:r w:rsidRPr="00525FA9">
        <w:rPr>
          <w:noProof/>
        </w:rPr>
        <w:t xml:space="preserve">Ruff, D. A., Ni, A. M., &amp; Cohen, M. R. (2018). Cognition as a window into neuronal population space. </w:t>
      </w:r>
      <w:r w:rsidRPr="00525FA9">
        <w:rPr>
          <w:i/>
          <w:noProof/>
        </w:rPr>
        <w:t>Annual Review of Neuroscience, 41</w:t>
      </w:r>
      <w:r w:rsidRPr="00525FA9">
        <w:rPr>
          <w:noProof/>
        </w:rPr>
        <w:t>, 77-97.</w:t>
      </w:r>
    </w:p>
    <w:p w14:paraId="5C648ADC" w14:textId="77777777" w:rsidR="00525FA9" w:rsidRPr="00525FA9" w:rsidRDefault="00525FA9" w:rsidP="00525FA9">
      <w:pPr>
        <w:pStyle w:val="EndNoteBibliography"/>
        <w:ind w:left="720" w:hanging="720"/>
        <w:rPr>
          <w:noProof/>
        </w:rPr>
      </w:pPr>
      <w:r w:rsidRPr="00525FA9">
        <w:rPr>
          <w:noProof/>
        </w:rPr>
        <w:t xml:space="preserve">Sankeralli, M. J., &amp; Mullen, K. T. (1997). Postreceptoral chromatic detection mechanisms revealed by noise masking in three-dimensional cone contrast space. </w:t>
      </w:r>
      <w:r w:rsidRPr="00525FA9">
        <w:rPr>
          <w:i/>
          <w:noProof/>
        </w:rPr>
        <w:t>Journal of the Optical Society of America A, 14(10)</w:t>
      </w:r>
      <w:r w:rsidRPr="00525FA9">
        <w:rPr>
          <w:noProof/>
        </w:rPr>
        <w:t>, 2633-2646.</w:t>
      </w:r>
    </w:p>
    <w:p w14:paraId="3A7CD304" w14:textId="77777777" w:rsidR="00525FA9" w:rsidRPr="00525FA9" w:rsidRDefault="00525FA9" w:rsidP="00525FA9">
      <w:pPr>
        <w:pStyle w:val="EndNoteBibliography"/>
        <w:ind w:left="720" w:hanging="720"/>
        <w:rPr>
          <w:noProof/>
        </w:rPr>
      </w:pPr>
      <w:r w:rsidRPr="00525FA9">
        <w:rPr>
          <w:noProof/>
        </w:rPr>
        <w:t xml:space="preserve">Schultz, S., Doerschner, K., &amp; Maloney, L. T. (2006). Color constancy and hue scaling. </w:t>
      </w:r>
      <w:r w:rsidRPr="00525FA9">
        <w:rPr>
          <w:i/>
          <w:noProof/>
        </w:rPr>
        <w:t>J Vis, 6(10)</w:t>
      </w:r>
      <w:r w:rsidRPr="00525FA9">
        <w:rPr>
          <w:noProof/>
        </w:rPr>
        <w:t>, 1102-1116.</w:t>
      </w:r>
    </w:p>
    <w:p w14:paraId="6BF2C227" w14:textId="77777777" w:rsidR="00525FA9" w:rsidRPr="00525FA9" w:rsidRDefault="00525FA9" w:rsidP="00525FA9">
      <w:pPr>
        <w:pStyle w:val="EndNoteBibliography"/>
        <w:ind w:left="720" w:hanging="720"/>
        <w:rPr>
          <w:noProof/>
        </w:rPr>
      </w:pPr>
      <w:r w:rsidRPr="00525FA9">
        <w:rPr>
          <w:noProof/>
        </w:rPr>
        <w:lastRenderedPageBreak/>
        <w:t xml:space="preserve">Shadlen, M. N., Britten, K. H., Newsome, W. T., &amp; Movshon, J. A. (1996). A computational analysis of the relationship between neuronal and behavioral responses to visual motion. </w:t>
      </w:r>
      <w:r w:rsidRPr="00525FA9">
        <w:rPr>
          <w:i/>
          <w:noProof/>
        </w:rPr>
        <w:t>Journal of Neuroscience, 16</w:t>
      </w:r>
      <w:r w:rsidRPr="00525FA9">
        <w:rPr>
          <w:noProof/>
        </w:rPr>
        <w:t>, 1486-1510.</w:t>
      </w:r>
    </w:p>
    <w:p w14:paraId="499DBD19" w14:textId="77777777" w:rsidR="00525FA9" w:rsidRPr="00525FA9" w:rsidRDefault="00525FA9" w:rsidP="00525FA9">
      <w:pPr>
        <w:pStyle w:val="EndNoteBibliography"/>
        <w:ind w:left="720" w:hanging="720"/>
        <w:rPr>
          <w:noProof/>
        </w:rPr>
      </w:pPr>
      <w:r w:rsidRPr="00525FA9">
        <w:rPr>
          <w:noProof/>
        </w:rPr>
        <w:t xml:space="preserve">Shen, L., &amp; Yeo, C. (2011). </w:t>
      </w:r>
      <w:r w:rsidRPr="00525FA9">
        <w:rPr>
          <w:i/>
          <w:noProof/>
        </w:rPr>
        <w:t>Intrinsic images decomposition using a local and global sparse representation of reflectance</w:t>
      </w:r>
      <w:r w:rsidRPr="00525FA9">
        <w:rPr>
          <w:noProof/>
        </w:rPr>
        <w:t xml:space="preserve">. Presented at the IEEE Conference on Computer Vision and Pattern Recognition, </w:t>
      </w:r>
    </w:p>
    <w:p w14:paraId="5877B51A" w14:textId="77777777" w:rsidR="00525FA9" w:rsidRPr="00525FA9" w:rsidRDefault="00525FA9" w:rsidP="00525FA9">
      <w:pPr>
        <w:pStyle w:val="EndNoteBibliography"/>
        <w:ind w:left="720" w:hanging="720"/>
        <w:rPr>
          <w:noProof/>
        </w:rPr>
      </w:pPr>
      <w:r w:rsidRPr="00525FA9">
        <w:rPr>
          <w:noProof/>
        </w:rPr>
        <w:t xml:space="preserve">Singh, V., Cottaris, N. P., Heasly, B. S., Brainard, D. H., &amp; Burge, J. (2018). Computational luminance constancy from naturalistic images. </w:t>
      </w:r>
      <w:r w:rsidRPr="00525FA9">
        <w:rPr>
          <w:i/>
          <w:noProof/>
        </w:rPr>
        <w:t>Journal of Vision, 18(13)</w:t>
      </w:r>
      <w:r w:rsidRPr="00525FA9">
        <w:rPr>
          <w:noProof/>
        </w:rPr>
        <w:t>, 19.</w:t>
      </w:r>
    </w:p>
    <w:p w14:paraId="21E36FD6" w14:textId="77777777" w:rsidR="00525FA9" w:rsidRPr="00525FA9" w:rsidRDefault="00525FA9" w:rsidP="00525FA9">
      <w:pPr>
        <w:pStyle w:val="EndNoteBibliography"/>
        <w:ind w:left="720" w:hanging="720"/>
        <w:rPr>
          <w:noProof/>
        </w:rPr>
      </w:pPr>
      <w:r w:rsidRPr="00525FA9">
        <w:rPr>
          <w:noProof/>
        </w:rPr>
        <w:t xml:space="preserve">Smithson, H. E. (2005). Sensory, computational, and cognitive components of human color constancy. </w:t>
      </w:r>
      <w:r w:rsidRPr="00525FA9">
        <w:rPr>
          <w:i/>
          <w:noProof/>
        </w:rPr>
        <w:t>Philosophical Transactions of the Royal Society of London. Series B, 360(1458)</w:t>
      </w:r>
      <w:r w:rsidRPr="00525FA9">
        <w:rPr>
          <w:noProof/>
        </w:rPr>
        <w:t>, 1329-1346.</w:t>
      </w:r>
    </w:p>
    <w:p w14:paraId="761EA260" w14:textId="77777777" w:rsidR="00525FA9" w:rsidRPr="00525FA9" w:rsidRDefault="00525FA9" w:rsidP="00525FA9">
      <w:pPr>
        <w:pStyle w:val="EndNoteBibliography"/>
        <w:ind w:left="720" w:hanging="720"/>
        <w:rPr>
          <w:noProof/>
        </w:rPr>
      </w:pPr>
      <w:r w:rsidRPr="00525FA9">
        <w:rPr>
          <w:noProof/>
        </w:rPr>
        <w:t xml:space="preserve">Teller, D. Y. (1984). Linking propositions. </w:t>
      </w:r>
      <w:r w:rsidRPr="00525FA9">
        <w:rPr>
          <w:i/>
          <w:noProof/>
        </w:rPr>
        <w:t>Vision Research, 24(10)</w:t>
      </w:r>
      <w:r w:rsidRPr="00525FA9">
        <w:rPr>
          <w:noProof/>
        </w:rPr>
        <w:t>, 1233-1246.</w:t>
      </w:r>
    </w:p>
    <w:p w14:paraId="01DB3380" w14:textId="77777777" w:rsidR="00525FA9" w:rsidRPr="00525FA9" w:rsidRDefault="00525FA9" w:rsidP="00525FA9">
      <w:pPr>
        <w:pStyle w:val="EndNoteBibliography"/>
        <w:ind w:left="720" w:hanging="720"/>
        <w:rPr>
          <w:noProof/>
        </w:rPr>
      </w:pPr>
      <w:r w:rsidRPr="00525FA9">
        <w:rPr>
          <w:noProof/>
        </w:rPr>
        <w:t xml:space="preserve">Thibos, L. N., Hong, X., Bradley, A., &amp; Cheng, X. (2002). Statistical variation of aberration structure and image quality in a normal population of healthy eyes. </w:t>
      </w:r>
      <w:r w:rsidRPr="00525FA9">
        <w:rPr>
          <w:i/>
          <w:noProof/>
        </w:rPr>
        <w:t>Journal of the Optical Society of America A, 19(12)</w:t>
      </w:r>
      <w:r w:rsidRPr="00525FA9">
        <w:rPr>
          <w:noProof/>
        </w:rPr>
        <w:t>, 2329-2348.</w:t>
      </w:r>
    </w:p>
    <w:p w14:paraId="304D2B74" w14:textId="77777777" w:rsidR="00525FA9" w:rsidRPr="00525FA9" w:rsidRDefault="00525FA9" w:rsidP="00525FA9">
      <w:pPr>
        <w:pStyle w:val="EndNoteBibliography"/>
        <w:ind w:left="720" w:hanging="720"/>
        <w:rPr>
          <w:noProof/>
        </w:rPr>
      </w:pPr>
      <w:r w:rsidRPr="00525FA9">
        <w:rPr>
          <w:noProof/>
        </w:rPr>
        <w:t xml:space="preserve">von Kries, J. (1905). Influence of adaptation on the effects produced by luminous stimuli. In D. L. MacAdam (Ed.), </w:t>
      </w:r>
      <w:r w:rsidRPr="00525FA9">
        <w:rPr>
          <w:i/>
          <w:noProof/>
        </w:rPr>
        <w:t>Sources of Color Science (1970)</w:t>
      </w:r>
      <w:r w:rsidRPr="00525FA9">
        <w:rPr>
          <w:noProof/>
        </w:rPr>
        <w:t xml:space="preserve"> (pp. 120-1126). Cambridge, MA: MIT Press.</w:t>
      </w:r>
    </w:p>
    <w:p w14:paraId="68ED0764" w14:textId="77777777" w:rsidR="00525FA9" w:rsidRPr="00525FA9" w:rsidRDefault="00525FA9" w:rsidP="00525FA9">
      <w:pPr>
        <w:pStyle w:val="EndNoteBibliography"/>
        <w:ind w:left="720" w:hanging="720"/>
        <w:rPr>
          <w:noProof/>
        </w:rPr>
      </w:pPr>
      <w:r w:rsidRPr="00525FA9">
        <w:rPr>
          <w:noProof/>
        </w:rPr>
        <w:t xml:space="preserve">Vrhel, M. J., Gershon, R., &amp; Iwan, L. S. (1994). Measurement and analysis of object reflectance spectra. </w:t>
      </w:r>
      <w:r w:rsidRPr="00525FA9">
        <w:rPr>
          <w:i/>
          <w:noProof/>
        </w:rPr>
        <w:t>Color Research &amp; Application, 19(1)</w:t>
      </w:r>
      <w:r w:rsidRPr="00525FA9">
        <w:rPr>
          <w:noProof/>
        </w:rPr>
        <w:t>, 4-9.</w:t>
      </w:r>
    </w:p>
    <w:p w14:paraId="58CF5EA7" w14:textId="77777777" w:rsidR="00525FA9" w:rsidRPr="00525FA9" w:rsidRDefault="00525FA9" w:rsidP="00525FA9">
      <w:pPr>
        <w:pStyle w:val="EndNoteBibliography"/>
        <w:ind w:left="720" w:hanging="720"/>
        <w:rPr>
          <w:noProof/>
        </w:rPr>
      </w:pPr>
      <w:r w:rsidRPr="00525FA9">
        <w:rPr>
          <w:noProof/>
        </w:rPr>
        <w:t xml:space="preserve">Wandell, B. A., &amp; Brainard, D. H. (in press). Principles and consequences of the initial visual encoding. In F. G. Ashby, H. Colonius &amp; E. Dzhafarov (Eds.), </w:t>
      </w:r>
      <w:r w:rsidRPr="00525FA9">
        <w:rPr>
          <w:i/>
          <w:noProof/>
        </w:rPr>
        <w:t xml:space="preserve">The New Handbook of Mathematical Psychology </w:t>
      </w:r>
      <w:r w:rsidRPr="00525FA9">
        <w:rPr>
          <w:noProof/>
        </w:rPr>
        <w:t>Cambridge: Cambridge University Press.</w:t>
      </w:r>
    </w:p>
    <w:p w14:paraId="27FE4DEA" w14:textId="77777777" w:rsidR="00525FA9" w:rsidRPr="00525FA9" w:rsidRDefault="00525FA9" w:rsidP="00525FA9">
      <w:pPr>
        <w:pStyle w:val="EndNoteBibliography"/>
        <w:ind w:left="720" w:hanging="720"/>
        <w:rPr>
          <w:noProof/>
        </w:rPr>
      </w:pPr>
      <w:r w:rsidRPr="00525FA9">
        <w:rPr>
          <w:noProof/>
        </w:rPr>
        <w:t xml:space="preserve">Webster, M. A., &amp; Mollon, J. D. (1995). Colour constancy influenced by contrast adaptation. </w:t>
      </w:r>
      <w:r w:rsidRPr="00525FA9">
        <w:rPr>
          <w:i/>
          <w:noProof/>
        </w:rPr>
        <w:t>Nature, 373(6516)</w:t>
      </w:r>
      <w:r w:rsidRPr="00525FA9">
        <w:rPr>
          <w:noProof/>
        </w:rPr>
        <w:t>, 694-698.</w:t>
      </w:r>
    </w:p>
    <w:p w14:paraId="2C234390" w14:textId="77777777" w:rsidR="00525FA9" w:rsidRPr="00525FA9" w:rsidRDefault="00525FA9" w:rsidP="00525FA9">
      <w:pPr>
        <w:pStyle w:val="EndNoteBibliography"/>
        <w:ind w:left="720" w:hanging="720"/>
        <w:rPr>
          <w:noProof/>
        </w:rPr>
      </w:pPr>
      <w:r w:rsidRPr="00525FA9">
        <w:rPr>
          <w:noProof/>
        </w:rPr>
        <w:t xml:space="preserve">Weiss, D., Witzel, C., &amp; Gegenfurtner, K. (2017). Determinants of colour constancy and the blue bias. </w:t>
      </w:r>
      <w:r w:rsidRPr="00525FA9">
        <w:rPr>
          <w:i/>
          <w:noProof/>
        </w:rPr>
        <w:t>i-Perception, 8(6)</w:t>
      </w:r>
      <w:r w:rsidRPr="00525FA9">
        <w:rPr>
          <w:noProof/>
        </w:rPr>
        <w:t>, 204166951773963.</w:t>
      </w:r>
    </w:p>
    <w:p w14:paraId="03E9F99F" w14:textId="77777777" w:rsidR="00525FA9" w:rsidRPr="00525FA9" w:rsidRDefault="00525FA9" w:rsidP="00525FA9">
      <w:pPr>
        <w:pStyle w:val="EndNoteBibliography"/>
        <w:ind w:left="720" w:hanging="720"/>
        <w:rPr>
          <w:noProof/>
        </w:rPr>
      </w:pPr>
      <w:r w:rsidRPr="00525FA9">
        <w:rPr>
          <w:noProof/>
        </w:rPr>
        <w:t xml:space="preserve">Whittle, P., &amp; Challands, P. D. C. (1969). The effect of background luminance on the brightness of flashes. </w:t>
      </w:r>
      <w:r w:rsidRPr="00525FA9">
        <w:rPr>
          <w:i/>
          <w:noProof/>
        </w:rPr>
        <w:t>Vision Research, 9(9)</w:t>
      </w:r>
      <w:r w:rsidRPr="00525FA9">
        <w:rPr>
          <w:noProof/>
        </w:rPr>
        <w:t>, 1095-1110.</w:t>
      </w:r>
    </w:p>
    <w:p w14:paraId="7ACBD7DF" w14:textId="77777777" w:rsidR="00525FA9" w:rsidRPr="00525FA9" w:rsidRDefault="00525FA9" w:rsidP="00525FA9">
      <w:pPr>
        <w:pStyle w:val="EndNoteBibliography"/>
        <w:ind w:left="720" w:hanging="720"/>
        <w:rPr>
          <w:noProof/>
        </w:rPr>
      </w:pPr>
      <w:r w:rsidRPr="00525FA9">
        <w:rPr>
          <w:noProof/>
        </w:rPr>
        <w:t xml:space="preserve">Witzel, C., &amp; Gegenfurtner, K. R. (2018). Color perception: objects, constancy, and categories. </w:t>
      </w:r>
      <w:r w:rsidRPr="00525FA9">
        <w:rPr>
          <w:i/>
          <w:noProof/>
        </w:rPr>
        <w:t>Annual Review of Vision Science, 4</w:t>
      </w:r>
      <w:r w:rsidRPr="00525FA9">
        <w:rPr>
          <w:noProof/>
        </w:rPr>
        <w:t>, 475-499.</w:t>
      </w:r>
    </w:p>
    <w:p w14:paraId="688E4EBA" w14:textId="77777777" w:rsidR="00525FA9" w:rsidRPr="00525FA9" w:rsidRDefault="00525FA9" w:rsidP="00525FA9">
      <w:pPr>
        <w:pStyle w:val="EndNoteBibliography"/>
        <w:ind w:left="720" w:hanging="720"/>
        <w:rPr>
          <w:noProof/>
        </w:rPr>
      </w:pPr>
      <w:r w:rsidRPr="00525FA9">
        <w:rPr>
          <w:noProof/>
        </w:rPr>
        <w:t xml:space="preserve">Yang, J. N., &amp; Maloney, L. T. (2001). Illuminant cues in surface color perception: tests of three candidate cues. </w:t>
      </w:r>
      <w:r w:rsidRPr="00525FA9">
        <w:rPr>
          <w:i/>
          <w:noProof/>
        </w:rPr>
        <w:t>Vision Research, 41</w:t>
      </w:r>
      <w:r w:rsidRPr="00525FA9">
        <w:rPr>
          <w:noProof/>
        </w:rPr>
        <w:t>, 2581-2600.</w:t>
      </w:r>
    </w:p>
    <w:p w14:paraId="5F1C1064" w14:textId="77777777" w:rsidR="00525FA9" w:rsidRPr="00525FA9" w:rsidRDefault="00525FA9" w:rsidP="00525FA9">
      <w:pPr>
        <w:pStyle w:val="EndNoteBibliography"/>
        <w:ind w:left="720" w:hanging="720"/>
        <w:rPr>
          <w:noProof/>
        </w:rPr>
      </w:pPr>
      <w:r w:rsidRPr="00525FA9">
        <w:rPr>
          <w:noProof/>
        </w:rPr>
        <w:t xml:space="preserve">Zhang, X., &amp; Brainard, D. H. (2004). </w:t>
      </w:r>
      <w:r w:rsidRPr="00525FA9">
        <w:rPr>
          <w:i/>
          <w:noProof/>
        </w:rPr>
        <w:t>Bayesian color correction method for non-colorimetric digital image sensors.</w:t>
      </w:r>
      <w:r w:rsidRPr="00525FA9">
        <w:rPr>
          <w:noProof/>
        </w:rPr>
        <w:t xml:space="preserve"> Paper presented at Color and Imaging Conference, 308-314.</w:t>
      </w:r>
    </w:p>
    <w:p w14:paraId="039DFA49" w14:textId="77777777" w:rsidR="00525FA9" w:rsidRPr="00525FA9" w:rsidRDefault="00525FA9" w:rsidP="00525FA9">
      <w:pPr>
        <w:pStyle w:val="EndNoteBibliography"/>
        <w:ind w:left="720" w:hanging="720"/>
        <w:rPr>
          <w:noProof/>
        </w:rPr>
      </w:pPr>
      <w:r w:rsidRPr="00525FA9">
        <w:rPr>
          <w:noProof/>
        </w:rPr>
        <w:t xml:space="preserve">Zhu, H., Yuille, A., &amp; Kersten, D. (2021). </w:t>
      </w:r>
      <w:r w:rsidRPr="00525FA9">
        <w:rPr>
          <w:i/>
          <w:noProof/>
        </w:rPr>
        <w:t>Three-dimensional pose discrimination in natural images of humans</w:t>
      </w:r>
      <w:r w:rsidRPr="00525FA9">
        <w:rPr>
          <w:noProof/>
        </w:rPr>
        <w:t>. Presented at the Annual Meeting of the Vision Sciences Society, May 21-26, 2021. Poster A70.</w:t>
      </w:r>
    </w:p>
    <w:p w14:paraId="3322BFD2" w14:textId="6CC95A66" w:rsidR="00D02EE8" w:rsidRPr="00395C1F" w:rsidRDefault="00D02EE8" w:rsidP="00E846BC">
      <w:pPr>
        <w:pStyle w:val="EndNoteBibliography"/>
        <w:ind w:left="720" w:hanging="720"/>
        <w:rPr>
          <w:b/>
          <w:bCs/>
          <w:sz w:val="22"/>
          <w:szCs w:val="22"/>
        </w:rPr>
      </w:pPr>
      <w:r>
        <w:rPr>
          <w:b/>
          <w:bCs/>
          <w:sz w:val="22"/>
          <w:szCs w:val="22"/>
        </w:rPr>
        <w:fldChar w:fldCharType="end"/>
      </w:r>
    </w:p>
    <w:sectPr w:rsidR="00D02EE8" w:rsidRPr="00395C1F" w:rsidSect="00BC7319">
      <w:footerReference w:type="even" r:id="rId11"/>
      <w:footerReference w:type="default" r:id="rId12"/>
      <w:pgSz w:w="12240" w:h="15840"/>
      <w:pgMar w:top="1440" w:right="1440" w:bottom="1440" w:left="1440" w:header="720" w:footer="864"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026AF" w14:textId="77777777" w:rsidR="00332A66" w:rsidRDefault="00332A66">
      <w:r>
        <w:separator/>
      </w:r>
    </w:p>
  </w:endnote>
  <w:endnote w:type="continuationSeparator" w:id="0">
    <w:p w14:paraId="66C7D5B4" w14:textId="77777777" w:rsidR="00332A66" w:rsidRDefault="00332A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33381369"/>
      <w:docPartObj>
        <w:docPartGallery w:val="Page Numbers (Bottom of Page)"/>
        <w:docPartUnique/>
      </w:docPartObj>
    </w:sdtPr>
    <w:sdtContent>
      <w:p w14:paraId="12CC88C7" w14:textId="032B9DD2" w:rsidR="004C041B" w:rsidRDefault="004C041B" w:rsidP="00674E3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2D8177" w14:textId="77777777" w:rsidR="004C041B" w:rsidRDefault="004C04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41795558"/>
      <w:docPartObj>
        <w:docPartGallery w:val="Page Numbers (Bottom of Page)"/>
        <w:docPartUnique/>
      </w:docPartObj>
    </w:sdtPr>
    <w:sdtContent>
      <w:p w14:paraId="58B31F7F" w14:textId="16406CA7" w:rsidR="004C041B" w:rsidRDefault="004C041B" w:rsidP="00674E3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B8C194B" w14:textId="77777777" w:rsidR="004C041B" w:rsidRDefault="004C04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B0C05" w14:textId="77777777" w:rsidR="00332A66" w:rsidRDefault="00332A66">
      <w:r>
        <w:separator/>
      </w:r>
    </w:p>
  </w:footnote>
  <w:footnote w:type="continuationSeparator" w:id="0">
    <w:p w14:paraId="5CF6D643" w14:textId="77777777" w:rsidR="00332A66" w:rsidRDefault="00332A66">
      <w:r>
        <w:continuationSeparator/>
      </w:r>
    </w:p>
  </w:footnote>
  <w:footnote w:id="1">
    <w:p w14:paraId="4AB4B9F3" w14:textId="5087A4B3" w:rsidR="00757B30" w:rsidRDefault="00757B30">
      <w:pPr>
        <w:pStyle w:val="FootnoteText"/>
      </w:pPr>
      <w:r>
        <w:rPr>
          <w:rStyle w:val="FootnoteReference"/>
        </w:rPr>
        <w:footnoteRef/>
      </w:r>
      <w:r>
        <w:t xml:space="preserve"> The preregistration documents relevant to this paper are those for Experiments </w:t>
      </w:r>
      <w:r w:rsidR="00F97F7D">
        <w:t>6</w:t>
      </w:r>
      <w:r>
        <w:t xml:space="preserve">, </w:t>
      </w:r>
      <w:r w:rsidR="00F97F7D">
        <w:t>7</w:t>
      </w:r>
      <w:r>
        <w:t xml:space="preserve"> and </w:t>
      </w:r>
      <w:r w:rsidR="00F97F7D">
        <w:t>8</w:t>
      </w:r>
      <w:r>
        <w:t xml:space="preserve">. </w:t>
      </w:r>
      <w:r w:rsidRPr="00A71562">
        <w:t xml:space="preserve">The site also contains preregistrations for </w:t>
      </w:r>
      <w:r w:rsidR="001E7847">
        <w:t xml:space="preserve">previously reported </w:t>
      </w:r>
      <w:r w:rsidR="007134A2">
        <w:t>(</w:t>
      </w:r>
      <w:r w:rsidR="001E7847">
        <w:t>Experiment 1, 2 and 3</w:t>
      </w:r>
      <w:r w:rsidR="007134A2">
        <w:t xml:space="preserve">, </w:t>
      </w:r>
      <w:r w:rsidR="00D634C2" w:rsidRPr="00770F5A">
        <w:rPr>
          <w:color w:val="FF0000"/>
        </w:rPr>
        <w:t>[cite equivalent noise paper]</w:t>
      </w:r>
      <w:r w:rsidR="008939EF">
        <w:rPr>
          <w:color w:val="FF0000"/>
        </w:rPr>
        <w:t>)</w:t>
      </w:r>
      <w:r w:rsidR="001E7847">
        <w:t xml:space="preserve"> and unreported </w:t>
      </w:r>
      <w:r w:rsidR="007134A2">
        <w:t xml:space="preserve">(Experiment 4 and 5) </w:t>
      </w:r>
      <w:r w:rsidR="001E7847">
        <w:t>work</w:t>
      </w:r>
      <w:r w:rsidRPr="00B55661">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84BEC"/>
    <w:multiLevelType w:val="hybridMultilevel"/>
    <w:tmpl w:val="DE7E3DEA"/>
    <w:styleLink w:val="Numbered"/>
    <w:lvl w:ilvl="0" w:tplc="CA5254B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D68355A">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D3ACC5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2849A04">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D369BC6">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B9C2648">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FEDCC87E">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6769E7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3145A2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DC436C6"/>
    <w:multiLevelType w:val="hybridMultilevel"/>
    <w:tmpl w:val="338AC626"/>
    <w:lvl w:ilvl="0" w:tplc="E73A56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4045E2"/>
    <w:multiLevelType w:val="hybridMultilevel"/>
    <w:tmpl w:val="DE7E3DEA"/>
    <w:numStyleLink w:val="Numbered"/>
  </w:abstractNum>
  <w:num w:numId="1" w16cid:durableId="2083218394">
    <w:abstractNumId w:val="0"/>
  </w:num>
  <w:num w:numId="2" w16cid:durableId="1515916141">
    <w:abstractNumId w:val="2"/>
  </w:num>
  <w:num w:numId="3" w16cid:durableId="985858108">
    <w:abstractNumId w:val="2"/>
    <w:lvlOverride w:ilvl="0">
      <w:lvl w:ilvl="0" w:tplc="C72EBA76">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E0AA58CE">
        <w:start w:val="1"/>
        <w:numFmt w:val="decimal"/>
        <w:lvlText w:val="%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58368CD0">
        <w:start w:val="1"/>
        <w:numFmt w:val="decimal"/>
        <w:lvlText w:val="%3."/>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B476BCA8">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EAA0ADCC">
        <w:start w:val="1"/>
        <w:numFmt w:val="decimal"/>
        <w:lvlText w:val="%5."/>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0AFA8B9E">
        <w:start w:val="1"/>
        <w:numFmt w:val="decimal"/>
        <w:lvlText w:val="%6."/>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C04E0F8A">
        <w:start w:val="1"/>
        <w:numFmt w:val="decimal"/>
        <w:lvlText w:val="%7."/>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7B805558">
        <w:start w:val="1"/>
        <w:numFmt w:val="decimal"/>
        <w:lvlText w:val="%8."/>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98AA4036">
        <w:start w:val="1"/>
        <w:numFmt w:val="decimal"/>
        <w:lvlText w:val="%9."/>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 w16cid:durableId="115187127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ngh, Vijay">
    <w15:presenceInfo w15:providerId="AD" w15:userId="S::vsin@upenn.edu::5db2a141-c7e4-45c8-a142-2d84f75522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JOV&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r5fzd222xvvdvewxvlv0eemp5f5rezev9p2&quot;&gt;EquivalentNoisePaper1&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9&lt;/item&gt;&lt;item&gt;52&lt;/item&gt;&lt;item&gt;53&lt;/item&gt;&lt;item&gt;54&lt;/item&gt;&lt;item&gt;55&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item&gt;72&lt;/item&gt;&lt;item&gt;73&lt;/item&gt;&lt;item&gt;74&lt;/item&gt;&lt;item&gt;75&lt;/item&gt;&lt;item&gt;76&lt;/item&gt;&lt;item&gt;77&lt;/item&gt;&lt;item&gt;79&lt;/item&gt;&lt;item&gt;80&lt;/item&gt;&lt;item&gt;82&lt;/item&gt;&lt;item&gt;83&lt;/item&gt;&lt;item&gt;84&lt;/item&gt;&lt;item&gt;85&lt;/item&gt;&lt;item&gt;86&lt;/item&gt;&lt;item&gt;87&lt;/item&gt;&lt;item&gt;88&lt;/item&gt;&lt;item&gt;89&lt;/item&gt;&lt;item&gt;90&lt;/item&gt;&lt;item&gt;91&lt;/item&gt;&lt;item&gt;92&lt;/item&gt;&lt;item&gt;93&lt;/item&gt;&lt;item&gt;94&lt;/item&gt;&lt;item&gt;96&lt;/item&gt;&lt;item&gt;97&lt;/item&gt;&lt;item&gt;99&lt;/item&gt;&lt;item&gt;100&lt;/item&gt;&lt;item&gt;101&lt;/item&gt;&lt;item&gt;103&lt;/item&gt;&lt;item&gt;105&lt;/item&gt;&lt;item&gt;106&lt;/item&gt;&lt;item&gt;107&lt;/item&gt;&lt;item&gt;108&lt;/item&gt;&lt;item&gt;109&lt;/item&gt;&lt;item&gt;110&lt;/item&gt;&lt;item&gt;111&lt;/item&gt;&lt;item&gt;112&lt;/item&gt;&lt;item&gt;113&lt;/item&gt;&lt;item&gt;114&lt;/item&gt;&lt;item&gt;115&lt;/item&gt;&lt;item&gt;116&lt;/item&gt;&lt;item&gt;117&lt;/item&gt;&lt;item&gt;118&lt;/item&gt;&lt;item&gt;119&lt;/item&gt;&lt;item&gt;120&lt;/item&gt;&lt;item&gt;121&lt;/item&gt;&lt;item&gt;122&lt;/item&gt;&lt;item&gt;123&lt;/item&gt;&lt;item&gt;127&lt;/item&gt;&lt;item&gt;128&lt;/item&gt;&lt;item&gt;129&lt;/item&gt;&lt;item&gt;130&lt;/item&gt;&lt;/record-ids&gt;&lt;/item&gt;&lt;/Libraries&gt;"/>
  </w:docVars>
  <w:rsids>
    <w:rsidRoot w:val="00BA5E45"/>
    <w:rsid w:val="00000E5B"/>
    <w:rsid w:val="00000FAC"/>
    <w:rsid w:val="00001937"/>
    <w:rsid w:val="0000256E"/>
    <w:rsid w:val="00002A28"/>
    <w:rsid w:val="00002F56"/>
    <w:rsid w:val="00003073"/>
    <w:rsid w:val="000031CF"/>
    <w:rsid w:val="000032CC"/>
    <w:rsid w:val="00003569"/>
    <w:rsid w:val="000039BA"/>
    <w:rsid w:val="00004436"/>
    <w:rsid w:val="00004D30"/>
    <w:rsid w:val="00005D16"/>
    <w:rsid w:val="000062F6"/>
    <w:rsid w:val="00006427"/>
    <w:rsid w:val="000064EE"/>
    <w:rsid w:val="00007738"/>
    <w:rsid w:val="00007F15"/>
    <w:rsid w:val="00010440"/>
    <w:rsid w:val="00011D2F"/>
    <w:rsid w:val="00011E5D"/>
    <w:rsid w:val="00011E80"/>
    <w:rsid w:val="00012119"/>
    <w:rsid w:val="00012289"/>
    <w:rsid w:val="0001232C"/>
    <w:rsid w:val="00012BCD"/>
    <w:rsid w:val="00012C66"/>
    <w:rsid w:val="00012CED"/>
    <w:rsid w:val="000140E1"/>
    <w:rsid w:val="000145A8"/>
    <w:rsid w:val="000146D1"/>
    <w:rsid w:val="00014C99"/>
    <w:rsid w:val="00014DED"/>
    <w:rsid w:val="00014FD5"/>
    <w:rsid w:val="00015289"/>
    <w:rsid w:val="00015722"/>
    <w:rsid w:val="0001612C"/>
    <w:rsid w:val="0001667A"/>
    <w:rsid w:val="0001698C"/>
    <w:rsid w:val="00016996"/>
    <w:rsid w:val="00016A97"/>
    <w:rsid w:val="00016C8A"/>
    <w:rsid w:val="00016E20"/>
    <w:rsid w:val="000179C3"/>
    <w:rsid w:val="0002098E"/>
    <w:rsid w:val="0002136B"/>
    <w:rsid w:val="00021EA0"/>
    <w:rsid w:val="00022ED0"/>
    <w:rsid w:val="000234BB"/>
    <w:rsid w:val="00023604"/>
    <w:rsid w:val="000237B6"/>
    <w:rsid w:val="0002392D"/>
    <w:rsid w:val="000241B5"/>
    <w:rsid w:val="00024204"/>
    <w:rsid w:val="000242AB"/>
    <w:rsid w:val="000244AD"/>
    <w:rsid w:val="0002456A"/>
    <w:rsid w:val="000246D0"/>
    <w:rsid w:val="000247AA"/>
    <w:rsid w:val="00024FBB"/>
    <w:rsid w:val="000256AE"/>
    <w:rsid w:val="00025B07"/>
    <w:rsid w:val="00025D14"/>
    <w:rsid w:val="00025E85"/>
    <w:rsid w:val="0002619D"/>
    <w:rsid w:val="00026406"/>
    <w:rsid w:val="00026A10"/>
    <w:rsid w:val="000273B1"/>
    <w:rsid w:val="000278B8"/>
    <w:rsid w:val="00027F74"/>
    <w:rsid w:val="00027F95"/>
    <w:rsid w:val="0003012D"/>
    <w:rsid w:val="00030516"/>
    <w:rsid w:val="000305FC"/>
    <w:rsid w:val="00030643"/>
    <w:rsid w:val="00030D7F"/>
    <w:rsid w:val="00031194"/>
    <w:rsid w:val="000312E4"/>
    <w:rsid w:val="0003131E"/>
    <w:rsid w:val="000319FA"/>
    <w:rsid w:val="00031C09"/>
    <w:rsid w:val="000321AB"/>
    <w:rsid w:val="00032382"/>
    <w:rsid w:val="000324C3"/>
    <w:rsid w:val="00032884"/>
    <w:rsid w:val="000329AF"/>
    <w:rsid w:val="00032A5C"/>
    <w:rsid w:val="00032D99"/>
    <w:rsid w:val="00032EB4"/>
    <w:rsid w:val="00033045"/>
    <w:rsid w:val="0003340F"/>
    <w:rsid w:val="0003360A"/>
    <w:rsid w:val="000341EF"/>
    <w:rsid w:val="00034202"/>
    <w:rsid w:val="00034D9A"/>
    <w:rsid w:val="0003529B"/>
    <w:rsid w:val="0003582E"/>
    <w:rsid w:val="000359CB"/>
    <w:rsid w:val="00036009"/>
    <w:rsid w:val="00036153"/>
    <w:rsid w:val="000362F1"/>
    <w:rsid w:val="000363E0"/>
    <w:rsid w:val="0003645A"/>
    <w:rsid w:val="00036469"/>
    <w:rsid w:val="00036A31"/>
    <w:rsid w:val="00036AAB"/>
    <w:rsid w:val="00037F1B"/>
    <w:rsid w:val="0004061F"/>
    <w:rsid w:val="0004085B"/>
    <w:rsid w:val="000412DF"/>
    <w:rsid w:val="000413A8"/>
    <w:rsid w:val="00041496"/>
    <w:rsid w:val="00041677"/>
    <w:rsid w:val="0004182A"/>
    <w:rsid w:val="00041858"/>
    <w:rsid w:val="00041878"/>
    <w:rsid w:val="00041AB8"/>
    <w:rsid w:val="00041B4D"/>
    <w:rsid w:val="00042011"/>
    <w:rsid w:val="000421EF"/>
    <w:rsid w:val="000428B3"/>
    <w:rsid w:val="00042D70"/>
    <w:rsid w:val="0004337B"/>
    <w:rsid w:val="00043586"/>
    <w:rsid w:val="00043E64"/>
    <w:rsid w:val="000447E6"/>
    <w:rsid w:val="00044F3C"/>
    <w:rsid w:val="000453A5"/>
    <w:rsid w:val="00045D0B"/>
    <w:rsid w:val="000461A2"/>
    <w:rsid w:val="00046B50"/>
    <w:rsid w:val="00047BDD"/>
    <w:rsid w:val="00047ECB"/>
    <w:rsid w:val="00047FD9"/>
    <w:rsid w:val="0005024C"/>
    <w:rsid w:val="00050389"/>
    <w:rsid w:val="000506DA"/>
    <w:rsid w:val="00051674"/>
    <w:rsid w:val="0005245D"/>
    <w:rsid w:val="00052C7B"/>
    <w:rsid w:val="00052EF5"/>
    <w:rsid w:val="00052F22"/>
    <w:rsid w:val="000530B2"/>
    <w:rsid w:val="000535C8"/>
    <w:rsid w:val="000535E1"/>
    <w:rsid w:val="000536DC"/>
    <w:rsid w:val="00053A78"/>
    <w:rsid w:val="0005422A"/>
    <w:rsid w:val="00054416"/>
    <w:rsid w:val="000561EB"/>
    <w:rsid w:val="000565AA"/>
    <w:rsid w:val="000566F6"/>
    <w:rsid w:val="000572A9"/>
    <w:rsid w:val="00057448"/>
    <w:rsid w:val="00057918"/>
    <w:rsid w:val="00057BF4"/>
    <w:rsid w:val="00057D60"/>
    <w:rsid w:val="00057F47"/>
    <w:rsid w:val="00060237"/>
    <w:rsid w:val="00060C55"/>
    <w:rsid w:val="00061BFE"/>
    <w:rsid w:val="00061F9F"/>
    <w:rsid w:val="000620B6"/>
    <w:rsid w:val="00062C13"/>
    <w:rsid w:val="0006317A"/>
    <w:rsid w:val="0006324C"/>
    <w:rsid w:val="000633D6"/>
    <w:rsid w:val="00063A40"/>
    <w:rsid w:val="00063CE9"/>
    <w:rsid w:val="00064085"/>
    <w:rsid w:val="000647BB"/>
    <w:rsid w:val="000649C9"/>
    <w:rsid w:val="000652F8"/>
    <w:rsid w:val="000654C9"/>
    <w:rsid w:val="00065511"/>
    <w:rsid w:val="0006591A"/>
    <w:rsid w:val="00065DBA"/>
    <w:rsid w:val="00065FE8"/>
    <w:rsid w:val="000665C3"/>
    <w:rsid w:val="00066732"/>
    <w:rsid w:val="000667CA"/>
    <w:rsid w:val="0006686F"/>
    <w:rsid w:val="00066C68"/>
    <w:rsid w:val="00066F32"/>
    <w:rsid w:val="00067798"/>
    <w:rsid w:val="0006779F"/>
    <w:rsid w:val="000677A1"/>
    <w:rsid w:val="000679D4"/>
    <w:rsid w:val="000703E2"/>
    <w:rsid w:val="00070A4E"/>
    <w:rsid w:val="00070C0C"/>
    <w:rsid w:val="000711E6"/>
    <w:rsid w:val="0007144A"/>
    <w:rsid w:val="000715A1"/>
    <w:rsid w:val="00072048"/>
    <w:rsid w:val="00072635"/>
    <w:rsid w:val="00072994"/>
    <w:rsid w:val="00072F32"/>
    <w:rsid w:val="00072F72"/>
    <w:rsid w:val="00073C79"/>
    <w:rsid w:val="00074092"/>
    <w:rsid w:val="0007489D"/>
    <w:rsid w:val="00074E63"/>
    <w:rsid w:val="000760C0"/>
    <w:rsid w:val="000762A3"/>
    <w:rsid w:val="00076413"/>
    <w:rsid w:val="000765EB"/>
    <w:rsid w:val="00076C82"/>
    <w:rsid w:val="00076D5C"/>
    <w:rsid w:val="00076EBC"/>
    <w:rsid w:val="000774C0"/>
    <w:rsid w:val="000774D1"/>
    <w:rsid w:val="000774E0"/>
    <w:rsid w:val="0007755E"/>
    <w:rsid w:val="0007777D"/>
    <w:rsid w:val="00077AE7"/>
    <w:rsid w:val="00077EDE"/>
    <w:rsid w:val="00077EED"/>
    <w:rsid w:val="00080003"/>
    <w:rsid w:val="000809FA"/>
    <w:rsid w:val="00080ED7"/>
    <w:rsid w:val="00081285"/>
    <w:rsid w:val="000815AF"/>
    <w:rsid w:val="0008265A"/>
    <w:rsid w:val="00082F26"/>
    <w:rsid w:val="00083145"/>
    <w:rsid w:val="0008324A"/>
    <w:rsid w:val="000833C7"/>
    <w:rsid w:val="00083F96"/>
    <w:rsid w:val="0008415E"/>
    <w:rsid w:val="00084683"/>
    <w:rsid w:val="00084893"/>
    <w:rsid w:val="00085259"/>
    <w:rsid w:val="00085573"/>
    <w:rsid w:val="00085675"/>
    <w:rsid w:val="00085F66"/>
    <w:rsid w:val="000861A0"/>
    <w:rsid w:val="000865D7"/>
    <w:rsid w:val="0008660C"/>
    <w:rsid w:val="00086FCC"/>
    <w:rsid w:val="0008715E"/>
    <w:rsid w:val="00087864"/>
    <w:rsid w:val="00087C19"/>
    <w:rsid w:val="00087E5A"/>
    <w:rsid w:val="00090579"/>
    <w:rsid w:val="00090DBF"/>
    <w:rsid w:val="00090F72"/>
    <w:rsid w:val="00091030"/>
    <w:rsid w:val="00091515"/>
    <w:rsid w:val="00091791"/>
    <w:rsid w:val="000920F6"/>
    <w:rsid w:val="0009288A"/>
    <w:rsid w:val="000934AB"/>
    <w:rsid w:val="00094805"/>
    <w:rsid w:val="0009498F"/>
    <w:rsid w:val="00095100"/>
    <w:rsid w:val="00095375"/>
    <w:rsid w:val="0009541E"/>
    <w:rsid w:val="000958B5"/>
    <w:rsid w:val="00095D88"/>
    <w:rsid w:val="00095DB1"/>
    <w:rsid w:val="00096693"/>
    <w:rsid w:val="00096E38"/>
    <w:rsid w:val="00096F00"/>
    <w:rsid w:val="00097124"/>
    <w:rsid w:val="00097246"/>
    <w:rsid w:val="0009732C"/>
    <w:rsid w:val="000975D3"/>
    <w:rsid w:val="00097FB5"/>
    <w:rsid w:val="000A054C"/>
    <w:rsid w:val="000A05EB"/>
    <w:rsid w:val="000A06EB"/>
    <w:rsid w:val="000A0B04"/>
    <w:rsid w:val="000A0B94"/>
    <w:rsid w:val="000A0CEC"/>
    <w:rsid w:val="000A0E0B"/>
    <w:rsid w:val="000A14D4"/>
    <w:rsid w:val="000A1699"/>
    <w:rsid w:val="000A1940"/>
    <w:rsid w:val="000A1C8D"/>
    <w:rsid w:val="000A1CB5"/>
    <w:rsid w:val="000A1F01"/>
    <w:rsid w:val="000A21FF"/>
    <w:rsid w:val="000A284C"/>
    <w:rsid w:val="000A36E2"/>
    <w:rsid w:val="000A3A19"/>
    <w:rsid w:val="000A40F5"/>
    <w:rsid w:val="000A44AD"/>
    <w:rsid w:val="000A48AD"/>
    <w:rsid w:val="000A48CA"/>
    <w:rsid w:val="000A4B21"/>
    <w:rsid w:val="000A5102"/>
    <w:rsid w:val="000A5553"/>
    <w:rsid w:val="000A5B4D"/>
    <w:rsid w:val="000A6435"/>
    <w:rsid w:val="000A6DA0"/>
    <w:rsid w:val="000A6F00"/>
    <w:rsid w:val="000A70A4"/>
    <w:rsid w:val="000B03BD"/>
    <w:rsid w:val="000B0B24"/>
    <w:rsid w:val="000B1057"/>
    <w:rsid w:val="000B12C7"/>
    <w:rsid w:val="000B12F2"/>
    <w:rsid w:val="000B13A4"/>
    <w:rsid w:val="000B1637"/>
    <w:rsid w:val="000B2885"/>
    <w:rsid w:val="000B290D"/>
    <w:rsid w:val="000B2AF6"/>
    <w:rsid w:val="000B2B5C"/>
    <w:rsid w:val="000B2EE6"/>
    <w:rsid w:val="000B2F8B"/>
    <w:rsid w:val="000B3117"/>
    <w:rsid w:val="000B3436"/>
    <w:rsid w:val="000B38F7"/>
    <w:rsid w:val="000B4536"/>
    <w:rsid w:val="000B474E"/>
    <w:rsid w:val="000B4F99"/>
    <w:rsid w:val="000B5232"/>
    <w:rsid w:val="000B54BF"/>
    <w:rsid w:val="000B5AA7"/>
    <w:rsid w:val="000B5CDC"/>
    <w:rsid w:val="000B684D"/>
    <w:rsid w:val="000B6C2B"/>
    <w:rsid w:val="000B7125"/>
    <w:rsid w:val="000B71BD"/>
    <w:rsid w:val="000B77DD"/>
    <w:rsid w:val="000B7DB4"/>
    <w:rsid w:val="000C0062"/>
    <w:rsid w:val="000C02A0"/>
    <w:rsid w:val="000C0A1D"/>
    <w:rsid w:val="000C0F4D"/>
    <w:rsid w:val="000C10C5"/>
    <w:rsid w:val="000C11AB"/>
    <w:rsid w:val="000C19AE"/>
    <w:rsid w:val="000C2143"/>
    <w:rsid w:val="000C269A"/>
    <w:rsid w:val="000C2785"/>
    <w:rsid w:val="000C2CEF"/>
    <w:rsid w:val="000C3077"/>
    <w:rsid w:val="000C35EE"/>
    <w:rsid w:val="000C39AA"/>
    <w:rsid w:val="000C3EF3"/>
    <w:rsid w:val="000C4096"/>
    <w:rsid w:val="000C412B"/>
    <w:rsid w:val="000C49DC"/>
    <w:rsid w:val="000C557D"/>
    <w:rsid w:val="000C5AC2"/>
    <w:rsid w:val="000C5FA7"/>
    <w:rsid w:val="000C5FD2"/>
    <w:rsid w:val="000C6011"/>
    <w:rsid w:val="000C68C7"/>
    <w:rsid w:val="000C6FB6"/>
    <w:rsid w:val="000C71BE"/>
    <w:rsid w:val="000C7B42"/>
    <w:rsid w:val="000D006E"/>
    <w:rsid w:val="000D0367"/>
    <w:rsid w:val="000D0592"/>
    <w:rsid w:val="000D0726"/>
    <w:rsid w:val="000D07E9"/>
    <w:rsid w:val="000D07EB"/>
    <w:rsid w:val="000D0A11"/>
    <w:rsid w:val="000D0DC3"/>
    <w:rsid w:val="000D0EC5"/>
    <w:rsid w:val="000D142B"/>
    <w:rsid w:val="000D1650"/>
    <w:rsid w:val="000D192F"/>
    <w:rsid w:val="000D2276"/>
    <w:rsid w:val="000D28A8"/>
    <w:rsid w:val="000D2A79"/>
    <w:rsid w:val="000D2A92"/>
    <w:rsid w:val="000D2AE2"/>
    <w:rsid w:val="000D2C79"/>
    <w:rsid w:val="000D2E36"/>
    <w:rsid w:val="000D3807"/>
    <w:rsid w:val="000D3825"/>
    <w:rsid w:val="000D3910"/>
    <w:rsid w:val="000D3FD9"/>
    <w:rsid w:val="000D4ABE"/>
    <w:rsid w:val="000D50AF"/>
    <w:rsid w:val="000D53D8"/>
    <w:rsid w:val="000D5616"/>
    <w:rsid w:val="000D5781"/>
    <w:rsid w:val="000D594F"/>
    <w:rsid w:val="000D5F0C"/>
    <w:rsid w:val="000D63C5"/>
    <w:rsid w:val="000D6491"/>
    <w:rsid w:val="000D6A2C"/>
    <w:rsid w:val="000D6D15"/>
    <w:rsid w:val="000D70C0"/>
    <w:rsid w:val="000D713F"/>
    <w:rsid w:val="000D71F1"/>
    <w:rsid w:val="000E0A22"/>
    <w:rsid w:val="000E0AE2"/>
    <w:rsid w:val="000E16F6"/>
    <w:rsid w:val="000E1944"/>
    <w:rsid w:val="000E209A"/>
    <w:rsid w:val="000E2694"/>
    <w:rsid w:val="000E2784"/>
    <w:rsid w:val="000E2F73"/>
    <w:rsid w:val="000E30D4"/>
    <w:rsid w:val="000E31CE"/>
    <w:rsid w:val="000E3229"/>
    <w:rsid w:val="000E3465"/>
    <w:rsid w:val="000E39CD"/>
    <w:rsid w:val="000E3DCD"/>
    <w:rsid w:val="000E4192"/>
    <w:rsid w:val="000E429F"/>
    <w:rsid w:val="000E52BF"/>
    <w:rsid w:val="000E532E"/>
    <w:rsid w:val="000E5F7F"/>
    <w:rsid w:val="000E6789"/>
    <w:rsid w:val="000E6CFF"/>
    <w:rsid w:val="000E6E4B"/>
    <w:rsid w:val="000E6EDE"/>
    <w:rsid w:val="000E77ED"/>
    <w:rsid w:val="000E7942"/>
    <w:rsid w:val="000F00EF"/>
    <w:rsid w:val="000F00F4"/>
    <w:rsid w:val="000F14C6"/>
    <w:rsid w:val="000F1542"/>
    <w:rsid w:val="000F17CE"/>
    <w:rsid w:val="000F25CA"/>
    <w:rsid w:val="000F293F"/>
    <w:rsid w:val="000F2BCF"/>
    <w:rsid w:val="000F2DDE"/>
    <w:rsid w:val="000F32E4"/>
    <w:rsid w:val="000F38E3"/>
    <w:rsid w:val="000F3A2A"/>
    <w:rsid w:val="000F4339"/>
    <w:rsid w:val="000F438F"/>
    <w:rsid w:val="000F43CD"/>
    <w:rsid w:val="000F46B6"/>
    <w:rsid w:val="000F4B6B"/>
    <w:rsid w:val="000F4E3E"/>
    <w:rsid w:val="000F5152"/>
    <w:rsid w:val="000F56D7"/>
    <w:rsid w:val="000F5B54"/>
    <w:rsid w:val="000F60D4"/>
    <w:rsid w:val="000F6404"/>
    <w:rsid w:val="000F672B"/>
    <w:rsid w:val="000F692A"/>
    <w:rsid w:val="000F6A9A"/>
    <w:rsid w:val="000F6E7B"/>
    <w:rsid w:val="000F719A"/>
    <w:rsid w:val="000F737A"/>
    <w:rsid w:val="000F73CF"/>
    <w:rsid w:val="000F7995"/>
    <w:rsid w:val="000F79FC"/>
    <w:rsid w:val="000F7CE6"/>
    <w:rsid w:val="000F7D97"/>
    <w:rsid w:val="001004AC"/>
    <w:rsid w:val="0010126B"/>
    <w:rsid w:val="001014C4"/>
    <w:rsid w:val="0010154A"/>
    <w:rsid w:val="00101E79"/>
    <w:rsid w:val="00101F5C"/>
    <w:rsid w:val="0010234A"/>
    <w:rsid w:val="001038AA"/>
    <w:rsid w:val="00103D3D"/>
    <w:rsid w:val="0010453B"/>
    <w:rsid w:val="00104839"/>
    <w:rsid w:val="00104CD3"/>
    <w:rsid w:val="00104D86"/>
    <w:rsid w:val="00104FF4"/>
    <w:rsid w:val="0010528A"/>
    <w:rsid w:val="00105860"/>
    <w:rsid w:val="0010593E"/>
    <w:rsid w:val="00105AAA"/>
    <w:rsid w:val="00105E66"/>
    <w:rsid w:val="001064E7"/>
    <w:rsid w:val="00106EFC"/>
    <w:rsid w:val="0010713B"/>
    <w:rsid w:val="00107D21"/>
    <w:rsid w:val="001108E7"/>
    <w:rsid w:val="00110AE5"/>
    <w:rsid w:val="00111319"/>
    <w:rsid w:val="00111BA8"/>
    <w:rsid w:val="00112D1A"/>
    <w:rsid w:val="0011332E"/>
    <w:rsid w:val="00113750"/>
    <w:rsid w:val="00113CCA"/>
    <w:rsid w:val="00113DFD"/>
    <w:rsid w:val="001147D4"/>
    <w:rsid w:val="00115FF6"/>
    <w:rsid w:val="001168BE"/>
    <w:rsid w:val="001168F9"/>
    <w:rsid w:val="00116B39"/>
    <w:rsid w:val="00116CC6"/>
    <w:rsid w:val="00116E50"/>
    <w:rsid w:val="00117690"/>
    <w:rsid w:val="0011776E"/>
    <w:rsid w:val="00117817"/>
    <w:rsid w:val="00117E50"/>
    <w:rsid w:val="00117FE4"/>
    <w:rsid w:val="00120035"/>
    <w:rsid w:val="001205D2"/>
    <w:rsid w:val="001210B2"/>
    <w:rsid w:val="001215DC"/>
    <w:rsid w:val="00121672"/>
    <w:rsid w:val="00121700"/>
    <w:rsid w:val="00121CD6"/>
    <w:rsid w:val="00121FB3"/>
    <w:rsid w:val="001227C0"/>
    <w:rsid w:val="00122EE6"/>
    <w:rsid w:val="00122F62"/>
    <w:rsid w:val="00123325"/>
    <w:rsid w:val="001236F7"/>
    <w:rsid w:val="001239FB"/>
    <w:rsid w:val="00123BD7"/>
    <w:rsid w:val="00123EE8"/>
    <w:rsid w:val="00124593"/>
    <w:rsid w:val="00124A52"/>
    <w:rsid w:val="001250C7"/>
    <w:rsid w:val="001251A1"/>
    <w:rsid w:val="0012585E"/>
    <w:rsid w:val="0012616C"/>
    <w:rsid w:val="00126419"/>
    <w:rsid w:val="00126688"/>
    <w:rsid w:val="001276BF"/>
    <w:rsid w:val="00127AF3"/>
    <w:rsid w:val="00127C8C"/>
    <w:rsid w:val="001302B2"/>
    <w:rsid w:val="00130CB5"/>
    <w:rsid w:val="0013105E"/>
    <w:rsid w:val="0013150D"/>
    <w:rsid w:val="001318A5"/>
    <w:rsid w:val="00131D1C"/>
    <w:rsid w:val="00131E2A"/>
    <w:rsid w:val="00131E41"/>
    <w:rsid w:val="00131E99"/>
    <w:rsid w:val="001323B9"/>
    <w:rsid w:val="001326CB"/>
    <w:rsid w:val="00132827"/>
    <w:rsid w:val="00133D59"/>
    <w:rsid w:val="00133D68"/>
    <w:rsid w:val="00133F39"/>
    <w:rsid w:val="0013439B"/>
    <w:rsid w:val="00134775"/>
    <w:rsid w:val="00134960"/>
    <w:rsid w:val="00134B75"/>
    <w:rsid w:val="00134B93"/>
    <w:rsid w:val="00134F61"/>
    <w:rsid w:val="001352B4"/>
    <w:rsid w:val="00135687"/>
    <w:rsid w:val="0013575E"/>
    <w:rsid w:val="0013586E"/>
    <w:rsid w:val="00135C29"/>
    <w:rsid w:val="00135C74"/>
    <w:rsid w:val="00135C96"/>
    <w:rsid w:val="00135DE9"/>
    <w:rsid w:val="00135E86"/>
    <w:rsid w:val="00136C8B"/>
    <w:rsid w:val="00136E6F"/>
    <w:rsid w:val="00136E7A"/>
    <w:rsid w:val="001372C9"/>
    <w:rsid w:val="00137443"/>
    <w:rsid w:val="0014015A"/>
    <w:rsid w:val="00140179"/>
    <w:rsid w:val="0014060B"/>
    <w:rsid w:val="00140A39"/>
    <w:rsid w:val="00141125"/>
    <w:rsid w:val="00141511"/>
    <w:rsid w:val="001419EC"/>
    <w:rsid w:val="00141BF1"/>
    <w:rsid w:val="00141FA6"/>
    <w:rsid w:val="00142DDB"/>
    <w:rsid w:val="0014360D"/>
    <w:rsid w:val="00143671"/>
    <w:rsid w:val="001439EE"/>
    <w:rsid w:val="00144482"/>
    <w:rsid w:val="001445B0"/>
    <w:rsid w:val="001445C3"/>
    <w:rsid w:val="00144901"/>
    <w:rsid w:val="00144D4C"/>
    <w:rsid w:val="00144DA1"/>
    <w:rsid w:val="0014556F"/>
    <w:rsid w:val="001457E3"/>
    <w:rsid w:val="00145BDF"/>
    <w:rsid w:val="00145BF4"/>
    <w:rsid w:val="001467F2"/>
    <w:rsid w:val="00146CFD"/>
    <w:rsid w:val="00146E79"/>
    <w:rsid w:val="0014728E"/>
    <w:rsid w:val="001474D8"/>
    <w:rsid w:val="00147520"/>
    <w:rsid w:val="001479C7"/>
    <w:rsid w:val="00147EF9"/>
    <w:rsid w:val="0015030B"/>
    <w:rsid w:val="0015048E"/>
    <w:rsid w:val="0015053F"/>
    <w:rsid w:val="0015087E"/>
    <w:rsid w:val="00150CEF"/>
    <w:rsid w:val="0015173C"/>
    <w:rsid w:val="001517FB"/>
    <w:rsid w:val="00151AF7"/>
    <w:rsid w:val="0015247A"/>
    <w:rsid w:val="0015266C"/>
    <w:rsid w:val="001533EB"/>
    <w:rsid w:val="001534DA"/>
    <w:rsid w:val="00153724"/>
    <w:rsid w:val="00153903"/>
    <w:rsid w:val="00153AF2"/>
    <w:rsid w:val="0015431F"/>
    <w:rsid w:val="00154426"/>
    <w:rsid w:val="001551AA"/>
    <w:rsid w:val="00155AD5"/>
    <w:rsid w:val="00155D33"/>
    <w:rsid w:val="001561B2"/>
    <w:rsid w:val="00156467"/>
    <w:rsid w:val="0015649F"/>
    <w:rsid w:val="001566DC"/>
    <w:rsid w:val="001572C9"/>
    <w:rsid w:val="001572FD"/>
    <w:rsid w:val="0015758B"/>
    <w:rsid w:val="001576D6"/>
    <w:rsid w:val="00157F04"/>
    <w:rsid w:val="00160188"/>
    <w:rsid w:val="00160650"/>
    <w:rsid w:val="00160A07"/>
    <w:rsid w:val="00160AC7"/>
    <w:rsid w:val="00160D0A"/>
    <w:rsid w:val="00160E46"/>
    <w:rsid w:val="00162F9E"/>
    <w:rsid w:val="00163175"/>
    <w:rsid w:val="00163195"/>
    <w:rsid w:val="001631DC"/>
    <w:rsid w:val="0016392E"/>
    <w:rsid w:val="00163EB5"/>
    <w:rsid w:val="00163F75"/>
    <w:rsid w:val="0016439E"/>
    <w:rsid w:val="00164495"/>
    <w:rsid w:val="00164548"/>
    <w:rsid w:val="001645A3"/>
    <w:rsid w:val="0016469D"/>
    <w:rsid w:val="001650F4"/>
    <w:rsid w:val="001652F6"/>
    <w:rsid w:val="001656AC"/>
    <w:rsid w:val="00165E5C"/>
    <w:rsid w:val="00165ECC"/>
    <w:rsid w:val="001661D8"/>
    <w:rsid w:val="00166D4B"/>
    <w:rsid w:val="00166F16"/>
    <w:rsid w:val="0016716C"/>
    <w:rsid w:val="0016741F"/>
    <w:rsid w:val="00167452"/>
    <w:rsid w:val="00167C54"/>
    <w:rsid w:val="00170371"/>
    <w:rsid w:val="0017076C"/>
    <w:rsid w:val="001710EC"/>
    <w:rsid w:val="001716D0"/>
    <w:rsid w:val="00171741"/>
    <w:rsid w:val="00171ED1"/>
    <w:rsid w:val="00171FD9"/>
    <w:rsid w:val="0017268C"/>
    <w:rsid w:val="00172E03"/>
    <w:rsid w:val="00173A81"/>
    <w:rsid w:val="00173B5F"/>
    <w:rsid w:val="001740D5"/>
    <w:rsid w:val="001743F1"/>
    <w:rsid w:val="0017468A"/>
    <w:rsid w:val="001746B8"/>
    <w:rsid w:val="00174DAB"/>
    <w:rsid w:val="00174EA3"/>
    <w:rsid w:val="00174F37"/>
    <w:rsid w:val="00175A81"/>
    <w:rsid w:val="00176569"/>
    <w:rsid w:val="0017656F"/>
    <w:rsid w:val="00176817"/>
    <w:rsid w:val="00177140"/>
    <w:rsid w:val="00177C73"/>
    <w:rsid w:val="001803F8"/>
    <w:rsid w:val="001805EE"/>
    <w:rsid w:val="00180AE5"/>
    <w:rsid w:val="001810C3"/>
    <w:rsid w:val="00181618"/>
    <w:rsid w:val="0018214B"/>
    <w:rsid w:val="0018226F"/>
    <w:rsid w:val="001825B8"/>
    <w:rsid w:val="001829D1"/>
    <w:rsid w:val="00182C64"/>
    <w:rsid w:val="0018353C"/>
    <w:rsid w:val="00183860"/>
    <w:rsid w:val="001839A8"/>
    <w:rsid w:val="00183A2F"/>
    <w:rsid w:val="00183BA1"/>
    <w:rsid w:val="0018406D"/>
    <w:rsid w:val="001842DD"/>
    <w:rsid w:val="00184965"/>
    <w:rsid w:val="00184A93"/>
    <w:rsid w:val="00184CF9"/>
    <w:rsid w:val="00184D8A"/>
    <w:rsid w:val="00185111"/>
    <w:rsid w:val="00185392"/>
    <w:rsid w:val="00185745"/>
    <w:rsid w:val="00185D27"/>
    <w:rsid w:val="0018601D"/>
    <w:rsid w:val="001863EF"/>
    <w:rsid w:val="001865DA"/>
    <w:rsid w:val="001866E1"/>
    <w:rsid w:val="00186C34"/>
    <w:rsid w:val="00186D20"/>
    <w:rsid w:val="00186D2C"/>
    <w:rsid w:val="001871AF"/>
    <w:rsid w:val="001873E3"/>
    <w:rsid w:val="00187BCF"/>
    <w:rsid w:val="00187E70"/>
    <w:rsid w:val="00190A7C"/>
    <w:rsid w:val="00190EBA"/>
    <w:rsid w:val="00191089"/>
    <w:rsid w:val="00191103"/>
    <w:rsid w:val="001912A1"/>
    <w:rsid w:val="001919D6"/>
    <w:rsid w:val="00191AF9"/>
    <w:rsid w:val="00192016"/>
    <w:rsid w:val="00192786"/>
    <w:rsid w:val="00192DF7"/>
    <w:rsid w:val="00192EDB"/>
    <w:rsid w:val="001930EF"/>
    <w:rsid w:val="001930F3"/>
    <w:rsid w:val="00193553"/>
    <w:rsid w:val="001935EA"/>
    <w:rsid w:val="001939F2"/>
    <w:rsid w:val="00193B5D"/>
    <w:rsid w:val="0019412F"/>
    <w:rsid w:val="0019440C"/>
    <w:rsid w:val="001945C8"/>
    <w:rsid w:val="001946B0"/>
    <w:rsid w:val="00194A13"/>
    <w:rsid w:val="00195039"/>
    <w:rsid w:val="0019564F"/>
    <w:rsid w:val="001956AE"/>
    <w:rsid w:val="00195BB5"/>
    <w:rsid w:val="00195DB8"/>
    <w:rsid w:val="0019642A"/>
    <w:rsid w:val="001964B7"/>
    <w:rsid w:val="0019677E"/>
    <w:rsid w:val="00196A08"/>
    <w:rsid w:val="001970F4"/>
    <w:rsid w:val="0019754F"/>
    <w:rsid w:val="00197D5E"/>
    <w:rsid w:val="00197E4D"/>
    <w:rsid w:val="001A0022"/>
    <w:rsid w:val="001A04E2"/>
    <w:rsid w:val="001A09FB"/>
    <w:rsid w:val="001A0BE4"/>
    <w:rsid w:val="001A10D0"/>
    <w:rsid w:val="001A14BA"/>
    <w:rsid w:val="001A1C34"/>
    <w:rsid w:val="001A2310"/>
    <w:rsid w:val="001A2367"/>
    <w:rsid w:val="001A243D"/>
    <w:rsid w:val="001A287A"/>
    <w:rsid w:val="001A2AC5"/>
    <w:rsid w:val="001A2B26"/>
    <w:rsid w:val="001A32C9"/>
    <w:rsid w:val="001A341D"/>
    <w:rsid w:val="001A3B36"/>
    <w:rsid w:val="001A3CDA"/>
    <w:rsid w:val="001A4043"/>
    <w:rsid w:val="001A448C"/>
    <w:rsid w:val="001A4955"/>
    <w:rsid w:val="001A4CB1"/>
    <w:rsid w:val="001A4E0C"/>
    <w:rsid w:val="001A55E7"/>
    <w:rsid w:val="001A5821"/>
    <w:rsid w:val="001A5BCC"/>
    <w:rsid w:val="001A62FD"/>
    <w:rsid w:val="001A6304"/>
    <w:rsid w:val="001A6313"/>
    <w:rsid w:val="001A633E"/>
    <w:rsid w:val="001A68AE"/>
    <w:rsid w:val="001A6D94"/>
    <w:rsid w:val="001B0131"/>
    <w:rsid w:val="001B0364"/>
    <w:rsid w:val="001B0D87"/>
    <w:rsid w:val="001B11AE"/>
    <w:rsid w:val="001B1232"/>
    <w:rsid w:val="001B1794"/>
    <w:rsid w:val="001B1CC4"/>
    <w:rsid w:val="001B1CD1"/>
    <w:rsid w:val="001B219A"/>
    <w:rsid w:val="001B21F3"/>
    <w:rsid w:val="001B22A7"/>
    <w:rsid w:val="001B24BB"/>
    <w:rsid w:val="001B2820"/>
    <w:rsid w:val="001B2C81"/>
    <w:rsid w:val="001B2F44"/>
    <w:rsid w:val="001B30E8"/>
    <w:rsid w:val="001B3209"/>
    <w:rsid w:val="001B3B40"/>
    <w:rsid w:val="001B3BAB"/>
    <w:rsid w:val="001B3BDD"/>
    <w:rsid w:val="001B3FD2"/>
    <w:rsid w:val="001B405B"/>
    <w:rsid w:val="001B46CD"/>
    <w:rsid w:val="001B4909"/>
    <w:rsid w:val="001B4FF9"/>
    <w:rsid w:val="001B5026"/>
    <w:rsid w:val="001B5027"/>
    <w:rsid w:val="001B571D"/>
    <w:rsid w:val="001B584E"/>
    <w:rsid w:val="001B5CE8"/>
    <w:rsid w:val="001B67FE"/>
    <w:rsid w:val="001B7723"/>
    <w:rsid w:val="001C051F"/>
    <w:rsid w:val="001C0D4A"/>
    <w:rsid w:val="001C0EF5"/>
    <w:rsid w:val="001C185E"/>
    <w:rsid w:val="001C1B28"/>
    <w:rsid w:val="001C1EDF"/>
    <w:rsid w:val="001C20E9"/>
    <w:rsid w:val="001C23B8"/>
    <w:rsid w:val="001C2A3C"/>
    <w:rsid w:val="001C31BC"/>
    <w:rsid w:val="001C3964"/>
    <w:rsid w:val="001C3A3D"/>
    <w:rsid w:val="001C3EF5"/>
    <w:rsid w:val="001C3F6F"/>
    <w:rsid w:val="001C3FE2"/>
    <w:rsid w:val="001C4155"/>
    <w:rsid w:val="001C4327"/>
    <w:rsid w:val="001C46C6"/>
    <w:rsid w:val="001C5218"/>
    <w:rsid w:val="001C56C2"/>
    <w:rsid w:val="001C5939"/>
    <w:rsid w:val="001C5BAF"/>
    <w:rsid w:val="001C5FAC"/>
    <w:rsid w:val="001C67C7"/>
    <w:rsid w:val="001C6806"/>
    <w:rsid w:val="001C68CB"/>
    <w:rsid w:val="001C6B4F"/>
    <w:rsid w:val="001C6C2C"/>
    <w:rsid w:val="001C6D21"/>
    <w:rsid w:val="001C6FE1"/>
    <w:rsid w:val="001C7064"/>
    <w:rsid w:val="001C72F7"/>
    <w:rsid w:val="001C7431"/>
    <w:rsid w:val="001C744A"/>
    <w:rsid w:val="001C78FE"/>
    <w:rsid w:val="001D0406"/>
    <w:rsid w:val="001D0525"/>
    <w:rsid w:val="001D0859"/>
    <w:rsid w:val="001D136A"/>
    <w:rsid w:val="001D1C2B"/>
    <w:rsid w:val="001D223A"/>
    <w:rsid w:val="001D248E"/>
    <w:rsid w:val="001D2670"/>
    <w:rsid w:val="001D2893"/>
    <w:rsid w:val="001D357A"/>
    <w:rsid w:val="001D3AFA"/>
    <w:rsid w:val="001D3E9E"/>
    <w:rsid w:val="001D41C4"/>
    <w:rsid w:val="001D46B4"/>
    <w:rsid w:val="001D4A14"/>
    <w:rsid w:val="001D54EB"/>
    <w:rsid w:val="001D55E0"/>
    <w:rsid w:val="001D5CEC"/>
    <w:rsid w:val="001D5FFB"/>
    <w:rsid w:val="001D6AB1"/>
    <w:rsid w:val="001D6EF4"/>
    <w:rsid w:val="001D72D2"/>
    <w:rsid w:val="001D73CB"/>
    <w:rsid w:val="001D7699"/>
    <w:rsid w:val="001D7718"/>
    <w:rsid w:val="001E01C5"/>
    <w:rsid w:val="001E01CA"/>
    <w:rsid w:val="001E0EC6"/>
    <w:rsid w:val="001E13DF"/>
    <w:rsid w:val="001E17A1"/>
    <w:rsid w:val="001E19EA"/>
    <w:rsid w:val="001E1AA7"/>
    <w:rsid w:val="001E1F50"/>
    <w:rsid w:val="001E2603"/>
    <w:rsid w:val="001E349F"/>
    <w:rsid w:val="001E473E"/>
    <w:rsid w:val="001E4CB3"/>
    <w:rsid w:val="001E50A3"/>
    <w:rsid w:val="001E5806"/>
    <w:rsid w:val="001E5DBA"/>
    <w:rsid w:val="001E68C0"/>
    <w:rsid w:val="001E77B3"/>
    <w:rsid w:val="001E7847"/>
    <w:rsid w:val="001E7A3E"/>
    <w:rsid w:val="001E7D1C"/>
    <w:rsid w:val="001E7F1A"/>
    <w:rsid w:val="001E7F31"/>
    <w:rsid w:val="001E7F77"/>
    <w:rsid w:val="001F087D"/>
    <w:rsid w:val="001F0E32"/>
    <w:rsid w:val="001F1290"/>
    <w:rsid w:val="001F158B"/>
    <w:rsid w:val="001F17BF"/>
    <w:rsid w:val="001F186E"/>
    <w:rsid w:val="001F18AD"/>
    <w:rsid w:val="001F1A2D"/>
    <w:rsid w:val="001F1B2F"/>
    <w:rsid w:val="001F2093"/>
    <w:rsid w:val="001F231E"/>
    <w:rsid w:val="001F27C1"/>
    <w:rsid w:val="001F2B91"/>
    <w:rsid w:val="001F2CC1"/>
    <w:rsid w:val="001F326A"/>
    <w:rsid w:val="001F32DC"/>
    <w:rsid w:val="001F338D"/>
    <w:rsid w:val="001F35BB"/>
    <w:rsid w:val="001F3D8A"/>
    <w:rsid w:val="001F4BFA"/>
    <w:rsid w:val="001F4D6D"/>
    <w:rsid w:val="001F51C7"/>
    <w:rsid w:val="001F5477"/>
    <w:rsid w:val="001F5679"/>
    <w:rsid w:val="001F593F"/>
    <w:rsid w:val="001F5D43"/>
    <w:rsid w:val="001F5FE2"/>
    <w:rsid w:val="001F640D"/>
    <w:rsid w:val="001F6463"/>
    <w:rsid w:val="001F64E7"/>
    <w:rsid w:val="001F6D48"/>
    <w:rsid w:val="001F7334"/>
    <w:rsid w:val="001F740C"/>
    <w:rsid w:val="001F75D5"/>
    <w:rsid w:val="001F7655"/>
    <w:rsid w:val="001F76FF"/>
    <w:rsid w:val="001F7D65"/>
    <w:rsid w:val="00200019"/>
    <w:rsid w:val="00200A37"/>
    <w:rsid w:val="00200AA9"/>
    <w:rsid w:val="00200D81"/>
    <w:rsid w:val="00201243"/>
    <w:rsid w:val="00201852"/>
    <w:rsid w:val="00201D8F"/>
    <w:rsid w:val="0020237D"/>
    <w:rsid w:val="00202794"/>
    <w:rsid w:val="00202B38"/>
    <w:rsid w:val="00202FEC"/>
    <w:rsid w:val="002033A4"/>
    <w:rsid w:val="002038F5"/>
    <w:rsid w:val="00203AE5"/>
    <w:rsid w:val="0020416D"/>
    <w:rsid w:val="00204952"/>
    <w:rsid w:val="00205057"/>
    <w:rsid w:val="00205D92"/>
    <w:rsid w:val="0020602B"/>
    <w:rsid w:val="0020605E"/>
    <w:rsid w:val="00206077"/>
    <w:rsid w:val="002064B0"/>
    <w:rsid w:val="00206525"/>
    <w:rsid w:val="00206E9F"/>
    <w:rsid w:val="00207341"/>
    <w:rsid w:val="00210516"/>
    <w:rsid w:val="002106B3"/>
    <w:rsid w:val="00211302"/>
    <w:rsid w:val="002118BA"/>
    <w:rsid w:val="00211976"/>
    <w:rsid w:val="00211AFF"/>
    <w:rsid w:val="00211B0D"/>
    <w:rsid w:val="00211B11"/>
    <w:rsid w:val="00211E00"/>
    <w:rsid w:val="00211FB2"/>
    <w:rsid w:val="00211FE9"/>
    <w:rsid w:val="0021252D"/>
    <w:rsid w:val="00213BDF"/>
    <w:rsid w:val="002141C0"/>
    <w:rsid w:val="00214212"/>
    <w:rsid w:val="002142EB"/>
    <w:rsid w:val="00214435"/>
    <w:rsid w:val="0021449A"/>
    <w:rsid w:val="00214787"/>
    <w:rsid w:val="002147BC"/>
    <w:rsid w:val="0021535C"/>
    <w:rsid w:val="00215C27"/>
    <w:rsid w:val="00216669"/>
    <w:rsid w:val="00216705"/>
    <w:rsid w:val="0021683C"/>
    <w:rsid w:val="0021699F"/>
    <w:rsid w:val="00216A16"/>
    <w:rsid w:val="0021747A"/>
    <w:rsid w:val="002175CD"/>
    <w:rsid w:val="0021789E"/>
    <w:rsid w:val="00217A99"/>
    <w:rsid w:val="002200B0"/>
    <w:rsid w:val="0022015D"/>
    <w:rsid w:val="00220B6A"/>
    <w:rsid w:val="00220E46"/>
    <w:rsid w:val="00221886"/>
    <w:rsid w:val="002222FF"/>
    <w:rsid w:val="00222EA0"/>
    <w:rsid w:val="00222F03"/>
    <w:rsid w:val="002234E8"/>
    <w:rsid w:val="00223C96"/>
    <w:rsid w:val="00223D41"/>
    <w:rsid w:val="00223FA9"/>
    <w:rsid w:val="0022460F"/>
    <w:rsid w:val="00224743"/>
    <w:rsid w:val="00224795"/>
    <w:rsid w:val="00224C71"/>
    <w:rsid w:val="00224C7A"/>
    <w:rsid w:val="002250FA"/>
    <w:rsid w:val="0022512A"/>
    <w:rsid w:val="0022589B"/>
    <w:rsid w:val="002265AD"/>
    <w:rsid w:val="00226B23"/>
    <w:rsid w:val="00226F28"/>
    <w:rsid w:val="002275EC"/>
    <w:rsid w:val="00227C1A"/>
    <w:rsid w:val="00227C8B"/>
    <w:rsid w:val="00230374"/>
    <w:rsid w:val="002304B1"/>
    <w:rsid w:val="002306D9"/>
    <w:rsid w:val="002309DB"/>
    <w:rsid w:val="00230D05"/>
    <w:rsid w:val="00230FC9"/>
    <w:rsid w:val="002316FE"/>
    <w:rsid w:val="00231B1A"/>
    <w:rsid w:val="00231C25"/>
    <w:rsid w:val="00231C90"/>
    <w:rsid w:val="00232181"/>
    <w:rsid w:val="00233498"/>
    <w:rsid w:val="00233624"/>
    <w:rsid w:val="00233C77"/>
    <w:rsid w:val="00233D3E"/>
    <w:rsid w:val="00233D89"/>
    <w:rsid w:val="002340C1"/>
    <w:rsid w:val="002346B0"/>
    <w:rsid w:val="002348AC"/>
    <w:rsid w:val="00234C9F"/>
    <w:rsid w:val="002350E1"/>
    <w:rsid w:val="0023566A"/>
    <w:rsid w:val="00235AB6"/>
    <w:rsid w:val="002361EB"/>
    <w:rsid w:val="00236CEC"/>
    <w:rsid w:val="00237B64"/>
    <w:rsid w:val="0024042A"/>
    <w:rsid w:val="00240614"/>
    <w:rsid w:val="00240F08"/>
    <w:rsid w:val="002411FB"/>
    <w:rsid w:val="0024161C"/>
    <w:rsid w:val="002417F3"/>
    <w:rsid w:val="002418A3"/>
    <w:rsid w:val="00241A4C"/>
    <w:rsid w:val="0024261E"/>
    <w:rsid w:val="00242DC7"/>
    <w:rsid w:val="002430D8"/>
    <w:rsid w:val="002431E9"/>
    <w:rsid w:val="002431EF"/>
    <w:rsid w:val="00245EF6"/>
    <w:rsid w:val="00246197"/>
    <w:rsid w:val="00246560"/>
    <w:rsid w:val="00246565"/>
    <w:rsid w:val="002465F3"/>
    <w:rsid w:val="0024689F"/>
    <w:rsid w:val="00246E16"/>
    <w:rsid w:val="0024713A"/>
    <w:rsid w:val="0024720C"/>
    <w:rsid w:val="002476A8"/>
    <w:rsid w:val="00247CF9"/>
    <w:rsid w:val="00250258"/>
    <w:rsid w:val="002505BB"/>
    <w:rsid w:val="00250D18"/>
    <w:rsid w:val="00250E03"/>
    <w:rsid w:val="002510AC"/>
    <w:rsid w:val="0025128F"/>
    <w:rsid w:val="00251AB2"/>
    <w:rsid w:val="00251C71"/>
    <w:rsid w:val="0025288E"/>
    <w:rsid w:val="00252A0D"/>
    <w:rsid w:val="00252B17"/>
    <w:rsid w:val="00252D5E"/>
    <w:rsid w:val="00252FA7"/>
    <w:rsid w:val="00253883"/>
    <w:rsid w:val="002538BD"/>
    <w:rsid w:val="00253B46"/>
    <w:rsid w:val="00253F58"/>
    <w:rsid w:val="002547CB"/>
    <w:rsid w:val="00254E6B"/>
    <w:rsid w:val="0025522A"/>
    <w:rsid w:val="00255DBE"/>
    <w:rsid w:val="002560A5"/>
    <w:rsid w:val="002561C0"/>
    <w:rsid w:val="002564A4"/>
    <w:rsid w:val="00257120"/>
    <w:rsid w:val="00257475"/>
    <w:rsid w:val="00257F05"/>
    <w:rsid w:val="002604C9"/>
    <w:rsid w:val="002604F7"/>
    <w:rsid w:val="002605F1"/>
    <w:rsid w:val="002608B9"/>
    <w:rsid w:val="00260B22"/>
    <w:rsid w:val="0026182E"/>
    <w:rsid w:val="0026182F"/>
    <w:rsid w:val="002622F9"/>
    <w:rsid w:val="0026231E"/>
    <w:rsid w:val="00262463"/>
    <w:rsid w:val="0026261B"/>
    <w:rsid w:val="00262FD1"/>
    <w:rsid w:val="002630BC"/>
    <w:rsid w:val="002637DB"/>
    <w:rsid w:val="002643F9"/>
    <w:rsid w:val="002647BF"/>
    <w:rsid w:val="002648C5"/>
    <w:rsid w:val="00264AEE"/>
    <w:rsid w:val="0026507D"/>
    <w:rsid w:val="002650FB"/>
    <w:rsid w:val="00265195"/>
    <w:rsid w:val="002653D7"/>
    <w:rsid w:val="0026586C"/>
    <w:rsid w:val="00265C36"/>
    <w:rsid w:val="00265CC6"/>
    <w:rsid w:val="00265CCA"/>
    <w:rsid w:val="002661E2"/>
    <w:rsid w:val="002664D9"/>
    <w:rsid w:val="00266831"/>
    <w:rsid w:val="0026687B"/>
    <w:rsid w:val="00266898"/>
    <w:rsid w:val="00266C72"/>
    <w:rsid w:val="00267165"/>
    <w:rsid w:val="00267524"/>
    <w:rsid w:val="00267BD4"/>
    <w:rsid w:val="00270DF5"/>
    <w:rsid w:val="0027143E"/>
    <w:rsid w:val="002714A1"/>
    <w:rsid w:val="002723A1"/>
    <w:rsid w:val="002728A2"/>
    <w:rsid w:val="00272B47"/>
    <w:rsid w:val="00272D2D"/>
    <w:rsid w:val="00272DE1"/>
    <w:rsid w:val="0027380B"/>
    <w:rsid w:val="002738D0"/>
    <w:rsid w:val="002745C0"/>
    <w:rsid w:val="00274E73"/>
    <w:rsid w:val="00274F9F"/>
    <w:rsid w:val="0027520D"/>
    <w:rsid w:val="0027579F"/>
    <w:rsid w:val="00275BAD"/>
    <w:rsid w:val="0027653B"/>
    <w:rsid w:val="00276760"/>
    <w:rsid w:val="002768D2"/>
    <w:rsid w:val="00276923"/>
    <w:rsid w:val="002774CB"/>
    <w:rsid w:val="002775F6"/>
    <w:rsid w:val="00277852"/>
    <w:rsid w:val="00277BC7"/>
    <w:rsid w:val="00277BD1"/>
    <w:rsid w:val="00277BEB"/>
    <w:rsid w:val="00277E96"/>
    <w:rsid w:val="0028019E"/>
    <w:rsid w:val="00280704"/>
    <w:rsid w:val="00280978"/>
    <w:rsid w:val="00280B85"/>
    <w:rsid w:val="002813B7"/>
    <w:rsid w:val="0028164E"/>
    <w:rsid w:val="002816E7"/>
    <w:rsid w:val="00281B11"/>
    <w:rsid w:val="00281BA0"/>
    <w:rsid w:val="0028267B"/>
    <w:rsid w:val="00282A7C"/>
    <w:rsid w:val="00282ACA"/>
    <w:rsid w:val="0028303D"/>
    <w:rsid w:val="002830D0"/>
    <w:rsid w:val="00283308"/>
    <w:rsid w:val="002835C6"/>
    <w:rsid w:val="00283610"/>
    <w:rsid w:val="002837BD"/>
    <w:rsid w:val="00283847"/>
    <w:rsid w:val="00283900"/>
    <w:rsid w:val="002840FA"/>
    <w:rsid w:val="00284378"/>
    <w:rsid w:val="00284724"/>
    <w:rsid w:val="00285292"/>
    <w:rsid w:val="002855DD"/>
    <w:rsid w:val="0028565F"/>
    <w:rsid w:val="0028571C"/>
    <w:rsid w:val="002859DB"/>
    <w:rsid w:val="002862AA"/>
    <w:rsid w:val="002869A5"/>
    <w:rsid w:val="002870A7"/>
    <w:rsid w:val="00287601"/>
    <w:rsid w:val="00287954"/>
    <w:rsid w:val="0028795A"/>
    <w:rsid w:val="00287B6C"/>
    <w:rsid w:val="00287C93"/>
    <w:rsid w:val="00290D72"/>
    <w:rsid w:val="00291028"/>
    <w:rsid w:val="00291280"/>
    <w:rsid w:val="002914C8"/>
    <w:rsid w:val="00291807"/>
    <w:rsid w:val="00291852"/>
    <w:rsid w:val="00291A4A"/>
    <w:rsid w:val="00291BB0"/>
    <w:rsid w:val="00291CB1"/>
    <w:rsid w:val="002922A2"/>
    <w:rsid w:val="0029305F"/>
    <w:rsid w:val="00293280"/>
    <w:rsid w:val="002934A7"/>
    <w:rsid w:val="002939D3"/>
    <w:rsid w:val="00293C2C"/>
    <w:rsid w:val="00293F02"/>
    <w:rsid w:val="002946B0"/>
    <w:rsid w:val="002948FA"/>
    <w:rsid w:val="00294ABC"/>
    <w:rsid w:val="00294B6C"/>
    <w:rsid w:val="00295258"/>
    <w:rsid w:val="0029605B"/>
    <w:rsid w:val="00296182"/>
    <w:rsid w:val="00296A13"/>
    <w:rsid w:val="002977F4"/>
    <w:rsid w:val="0029787F"/>
    <w:rsid w:val="00297B7C"/>
    <w:rsid w:val="002A0483"/>
    <w:rsid w:val="002A1065"/>
    <w:rsid w:val="002A1345"/>
    <w:rsid w:val="002A144F"/>
    <w:rsid w:val="002A1E32"/>
    <w:rsid w:val="002A235C"/>
    <w:rsid w:val="002A2515"/>
    <w:rsid w:val="002A256F"/>
    <w:rsid w:val="002A294B"/>
    <w:rsid w:val="002A2A25"/>
    <w:rsid w:val="002A2E23"/>
    <w:rsid w:val="002A35F1"/>
    <w:rsid w:val="002A4825"/>
    <w:rsid w:val="002A4C90"/>
    <w:rsid w:val="002A51AC"/>
    <w:rsid w:val="002A57EC"/>
    <w:rsid w:val="002A58D6"/>
    <w:rsid w:val="002A5BB7"/>
    <w:rsid w:val="002A6675"/>
    <w:rsid w:val="002A69E2"/>
    <w:rsid w:val="002A71AF"/>
    <w:rsid w:val="002A7385"/>
    <w:rsid w:val="002A7529"/>
    <w:rsid w:val="002A76B2"/>
    <w:rsid w:val="002A7ADE"/>
    <w:rsid w:val="002A7BAD"/>
    <w:rsid w:val="002B0391"/>
    <w:rsid w:val="002B0BA3"/>
    <w:rsid w:val="002B0ECD"/>
    <w:rsid w:val="002B0FF8"/>
    <w:rsid w:val="002B165C"/>
    <w:rsid w:val="002B17BD"/>
    <w:rsid w:val="002B187F"/>
    <w:rsid w:val="002B1F20"/>
    <w:rsid w:val="002B212A"/>
    <w:rsid w:val="002B26A6"/>
    <w:rsid w:val="002B2C4D"/>
    <w:rsid w:val="002B34C7"/>
    <w:rsid w:val="002B369B"/>
    <w:rsid w:val="002B381A"/>
    <w:rsid w:val="002B3D57"/>
    <w:rsid w:val="002B40E9"/>
    <w:rsid w:val="002B4251"/>
    <w:rsid w:val="002B4670"/>
    <w:rsid w:val="002B4B8D"/>
    <w:rsid w:val="002B4F17"/>
    <w:rsid w:val="002B4FA7"/>
    <w:rsid w:val="002B5B24"/>
    <w:rsid w:val="002B5BA0"/>
    <w:rsid w:val="002B5C2C"/>
    <w:rsid w:val="002B5FFB"/>
    <w:rsid w:val="002B6434"/>
    <w:rsid w:val="002B6471"/>
    <w:rsid w:val="002B67C5"/>
    <w:rsid w:val="002B6D57"/>
    <w:rsid w:val="002B6F30"/>
    <w:rsid w:val="002B7A21"/>
    <w:rsid w:val="002C0643"/>
    <w:rsid w:val="002C077F"/>
    <w:rsid w:val="002C0DB4"/>
    <w:rsid w:val="002C0EEF"/>
    <w:rsid w:val="002C1C90"/>
    <w:rsid w:val="002C2027"/>
    <w:rsid w:val="002C205F"/>
    <w:rsid w:val="002C2080"/>
    <w:rsid w:val="002C255F"/>
    <w:rsid w:val="002C2B0F"/>
    <w:rsid w:val="002C2B85"/>
    <w:rsid w:val="002C2EFF"/>
    <w:rsid w:val="002C2F43"/>
    <w:rsid w:val="002C32F9"/>
    <w:rsid w:val="002C36A9"/>
    <w:rsid w:val="002C37BA"/>
    <w:rsid w:val="002C3A20"/>
    <w:rsid w:val="002C3A28"/>
    <w:rsid w:val="002C54D7"/>
    <w:rsid w:val="002C5CD2"/>
    <w:rsid w:val="002C5DC7"/>
    <w:rsid w:val="002C6115"/>
    <w:rsid w:val="002C61CA"/>
    <w:rsid w:val="002C68EB"/>
    <w:rsid w:val="002C6FA0"/>
    <w:rsid w:val="002C730A"/>
    <w:rsid w:val="002C7480"/>
    <w:rsid w:val="002C7A98"/>
    <w:rsid w:val="002C7CFD"/>
    <w:rsid w:val="002C7E5D"/>
    <w:rsid w:val="002C7FBA"/>
    <w:rsid w:val="002D001A"/>
    <w:rsid w:val="002D013A"/>
    <w:rsid w:val="002D0233"/>
    <w:rsid w:val="002D0E88"/>
    <w:rsid w:val="002D11C8"/>
    <w:rsid w:val="002D15EC"/>
    <w:rsid w:val="002D1714"/>
    <w:rsid w:val="002D17A6"/>
    <w:rsid w:val="002D1E97"/>
    <w:rsid w:val="002D2AFF"/>
    <w:rsid w:val="002D306B"/>
    <w:rsid w:val="002D3539"/>
    <w:rsid w:val="002D3578"/>
    <w:rsid w:val="002D3650"/>
    <w:rsid w:val="002D3A82"/>
    <w:rsid w:val="002D40C5"/>
    <w:rsid w:val="002D4BFE"/>
    <w:rsid w:val="002D4D21"/>
    <w:rsid w:val="002D4F54"/>
    <w:rsid w:val="002D5994"/>
    <w:rsid w:val="002D5B5A"/>
    <w:rsid w:val="002D6031"/>
    <w:rsid w:val="002D6051"/>
    <w:rsid w:val="002D60C3"/>
    <w:rsid w:val="002D622C"/>
    <w:rsid w:val="002D67AF"/>
    <w:rsid w:val="002D69E0"/>
    <w:rsid w:val="002D6DF4"/>
    <w:rsid w:val="002D7343"/>
    <w:rsid w:val="002D7692"/>
    <w:rsid w:val="002D78F1"/>
    <w:rsid w:val="002D79FE"/>
    <w:rsid w:val="002D7AD6"/>
    <w:rsid w:val="002D7B56"/>
    <w:rsid w:val="002D7BA3"/>
    <w:rsid w:val="002D7BBD"/>
    <w:rsid w:val="002D7C2E"/>
    <w:rsid w:val="002D7E3D"/>
    <w:rsid w:val="002E0122"/>
    <w:rsid w:val="002E0335"/>
    <w:rsid w:val="002E0B64"/>
    <w:rsid w:val="002E1318"/>
    <w:rsid w:val="002E17F4"/>
    <w:rsid w:val="002E194E"/>
    <w:rsid w:val="002E199B"/>
    <w:rsid w:val="002E20EF"/>
    <w:rsid w:val="002E21D9"/>
    <w:rsid w:val="002E2653"/>
    <w:rsid w:val="002E285F"/>
    <w:rsid w:val="002E287B"/>
    <w:rsid w:val="002E3EBC"/>
    <w:rsid w:val="002E40A3"/>
    <w:rsid w:val="002E4613"/>
    <w:rsid w:val="002E50D3"/>
    <w:rsid w:val="002E5374"/>
    <w:rsid w:val="002E564E"/>
    <w:rsid w:val="002E5DFC"/>
    <w:rsid w:val="002E5FEE"/>
    <w:rsid w:val="002E6550"/>
    <w:rsid w:val="002E6DE5"/>
    <w:rsid w:val="002E704B"/>
    <w:rsid w:val="002E70D4"/>
    <w:rsid w:val="002E7206"/>
    <w:rsid w:val="002E7258"/>
    <w:rsid w:val="002E733A"/>
    <w:rsid w:val="002E7B08"/>
    <w:rsid w:val="002E7DCD"/>
    <w:rsid w:val="002E7E84"/>
    <w:rsid w:val="002F0BA5"/>
    <w:rsid w:val="002F0BAA"/>
    <w:rsid w:val="002F10EB"/>
    <w:rsid w:val="002F121B"/>
    <w:rsid w:val="002F14D8"/>
    <w:rsid w:val="002F1829"/>
    <w:rsid w:val="002F190A"/>
    <w:rsid w:val="002F1915"/>
    <w:rsid w:val="002F1CD3"/>
    <w:rsid w:val="002F21CC"/>
    <w:rsid w:val="002F2690"/>
    <w:rsid w:val="002F2C9B"/>
    <w:rsid w:val="002F3CC9"/>
    <w:rsid w:val="002F3E45"/>
    <w:rsid w:val="002F41C5"/>
    <w:rsid w:val="002F4BF7"/>
    <w:rsid w:val="002F4C6C"/>
    <w:rsid w:val="002F4ED6"/>
    <w:rsid w:val="002F4EE3"/>
    <w:rsid w:val="002F51B8"/>
    <w:rsid w:val="002F53C8"/>
    <w:rsid w:val="002F55D7"/>
    <w:rsid w:val="002F5675"/>
    <w:rsid w:val="002F5B76"/>
    <w:rsid w:val="002F5D46"/>
    <w:rsid w:val="002F5DFF"/>
    <w:rsid w:val="002F60FD"/>
    <w:rsid w:val="002F6538"/>
    <w:rsid w:val="002F6574"/>
    <w:rsid w:val="002F685E"/>
    <w:rsid w:val="002F6E18"/>
    <w:rsid w:val="002F7184"/>
    <w:rsid w:val="002F75F0"/>
    <w:rsid w:val="002F7DDB"/>
    <w:rsid w:val="00300474"/>
    <w:rsid w:val="00301CA7"/>
    <w:rsid w:val="003021C9"/>
    <w:rsid w:val="003027CB"/>
    <w:rsid w:val="00302F1D"/>
    <w:rsid w:val="003031E6"/>
    <w:rsid w:val="003039DF"/>
    <w:rsid w:val="00303CDE"/>
    <w:rsid w:val="00303DD9"/>
    <w:rsid w:val="00304113"/>
    <w:rsid w:val="00304192"/>
    <w:rsid w:val="00304729"/>
    <w:rsid w:val="003057CC"/>
    <w:rsid w:val="00305A41"/>
    <w:rsid w:val="0030631E"/>
    <w:rsid w:val="00306731"/>
    <w:rsid w:val="00306C26"/>
    <w:rsid w:val="00306E38"/>
    <w:rsid w:val="0030733A"/>
    <w:rsid w:val="003073B4"/>
    <w:rsid w:val="003074CB"/>
    <w:rsid w:val="003078D2"/>
    <w:rsid w:val="00307A2E"/>
    <w:rsid w:val="00307E33"/>
    <w:rsid w:val="003101D8"/>
    <w:rsid w:val="00310539"/>
    <w:rsid w:val="00310652"/>
    <w:rsid w:val="00310833"/>
    <w:rsid w:val="00310BA7"/>
    <w:rsid w:val="00310D30"/>
    <w:rsid w:val="003111A2"/>
    <w:rsid w:val="00311813"/>
    <w:rsid w:val="00311A97"/>
    <w:rsid w:val="003127B2"/>
    <w:rsid w:val="003127DF"/>
    <w:rsid w:val="00313AD2"/>
    <w:rsid w:val="003142D6"/>
    <w:rsid w:val="00315159"/>
    <w:rsid w:val="0031552C"/>
    <w:rsid w:val="003156A1"/>
    <w:rsid w:val="00315A80"/>
    <w:rsid w:val="0031620A"/>
    <w:rsid w:val="0031650B"/>
    <w:rsid w:val="003167A2"/>
    <w:rsid w:val="0031747B"/>
    <w:rsid w:val="00317AAB"/>
    <w:rsid w:val="00317E0A"/>
    <w:rsid w:val="003205A6"/>
    <w:rsid w:val="00320A68"/>
    <w:rsid w:val="00320B41"/>
    <w:rsid w:val="00320DF9"/>
    <w:rsid w:val="00321BD2"/>
    <w:rsid w:val="003220B9"/>
    <w:rsid w:val="0032213D"/>
    <w:rsid w:val="0032219D"/>
    <w:rsid w:val="003223C8"/>
    <w:rsid w:val="0032252C"/>
    <w:rsid w:val="003225C8"/>
    <w:rsid w:val="003227EF"/>
    <w:rsid w:val="0032320B"/>
    <w:rsid w:val="00323241"/>
    <w:rsid w:val="00323305"/>
    <w:rsid w:val="0032387D"/>
    <w:rsid w:val="00323B6C"/>
    <w:rsid w:val="0032432D"/>
    <w:rsid w:val="00324F41"/>
    <w:rsid w:val="003251F6"/>
    <w:rsid w:val="0032548B"/>
    <w:rsid w:val="00325EF0"/>
    <w:rsid w:val="003261EB"/>
    <w:rsid w:val="003263C3"/>
    <w:rsid w:val="003266A1"/>
    <w:rsid w:val="0032696D"/>
    <w:rsid w:val="00326EFF"/>
    <w:rsid w:val="003271C3"/>
    <w:rsid w:val="00327ED2"/>
    <w:rsid w:val="003309DA"/>
    <w:rsid w:val="00331103"/>
    <w:rsid w:val="0033130C"/>
    <w:rsid w:val="00331526"/>
    <w:rsid w:val="00331998"/>
    <w:rsid w:val="00331EEB"/>
    <w:rsid w:val="00331F3C"/>
    <w:rsid w:val="003321F1"/>
    <w:rsid w:val="003325CE"/>
    <w:rsid w:val="00332A66"/>
    <w:rsid w:val="00332D1F"/>
    <w:rsid w:val="00332F22"/>
    <w:rsid w:val="00332F7E"/>
    <w:rsid w:val="0033318D"/>
    <w:rsid w:val="003331D6"/>
    <w:rsid w:val="00333E50"/>
    <w:rsid w:val="003349E2"/>
    <w:rsid w:val="00335077"/>
    <w:rsid w:val="00335D6C"/>
    <w:rsid w:val="00335E7E"/>
    <w:rsid w:val="00335F33"/>
    <w:rsid w:val="00335F43"/>
    <w:rsid w:val="00336175"/>
    <w:rsid w:val="00336584"/>
    <w:rsid w:val="00336C2D"/>
    <w:rsid w:val="00336CB4"/>
    <w:rsid w:val="0033702D"/>
    <w:rsid w:val="00337255"/>
    <w:rsid w:val="00337616"/>
    <w:rsid w:val="00337654"/>
    <w:rsid w:val="0033786E"/>
    <w:rsid w:val="003379EB"/>
    <w:rsid w:val="00337ACF"/>
    <w:rsid w:val="00337CEE"/>
    <w:rsid w:val="00340050"/>
    <w:rsid w:val="00341189"/>
    <w:rsid w:val="00341540"/>
    <w:rsid w:val="003418F1"/>
    <w:rsid w:val="00341C47"/>
    <w:rsid w:val="00341E6D"/>
    <w:rsid w:val="00341ECE"/>
    <w:rsid w:val="003420E0"/>
    <w:rsid w:val="0034242F"/>
    <w:rsid w:val="00342689"/>
    <w:rsid w:val="0034285B"/>
    <w:rsid w:val="00342C79"/>
    <w:rsid w:val="00343021"/>
    <w:rsid w:val="0034307F"/>
    <w:rsid w:val="003431A8"/>
    <w:rsid w:val="00343612"/>
    <w:rsid w:val="00343981"/>
    <w:rsid w:val="00343AF7"/>
    <w:rsid w:val="00343E0B"/>
    <w:rsid w:val="00344119"/>
    <w:rsid w:val="00344242"/>
    <w:rsid w:val="003448EB"/>
    <w:rsid w:val="003449A6"/>
    <w:rsid w:val="00344A77"/>
    <w:rsid w:val="00345A33"/>
    <w:rsid w:val="00345D23"/>
    <w:rsid w:val="00345ECA"/>
    <w:rsid w:val="00346166"/>
    <w:rsid w:val="00346A80"/>
    <w:rsid w:val="00346BC9"/>
    <w:rsid w:val="00346F2F"/>
    <w:rsid w:val="00347149"/>
    <w:rsid w:val="003473AF"/>
    <w:rsid w:val="003474F4"/>
    <w:rsid w:val="00347515"/>
    <w:rsid w:val="003475CC"/>
    <w:rsid w:val="00347906"/>
    <w:rsid w:val="00347E2D"/>
    <w:rsid w:val="00347E61"/>
    <w:rsid w:val="00347F41"/>
    <w:rsid w:val="00347F5F"/>
    <w:rsid w:val="0035072C"/>
    <w:rsid w:val="00350733"/>
    <w:rsid w:val="003517E9"/>
    <w:rsid w:val="003518E5"/>
    <w:rsid w:val="00351B43"/>
    <w:rsid w:val="00351E0E"/>
    <w:rsid w:val="00351FBE"/>
    <w:rsid w:val="003525E0"/>
    <w:rsid w:val="00352754"/>
    <w:rsid w:val="0035354A"/>
    <w:rsid w:val="003540ED"/>
    <w:rsid w:val="00354AF8"/>
    <w:rsid w:val="00354EAD"/>
    <w:rsid w:val="003559FC"/>
    <w:rsid w:val="00355BA9"/>
    <w:rsid w:val="00355EC7"/>
    <w:rsid w:val="00356113"/>
    <w:rsid w:val="00356118"/>
    <w:rsid w:val="00356387"/>
    <w:rsid w:val="0035784B"/>
    <w:rsid w:val="003602A7"/>
    <w:rsid w:val="0036073B"/>
    <w:rsid w:val="0036074C"/>
    <w:rsid w:val="00360B83"/>
    <w:rsid w:val="003613E3"/>
    <w:rsid w:val="0036142C"/>
    <w:rsid w:val="003615EA"/>
    <w:rsid w:val="00361F39"/>
    <w:rsid w:val="003625E7"/>
    <w:rsid w:val="00362A66"/>
    <w:rsid w:val="00362FC2"/>
    <w:rsid w:val="003637C9"/>
    <w:rsid w:val="00363A98"/>
    <w:rsid w:val="00363DC9"/>
    <w:rsid w:val="003641C3"/>
    <w:rsid w:val="00364469"/>
    <w:rsid w:val="0036453E"/>
    <w:rsid w:val="00364565"/>
    <w:rsid w:val="003649C9"/>
    <w:rsid w:val="00364BFE"/>
    <w:rsid w:val="00364C7C"/>
    <w:rsid w:val="00364CF3"/>
    <w:rsid w:val="00365559"/>
    <w:rsid w:val="003663BE"/>
    <w:rsid w:val="00366FED"/>
    <w:rsid w:val="00367514"/>
    <w:rsid w:val="003675AF"/>
    <w:rsid w:val="003677CA"/>
    <w:rsid w:val="00367A6D"/>
    <w:rsid w:val="003705A0"/>
    <w:rsid w:val="003705C9"/>
    <w:rsid w:val="00370793"/>
    <w:rsid w:val="003707CA"/>
    <w:rsid w:val="003711A7"/>
    <w:rsid w:val="00371465"/>
    <w:rsid w:val="00371A93"/>
    <w:rsid w:val="00371BF3"/>
    <w:rsid w:val="00371E25"/>
    <w:rsid w:val="003722A2"/>
    <w:rsid w:val="00372413"/>
    <w:rsid w:val="00372EEA"/>
    <w:rsid w:val="00372FB9"/>
    <w:rsid w:val="00373232"/>
    <w:rsid w:val="0037330F"/>
    <w:rsid w:val="00373441"/>
    <w:rsid w:val="003735F9"/>
    <w:rsid w:val="003739ED"/>
    <w:rsid w:val="00373D23"/>
    <w:rsid w:val="00373FD1"/>
    <w:rsid w:val="003741FC"/>
    <w:rsid w:val="0037436B"/>
    <w:rsid w:val="00374B95"/>
    <w:rsid w:val="003753DD"/>
    <w:rsid w:val="003757B4"/>
    <w:rsid w:val="0037588C"/>
    <w:rsid w:val="00375F3A"/>
    <w:rsid w:val="00376010"/>
    <w:rsid w:val="00376090"/>
    <w:rsid w:val="00376101"/>
    <w:rsid w:val="0037661E"/>
    <w:rsid w:val="00376851"/>
    <w:rsid w:val="003768D0"/>
    <w:rsid w:val="00376ADA"/>
    <w:rsid w:val="00376C76"/>
    <w:rsid w:val="0037722A"/>
    <w:rsid w:val="00377789"/>
    <w:rsid w:val="00377DDC"/>
    <w:rsid w:val="003802A3"/>
    <w:rsid w:val="0038067F"/>
    <w:rsid w:val="00380729"/>
    <w:rsid w:val="00380747"/>
    <w:rsid w:val="003809F4"/>
    <w:rsid w:val="00380B88"/>
    <w:rsid w:val="00380BC7"/>
    <w:rsid w:val="00380DFB"/>
    <w:rsid w:val="003810CB"/>
    <w:rsid w:val="003815D3"/>
    <w:rsid w:val="0038174F"/>
    <w:rsid w:val="003819FC"/>
    <w:rsid w:val="00382C56"/>
    <w:rsid w:val="00382E73"/>
    <w:rsid w:val="00383C91"/>
    <w:rsid w:val="00383F91"/>
    <w:rsid w:val="003844D4"/>
    <w:rsid w:val="00384754"/>
    <w:rsid w:val="003849A5"/>
    <w:rsid w:val="00384DD7"/>
    <w:rsid w:val="00384EDD"/>
    <w:rsid w:val="00386010"/>
    <w:rsid w:val="00386C50"/>
    <w:rsid w:val="00387421"/>
    <w:rsid w:val="00387879"/>
    <w:rsid w:val="00387A71"/>
    <w:rsid w:val="00387FEA"/>
    <w:rsid w:val="00390530"/>
    <w:rsid w:val="003908E1"/>
    <w:rsid w:val="00391342"/>
    <w:rsid w:val="00391D41"/>
    <w:rsid w:val="00391EAA"/>
    <w:rsid w:val="003921FB"/>
    <w:rsid w:val="0039238A"/>
    <w:rsid w:val="0039301C"/>
    <w:rsid w:val="00393172"/>
    <w:rsid w:val="003936AF"/>
    <w:rsid w:val="00393E18"/>
    <w:rsid w:val="00393FDB"/>
    <w:rsid w:val="00394300"/>
    <w:rsid w:val="003944E7"/>
    <w:rsid w:val="00394A46"/>
    <w:rsid w:val="00394CC6"/>
    <w:rsid w:val="00394E6A"/>
    <w:rsid w:val="00394F24"/>
    <w:rsid w:val="003950B0"/>
    <w:rsid w:val="003952C9"/>
    <w:rsid w:val="003954DF"/>
    <w:rsid w:val="00395A72"/>
    <w:rsid w:val="00395AFE"/>
    <w:rsid w:val="00395C1F"/>
    <w:rsid w:val="00395DF5"/>
    <w:rsid w:val="00396326"/>
    <w:rsid w:val="003964D5"/>
    <w:rsid w:val="00396BC0"/>
    <w:rsid w:val="00396E68"/>
    <w:rsid w:val="0039743A"/>
    <w:rsid w:val="003979ED"/>
    <w:rsid w:val="00397FA2"/>
    <w:rsid w:val="003A092D"/>
    <w:rsid w:val="003A0E1B"/>
    <w:rsid w:val="003A0E3F"/>
    <w:rsid w:val="003A0FC4"/>
    <w:rsid w:val="003A1571"/>
    <w:rsid w:val="003A1579"/>
    <w:rsid w:val="003A1873"/>
    <w:rsid w:val="003A19C7"/>
    <w:rsid w:val="003A206A"/>
    <w:rsid w:val="003A2279"/>
    <w:rsid w:val="003A2BDD"/>
    <w:rsid w:val="003A2FB2"/>
    <w:rsid w:val="003A34AF"/>
    <w:rsid w:val="003A3DDD"/>
    <w:rsid w:val="003A435A"/>
    <w:rsid w:val="003A47F9"/>
    <w:rsid w:val="003A4915"/>
    <w:rsid w:val="003A4CDE"/>
    <w:rsid w:val="003A4DE0"/>
    <w:rsid w:val="003A57B9"/>
    <w:rsid w:val="003A5C48"/>
    <w:rsid w:val="003A5EFE"/>
    <w:rsid w:val="003A665F"/>
    <w:rsid w:val="003A67E4"/>
    <w:rsid w:val="003A6FE1"/>
    <w:rsid w:val="003A7266"/>
    <w:rsid w:val="003A743B"/>
    <w:rsid w:val="003A75D8"/>
    <w:rsid w:val="003A796D"/>
    <w:rsid w:val="003A7A88"/>
    <w:rsid w:val="003A7EAB"/>
    <w:rsid w:val="003B0306"/>
    <w:rsid w:val="003B08D7"/>
    <w:rsid w:val="003B0F5F"/>
    <w:rsid w:val="003B1175"/>
    <w:rsid w:val="003B1327"/>
    <w:rsid w:val="003B18B6"/>
    <w:rsid w:val="003B1B2C"/>
    <w:rsid w:val="003B24A8"/>
    <w:rsid w:val="003B2D1C"/>
    <w:rsid w:val="003B2D5E"/>
    <w:rsid w:val="003B2E21"/>
    <w:rsid w:val="003B330D"/>
    <w:rsid w:val="003B353A"/>
    <w:rsid w:val="003B3ADC"/>
    <w:rsid w:val="003B41C5"/>
    <w:rsid w:val="003B464C"/>
    <w:rsid w:val="003B4BA9"/>
    <w:rsid w:val="003B4EFE"/>
    <w:rsid w:val="003B5569"/>
    <w:rsid w:val="003B5C36"/>
    <w:rsid w:val="003B64FA"/>
    <w:rsid w:val="003B660F"/>
    <w:rsid w:val="003B66A4"/>
    <w:rsid w:val="003B67F0"/>
    <w:rsid w:val="003B6EB5"/>
    <w:rsid w:val="003B7263"/>
    <w:rsid w:val="003B793E"/>
    <w:rsid w:val="003B79E6"/>
    <w:rsid w:val="003C0EF1"/>
    <w:rsid w:val="003C11D1"/>
    <w:rsid w:val="003C1663"/>
    <w:rsid w:val="003C1A6C"/>
    <w:rsid w:val="003C1F7D"/>
    <w:rsid w:val="003C206F"/>
    <w:rsid w:val="003C237C"/>
    <w:rsid w:val="003C23B6"/>
    <w:rsid w:val="003C243F"/>
    <w:rsid w:val="003C2878"/>
    <w:rsid w:val="003C3495"/>
    <w:rsid w:val="003C3705"/>
    <w:rsid w:val="003C42DB"/>
    <w:rsid w:val="003C4446"/>
    <w:rsid w:val="003C4DEE"/>
    <w:rsid w:val="003C4E69"/>
    <w:rsid w:val="003C56F5"/>
    <w:rsid w:val="003C574E"/>
    <w:rsid w:val="003C5E00"/>
    <w:rsid w:val="003C63BB"/>
    <w:rsid w:val="003C64AA"/>
    <w:rsid w:val="003C680E"/>
    <w:rsid w:val="003C6F60"/>
    <w:rsid w:val="003C71F1"/>
    <w:rsid w:val="003C72E6"/>
    <w:rsid w:val="003C750C"/>
    <w:rsid w:val="003D0948"/>
    <w:rsid w:val="003D0F83"/>
    <w:rsid w:val="003D107F"/>
    <w:rsid w:val="003D1279"/>
    <w:rsid w:val="003D1798"/>
    <w:rsid w:val="003D1F5A"/>
    <w:rsid w:val="003D1F61"/>
    <w:rsid w:val="003D22A6"/>
    <w:rsid w:val="003D2B09"/>
    <w:rsid w:val="003D2C54"/>
    <w:rsid w:val="003D2E6C"/>
    <w:rsid w:val="003D3258"/>
    <w:rsid w:val="003D3E8F"/>
    <w:rsid w:val="003D3F79"/>
    <w:rsid w:val="003D3FB9"/>
    <w:rsid w:val="003D433A"/>
    <w:rsid w:val="003D4343"/>
    <w:rsid w:val="003D4A00"/>
    <w:rsid w:val="003D53D9"/>
    <w:rsid w:val="003D593D"/>
    <w:rsid w:val="003D5C4D"/>
    <w:rsid w:val="003D6298"/>
    <w:rsid w:val="003D63F4"/>
    <w:rsid w:val="003D67C5"/>
    <w:rsid w:val="003D699D"/>
    <w:rsid w:val="003D6B6F"/>
    <w:rsid w:val="003D6E3A"/>
    <w:rsid w:val="003D71AB"/>
    <w:rsid w:val="003D7BDE"/>
    <w:rsid w:val="003E05D2"/>
    <w:rsid w:val="003E076E"/>
    <w:rsid w:val="003E0D87"/>
    <w:rsid w:val="003E17A4"/>
    <w:rsid w:val="003E190A"/>
    <w:rsid w:val="003E1998"/>
    <w:rsid w:val="003E1D8C"/>
    <w:rsid w:val="003E1E3A"/>
    <w:rsid w:val="003E21DE"/>
    <w:rsid w:val="003E2389"/>
    <w:rsid w:val="003E28D9"/>
    <w:rsid w:val="003E3364"/>
    <w:rsid w:val="003E4227"/>
    <w:rsid w:val="003E49C3"/>
    <w:rsid w:val="003E5D53"/>
    <w:rsid w:val="003E5ECE"/>
    <w:rsid w:val="003E6366"/>
    <w:rsid w:val="003E659D"/>
    <w:rsid w:val="003E66D3"/>
    <w:rsid w:val="003E6817"/>
    <w:rsid w:val="003E6D6B"/>
    <w:rsid w:val="003E7065"/>
    <w:rsid w:val="003E7AE9"/>
    <w:rsid w:val="003E7E13"/>
    <w:rsid w:val="003F0247"/>
    <w:rsid w:val="003F0261"/>
    <w:rsid w:val="003F0776"/>
    <w:rsid w:val="003F0A93"/>
    <w:rsid w:val="003F0D83"/>
    <w:rsid w:val="003F0DC4"/>
    <w:rsid w:val="003F0EAD"/>
    <w:rsid w:val="003F1C6B"/>
    <w:rsid w:val="003F213E"/>
    <w:rsid w:val="003F2417"/>
    <w:rsid w:val="003F2571"/>
    <w:rsid w:val="003F25CB"/>
    <w:rsid w:val="003F25DA"/>
    <w:rsid w:val="003F2D86"/>
    <w:rsid w:val="003F2E27"/>
    <w:rsid w:val="003F2EA3"/>
    <w:rsid w:val="003F3838"/>
    <w:rsid w:val="003F3C5B"/>
    <w:rsid w:val="003F3C87"/>
    <w:rsid w:val="003F4114"/>
    <w:rsid w:val="003F4354"/>
    <w:rsid w:val="003F43B5"/>
    <w:rsid w:val="003F44BB"/>
    <w:rsid w:val="003F4765"/>
    <w:rsid w:val="003F4885"/>
    <w:rsid w:val="003F49DB"/>
    <w:rsid w:val="003F4FDA"/>
    <w:rsid w:val="003F515E"/>
    <w:rsid w:val="003F5523"/>
    <w:rsid w:val="003F555F"/>
    <w:rsid w:val="003F5850"/>
    <w:rsid w:val="003F5C2B"/>
    <w:rsid w:val="003F649F"/>
    <w:rsid w:val="003F6A0F"/>
    <w:rsid w:val="003F6C36"/>
    <w:rsid w:val="003F6C57"/>
    <w:rsid w:val="003F6EDB"/>
    <w:rsid w:val="003F6FCF"/>
    <w:rsid w:val="003F71D1"/>
    <w:rsid w:val="003F71FA"/>
    <w:rsid w:val="003F72D9"/>
    <w:rsid w:val="003F7626"/>
    <w:rsid w:val="003F7DE5"/>
    <w:rsid w:val="0040024F"/>
    <w:rsid w:val="00400364"/>
    <w:rsid w:val="004005A1"/>
    <w:rsid w:val="004006DD"/>
    <w:rsid w:val="00400A72"/>
    <w:rsid w:val="00400F79"/>
    <w:rsid w:val="0040183D"/>
    <w:rsid w:val="00402066"/>
    <w:rsid w:val="0040229B"/>
    <w:rsid w:val="004027B6"/>
    <w:rsid w:val="00402A8D"/>
    <w:rsid w:val="00402BC7"/>
    <w:rsid w:val="00403013"/>
    <w:rsid w:val="00403762"/>
    <w:rsid w:val="00403B2F"/>
    <w:rsid w:val="00403B3A"/>
    <w:rsid w:val="00403F64"/>
    <w:rsid w:val="00404248"/>
    <w:rsid w:val="00404B5E"/>
    <w:rsid w:val="00404B67"/>
    <w:rsid w:val="00404E1B"/>
    <w:rsid w:val="0040567F"/>
    <w:rsid w:val="004063F3"/>
    <w:rsid w:val="00406455"/>
    <w:rsid w:val="004065B8"/>
    <w:rsid w:val="0040706B"/>
    <w:rsid w:val="0040790D"/>
    <w:rsid w:val="00407C02"/>
    <w:rsid w:val="00407DC3"/>
    <w:rsid w:val="00407DD4"/>
    <w:rsid w:val="00410392"/>
    <w:rsid w:val="0041078F"/>
    <w:rsid w:val="00410835"/>
    <w:rsid w:val="0041095C"/>
    <w:rsid w:val="004109EB"/>
    <w:rsid w:val="00411727"/>
    <w:rsid w:val="0041176A"/>
    <w:rsid w:val="00411DDB"/>
    <w:rsid w:val="00411DEE"/>
    <w:rsid w:val="004120A7"/>
    <w:rsid w:val="00412181"/>
    <w:rsid w:val="00412269"/>
    <w:rsid w:val="00412411"/>
    <w:rsid w:val="00412A92"/>
    <w:rsid w:val="00413969"/>
    <w:rsid w:val="00413EE1"/>
    <w:rsid w:val="0041406C"/>
    <w:rsid w:val="004144E6"/>
    <w:rsid w:val="004149B4"/>
    <w:rsid w:val="00414A3C"/>
    <w:rsid w:val="00414A86"/>
    <w:rsid w:val="004155D6"/>
    <w:rsid w:val="00415673"/>
    <w:rsid w:val="00415A21"/>
    <w:rsid w:val="00415C7D"/>
    <w:rsid w:val="00415E6E"/>
    <w:rsid w:val="0041643E"/>
    <w:rsid w:val="004166D5"/>
    <w:rsid w:val="004169FE"/>
    <w:rsid w:val="00416CD6"/>
    <w:rsid w:val="00416F5B"/>
    <w:rsid w:val="00417174"/>
    <w:rsid w:val="004172F9"/>
    <w:rsid w:val="0041735C"/>
    <w:rsid w:val="00417399"/>
    <w:rsid w:val="00417E5F"/>
    <w:rsid w:val="0042022E"/>
    <w:rsid w:val="004207AF"/>
    <w:rsid w:val="00420825"/>
    <w:rsid w:val="004211FF"/>
    <w:rsid w:val="00421434"/>
    <w:rsid w:val="0042194B"/>
    <w:rsid w:val="00421A27"/>
    <w:rsid w:val="00421E43"/>
    <w:rsid w:val="00422278"/>
    <w:rsid w:val="0042272E"/>
    <w:rsid w:val="00422AED"/>
    <w:rsid w:val="00422E18"/>
    <w:rsid w:val="0042306B"/>
    <w:rsid w:val="00423152"/>
    <w:rsid w:val="004234A3"/>
    <w:rsid w:val="004235AD"/>
    <w:rsid w:val="00423783"/>
    <w:rsid w:val="00423DC0"/>
    <w:rsid w:val="0042468C"/>
    <w:rsid w:val="00424781"/>
    <w:rsid w:val="00424825"/>
    <w:rsid w:val="004248C3"/>
    <w:rsid w:val="00425265"/>
    <w:rsid w:val="0042528D"/>
    <w:rsid w:val="004252D9"/>
    <w:rsid w:val="00425583"/>
    <w:rsid w:val="0042560A"/>
    <w:rsid w:val="004258CF"/>
    <w:rsid w:val="004259B2"/>
    <w:rsid w:val="00425BC9"/>
    <w:rsid w:val="00426311"/>
    <w:rsid w:val="0042654A"/>
    <w:rsid w:val="004265A8"/>
    <w:rsid w:val="0042665F"/>
    <w:rsid w:val="00426878"/>
    <w:rsid w:val="0042688A"/>
    <w:rsid w:val="00427410"/>
    <w:rsid w:val="004274A1"/>
    <w:rsid w:val="004275AC"/>
    <w:rsid w:val="00430521"/>
    <w:rsid w:val="0043071E"/>
    <w:rsid w:val="004307F1"/>
    <w:rsid w:val="00430D1F"/>
    <w:rsid w:val="00430F6B"/>
    <w:rsid w:val="004315E0"/>
    <w:rsid w:val="00431A70"/>
    <w:rsid w:val="00431F54"/>
    <w:rsid w:val="00431F7C"/>
    <w:rsid w:val="0043230F"/>
    <w:rsid w:val="0043274A"/>
    <w:rsid w:val="00432895"/>
    <w:rsid w:val="00432A6F"/>
    <w:rsid w:val="00432C4D"/>
    <w:rsid w:val="00432ED1"/>
    <w:rsid w:val="004331B0"/>
    <w:rsid w:val="0043357C"/>
    <w:rsid w:val="00433968"/>
    <w:rsid w:val="00433E05"/>
    <w:rsid w:val="00433EFA"/>
    <w:rsid w:val="0043412C"/>
    <w:rsid w:val="004349AD"/>
    <w:rsid w:val="00434DD8"/>
    <w:rsid w:val="004358A6"/>
    <w:rsid w:val="00435916"/>
    <w:rsid w:val="00435C0F"/>
    <w:rsid w:val="00435E1B"/>
    <w:rsid w:val="004363E1"/>
    <w:rsid w:val="0043646F"/>
    <w:rsid w:val="004367BC"/>
    <w:rsid w:val="00436883"/>
    <w:rsid w:val="00436A24"/>
    <w:rsid w:val="00436CB7"/>
    <w:rsid w:val="004371AF"/>
    <w:rsid w:val="00437360"/>
    <w:rsid w:val="00437429"/>
    <w:rsid w:val="00437C71"/>
    <w:rsid w:val="00437EC6"/>
    <w:rsid w:val="004400FC"/>
    <w:rsid w:val="0044098F"/>
    <w:rsid w:val="00440A1A"/>
    <w:rsid w:val="00440F3A"/>
    <w:rsid w:val="00440F44"/>
    <w:rsid w:val="004414F8"/>
    <w:rsid w:val="00441B1D"/>
    <w:rsid w:val="004425FD"/>
    <w:rsid w:val="00442B59"/>
    <w:rsid w:val="00442E3D"/>
    <w:rsid w:val="00443078"/>
    <w:rsid w:val="004440BA"/>
    <w:rsid w:val="004440E7"/>
    <w:rsid w:val="00444209"/>
    <w:rsid w:val="00444D25"/>
    <w:rsid w:val="0044548A"/>
    <w:rsid w:val="00445500"/>
    <w:rsid w:val="00445C6D"/>
    <w:rsid w:val="00445DB3"/>
    <w:rsid w:val="00445F2F"/>
    <w:rsid w:val="00445FF1"/>
    <w:rsid w:val="00446247"/>
    <w:rsid w:val="004463AC"/>
    <w:rsid w:val="00446EBC"/>
    <w:rsid w:val="00446F6F"/>
    <w:rsid w:val="00447212"/>
    <w:rsid w:val="00447725"/>
    <w:rsid w:val="004478B7"/>
    <w:rsid w:val="00447B08"/>
    <w:rsid w:val="00450201"/>
    <w:rsid w:val="00450724"/>
    <w:rsid w:val="00450D70"/>
    <w:rsid w:val="00450FEE"/>
    <w:rsid w:val="00451B73"/>
    <w:rsid w:val="00451DE0"/>
    <w:rsid w:val="00451F4E"/>
    <w:rsid w:val="004521A6"/>
    <w:rsid w:val="004525FA"/>
    <w:rsid w:val="004526E0"/>
    <w:rsid w:val="00452992"/>
    <w:rsid w:val="004537A4"/>
    <w:rsid w:val="00453F93"/>
    <w:rsid w:val="00454007"/>
    <w:rsid w:val="0045409C"/>
    <w:rsid w:val="00454551"/>
    <w:rsid w:val="00454ABB"/>
    <w:rsid w:val="00454C58"/>
    <w:rsid w:val="004551CD"/>
    <w:rsid w:val="00455307"/>
    <w:rsid w:val="0045540B"/>
    <w:rsid w:val="00455A5C"/>
    <w:rsid w:val="00455EDF"/>
    <w:rsid w:val="0045604C"/>
    <w:rsid w:val="004562D7"/>
    <w:rsid w:val="004564D5"/>
    <w:rsid w:val="0045657F"/>
    <w:rsid w:val="0045676E"/>
    <w:rsid w:val="0045688C"/>
    <w:rsid w:val="00456960"/>
    <w:rsid w:val="00456BC8"/>
    <w:rsid w:val="004573A5"/>
    <w:rsid w:val="0045754F"/>
    <w:rsid w:val="00457580"/>
    <w:rsid w:val="00457696"/>
    <w:rsid w:val="004576E6"/>
    <w:rsid w:val="00457812"/>
    <w:rsid w:val="00457D9E"/>
    <w:rsid w:val="00457F2F"/>
    <w:rsid w:val="0046047B"/>
    <w:rsid w:val="00460752"/>
    <w:rsid w:val="00460A31"/>
    <w:rsid w:val="00460A4C"/>
    <w:rsid w:val="00460C68"/>
    <w:rsid w:val="00461F04"/>
    <w:rsid w:val="00462217"/>
    <w:rsid w:val="00462535"/>
    <w:rsid w:val="00462C46"/>
    <w:rsid w:val="00462CEE"/>
    <w:rsid w:val="004639F3"/>
    <w:rsid w:val="00463C02"/>
    <w:rsid w:val="00463DB6"/>
    <w:rsid w:val="00463EB9"/>
    <w:rsid w:val="00463F83"/>
    <w:rsid w:val="004642DE"/>
    <w:rsid w:val="0046432E"/>
    <w:rsid w:val="004644BD"/>
    <w:rsid w:val="0046494F"/>
    <w:rsid w:val="00464B28"/>
    <w:rsid w:val="00464B40"/>
    <w:rsid w:val="00465617"/>
    <w:rsid w:val="00465ACE"/>
    <w:rsid w:val="00466449"/>
    <w:rsid w:val="00466650"/>
    <w:rsid w:val="00466C6E"/>
    <w:rsid w:val="00467BB4"/>
    <w:rsid w:val="00467CC9"/>
    <w:rsid w:val="004705BB"/>
    <w:rsid w:val="00470C92"/>
    <w:rsid w:val="00470D16"/>
    <w:rsid w:val="004710B6"/>
    <w:rsid w:val="004717ED"/>
    <w:rsid w:val="00471AF2"/>
    <w:rsid w:val="00471E9A"/>
    <w:rsid w:val="00472A37"/>
    <w:rsid w:val="004732AC"/>
    <w:rsid w:val="0047350E"/>
    <w:rsid w:val="00473C83"/>
    <w:rsid w:val="00473DFD"/>
    <w:rsid w:val="00473FB1"/>
    <w:rsid w:val="00474145"/>
    <w:rsid w:val="00474519"/>
    <w:rsid w:val="00474BA4"/>
    <w:rsid w:val="004756A7"/>
    <w:rsid w:val="00475D0C"/>
    <w:rsid w:val="00475DA6"/>
    <w:rsid w:val="004763A1"/>
    <w:rsid w:val="00476445"/>
    <w:rsid w:val="00476835"/>
    <w:rsid w:val="00476ADD"/>
    <w:rsid w:val="00476DAB"/>
    <w:rsid w:val="00476E1B"/>
    <w:rsid w:val="004770AF"/>
    <w:rsid w:val="00477BCD"/>
    <w:rsid w:val="00480522"/>
    <w:rsid w:val="00480630"/>
    <w:rsid w:val="0048087A"/>
    <w:rsid w:val="00480A6B"/>
    <w:rsid w:val="00481217"/>
    <w:rsid w:val="004818BB"/>
    <w:rsid w:val="00481A43"/>
    <w:rsid w:val="00482247"/>
    <w:rsid w:val="00482926"/>
    <w:rsid w:val="00482993"/>
    <w:rsid w:val="00482E56"/>
    <w:rsid w:val="00482EA7"/>
    <w:rsid w:val="0048339D"/>
    <w:rsid w:val="00483469"/>
    <w:rsid w:val="00483F77"/>
    <w:rsid w:val="00484886"/>
    <w:rsid w:val="00484B28"/>
    <w:rsid w:val="004850E5"/>
    <w:rsid w:val="004866F7"/>
    <w:rsid w:val="00486762"/>
    <w:rsid w:val="004867BD"/>
    <w:rsid w:val="00486ECA"/>
    <w:rsid w:val="004870E1"/>
    <w:rsid w:val="00487277"/>
    <w:rsid w:val="00487655"/>
    <w:rsid w:val="00487C88"/>
    <w:rsid w:val="004903FE"/>
    <w:rsid w:val="00491306"/>
    <w:rsid w:val="004913E2"/>
    <w:rsid w:val="0049160E"/>
    <w:rsid w:val="00491E69"/>
    <w:rsid w:val="00492838"/>
    <w:rsid w:val="00492A89"/>
    <w:rsid w:val="00492B09"/>
    <w:rsid w:val="00494406"/>
    <w:rsid w:val="00494948"/>
    <w:rsid w:val="0049521F"/>
    <w:rsid w:val="00495F92"/>
    <w:rsid w:val="004964E0"/>
    <w:rsid w:val="00496B7F"/>
    <w:rsid w:val="00496DE7"/>
    <w:rsid w:val="00496FF2"/>
    <w:rsid w:val="00497137"/>
    <w:rsid w:val="00497645"/>
    <w:rsid w:val="00497D21"/>
    <w:rsid w:val="00497D5B"/>
    <w:rsid w:val="004A0426"/>
    <w:rsid w:val="004A054C"/>
    <w:rsid w:val="004A1530"/>
    <w:rsid w:val="004A1653"/>
    <w:rsid w:val="004A1B9F"/>
    <w:rsid w:val="004A1C3D"/>
    <w:rsid w:val="004A1CD8"/>
    <w:rsid w:val="004A1D90"/>
    <w:rsid w:val="004A1DC9"/>
    <w:rsid w:val="004A270B"/>
    <w:rsid w:val="004A28F2"/>
    <w:rsid w:val="004A33CE"/>
    <w:rsid w:val="004A368A"/>
    <w:rsid w:val="004A3CAE"/>
    <w:rsid w:val="004A4358"/>
    <w:rsid w:val="004A4485"/>
    <w:rsid w:val="004A483D"/>
    <w:rsid w:val="004A4B0C"/>
    <w:rsid w:val="004A4D14"/>
    <w:rsid w:val="004A4DD9"/>
    <w:rsid w:val="004A54F5"/>
    <w:rsid w:val="004A587F"/>
    <w:rsid w:val="004A5CD9"/>
    <w:rsid w:val="004A5CFC"/>
    <w:rsid w:val="004A6039"/>
    <w:rsid w:val="004A64D2"/>
    <w:rsid w:val="004A65A7"/>
    <w:rsid w:val="004A6EDA"/>
    <w:rsid w:val="004A700F"/>
    <w:rsid w:val="004A7204"/>
    <w:rsid w:val="004A7DE2"/>
    <w:rsid w:val="004A7F5D"/>
    <w:rsid w:val="004B0650"/>
    <w:rsid w:val="004B0766"/>
    <w:rsid w:val="004B096B"/>
    <w:rsid w:val="004B0E61"/>
    <w:rsid w:val="004B118E"/>
    <w:rsid w:val="004B11D1"/>
    <w:rsid w:val="004B1361"/>
    <w:rsid w:val="004B142C"/>
    <w:rsid w:val="004B14BF"/>
    <w:rsid w:val="004B1627"/>
    <w:rsid w:val="004B1988"/>
    <w:rsid w:val="004B2441"/>
    <w:rsid w:val="004B304E"/>
    <w:rsid w:val="004B3F7A"/>
    <w:rsid w:val="004B4413"/>
    <w:rsid w:val="004B49FC"/>
    <w:rsid w:val="004B54DF"/>
    <w:rsid w:val="004B56B2"/>
    <w:rsid w:val="004B58FA"/>
    <w:rsid w:val="004B60E0"/>
    <w:rsid w:val="004B6347"/>
    <w:rsid w:val="004B75D7"/>
    <w:rsid w:val="004B7B74"/>
    <w:rsid w:val="004C041B"/>
    <w:rsid w:val="004C051A"/>
    <w:rsid w:val="004C065E"/>
    <w:rsid w:val="004C1163"/>
    <w:rsid w:val="004C1449"/>
    <w:rsid w:val="004C16AB"/>
    <w:rsid w:val="004C19A0"/>
    <w:rsid w:val="004C1B08"/>
    <w:rsid w:val="004C1BC8"/>
    <w:rsid w:val="004C1D0F"/>
    <w:rsid w:val="004C23AD"/>
    <w:rsid w:val="004C23C4"/>
    <w:rsid w:val="004C2D18"/>
    <w:rsid w:val="004C2E9D"/>
    <w:rsid w:val="004C2ECD"/>
    <w:rsid w:val="004C42C6"/>
    <w:rsid w:val="004C4756"/>
    <w:rsid w:val="004C4C3B"/>
    <w:rsid w:val="004C5BF8"/>
    <w:rsid w:val="004C5C71"/>
    <w:rsid w:val="004C5F54"/>
    <w:rsid w:val="004C6039"/>
    <w:rsid w:val="004C6046"/>
    <w:rsid w:val="004C6979"/>
    <w:rsid w:val="004C6A47"/>
    <w:rsid w:val="004C6B3C"/>
    <w:rsid w:val="004C6D08"/>
    <w:rsid w:val="004C703B"/>
    <w:rsid w:val="004C7858"/>
    <w:rsid w:val="004C7E4E"/>
    <w:rsid w:val="004D063B"/>
    <w:rsid w:val="004D094B"/>
    <w:rsid w:val="004D0951"/>
    <w:rsid w:val="004D0F68"/>
    <w:rsid w:val="004D120F"/>
    <w:rsid w:val="004D18BD"/>
    <w:rsid w:val="004D18DD"/>
    <w:rsid w:val="004D1969"/>
    <w:rsid w:val="004D2AD5"/>
    <w:rsid w:val="004D2ADD"/>
    <w:rsid w:val="004D2E42"/>
    <w:rsid w:val="004D321F"/>
    <w:rsid w:val="004D36AE"/>
    <w:rsid w:val="004D37E3"/>
    <w:rsid w:val="004D4092"/>
    <w:rsid w:val="004D4792"/>
    <w:rsid w:val="004D48DA"/>
    <w:rsid w:val="004D519F"/>
    <w:rsid w:val="004D61BA"/>
    <w:rsid w:val="004D6330"/>
    <w:rsid w:val="004D641A"/>
    <w:rsid w:val="004D6856"/>
    <w:rsid w:val="004D6D00"/>
    <w:rsid w:val="004D6ECF"/>
    <w:rsid w:val="004D75B3"/>
    <w:rsid w:val="004D76A3"/>
    <w:rsid w:val="004E0873"/>
    <w:rsid w:val="004E0B49"/>
    <w:rsid w:val="004E1437"/>
    <w:rsid w:val="004E1F48"/>
    <w:rsid w:val="004E30DC"/>
    <w:rsid w:val="004E393C"/>
    <w:rsid w:val="004E3A7A"/>
    <w:rsid w:val="004E4371"/>
    <w:rsid w:val="004E456A"/>
    <w:rsid w:val="004E4599"/>
    <w:rsid w:val="004E46D5"/>
    <w:rsid w:val="004E4848"/>
    <w:rsid w:val="004E4B14"/>
    <w:rsid w:val="004E53C9"/>
    <w:rsid w:val="004E543B"/>
    <w:rsid w:val="004E5699"/>
    <w:rsid w:val="004E7A0C"/>
    <w:rsid w:val="004E7BA0"/>
    <w:rsid w:val="004F00B2"/>
    <w:rsid w:val="004F0B7F"/>
    <w:rsid w:val="004F1453"/>
    <w:rsid w:val="004F148E"/>
    <w:rsid w:val="004F1CED"/>
    <w:rsid w:val="004F257A"/>
    <w:rsid w:val="004F2BA4"/>
    <w:rsid w:val="004F3175"/>
    <w:rsid w:val="004F3751"/>
    <w:rsid w:val="004F3915"/>
    <w:rsid w:val="004F4D85"/>
    <w:rsid w:val="004F580F"/>
    <w:rsid w:val="004F5832"/>
    <w:rsid w:val="004F5BA9"/>
    <w:rsid w:val="004F6792"/>
    <w:rsid w:val="004F6C92"/>
    <w:rsid w:val="004F78D1"/>
    <w:rsid w:val="004F7A07"/>
    <w:rsid w:val="00500569"/>
    <w:rsid w:val="005007FE"/>
    <w:rsid w:val="005011F0"/>
    <w:rsid w:val="00501283"/>
    <w:rsid w:val="00502E8F"/>
    <w:rsid w:val="00503142"/>
    <w:rsid w:val="0050327E"/>
    <w:rsid w:val="0050484D"/>
    <w:rsid w:val="00504851"/>
    <w:rsid w:val="00504962"/>
    <w:rsid w:val="00504D39"/>
    <w:rsid w:val="00504E98"/>
    <w:rsid w:val="00504F90"/>
    <w:rsid w:val="00504FF1"/>
    <w:rsid w:val="00505131"/>
    <w:rsid w:val="005058A7"/>
    <w:rsid w:val="005058D4"/>
    <w:rsid w:val="00506DB0"/>
    <w:rsid w:val="00506E5C"/>
    <w:rsid w:val="0050710C"/>
    <w:rsid w:val="00507495"/>
    <w:rsid w:val="0051038B"/>
    <w:rsid w:val="0051058F"/>
    <w:rsid w:val="0051099D"/>
    <w:rsid w:val="00511FC5"/>
    <w:rsid w:val="00512094"/>
    <w:rsid w:val="00512138"/>
    <w:rsid w:val="005123A3"/>
    <w:rsid w:val="00512E48"/>
    <w:rsid w:val="005132E0"/>
    <w:rsid w:val="00513575"/>
    <w:rsid w:val="00513B73"/>
    <w:rsid w:val="00513DE3"/>
    <w:rsid w:val="00513F6B"/>
    <w:rsid w:val="005140C5"/>
    <w:rsid w:val="00514658"/>
    <w:rsid w:val="0051484F"/>
    <w:rsid w:val="00514ABA"/>
    <w:rsid w:val="00514DCF"/>
    <w:rsid w:val="00515062"/>
    <w:rsid w:val="0051580C"/>
    <w:rsid w:val="005158D2"/>
    <w:rsid w:val="00516975"/>
    <w:rsid w:val="00516DD9"/>
    <w:rsid w:val="005176DF"/>
    <w:rsid w:val="005201B8"/>
    <w:rsid w:val="00520238"/>
    <w:rsid w:val="0052038C"/>
    <w:rsid w:val="00520505"/>
    <w:rsid w:val="005205EA"/>
    <w:rsid w:val="005207E2"/>
    <w:rsid w:val="00520821"/>
    <w:rsid w:val="00520BDC"/>
    <w:rsid w:val="00520E77"/>
    <w:rsid w:val="0052114E"/>
    <w:rsid w:val="00521379"/>
    <w:rsid w:val="0052183E"/>
    <w:rsid w:val="00521942"/>
    <w:rsid w:val="00521A04"/>
    <w:rsid w:val="00521E01"/>
    <w:rsid w:val="00521E91"/>
    <w:rsid w:val="00522465"/>
    <w:rsid w:val="00522913"/>
    <w:rsid w:val="00522A6B"/>
    <w:rsid w:val="00522B1F"/>
    <w:rsid w:val="00523011"/>
    <w:rsid w:val="005231BE"/>
    <w:rsid w:val="00523745"/>
    <w:rsid w:val="00523786"/>
    <w:rsid w:val="00523A2E"/>
    <w:rsid w:val="00524783"/>
    <w:rsid w:val="00524A47"/>
    <w:rsid w:val="005252F8"/>
    <w:rsid w:val="00525F21"/>
    <w:rsid w:val="00525FA9"/>
    <w:rsid w:val="00526796"/>
    <w:rsid w:val="00526C12"/>
    <w:rsid w:val="00526C31"/>
    <w:rsid w:val="00526D0E"/>
    <w:rsid w:val="00527356"/>
    <w:rsid w:val="0053013C"/>
    <w:rsid w:val="0053045A"/>
    <w:rsid w:val="00530478"/>
    <w:rsid w:val="00530585"/>
    <w:rsid w:val="005306EC"/>
    <w:rsid w:val="00530735"/>
    <w:rsid w:val="00530971"/>
    <w:rsid w:val="00531745"/>
    <w:rsid w:val="00531810"/>
    <w:rsid w:val="00531943"/>
    <w:rsid w:val="005321FA"/>
    <w:rsid w:val="005339FA"/>
    <w:rsid w:val="00533B4F"/>
    <w:rsid w:val="00533BB4"/>
    <w:rsid w:val="00533D38"/>
    <w:rsid w:val="0053431A"/>
    <w:rsid w:val="00534AE3"/>
    <w:rsid w:val="00534E8C"/>
    <w:rsid w:val="00534F06"/>
    <w:rsid w:val="0053510F"/>
    <w:rsid w:val="0053516C"/>
    <w:rsid w:val="0053594F"/>
    <w:rsid w:val="00535D2B"/>
    <w:rsid w:val="00536324"/>
    <w:rsid w:val="00536806"/>
    <w:rsid w:val="00536E37"/>
    <w:rsid w:val="00537009"/>
    <w:rsid w:val="00537047"/>
    <w:rsid w:val="0053706C"/>
    <w:rsid w:val="00537863"/>
    <w:rsid w:val="00537C2F"/>
    <w:rsid w:val="00537D7B"/>
    <w:rsid w:val="00537EE0"/>
    <w:rsid w:val="00537F40"/>
    <w:rsid w:val="00540325"/>
    <w:rsid w:val="00540481"/>
    <w:rsid w:val="005407DF"/>
    <w:rsid w:val="00540E89"/>
    <w:rsid w:val="00541046"/>
    <w:rsid w:val="00541783"/>
    <w:rsid w:val="00541B36"/>
    <w:rsid w:val="00541ED9"/>
    <w:rsid w:val="00541F3A"/>
    <w:rsid w:val="00542154"/>
    <w:rsid w:val="00542363"/>
    <w:rsid w:val="0054340C"/>
    <w:rsid w:val="00543C10"/>
    <w:rsid w:val="00543E43"/>
    <w:rsid w:val="00544298"/>
    <w:rsid w:val="0054434E"/>
    <w:rsid w:val="00544BC6"/>
    <w:rsid w:val="00545301"/>
    <w:rsid w:val="005453B8"/>
    <w:rsid w:val="0054548D"/>
    <w:rsid w:val="005455B8"/>
    <w:rsid w:val="00545D93"/>
    <w:rsid w:val="00545E90"/>
    <w:rsid w:val="0054653B"/>
    <w:rsid w:val="00546735"/>
    <w:rsid w:val="005467C9"/>
    <w:rsid w:val="00546FD7"/>
    <w:rsid w:val="005472AB"/>
    <w:rsid w:val="00547588"/>
    <w:rsid w:val="005475C1"/>
    <w:rsid w:val="00547A0E"/>
    <w:rsid w:val="00547D84"/>
    <w:rsid w:val="00547F29"/>
    <w:rsid w:val="00547FA8"/>
    <w:rsid w:val="0055020D"/>
    <w:rsid w:val="00550902"/>
    <w:rsid w:val="00551054"/>
    <w:rsid w:val="00551B13"/>
    <w:rsid w:val="00551D06"/>
    <w:rsid w:val="0055233C"/>
    <w:rsid w:val="005527A3"/>
    <w:rsid w:val="0055293C"/>
    <w:rsid w:val="00552A0A"/>
    <w:rsid w:val="00552BCB"/>
    <w:rsid w:val="00552C79"/>
    <w:rsid w:val="00553022"/>
    <w:rsid w:val="005537E8"/>
    <w:rsid w:val="00553986"/>
    <w:rsid w:val="00553DDB"/>
    <w:rsid w:val="00553E09"/>
    <w:rsid w:val="00554209"/>
    <w:rsid w:val="00554802"/>
    <w:rsid w:val="00554DFF"/>
    <w:rsid w:val="00554F58"/>
    <w:rsid w:val="00555181"/>
    <w:rsid w:val="005552ED"/>
    <w:rsid w:val="00555788"/>
    <w:rsid w:val="0055595D"/>
    <w:rsid w:val="00556191"/>
    <w:rsid w:val="005563B3"/>
    <w:rsid w:val="00556836"/>
    <w:rsid w:val="005570C6"/>
    <w:rsid w:val="00557847"/>
    <w:rsid w:val="00557A97"/>
    <w:rsid w:val="00557D85"/>
    <w:rsid w:val="00557EE6"/>
    <w:rsid w:val="00560232"/>
    <w:rsid w:val="005602AF"/>
    <w:rsid w:val="00560508"/>
    <w:rsid w:val="00560929"/>
    <w:rsid w:val="00560AD0"/>
    <w:rsid w:val="005612BB"/>
    <w:rsid w:val="005619C6"/>
    <w:rsid w:val="00561A07"/>
    <w:rsid w:val="00561AF9"/>
    <w:rsid w:val="00561CF3"/>
    <w:rsid w:val="005622C6"/>
    <w:rsid w:val="0056248F"/>
    <w:rsid w:val="005626A6"/>
    <w:rsid w:val="005628F5"/>
    <w:rsid w:val="00562B72"/>
    <w:rsid w:val="00563031"/>
    <w:rsid w:val="005634BD"/>
    <w:rsid w:val="00563583"/>
    <w:rsid w:val="0056360B"/>
    <w:rsid w:val="0056430F"/>
    <w:rsid w:val="00564AD3"/>
    <w:rsid w:val="00564B33"/>
    <w:rsid w:val="0056588D"/>
    <w:rsid w:val="00565BCB"/>
    <w:rsid w:val="00565E47"/>
    <w:rsid w:val="0056618E"/>
    <w:rsid w:val="005665BC"/>
    <w:rsid w:val="00567374"/>
    <w:rsid w:val="005678DB"/>
    <w:rsid w:val="00567CD6"/>
    <w:rsid w:val="005702D7"/>
    <w:rsid w:val="00570759"/>
    <w:rsid w:val="00571A92"/>
    <w:rsid w:val="00571AC0"/>
    <w:rsid w:val="005729C1"/>
    <w:rsid w:val="00572B8C"/>
    <w:rsid w:val="00572E40"/>
    <w:rsid w:val="00573088"/>
    <w:rsid w:val="005737D3"/>
    <w:rsid w:val="00573AAA"/>
    <w:rsid w:val="00573B85"/>
    <w:rsid w:val="00573D18"/>
    <w:rsid w:val="00574410"/>
    <w:rsid w:val="005748FE"/>
    <w:rsid w:val="00574A79"/>
    <w:rsid w:val="00574C09"/>
    <w:rsid w:val="005751BB"/>
    <w:rsid w:val="005757C4"/>
    <w:rsid w:val="005759EC"/>
    <w:rsid w:val="00575A93"/>
    <w:rsid w:val="00575BF1"/>
    <w:rsid w:val="00576D74"/>
    <w:rsid w:val="00576D98"/>
    <w:rsid w:val="00577F09"/>
    <w:rsid w:val="0058027E"/>
    <w:rsid w:val="005807C4"/>
    <w:rsid w:val="0058137D"/>
    <w:rsid w:val="005813AB"/>
    <w:rsid w:val="0058163F"/>
    <w:rsid w:val="0058207E"/>
    <w:rsid w:val="005823B7"/>
    <w:rsid w:val="005826C2"/>
    <w:rsid w:val="00582F6F"/>
    <w:rsid w:val="0058310C"/>
    <w:rsid w:val="00584857"/>
    <w:rsid w:val="005848CF"/>
    <w:rsid w:val="00584949"/>
    <w:rsid w:val="00584E9E"/>
    <w:rsid w:val="005853DE"/>
    <w:rsid w:val="005855F2"/>
    <w:rsid w:val="005856B4"/>
    <w:rsid w:val="005856CF"/>
    <w:rsid w:val="00585A60"/>
    <w:rsid w:val="00585BA9"/>
    <w:rsid w:val="00585D19"/>
    <w:rsid w:val="005867D4"/>
    <w:rsid w:val="005867E6"/>
    <w:rsid w:val="005869B5"/>
    <w:rsid w:val="00586C2D"/>
    <w:rsid w:val="005875A2"/>
    <w:rsid w:val="00587886"/>
    <w:rsid w:val="00587A1F"/>
    <w:rsid w:val="00587E3B"/>
    <w:rsid w:val="00590BBB"/>
    <w:rsid w:val="005910C8"/>
    <w:rsid w:val="0059115E"/>
    <w:rsid w:val="0059121D"/>
    <w:rsid w:val="0059129F"/>
    <w:rsid w:val="00591619"/>
    <w:rsid w:val="0059191F"/>
    <w:rsid w:val="00591AD2"/>
    <w:rsid w:val="00591B27"/>
    <w:rsid w:val="00591C00"/>
    <w:rsid w:val="00591D19"/>
    <w:rsid w:val="00591D97"/>
    <w:rsid w:val="00591DE5"/>
    <w:rsid w:val="005921C3"/>
    <w:rsid w:val="00592A8E"/>
    <w:rsid w:val="00592C32"/>
    <w:rsid w:val="00593390"/>
    <w:rsid w:val="00593967"/>
    <w:rsid w:val="00593AD2"/>
    <w:rsid w:val="00594289"/>
    <w:rsid w:val="00595045"/>
    <w:rsid w:val="005952CB"/>
    <w:rsid w:val="00595841"/>
    <w:rsid w:val="00596146"/>
    <w:rsid w:val="0059641A"/>
    <w:rsid w:val="00596984"/>
    <w:rsid w:val="00596F6C"/>
    <w:rsid w:val="00596F91"/>
    <w:rsid w:val="00597A73"/>
    <w:rsid w:val="005A038D"/>
    <w:rsid w:val="005A0678"/>
    <w:rsid w:val="005A0EEE"/>
    <w:rsid w:val="005A0F91"/>
    <w:rsid w:val="005A1063"/>
    <w:rsid w:val="005A145F"/>
    <w:rsid w:val="005A1649"/>
    <w:rsid w:val="005A1C08"/>
    <w:rsid w:val="005A1D1D"/>
    <w:rsid w:val="005A27F7"/>
    <w:rsid w:val="005A28FB"/>
    <w:rsid w:val="005A2B15"/>
    <w:rsid w:val="005A2F8D"/>
    <w:rsid w:val="005A3046"/>
    <w:rsid w:val="005A32AF"/>
    <w:rsid w:val="005A36B3"/>
    <w:rsid w:val="005A3801"/>
    <w:rsid w:val="005A3830"/>
    <w:rsid w:val="005A3922"/>
    <w:rsid w:val="005A3A3F"/>
    <w:rsid w:val="005A40CF"/>
    <w:rsid w:val="005A4E9B"/>
    <w:rsid w:val="005A5299"/>
    <w:rsid w:val="005A5350"/>
    <w:rsid w:val="005A55AB"/>
    <w:rsid w:val="005A5A25"/>
    <w:rsid w:val="005A5A46"/>
    <w:rsid w:val="005A5A9E"/>
    <w:rsid w:val="005A617B"/>
    <w:rsid w:val="005A742B"/>
    <w:rsid w:val="005A78F8"/>
    <w:rsid w:val="005B013F"/>
    <w:rsid w:val="005B04C5"/>
    <w:rsid w:val="005B06E0"/>
    <w:rsid w:val="005B08A7"/>
    <w:rsid w:val="005B0CA6"/>
    <w:rsid w:val="005B13C4"/>
    <w:rsid w:val="005B1491"/>
    <w:rsid w:val="005B1F9A"/>
    <w:rsid w:val="005B222B"/>
    <w:rsid w:val="005B2A2A"/>
    <w:rsid w:val="005B2AD4"/>
    <w:rsid w:val="005B30E4"/>
    <w:rsid w:val="005B331A"/>
    <w:rsid w:val="005B34DC"/>
    <w:rsid w:val="005B3691"/>
    <w:rsid w:val="005B38ED"/>
    <w:rsid w:val="005B3F8A"/>
    <w:rsid w:val="005B3FE1"/>
    <w:rsid w:val="005B4092"/>
    <w:rsid w:val="005B4CBF"/>
    <w:rsid w:val="005B5538"/>
    <w:rsid w:val="005B5DE3"/>
    <w:rsid w:val="005B5ED2"/>
    <w:rsid w:val="005B61DE"/>
    <w:rsid w:val="005B62C8"/>
    <w:rsid w:val="005B66D7"/>
    <w:rsid w:val="005B6853"/>
    <w:rsid w:val="005B6950"/>
    <w:rsid w:val="005B6A85"/>
    <w:rsid w:val="005B6C05"/>
    <w:rsid w:val="005B7466"/>
    <w:rsid w:val="005B74FA"/>
    <w:rsid w:val="005B7C50"/>
    <w:rsid w:val="005B7EF8"/>
    <w:rsid w:val="005C0015"/>
    <w:rsid w:val="005C09C8"/>
    <w:rsid w:val="005C0EFF"/>
    <w:rsid w:val="005C1072"/>
    <w:rsid w:val="005C11B9"/>
    <w:rsid w:val="005C1AAD"/>
    <w:rsid w:val="005C1AC7"/>
    <w:rsid w:val="005C1ECC"/>
    <w:rsid w:val="005C1F5D"/>
    <w:rsid w:val="005C2089"/>
    <w:rsid w:val="005C26B5"/>
    <w:rsid w:val="005C2C18"/>
    <w:rsid w:val="005C2D4B"/>
    <w:rsid w:val="005C3165"/>
    <w:rsid w:val="005C350F"/>
    <w:rsid w:val="005C37AB"/>
    <w:rsid w:val="005C3861"/>
    <w:rsid w:val="005C47AB"/>
    <w:rsid w:val="005C47ED"/>
    <w:rsid w:val="005C4C9A"/>
    <w:rsid w:val="005C4D80"/>
    <w:rsid w:val="005C5833"/>
    <w:rsid w:val="005C60FE"/>
    <w:rsid w:val="005C6B95"/>
    <w:rsid w:val="005C724F"/>
    <w:rsid w:val="005C7612"/>
    <w:rsid w:val="005C7F3D"/>
    <w:rsid w:val="005D0369"/>
    <w:rsid w:val="005D0665"/>
    <w:rsid w:val="005D0871"/>
    <w:rsid w:val="005D0E8D"/>
    <w:rsid w:val="005D0EE3"/>
    <w:rsid w:val="005D115C"/>
    <w:rsid w:val="005D1195"/>
    <w:rsid w:val="005D1CAB"/>
    <w:rsid w:val="005D2B00"/>
    <w:rsid w:val="005D2E13"/>
    <w:rsid w:val="005D325B"/>
    <w:rsid w:val="005D35AB"/>
    <w:rsid w:val="005D376B"/>
    <w:rsid w:val="005D3DF3"/>
    <w:rsid w:val="005D42BB"/>
    <w:rsid w:val="005D4780"/>
    <w:rsid w:val="005D48FC"/>
    <w:rsid w:val="005D4C1E"/>
    <w:rsid w:val="005D4D31"/>
    <w:rsid w:val="005D5BFD"/>
    <w:rsid w:val="005D5C64"/>
    <w:rsid w:val="005D5CC3"/>
    <w:rsid w:val="005D5D66"/>
    <w:rsid w:val="005D6492"/>
    <w:rsid w:val="005D65EC"/>
    <w:rsid w:val="005D676E"/>
    <w:rsid w:val="005D687F"/>
    <w:rsid w:val="005D68F7"/>
    <w:rsid w:val="005D6C50"/>
    <w:rsid w:val="005D7694"/>
    <w:rsid w:val="005D76E6"/>
    <w:rsid w:val="005E029D"/>
    <w:rsid w:val="005E06E3"/>
    <w:rsid w:val="005E0840"/>
    <w:rsid w:val="005E0AA5"/>
    <w:rsid w:val="005E0CF3"/>
    <w:rsid w:val="005E0EEA"/>
    <w:rsid w:val="005E0FA7"/>
    <w:rsid w:val="005E1130"/>
    <w:rsid w:val="005E157E"/>
    <w:rsid w:val="005E16F6"/>
    <w:rsid w:val="005E192B"/>
    <w:rsid w:val="005E20A4"/>
    <w:rsid w:val="005E20CF"/>
    <w:rsid w:val="005E20FD"/>
    <w:rsid w:val="005E268B"/>
    <w:rsid w:val="005E2986"/>
    <w:rsid w:val="005E31CF"/>
    <w:rsid w:val="005E3433"/>
    <w:rsid w:val="005E3808"/>
    <w:rsid w:val="005E3B39"/>
    <w:rsid w:val="005E403A"/>
    <w:rsid w:val="005E4315"/>
    <w:rsid w:val="005E4C4B"/>
    <w:rsid w:val="005E4FB1"/>
    <w:rsid w:val="005E507B"/>
    <w:rsid w:val="005E53C5"/>
    <w:rsid w:val="005E54D7"/>
    <w:rsid w:val="005E6096"/>
    <w:rsid w:val="005E7CD5"/>
    <w:rsid w:val="005E7E5A"/>
    <w:rsid w:val="005F007E"/>
    <w:rsid w:val="005F053E"/>
    <w:rsid w:val="005F0776"/>
    <w:rsid w:val="005F0B67"/>
    <w:rsid w:val="005F0F68"/>
    <w:rsid w:val="005F1047"/>
    <w:rsid w:val="005F11D4"/>
    <w:rsid w:val="005F159C"/>
    <w:rsid w:val="005F1AAE"/>
    <w:rsid w:val="005F20FB"/>
    <w:rsid w:val="005F23EB"/>
    <w:rsid w:val="005F2492"/>
    <w:rsid w:val="005F26B9"/>
    <w:rsid w:val="005F2D2B"/>
    <w:rsid w:val="005F3B9E"/>
    <w:rsid w:val="005F3D38"/>
    <w:rsid w:val="005F41BB"/>
    <w:rsid w:val="005F4346"/>
    <w:rsid w:val="005F4644"/>
    <w:rsid w:val="005F5B55"/>
    <w:rsid w:val="005F5D48"/>
    <w:rsid w:val="005F5EE6"/>
    <w:rsid w:val="005F63F5"/>
    <w:rsid w:val="005F67A2"/>
    <w:rsid w:val="005F67BA"/>
    <w:rsid w:val="005F752D"/>
    <w:rsid w:val="005F782E"/>
    <w:rsid w:val="005F7A3C"/>
    <w:rsid w:val="005F7F24"/>
    <w:rsid w:val="005F7FEA"/>
    <w:rsid w:val="0060033C"/>
    <w:rsid w:val="006005A9"/>
    <w:rsid w:val="00600888"/>
    <w:rsid w:val="006009B5"/>
    <w:rsid w:val="00600ACA"/>
    <w:rsid w:val="00600D0E"/>
    <w:rsid w:val="00601064"/>
    <w:rsid w:val="0060148A"/>
    <w:rsid w:val="00601631"/>
    <w:rsid w:val="006018D6"/>
    <w:rsid w:val="006018E9"/>
    <w:rsid w:val="00601AF2"/>
    <w:rsid w:val="0060223B"/>
    <w:rsid w:val="00602B19"/>
    <w:rsid w:val="00603705"/>
    <w:rsid w:val="00603833"/>
    <w:rsid w:val="0060402D"/>
    <w:rsid w:val="006041D0"/>
    <w:rsid w:val="00604890"/>
    <w:rsid w:val="006050F1"/>
    <w:rsid w:val="0060520A"/>
    <w:rsid w:val="00605386"/>
    <w:rsid w:val="0060543A"/>
    <w:rsid w:val="0060558D"/>
    <w:rsid w:val="00605FB9"/>
    <w:rsid w:val="0060601A"/>
    <w:rsid w:val="0060699B"/>
    <w:rsid w:val="00606ED5"/>
    <w:rsid w:val="0060705E"/>
    <w:rsid w:val="00607A98"/>
    <w:rsid w:val="00610389"/>
    <w:rsid w:val="006105AB"/>
    <w:rsid w:val="00610B2B"/>
    <w:rsid w:val="00610EEA"/>
    <w:rsid w:val="00611404"/>
    <w:rsid w:val="00611687"/>
    <w:rsid w:val="006116DF"/>
    <w:rsid w:val="00611E47"/>
    <w:rsid w:val="00612031"/>
    <w:rsid w:val="006124F1"/>
    <w:rsid w:val="006125FA"/>
    <w:rsid w:val="00612795"/>
    <w:rsid w:val="00612AD8"/>
    <w:rsid w:val="00612B6D"/>
    <w:rsid w:val="00612C39"/>
    <w:rsid w:val="006131F9"/>
    <w:rsid w:val="0061323C"/>
    <w:rsid w:val="006134B6"/>
    <w:rsid w:val="006137A0"/>
    <w:rsid w:val="00613933"/>
    <w:rsid w:val="00613AAA"/>
    <w:rsid w:val="00613B6E"/>
    <w:rsid w:val="00613C03"/>
    <w:rsid w:val="006142CF"/>
    <w:rsid w:val="00614376"/>
    <w:rsid w:val="0061486B"/>
    <w:rsid w:val="00614F33"/>
    <w:rsid w:val="006156E9"/>
    <w:rsid w:val="00616A56"/>
    <w:rsid w:val="00616FA2"/>
    <w:rsid w:val="00617140"/>
    <w:rsid w:val="00617406"/>
    <w:rsid w:val="00617708"/>
    <w:rsid w:val="0061788D"/>
    <w:rsid w:val="00620461"/>
    <w:rsid w:val="00620B16"/>
    <w:rsid w:val="00621BC9"/>
    <w:rsid w:val="00621C8A"/>
    <w:rsid w:val="00621D0C"/>
    <w:rsid w:val="00621E8A"/>
    <w:rsid w:val="00622619"/>
    <w:rsid w:val="00622841"/>
    <w:rsid w:val="00622BAE"/>
    <w:rsid w:val="0062362A"/>
    <w:rsid w:val="00623A12"/>
    <w:rsid w:val="00623AEE"/>
    <w:rsid w:val="00624011"/>
    <w:rsid w:val="0062403E"/>
    <w:rsid w:val="00624D80"/>
    <w:rsid w:val="00624F99"/>
    <w:rsid w:val="006252E5"/>
    <w:rsid w:val="00625E2F"/>
    <w:rsid w:val="00625E78"/>
    <w:rsid w:val="00626CD1"/>
    <w:rsid w:val="006272DE"/>
    <w:rsid w:val="0062732F"/>
    <w:rsid w:val="00627D06"/>
    <w:rsid w:val="00627E0E"/>
    <w:rsid w:val="006309EB"/>
    <w:rsid w:val="00631171"/>
    <w:rsid w:val="0063180D"/>
    <w:rsid w:val="006318B0"/>
    <w:rsid w:val="00631D83"/>
    <w:rsid w:val="0063233C"/>
    <w:rsid w:val="00632837"/>
    <w:rsid w:val="00632A86"/>
    <w:rsid w:val="00632DCE"/>
    <w:rsid w:val="0063302E"/>
    <w:rsid w:val="00633041"/>
    <w:rsid w:val="00633682"/>
    <w:rsid w:val="0063390C"/>
    <w:rsid w:val="00633936"/>
    <w:rsid w:val="00633A57"/>
    <w:rsid w:val="00633BB6"/>
    <w:rsid w:val="0063440F"/>
    <w:rsid w:val="0063469F"/>
    <w:rsid w:val="006348C4"/>
    <w:rsid w:val="00635E39"/>
    <w:rsid w:val="00636076"/>
    <w:rsid w:val="006367BB"/>
    <w:rsid w:val="00636A92"/>
    <w:rsid w:val="00636D78"/>
    <w:rsid w:val="00640356"/>
    <w:rsid w:val="006415FB"/>
    <w:rsid w:val="00641975"/>
    <w:rsid w:val="00641E94"/>
    <w:rsid w:val="00641F28"/>
    <w:rsid w:val="00642D6E"/>
    <w:rsid w:val="00643BD0"/>
    <w:rsid w:val="00643FE0"/>
    <w:rsid w:val="00644702"/>
    <w:rsid w:val="006447A9"/>
    <w:rsid w:val="006448A6"/>
    <w:rsid w:val="00644F27"/>
    <w:rsid w:val="00645074"/>
    <w:rsid w:val="006454DA"/>
    <w:rsid w:val="006464A2"/>
    <w:rsid w:val="00646CD3"/>
    <w:rsid w:val="0065058A"/>
    <w:rsid w:val="006505B4"/>
    <w:rsid w:val="00650716"/>
    <w:rsid w:val="00650F07"/>
    <w:rsid w:val="0065154F"/>
    <w:rsid w:val="0065156D"/>
    <w:rsid w:val="00651D43"/>
    <w:rsid w:val="006524CD"/>
    <w:rsid w:val="00652779"/>
    <w:rsid w:val="006527EF"/>
    <w:rsid w:val="00653E9C"/>
    <w:rsid w:val="00654085"/>
    <w:rsid w:val="006541B2"/>
    <w:rsid w:val="006542F9"/>
    <w:rsid w:val="006543DD"/>
    <w:rsid w:val="00654961"/>
    <w:rsid w:val="00654A66"/>
    <w:rsid w:val="00655195"/>
    <w:rsid w:val="00655686"/>
    <w:rsid w:val="006557F2"/>
    <w:rsid w:val="00655B17"/>
    <w:rsid w:val="00655C93"/>
    <w:rsid w:val="0065600E"/>
    <w:rsid w:val="00656883"/>
    <w:rsid w:val="0065689A"/>
    <w:rsid w:val="00656D3A"/>
    <w:rsid w:val="00657227"/>
    <w:rsid w:val="00657413"/>
    <w:rsid w:val="00657708"/>
    <w:rsid w:val="00657A6E"/>
    <w:rsid w:val="00660661"/>
    <w:rsid w:val="006610BB"/>
    <w:rsid w:val="00661238"/>
    <w:rsid w:val="00661656"/>
    <w:rsid w:val="00661CB1"/>
    <w:rsid w:val="0066248E"/>
    <w:rsid w:val="00663BE3"/>
    <w:rsid w:val="006645FD"/>
    <w:rsid w:val="006646F8"/>
    <w:rsid w:val="0066477F"/>
    <w:rsid w:val="00664B03"/>
    <w:rsid w:val="00664C4E"/>
    <w:rsid w:val="00665B8E"/>
    <w:rsid w:val="00665CFC"/>
    <w:rsid w:val="00666053"/>
    <w:rsid w:val="00666C9F"/>
    <w:rsid w:val="00667636"/>
    <w:rsid w:val="006677C0"/>
    <w:rsid w:val="00667A90"/>
    <w:rsid w:val="00667C43"/>
    <w:rsid w:val="0067015D"/>
    <w:rsid w:val="00670775"/>
    <w:rsid w:val="00670BAD"/>
    <w:rsid w:val="006711FA"/>
    <w:rsid w:val="006713B9"/>
    <w:rsid w:val="00671646"/>
    <w:rsid w:val="006716AD"/>
    <w:rsid w:val="00671731"/>
    <w:rsid w:val="00671AC9"/>
    <w:rsid w:val="00672555"/>
    <w:rsid w:val="00672751"/>
    <w:rsid w:val="00672907"/>
    <w:rsid w:val="00672D71"/>
    <w:rsid w:val="00673043"/>
    <w:rsid w:val="0067387F"/>
    <w:rsid w:val="00673BF4"/>
    <w:rsid w:val="006744C8"/>
    <w:rsid w:val="0067498E"/>
    <w:rsid w:val="00674B1C"/>
    <w:rsid w:val="00675010"/>
    <w:rsid w:val="00675706"/>
    <w:rsid w:val="006761EA"/>
    <w:rsid w:val="00676294"/>
    <w:rsid w:val="006764E5"/>
    <w:rsid w:val="00677D84"/>
    <w:rsid w:val="00680093"/>
    <w:rsid w:val="0068037C"/>
    <w:rsid w:val="00681904"/>
    <w:rsid w:val="00681A42"/>
    <w:rsid w:val="00681FFC"/>
    <w:rsid w:val="00682378"/>
    <w:rsid w:val="00682420"/>
    <w:rsid w:val="006828C0"/>
    <w:rsid w:val="00682E55"/>
    <w:rsid w:val="0068327C"/>
    <w:rsid w:val="0068331F"/>
    <w:rsid w:val="006838C6"/>
    <w:rsid w:val="00683A9C"/>
    <w:rsid w:val="00683B7B"/>
    <w:rsid w:val="00684003"/>
    <w:rsid w:val="00685928"/>
    <w:rsid w:val="00686114"/>
    <w:rsid w:val="0068614B"/>
    <w:rsid w:val="006862AF"/>
    <w:rsid w:val="006864B5"/>
    <w:rsid w:val="006868AB"/>
    <w:rsid w:val="00686F34"/>
    <w:rsid w:val="006871A1"/>
    <w:rsid w:val="00687BCB"/>
    <w:rsid w:val="00690745"/>
    <w:rsid w:val="0069075A"/>
    <w:rsid w:val="00690BDF"/>
    <w:rsid w:val="00690EE9"/>
    <w:rsid w:val="00691B65"/>
    <w:rsid w:val="00691D04"/>
    <w:rsid w:val="006920A5"/>
    <w:rsid w:val="00692660"/>
    <w:rsid w:val="006926F3"/>
    <w:rsid w:val="00692FF3"/>
    <w:rsid w:val="0069341E"/>
    <w:rsid w:val="006936B6"/>
    <w:rsid w:val="0069383F"/>
    <w:rsid w:val="00693BDF"/>
    <w:rsid w:val="00694263"/>
    <w:rsid w:val="00694394"/>
    <w:rsid w:val="006943AD"/>
    <w:rsid w:val="00694595"/>
    <w:rsid w:val="00694698"/>
    <w:rsid w:val="006956F9"/>
    <w:rsid w:val="006957D2"/>
    <w:rsid w:val="00695B4B"/>
    <w:rsid w:val="00695E5F"/>
    <w:rsid w:val="00695EA8"/>
    <w:rsid w:val="0069658B"/>
    <w:rsid w:val="0069699F"/>
    <w:rsid w:val="00696A32"/>
    <w:rsid w:val="00696A45"/>
    <w:rsid w:val="00696F7D"/>
    <w:rsid w:val="00697240"/>
    <w:rsid w:val="006A05F4"/>
    <w:rsid w:val="006A0701"/>
    <w:rsid w:val="006A096E"/>
    <w:rsid w:val="006A11C3"/>
    <w:rsid w:val="006A1273"/>
    <w:rsid w:val="006A146F"/>
    <w:rsid w:val="006A1528"/>
    <w:rsid w:val="006A188D"/>
    <w:rsid w:val="006A1901"/>
    <w:rsid w:val="006A1AED"/>
    <w:rsid w:val="006A1D6B"/>
    <w:rsid w:val="006A22C9"/>
    <w:rsid w:val="006A31A8"/>
    <w:rsid w:val="006A33D7"/>
    <w:rsid w:val="006A385D"/>
    <w:rsid w:val="006A399F"/>
    <w:rsid w:val="006A3ACC"/>
    <w:rsid w:val="006A3C75"/>
    <w:rsid w:val="006A3F79"/>
    <w:rsid w:val="006A4550"/>
    <w:rsid w:val="006A4553"/>
    <w:rsid w:val="006A4574"/>
    <w:rsid w:val="006A4A62"/>
    <w:rsid w:val="006A4ADB"/>
    <w:rsid w:val="006A4FD2"/>
    <w:rsid w:val="006A5227"/>
    <w:rsid w:val="006A5370"/>
    <w:rsid w:val="006A553E"/>
    <w:rsid w:val="006A684C"/>
    <w:rsid w:val="006A6CDF"/>
    <w:rsid w:val="006A6F42"/>
    <w:rsid w:val="006A777B"/>
    <w:rsid w:val="006B0C7E"/>
    <w:rsid w:val="006B0DE4"/>
    <w:rsid w:val="006B0DE9"/>
    <w:rsid w:val="006B1AEC"/>
    <w:rsid w:val="006B214A"/>
    <w:rsid w:val="006B21D3"/>
    <w:rsid w:val="006B256C"/>
    <w:rsid w:val="006B262B"/>
    <w:rsid w:val="006B29FD"/>
    <w:rsid w:val="006B2BDB"/>
    <w:rsid w:val="006B2FD7"/>
    <w:rsid w:val="006B32BE"/>
    <w:rsid w:val="006B3798"/>
    <w:rsid w:val="006B382E"/>
    <w:rsid w:val="006B391A"/>
    <w:rsid w:val="006B3976"/>
    <w:rsid w:val="006B39AC"/>
    <w:rsid w:val="006B3ACF"/>
    <w:rsid w:val="006B3B86"/>
    <w:rsid w:val="006B482B"/>
    <w:rsid w:val="006B4E68"/>
    <w:rsid w:val="006B4FE3"/>
    <w:rsid w:val="006B58DA"/>
    <w:rsid w:val="006B59C9"/>
    <w:rsid w:val="006B636B"/>
    <w:rsid w:val="006B6529"/>
    <w:rsid w:val="006B6694"/>
    <w:rsid w:val="006B6754"/>
    <w:rsid w:val="006B6948"/>
    <w:rsid w:val="006B6A47"/>
    <w:rsid w:val="006B6D60"/>
    <w:rsid w:val="006B740D"/>
    <w:rsid w:val="006B74AA"/>
    <w:rsid w:val="006B7822"/>
    <w:rsid w:val="006B7F2A"/>
    <w:rsid w:val="006C0A9B"/>
    <w:rsid w:val="006C0CF4"/>
    <w:rsid w:val="006C1285"/>
    <w:rsid w:val="006C16AA"/>
    <w:rsid w:val="006C1741"/>
    <w:rsid w:val="006C22A5"/>
    <w:rsid w:val="006C2455"/>
    <w:rsid w:val="006C25C5"/>
    <w:rsid w:val="006C28EB"/>
    <w:rsid w:val="006C295D"/>
    <w:rsid w:val="006C301B"/>
    <w:rsid w:val="006C333D"/>
    <w:rsid w:val="006C4030"/>
    <w:rsid w:val="006C428A"/>
    <w:rsid w:val="006C44A5"/>
    <w:rsid w:val="006C5356"/>
    <w:rsid w:val="006C54F5"/>
    <w:rsid w:val="006C5922"/>
    <w:rsid w:val="006C5EEF"/>
    <w:rsid w:val="006C5F24"/>
    <w:rsid w:val="006C5F7D"/>
    <w:rsid w:val="006C62B0"/>
    <w:rsid w:val="006C669F"/>
    <w:rsid w:val="006C6F83"/>
    <w:rsid w:val="006C7939"/>
    <w:rsid w:val="006D0103"/>
    <w:rsid w:val="006D04FF"/>
    <w:rsid w:val="006D07FC"/>
    <w:rsid w:val="006D0E20"/>
    <w:rsid w:val="006D10E7"/>
    <w:rsid w:val="006D13FB"/>
    <w:rsid w:val="006D146A"/>
    <w:rsid w:val="006D15EE"/>
    <w:rsid w:val="006D1E63"/>
    <w:rsid w:val="006D1F8F"/>
    <w:rsid w:val="006D203D"/>
    <w:rsid w:val="006D25D9"/>
    <w:rsid w:val="006D2617"/>
    <w:rsid w:val="006D2A0A"/>
    <w:rsid w:val="006D376E"/>
    <w:rsid w:val="006D4516"/>
    <w:rsid w:val="006D48CD"/>
    <w:rsid w:val="006D4AA5"/>
    <w:rsid w:val="006D4AD6"/>
    <w:rsid w:val="006D5084"/>
    <w:rsid w:val="006D63AD"/>
    <w:rsid w:val="006D7DF8"/>
    <w:rsid w:val="006E0618"/>
    <w:rsid w:val="006E1145"/>
    <w:rsid w:val="006E1A28"/>
    <w:rsid w:val="006E1C86"/>
    <w:rsid w:val="006E1FD3"/>
    <w:rsid w:val="006E2110"/>
    <w:rsid w:val="006E2175"/>
    <w:rsid w:val="006E29FD"/>
    <w:rsid w:val="006E34B1"/>
    <w:rsid w:val="006E367E"/>
    <w:rsid w:val="006E3713"/>
    <w:rsid w:val="006E3906"/>
    <w:rsid w:val="006E3A18"/>
    <w:rsid w:val="006E3A21"/>
    <w:rsid w:val="006E3B5B"/>
    <w:rsid w:val="006E4160"/>
    <w:rsid w:val="006E4252"/>
    <w:rsid w:val="006E46F0"/>
    <w:rsid w:val="006E4E6E"/>
    <w:rsid w:val="006E5573"/>
    <w:rsid w:val="006E57A0"/>
    <w:rsid w:val="006E63D6"/>
    <w:rsid w:val="006E690B"/>
    <w:rsid w:val="006E6DBD"/>
    <w:rsid w:val="006E70D7"/>
    <w:rsid w:val="006E7111"/>
    <w:rsid w:val="006E711D"/>
    <w:rsid w:val="006E744A"/>
    <w:rsid w:val="006E74BC"/>
    <w:rsid w:val="006E7B00"/>
    <w:rsid w:val="006E7EB8"/>
    <w:rsid w:val="006E7F8D"/>
    <w:rsid w:val="006F06EE"/>
    <w:rsid w:val="006F0A24"/>
    <w:rsid w:val="006F0F5C"/>
    <w:rsid w:val="006F1413"/>
    <w:rsid w:val="006F1859"/>
    <w:rsid w:val="006F207F"/>
    <w:rsid w:val="006F2085"/>
    <w:rsid w:val="006F213F"/>
    <w:rsid w:val="006F2D21"/>
    <w:rsid w:val="006F339A"/>
    <w:rsid w:val="006F3544"/>
    <w:rsid w:val="006F37AB"/>
    <w:rsid w:val="006F37F0"/>
    <w:rsid w:val="006F3BF7"/>
    <w:rsid w:val="006F3CAB"/>
    <w:rsid w:val="006F41F1"/>
    <w:rsid w:val="006F45B0"/>
    <w:rsid w:val="006F46DC"/>
    <w:rsid w:val="006F4711"/>
    <w:rsid w:val="006F4DB4"/>
    <w:rsid w:val="006F4F03"/>
    <w:rsid w:val="006F54E9"/>
    <w:rsid w:val="006F57BD"/>
    <w:rsid w:val="006F5C20"/>
    <w:rsid w:val="006F5E13"/>
    <w:rsid w:val="006F60A1"/>
    <w:rsid w:val="006F61C2"/>
    <w:rsid w:val="006F6294"/>
    <w:rsid w:val="006F6744"/>
    <w:rsid w:val="006F7692"/>
    <w:rsid w:val="006F785F"/>
    <w:rsid w:val="006F79E4"/>
    <w:rsid w:val="006F7BD1"/>
    <w:rsid w:val="00700017"/>
    <w:rsid w:val="007000D9"/>
    <w:rsid w:val="007001F3"/>
    <w:rsid w:val="007007A5"/>
    <w:rsid w:val="00700FDE"/>
    <w:rsid w:val="00701283"/>
    <w:rsid w:val="00701568"/>
    <w:rsid w:val="00701762"/>
    <w:rsid w:val="007018F9"/>
    <w:rsid w:val="00701DB1"/>
    <w:rsid w:val="00702DB5"/>
    <w:rsid w:val="007031AC"/>
    <w:rsid w:val="0070359C"/>
    <w:rsid w:val="007039FE"/>
    <w:rsid w:val="00703CB5"/>
    <w:rsid w:val="00704BE9"/>
    <w:rsid w:val="00704D5D"/>
    <w:rsid w:val="00705222"/>
    <w:rsid w:val="00705232"/>
    <w:rsid w:val="007057D9"/>
    <w:rsid w:val="00705D2A"/>
    <w:rsid w:val="007063C1"/>
    <w:rsid w:val="007063F3"/>
    <w:rsid w:val="007066D0"/>
    <w:rsid w:val="00706CB6"/>
    <w:rsid w:val="007072ED"/>
    <w:rsid w:val="0070791A"/>
    <w:rsid w:val="00710114"/>
    <w:rsid w:val="007103AC"/>
    <w:rsid w:val="00710432"/>
    <w:rsid w:val="00710755"/>
    <w:rsid w:val="00710C6E"/>
    <w:rsid w:val="00710E65"/>
    <w:rsid w:val="0071115E"/>
    <w:rsid w:val="0071134C"/>
    <w:rsid w:val="0071287D"/>
    <w:rsid w:val="00712E07"/>
    <w:rsid w:val="00712FFA"/>
    <w:rsid w:val="0071326F"/>
    <w:rsid w:val="007134A2"/>
    <w:rsid w:val="0071396C"/>
    <w:rsid w:val="0071405B"/>
    <w:rsid w:val="00714F3F"/>
    <w:rsid w:val="0071571C"/>
    <w:rsid w:val="00715AC6"/>
    <w:rsid w:val="0071611A"/>
    <w:rsid w:val="007161AB"/>
    <w:rsid w:val="0071622E"/>
    <w:rsid w:val="0071677E"/>
    <w:rsid w:val="007168C3"/>
    <w:rsid w:val="00716B11"/>
    <w:rsid w:val="007171B6"/>
    <w:rsid w:val="00717E93"/>
    <w:rsid w:val="00720897"/>
    <w:rsid w:val="00720C1D"/>
    <w:rsid w:val="00720E33"/>
    <w:rsid w:val="00720F10"/>
    <w:rsid w:val="0072102F"/>
    <w:rsid w:val="00721815"/>
    <w:rsid w:val="00721EDF"/>
    <w:rsid w:val="00721EE9"/>
    <w:rsid w:val="00722988"/>
    <w:rsid w:val="00722C22"/>
    <w:rsid w:val="0072320E"/>
    <w:rsid w:val="00723391"/>
    <w:rsid w:val="00723CC7"/>
    <w:rsid w:val="0072407D"/>
    <w:rsid w:val="00724BD7"/>
    <w:rsid w:val="00725A83"/>
    <w:rsid w:val="0072601F"/>
    <w:rsid w:val="007261C4"/>
    <w:rsid w:val="00726C43"/>
    <w:rsid w:val="007272A1"/>
    <w:rsid w:val="00727406"/>
    <w:rsid w:val="0072788D"/>
    <w:rsid w:val="007278A5"/>
    <w:rsid w:val="00727A29"/>
    <w:rsid w:val="00727EC5"/>
    <w:rsid w:val="00727FFB"/>
    <w:rsid w:val="00730404"/>
    <w:rsid w:val="0073080B"/>
    <w:rsid w:val="00731457"/>
    <w:rsid w:val="00731B72"/>
    <w:rsid w:val="00731C78"/>
    <w:rsid w:val="00731E66"/>
    <w:rsid w:val="00732867"/>
    <w:rsid w:val="00732AFE"/>
    <w:rsid w:val="00732D06"/>
    <w:rsid w:val="00733703"/>
    <w:rsid w:val="00734652"/>
    <w:rsid w:val="00734FD3"/>
    <w:rsid w:val="00735060"/>
    <w:rsid w:val="00735541"/>
    <w:rsid w:val="00735C6B"/>
    <w:rsid w:val="007360D8"/>
    <w:rsid w:val="00736120"/>
    <w:rsid w:val="007361DB"/>
    <w:rsid w:val="007369CC"/>
    <w:rsid w:val="00736FDF"/>
    <w:rsid w:val="00737479"/>
    <w:rsid w:val="00737678"/>
    <w:rsid w:val="00737902"/>
    <w:rsid w:val="00737AB5"/>
    <w:rsid w:val="00737B86"/>
    <w:rsid w:val="00737EE6"/>
    <w:rsid w:val="00740C53"/>
    <w:rsid w:val="00741BF5"/>
    <w:rsid w:val="00741BFA"/>
    <w:rsid w:val="00741E77"/>
    <w:rsid w:val="00742597"/>
    <w:rsid w:val="00742C66"/>
    <w:rsid w:val="007439C8"/>
    <w:rsid w:val="00743A58"/>
    <w:rsid w:val="00743B75"/>
    <w:rsid w:val="00744589"/>
    <w:rsid w:val="007449EC"/>
    <w:rsid w:val="0074544C"/>
    <w:rsid w:val="007455D6"/>
    <w:rsid w:val="0074576E"/>
    <w:rsid w:val="00745D92"/>
    <w:rsid w:val="00745F9D"/>
    <w:rsid w:val="0074611F"/>
    <w:rsid w:val="00746334"/>
    <w:rsid w:val="00746C18"/>
    <w:rsid w:val="00747F35"/>
    <w:rsid w:val="00750D20"/>
    <w:rsid w:val="00750D28"/>
    <w:rsid w:val="00751023"/>
    <w:rsid w:val="0075131E"/>
    <w:rsid w:val="00751458"/>
    <w:rsid w:val="0075242C"/>
    <w:rsid w:val="00752C16"/>
    <w:rsid w:val="00752CBC"/>
    <w:rsid w:val="00752D9A"/>
    <w:rsid w:val="00753029"/>
    <w:rsid w:val="00753249"/>
    <w:rsid w:val="007533CD"/>
    <w:rsid w:val="00753423"/>
    <w:rsid w:val="007535AE"/>
    <w:rsid w:val="00753D6C"/>
    <w:rsid w:val="00753E63"/>
    <w:rsid w:val="007541BD"/>
    <w:rsid w:val="00754F19"/>
    <w:rsid w:val="0075534A"/>
    <w:rsid w:val="00755720"/>
    <w:rsid w:val="00755837"/>
    <w:rsid w:val="00755DE9"/>
    <w:rsid w:val="00756B43"/>
    <w:rsid w:val="0075715A"/>
    <w:rsid w:val="00757553"/>
    <w:rsid w:val="007577F3"/>
    <w:rsid w:val="007578FA"/>
    <w:rsid w:val="00757B30"/>
    <w:rsid w:val="00757C27"/>
    <w:rsid w:val="00757D42"/>
    <w:rsid w:val="0076026C"/>
    <w:rsid w:val="007602C1"/>
    <w:rsid w:val="00760328"/>
    <w:rsid w:val="00760E6A"/>
    <w:rsid w:val="007614AB"/>
    <w:rsid w:val="007616AE"/>
    <w:rsid w:val="0076188D"/>
    <w:rsid w:val="00761A01"/>
    <w:rsid w:val="00761DC9"/>
    <w:rsid w:val="00761DF0"/>
    <w:rsid w:val="0076238A"/>
    <w:rsid w:val="00762800"/>
    <w:rsid w:val="0076284B"/>
    <w:rsid w:val="00762A6B"/>
    <w:rsid w:val="00762AD3"/>
    <w:rsid w:val="00762CC0"/>
    <w:rsid w:val="0076306B"/>
    <w:rsid w:val="00763374"/>
    <w:rsid w:val="0076345B"/>
    <w:rsid w:val="00763C1A"/>
    <w:rsid w:val="00763F03"/>
    <w:rsid w:val="007644E6"/>
    <w:rsid w:val="00764AC0"/>
    <w:rsid w:val="00764C04"/>
    <w:rsid w:val="00764CC8"/>
    <w:rsid w:val="007654EC"/>
    <w:rsid w:val="0076553E"/>
    <w:rsid w:val="007656E8"/>
    <w:rsid w:val="00765937"/>
    <w:rsid w:val="00765BB0"/>
    <w:rsid w:val="00765D07"/>
    <w:rsid w:val="00765ECD"/>
    <w:rsid w:val="00766628"/>
    <w:rsid w:val="00766B01"/>
    <w:rsid w:val="00766B31"/>
    <w:rsid w:val="007671A9"/>
    <w:rsid w:val="00767609"/>
    <w:rsid w:val="00767E60"/>
    <w:rsid w:val="00767E6D"/>
    <w:rsid w:val="00767F2E"/>
    <w:rsid w:val="007702E8"/>
    <w:rsid w:val="0077096E"/>
    <w:rsid w:val="00770F5A"/>
    <w:rsid w:val="00771149"/>
    <w:rsid w:val="007715B2"/>
    <w:rsid w:val="007717AF"/>
    <w:rsid w:val="00771CED"/>
    <w:rsid w:val="0077251A"/>
    <w:rsid w:val="0077279C"/>
    <w:rsid w:val="00772AA2"/>
    <w:rsid w:val="00772B46"/>
    <w:rsid w:val="007732BB"/>
    <w:rsid w:val="007732EF"/>
    <w:rsid w:val="00773622"/>
    <w:rsid w:val="00773C97"/>
    <w:rsid w:val="00774135"/>
    <w:rsid w:val="00774923"/>
    <w:rsid w:val="00774B1D"/>
    <w:rsid w:val="00774B1F"/>
    <w:rsid w:val="0077513F"/>
    <w:rsid w:val="007754D8"/>
    <w:rsid w:val="007755FE"/>
    <w:rsid w:val="007759A7"/>
    <w:rsid w:val="00775B80"/>
    <w:rsid w:val="00775D33"/>
    <w:rsid w:val="00775F7D"/>
    <w:rsid w:val="007763AE"/>
    <w:rsid w:val="0077644E"/>
    <w:rsid w:val="0077663D"/>
    <w:rsid w:val="00776B49"/>
    <w:rsid w:val="00776C22"/>
    <w:rsid w:val="00776DAE"/>
    <w:rsid w:val="007771FC"/>
    <w:rsid w:val="007772D2"/>
    <w:rsid w:val="007773DB"/>
    <w:rsid w:val="00777656"/>
    <w:rsid w:val="00777675"/>
    <w:rsid w:val="00777780"/>
    <w:rsid w:val="007777AC"/>
    <w:rsid w:val="00777891"/>
    <w:rsid w:val="007779BF"/>
    <w:rsid w:val="00777E86"/>
    <w:rsid w:val="0078043A"/>
    <w:rsid w:val="00780698"/>
    <w:rsid w:val="00780821"/>
    <w:rsid w:val="0078085C"/>
    <w:rsid w:val="0078086F"/>
    <w:rsid w:val="00780972"/>
    <w:rsid w:val="00780CB4"/>
    <w:rsid w:val="00780FDD"/>
    <w:rsid w:val="00781231"/>
    <w:rsid w:val="00781684"/>
    <w:rsid w:val="00781D28"/>
    <w:rsid w:val="00781FE5"/>
    <w:rsid w:val="00782497"/>
    <w:rsid w:val="00782910"/>
    <w:rsid w:val="0078292C"/>
    <w:rsid w:val="007832B9"/>
    <w:rsid w:val="007832BE"/>
    <w:rsid w:val="0078375B"/>
    <w:rsid w:val="00783E78"/>
    <w:rsid w:val="00784689"/>
    <w:rsid w:val="00784D94"/>
    <w:rsid w:val="007852BA"/>
    <w:rsid w:val="00785301"/>
    <w:rsid w:val="00785798"/>
    <w:rsid w:val="00785A05"/>
    <w:rsid w:val="00785C2C"/>
    <w:rsid w:val="00785C93"/>
    <w:rsid w:val="00785E36"/>
    <w:rsid w:val="00786183"/>
    <w:rsid w:val="00786339"/>
    <w:rsid w:val="007866CD"/>
    <w:rsid w:val="00786722"/>
    <w:rsid w:val="00786EB3"/>
    <w:rsid w:val="00787032"/>
    <w:rsid w:val="0078721C"/>
    <w:rsid w:val="007873F9"/>
    <w:rsid w:val="00787AB5"/>
    <w:rsid w:val="00787B43"/>
    <w:rsid w:val="007909B0"/>
    <w:rsid w:val="00790A1F"/>
    <w:rsid w:val="00790EB8"/>
    <w:rsid w:val="00791338"/>
    <w:rsid w:val="00791F43"/>
    <w:rsid w:val="0079239E"/>
    <w:rsid w:val="00792A30"/>
    <w:rsid w:val="00792D7D"/>
    <w:rsid w:val="007938DF"/>
    <w:rsid w:val="007939BE"/>
    <w:rsid w:val="00793F3D"/>
    <w:rsid w:val="0079475D"/>
    <w:rsid w:val="00794CB6"/>
    <w:rsid w:val="00794CC2"/>
    <w:rsid w:val="00794F5A"/>
    <w:rsid w:val="0079544F"/>
    <w:rsid w:val="007955F2"/>
    <w:rsid w:val="00795D36"/>
    <w:rsid w:val="0079603B"/>
    <w:rsid w:val="007962D7"/>
    <w:rsid w:val="0079755F"/>
    <w:rsid w:val="00797A36"/>
    <w:rsid w:val="007A00E1"/>
    <w:rsid w:val="007A03FA"/>
    <w:rsid w:val="007A049A"/>
    <w:rsid w:val="007A05C1"/>
    <w:rsid w:val="007A0BEE"/>
    <w:rsid w:val="007A11FA"/>
    <w:rsid w:val="007A12F3"/>
    <w:rsid w:val="007A1D32"/>
    <w:rsid w:val="007A2271"/>
    <w:rsid w:val="007A2A80"/>
    <w:rsid w:val="007A2E84"/>
    <w:rsid w:val="007A309B"/>
    <w:rsid w:val="007A35B0"/>
    <w:rsid w:val="007A3825"/>
    <w:rsid w:val="007A3BBF"/>
    <w:rsid w:val="007A3DE0"/>
    <w:rsid w:val="007A3F2E"/>
    <w:rsid w:val="007A42E4"/>
    <w:rsid w:val="007A4E03"/>
    <w:rsid w:val="007A5055"/>
    <w:rsid w:val="007A5302"/>
    <w:rsid w:val="007A5601"/>
    <w:rsid w:val="007A5634"/>
    <w:rsid w:val="007A5B3D"/>
    <w:rsid w:val="007A5B82"/>
    <w:rsid w:val="007A5BA0"/>
    <w:rsid w:val="007A5D08"/>
    <w:rsid w:val="007A5FFA"/>
    <w:rsid w:val="007A60B8"/>
    <w:rsid w:val="007A686A"/>
    <w:rsid w:val="007A72B1"/>
    <w:rsid w:val="007A7636"/>
    <w:rsid w:val="007A7759"/>
    <w:rsid w:val="007A787C"/>
    <w:rsid w:val="007A7F65"/>
    <w:rsid w:val="007B01A7"/>
    <w:rsid w:val="007B0861"/>
    <w:rsid w:val="007B095A"/>
    <w:rsid w:val="007B0CE9"/>
    <w:rsid w:val="007B0FD8"/>
    <w:rsid w:val="007B182E"/>
    <w:rsid w:val="007B1A34"/>
    <w:rsid w:val="007B1C7B"/>
    <w:rsid w:val="007B1CD2"/>
    <w:rsid w:val="007B2DB6"/>
    <w:rsid w:val="007B2E2F"/>
    <w:rsid w:val="007B3890"/>
    <w:rsid w:val="007B3E15"/>
    <w:rsid w:val="007B4388"/>
    <w:rsid w:val="007B4502"/>
    <w:rsid w:val="007B47FE"/>
    <w:rsid w:val="007B4E86"/>
    <w:rsid w:val="007B51D4"/>
    <w:rsid w:val="007B53CC"/>
    <w:rsid w:val="007B562C"/>
    <w:rsid w:val="007B56B7"/>
    <w:rsid w:val="007B5CDF"/>
    <w:rsid w:val="007B61F7"/>
    <w:rsid w:val="007B632E"/>
    <w:rsid w:val="007B6691"/>
    <w:rsid w:val="007B670D"/>
    <w:rsid w:val="007B6F5D"/>
    <w:rsid w:val="007B7055"/>
    <w:rsid w:val="007B7398"/>
    <w:rsid w:val="007C1003"/>
    <w:rsid w:val="007C1029"/>
    <w:rsid w:val="007C158F"/>
    <w:rsid w:val="007C190F"/>
    <w:rsid w:val="007C20A8"/>
    <w:rsid w:val="007C20D4"/>
    <w:rsid w:val="007C28D3"/>
    <w:rsid w:val="007C343C"/>
    <w:rsid w:val="007C3A96"/>
    <w:rsid w:val="007C3E7D"/>
    <w:rsid w:val="007C4012"/>
    <w:rsid w:val="007C40C8"/>
    <w:rsid w:val="007C4167"/>
    <w:rsid w:val="007C421D"/>
    <w:rsid w:val="007C477B"/>
    <w:rsid w:val="007C4CAE"/>
    <w:rsid w:val="007C5114"/>
    <w:rsid w:val="007C528F"/>
    <w:rsid w:val="007C5875"/>
    <w:rsid w:val="007C5A37"/>
    <w:rsid w:val="007C5F82"/>
    <w:rsid w:val="007C6837"/>
    <w:rsid w:val="007C6C83"/>
    <w:rsid w:val="007C6F5F"/>
    <w:rsid w:val="007C7153"/>
    <w:rsid w:val="007C7291"/>
    <w:rsid w:val="007C7303"/>
    <w:rsid w:val="007C7B56"/>
    <w:rsid w:val="007C7E5C"/>
    <w:rsid w:val="007D01B2"/>
    <w:rsid w:val="007D01E9"/>
    <w:rsid w:val="007D11F8"/>
    <w:rsid w:val="007D1F4F"/>
    <w:rsid w:val="007D200B"/>
    <w:rsid w:val="007D21BB"/>
    <w:rsid w:val="007D2245"/>
    <w:rsid w:val="007D2AD2"/>
    <w:rsid w:val="007D2AFD"/>
    <w:rsid w:val="007D3156"/>
    <w:rsid w:val="007D31B5"/>
    <w:rsid w:val="007D32C3"/>
    <w:rsid w:val="007D334C"/>
    <w:rsid w:val="007D3670"/>
    <w:rsid w:val="007D3851"/>
    <w:rsid w:val="007D3C8E"/>
    <w:rsid w:val="007D3CF8"/>
    <w:rsid w:val="007D3FE8"/>
    <w:rsid w:val="007D4388"/>
    <w:rsid w:val="007D46BA"/>
    <w:rsid w:val="007D4B6B"/>
    <w:rsid w:val="007D4DB7"/>
    <w:rsid w:val="007D4F0E"/>
    <w:rsid w:val="007D54CE"/>
    <w:rsid w:val="007D54E0"/>
    <w:rsid w:val="007D5758"/>
    <w:rsid w:val="007D6112"/>
    <w:rsid w:val="007D6384"/>
    <w:rsid w:val="007D6769"/>
    <w:rsid w:val="007D6DBA"/>
    <w:rsid w:val="007D70B2"/>
    <w:rsid w:val="007D7490"/>
    <w:rsid w:val="007D78ED"/>
    <w:rsid w:val="007D7D88"/>
    <w:rsid w:val="007E0829"/>
    <w:rsid w:val="007E0C0C"/>
    <w:rsid w:val="007E0FB3"/>
    <w:rsid w:val="007E114A"/>
    <w:rsid w:val="007E123F"/>
    <w:rsid w:val="007E18E3"/>
    <w:rsid w:val="007E1CCD"/>
    <w:rsid w:val="007E1E1E"/>
    <w:rsid w:val="007E281B"/>
    <w:rsid w:val="007E2831"/>
    <w:rsid w:val="007E2B31"/>
    <w:rsid w:val="007E2C62"/>
    <w:rsid w:val="007E2D98"/>
    <w:rsid w:val="007E2F63"/>
    <w:rsid w:val="007E3061"/>
    <w:rsid w:val="007E31BC"/>
    <w:rsid w:val="007E335B"/>
    <w:rsid w:val="007E3803"/>
    <w:rsid w:val="007E3A58"/>
    <w:rsid w:val="007E41B6"/>
    <w:rsid w:val="007E4EA4"/>
    <w:rsid w:val="007E4EA9"/>
    <w:rsid w:val="007E50BF"/>
    <w:rsid w:val="007E5746"/>
    <w:rsid w:val="007E575D"/>
    <w:rsid w:val="007E5B3F"/>
    <w:rsid w:val="007E5E9D"/>
    <w:rsid w:val="007E6535"/>
    <w:rsid w:val="007E6751"/>
    <w:rsid w:val="007E7CAD"/>
    <w:rsid w:val="007F03CC"/>
    <w:rsid w:val="007F079C"/>
    <w:rsid w:val="007F0D13"/>
    <w:rsid w:val="007F1A50"/>
    <w:rsid w:val="007F1B18"/>
    <w:rsid w:val="007F2833"/>
    <w:rsid w:val="007F2A38"/>
    <w:rsid w:val="007F2E0D"/>
    <w:rsid w:val="007F35F9"/>
    <w:rsid w:val="007F39E7"/>
    <w:rsid w:val="007F3B55"/>
    <w:rsid w:val="007F3D97"/>
    <w:rsid w:val="007F3E40"/>
    <w:rsid w:val="007F41ED"/>
    <w:rsid w:val="007F421C"/>
    <w:rsid w:val="007F446A"/>
    <w:rsid w:val="007F48B1"/>
    <w:rsid w:val="007F51C2"/>
    <w:rsid w:val="007F558F"/>
    <w:rsid w:val="007F59EF"/>
    <w:rsid w:val="007F5A93"/>
    <w:rsid w:val="007F5BA7"/>
    <w:rsid w:val="007F5CC6"/>
    <w:rsid w:val="007F5F6A"/>
    <w:rsid w:val="007F6680"/>
    <w:rsid w:val="007F751A"/>
    <w:rsid w:val="007F7720"/>
    <w:rsid w:val="007F79DB"/>
    <w:rsid w:val="007F7BC1"/>
    <w:rsid w:val="007F7FB0"/>
    <w:rsid w:val="008002D6"/>
    <w:rsid w:val="00800BEB"/>
    <w:rsid w:val="00800C24"/>
    <w:rsid w:val="008013AC"/>
    <w:rsid w:val="00801755"/>
    <w:rsid w:val="008027BC"/>
    <w:rsid w:val="00802A61"/>
    <w:rsid w:val="00802B44"/>
    <w:rsid w:val="00802B4E"/>
    <w:rsid w:val="00802E84"/>
    <w:rsid w:val="00803148"/>
    <w:rsid w:val="008034DE"/>
    <w:rsid w:val="00803A32"/>
    <w:rsid w:val="00803AFD"/>
    <w:rsid w:val="008047E8"/>
    <w:rsid w:val="00804B60"/>
    <w:rsid w:val="00804C53"/>
    <w:rsid w:val="00804CE4"/>
    <w:rsid w:val="0080541B"/>
    <w:rsid w:val="0080590F"/>
    <w:rsid w:val="00805B9F"/>
    <w:rsid w:val="00806391"/>
    <w:rsid w:val="008070D6"/>
    <w:rsid w:val="00807990"/>
    <w:rsid w:val="00807A73"/>
    <w:rsid w:val="008101A4"/>
    <w:rsid w:val="00810490"/>
    <w:rsid w:val="00810897"/>
    <w:rsid w:val="00810FA9"/>
    <w:rsid w:val="008110B0"/>
    <w:rsid w:val="0081123D"/>
    <w:rsid w:val="00811879"/>
    <w:rsid w:val="00811D64"/>
    <w:rsid w:val="00812302"/>
    <w:rsid w:val="00813091"/>
    <w:rsid w:val="00813347"/>
    <w:rsid w:val="00813674"/>
    <w:rsid w:val="00813815"/>
    <w:rsid w:val="00813E42"/>
    <w:rsid w:val="0081428E"/>
    <w:rsid w:val="00814AE6"/>
    <w:rsid w:val="00815102"/>
    <w:rsid w:val="008153FE"/>
    <w:rsid w:val="0081543B"/>
    <w:rsid w:val="00815C1B"/>
    <w:rsid w:val="00815E09"/>
    <w:rsid w:val="0081613F"/>
    <w:rsid w:val="008161E8"/>
    <w:rsid w:val="00816520"/>
    <w:rsid w:val="0081672A"/>
    <w:rsid w:val="00816C00"/>
    <w:rsid w:val="0081709A"/>
    <w:rsid w:val="00817939"/>
    <w:rsid w:val="00817A02"/>
    <w:rsid w:val="00820C98"/>
    <w:rsid w:val="008210F9"/>
    <w:rsid w:val="00821184"/>
    <w:rsid w:val="00821704"/>
    <w:rsid w:val="008218A2"/>
    <w:rsid w:val="00821909"/>
    <w:rsid w:val="00821EEA"/>
    <w:rsid w:val="0082209D"/>
    <w:rsid w:val="00822B14"/>
    <w:rsid w:val="00822B66"/>
    <w:rsid w:val="0082302B"/>
    <w:rsid w:val="00823990"/>
    <w:rsid w:val="0082480D"/>
    <w:rsid w:val="00824D6E"/>
    <w:rsid w:val="008254B2"/>
    <w:rsid w:val="00825907"/>
    <w:rsid w:val="0082596C"/>
    <w:rsid w:val="00825FBB"/>
    <w:rsid w:val="0082660B"/>
    <w:rsid w:val="0082682D"/>
    <w:rsid w:val="008270A4"/>
    <w:rsid w:val="0082747F"/>
    <w:rsid w:val="0082778A"/>
    <w:rsid w:val="00827D47"/>
    <w:rsid w:val="00827FCB"/>
    <w:rsid w:val="00830545"/>
    <w:rsid w:val="00830653"/>
    <w:rsid w:val="00830AD3"/>
    <w:rsid w:val="00830CF2"/>
    <w:rsid w:val="00830E1D"/>
    <w:rsid w:val="008312F5"/>
    <w:rsid w:val="00831485"/>
    <w:rsid w:val="0083172F"/>
    <w:rsid w:val="00831764"/>
    <w:rsid w:val="00831C64"/>
    <w:rsid w:val="00831C7D"/>
    <w:rsid w:val="0083238E"/>
    <w:rsid w:val="008323E3"/>
    <w:rsid w:val="008323E6"/>
    <w:rsid w:val="00833068"/>
    <w:rsid w:val="00833210"/>
    <w:rsid w:val="00833769"/>
    <w:rsid w:val="0083396B"/>
    <w:rsid w:val="0083448D"/>
    <w:rsid w:val="0083455A"/>
    <w:rsid w:val="0083495E"/>
    <w:rsid w:val="008355BC"/>
    <w:rsid w:val="008357DB"/>
    <w:rsid w:val="00835980"/>
    <w:rsid w:val="00835F5B"/>
    <w:rsid w:val="0083642D"/>
    <w:rsid w:val="008367E5"/>
    <w:rsid w:val="00837817"/>
    <w:rsid w:val="008379E7"/>
    <w:rsid w:val="00837F8E"/>
    <w:rsid w:val="00840073"/>
    <w:rsid w:val="00840CD2"/>
    <w:rsid w:val="00841570"/>
    <w:rsid w:val="008416DD"/>
    <w:rsid w:val="00841D4D"/>
    <w:rsid w:val="00841E22"/>
    <w:rsid w:val="008422EA"/>
    <w:rsid w:val="0084247A"/>
    <w:rsid w:val="0084323E"/>
    <w:rsid w:val="00843254"/>
    <w:rsid w:val="008432F4"/>
    <w:rsid w:val="008438CD"/>
    <w:rsid w:val="00843982"/>
    <w:rsid w:val="0084402F"/>
    <w:rsid w:val="00844158"/>
    <w:rsid w:val="00844D2F"/>
    <w:rsid w:val="00844D5C"/>
    <w:rsid w:val="00844DA5"/>
    <w:rsid w:val="00844FB7"/>
    <w:rsid w:val="0084510C"/>
    <w:rsid w:val="00845999"/>
    <w:rsid w:val="00845BA7"/>
    <w:rsid w:val="0084643F"/>
    <w:rsid w:val="00847573"/>
    <w:rsid w:val="00847D72"/>
    <w:rsid w:val="00847F32"/>
    <w:rsid w:val="00850136"/>
    <w:rsid w:val="0085024C"/>
    <w:rsid w:val="00850607"/>
    <w:rsid w:val="008509E1"/>
    <w:rsid w:val="00850E56"/>
    <w:rsid w:val="00851283"/>
    <w:rsid w:val="00851B0A"/>
    <w:rsid w:val="00851D0D"/>
    <w:rsid w:val="00852473"/>
    <w:rsid w:val="008524C3"/>
    <w:rsid w:val="0085253C"/>
    <w:rsid w:val="0085283C"/>
    <w:rsid w:val="008529E5"/>
    <w:rsid w:val="00852AE6"/>
    <w:rsid w:val="00854300"/>
    <w:rsid w:val="00854C74"/>
    <w:rsid w:val="00854E01"/>
    <w:rsid w:val="00855132"/>
    <w:rsid w:val="00855450"/>
    <w:rsid w:val="00855D08"/>
    <w:rsid w:val="00855FCD"/>
    <w:rsid w:val="008565D5"/>
    <w:rsid w:val="00856878"/>
    <w:rsid w:val="00856D22"/>
    <w:rsid w:val="00856D9E"/>
    <w:rsid w:val="00856FA6"/>
    <w:rsid w:val="0085711B"/>
    <w:rsid w:val="008573BB"/>
    <w:rsid w:val="00857492"/>
    <w:rsid w:val="0085753D"/>
    <w:rsid w:val="0085775E"/>
    <w:rsid w:val="008579FF"/>
    <w:rsid w:val="00857AE7"/>
    <w:rsid w:val="00857DC6"/>
    <w:rsid w:val="00857E04"/>
    <w:rsid w:val="0086021D"/>
    <w:rsid w:val="008611B0"/>
    <w:rsid w:val="008616E7"/>
    <w:rsid w:val="008617CF"/>
    <w:rsid w:val="00862783"/>
    <w:rsid w:val="00862804"/>
    <w:rsid w:val="00863004"/>
    <w:rsid w:val="0086313F"/>
    <w:rsid w:val="00863E31"/>
    <w:rsid w:val="0086427E"/>
    <w:rsid w:val="00864576"/>
    <w:rsid w:val="008649E5"/>
    <w:rsid w:val="00864CAF"/>
    <w:rsid w:val="00864DA6"/>
    <w:rsid w:val="00865064"/>
    <w:rsid w:val="0086535B"/>
    <w:rsid w:val="00865C93"/>
    <w:rsid w:val="0086613C"/>
    <w:rsid w:val="00866146"/>
    <w:rsid w:val="00866835"/>
    <w:rsid w:val="008668E9"/>
    <w:rsid w:val="00866C06"/>
    <w:rsid w:val="00866D49"/>
    <w:rsid w:val="00866E0A"/>
    <w:rsid w:val="00867148"/>
    <w:rsid w:val="00867272"/>
    <w:rsid w:val="008673D5"/>
    <w:rsid w:val="008675A6"/>
    <w:rsid w:val="008676B0"/>
    <w:rsid w:val="0086778F"/>
    <w:rsid w:val="00867BF5"/>
    <w:rsid w:val="00867F72"/>
    <w:rsid w:val="008709AF"/>
    <w:rsid w:val="00870D3C"/>
    <w:rsid w:val="00871151"/>
    <w:rsid w:val="00871938"/>
    <w:rsid w:val="008721B2"/>
    <w:rsid w:val="00872C15"/>
    <w:rsid w:val="00872E52"/>
    <w:rsid w:val="00873E03"/>
    <w:rsid w:val="0087454C"/>
    <w:rsid w:val="008754E5"/>
    <w:rsid w:val="00875649"/>
    <w:rsid w:val="008764E4"/>
    <w:rsid w:val="008764F5"/>
    <w:rsid w:val="00877FCE"/>
    <w:rsid w:val="00880089"/>
    <w:rsid w:val="00880307"/>
    <w:rsid w:val="00880389"/>
    <w:rsid w:val="00880CE4"/>
    <w:rsid w:val="00881281"/>
    <w:rsid w:val="00881650"/>
    <w:rsid w:val="008818BC"/>
    <w:rsid w:val="00881944"/>
    <w:rsid w:val="00881983"/>
    <w:rsid w:val="00881B5E"/>
    <w:rsid w:val="008820AA"/>
    <w:rsid w:val="008822BC"/>
    <w:rsid w:val="008824D7"/>
    <w:rsid w:val="0088250E"/>
    <w:rsid w:val="008827B0"/>
    <w:rsid w:val="00882CE0"/>
    <w:rsid w:val="00883415"/>
    <w:rsid w:val="00883F44"/>
    <w:rsid w:val="008841F3"/>
    <w:rsid w:val="00884423"/>
    <w:rsid w:val="00884CC5"/>
    <w:rsid w:val="00884CD3"/>
    <w:rsid w:val="00885125"/>
    <w:rsid w:val="00885248"/>
    <w:rsid w:val="0088535C"/>
    <w:rsid w:val="0088558D"/>
    <w:rsid w:val="00885663"/>
    <w:rsid w:val="008859AB"/>
    <w:rsid w:val="00885F6D"/>
    <w:rsid w:val="00886C11"/>
    <w:rsid w:val="00887021"/>
    <w:rsid w:val="008878CE"/>
    <w:rsid w:val="00890136"/>
    <w:rsid w:val="008901ED"/>
    <w:rsid w:val="0089057C"/>
    <w:rsid w:val="00891148"/>
    <w:rsid w:val="00891325"/>
    <w:rsid w:val="00891F3E"/>
    <w:rsid w:val="00891FE7"/>
    <w:rsid w:val="0089205B"/>
    <w:rsid w:val="008921A5"/>
    <w:rsid w:val="008921D6"/>
    <w:rsid w:val="00892212"/>
    <w:rsid w:val="008925E0"/>
    <w:rsid w:val="00892BE2"/>
    <w:rsid w:val="00892CE4"/>
    <w:rsid w:val="00892E0D"/>
    <w:rsid w:val="00893518"/>
    <w:rsid w:val="008939A3"/>
    <w:rsid w:val="008939EF"/>
    <w:rsid w:val="00893F67"/>
    <w:rsid w:val="00894410"/>
    <w:rsid w:val="00894558"/>
    <w:rsid w:val="008945F8"/>
    <w:rsid w:val="00894700"/>
    <w:rsid w:val="0089480A"/>
    <w:rsid w:val="00894A27"/>
    <w:rsid w:val="00894AD1"/>
    <w:rsid w:val="00894B8F"/>
    <w:rsid w:val="00894D1C"/>
    <w:rsid w:val="00894EFB"/>
    <w:rsid w:val="00895100"/>
    <w:rsid w:val="008952FA"/>
    <w:rsid w:val="008958B3"/>
    <w:rsid w:val="00895AAA"/>
    <w:rsid w:val="008961F4"/>
    <w:rsid w:val="0089627D"/>
    <w:rsid w:val="0089628E"/>
    <w:rsid w:val="00896373"/>
    <w:rsid w:val="00896659"/>
    <w:rsid w:val="0089686F"/>
    <w:rsid w:val="00896898"/>
    <w:rsid w:val="00896ABF"/>
    <w:rsid w:val="00896B97"/>
    <w:rsid w:val="008972FE"/>
    <w:rsid w:val="00897708"/>
    <w:rsid w:val="00897987"/>
    <w:rsid w:val="00897DCE"/>
    <w:rsid w:val="00897ED6"/>
    <w:rsid w:val="008A013C"/>
    <w:rsid w:val="008A0655"/>
    <w:rsid w:val="008A133B"/>
    <w:rsid w:val="008A1CDF"/>
    <w:rsid w:val="008A1F06"/>
    <w:rsid w:val="008A21A1"/>
    <w:rsid w:val="008A226A"/>
    <w:rsid w:val="008A2349"/>
    <w:rsid w:val="008A24FE"/>
    <w:rsid w:val="008A2530"/>
    <w:rsid w:val="008A2584"/>
    <w:rsid w:val="008A2E9B"/>
    <w:rsid w:val="008A3030"/>
    <w:rsid w:val="008A3374"/>
    <w:rsid w:val="008A36D9"/>
    <w:rsid w:val="008A3842"/>
    <w:rsid w:val="008A3BB4"/>
    <w:rsid w:val="008A3BC4"/>
    <w:rsid w:val="008A3F18"/>
    <w:rsid w:val="008A3F6A"/>
    <w:rsid w:val="008A3FB6"/>
    <w:rsid w:val="008A41C8"/>
    <w:rsid w:val="008A429E"/>
    <w:rsid w:val="008A4882"/>
    <w:rsid w:val="008A512B"/>
    <w:rsid w:val="008A51BB"/>
    <w:rsid w:val="008A5298"/>
    <w:rsid w:val="008A532E"/>
    <w:rsid w:val="008A578B"/>
    <w:rsid w:val="008A5D33"/>
    <w:rsid w:val="008A72B9"/>
    <w:rsid w:val="008A72C9"/>
    <w:rsid w:val="008A73C3"/>
    <w:rsid w:val="008A7769"/>
    <w:rsid w:val="008A7E2D"/>
    <w:rsid w:val="008B0EDA"/>
    <w:rsid w:val="008B0F24"/>
    <w:rsid w:val="008B14CE"/>
    <w:rsid w:val="008B2188"/>
    <w:rsid w:val="008B2813"/>
    <w:rsid w:val="008B2C34"/>
    <w:rsid w:val="008B3043"/>
    <w:rsid w:val="008B32BE"/>
    <w:rsid w:val="008B348A"/>
    <w:rsid w:val="008B35C6"/>
    <w:rsid w:val="008B3774"/>
    <w:rsid w:val="008B3BA2"/>
    <w:rsid w:val="008B3DEF"/>
    <w:rsid w:val="008B4B76"/>
    <w:rsid w:val="008B4C4F"/>
    <w:rsid w:val="008B536E"/>
    <w:rsid w:val="008B57EF"/>
    <w:rsid w:val="008B5BB5"/>
    <w:rsid w:val="008B66EA"/>
    <w:rsid w:val="008B69C5"/>
    <w:rsid w:val="008B700E"/>
    <w:rsid w:val="008B71AB"/>
    <w:rsid w:val="008B7B0B"/>
    <w:rsid w:val="008B7FA6"/>
    <w:rsid w:val="008C0149"/>
    <w:rsid w:val="008C086D"/>
    <w:rsid w:val="008C1302"/>
    <w:rsid w:val="008C14A3"/>
    <w:rsid w:val="008C1A1D"/>
    <w:rsid w:val="008C1A74"/>
    <w:rsid w:val="008C29CC"/>
    <w:rsid w:val="008C2BC2"/>
    <w:rsid w:val="008C30C2"/>
    <w:rsid w:val="008C3356"/>
    <w:rsid w:val="008C355F"/>
    <w:rsid w:val="008C35BC"/>
    <w:rsid w:val="008C3BFF"/>
    <w:rsid w:val="008C3C0C"/>
    <w:rsid w:val="008C41AA"/>
    <w:rsid w:val="008C4381"/>
    <w:rsid w:val="008C48AB"/>
    <w:rsid w:val="008C4A78"/>
    <w:rsid w:val="008C4DAA"/>
    <w:rsid w:val="008C5E41"/>
    <w:rsid w:val="008C607A"/>
    <w:rsid w:val="008C6256"/>
    <w:rsid w:val="008C668E"/>
    <w:rsid w:val="008C6BA9"/>
    <w:rsid w:val="008C76C2"/>
    <w:rsid w:val="008D0011"/>
    <w:rsid w:val="008D0246"/>
    <w:rsid w:val="008D0C3C"/>
    <w:rsid w:val="008D0F03"/>
    <w:rsid w:val="008D11CB"/>
    <w:rsid w:val="008D11F2"/>
    <w:rsid w:val="008D195D"/>
    <w:rsid w:val="008D1A7E"/>
    <w:rsid w:val="008D241E"/>
    <w:rsid w:val="008D288D"/>
    <w:rsid w:val="008D2A9B"/>
    <w:rsid w:val="008D33A8"/>
    <w:rsid w:val="008D3691"/>
    <w:rsid w:val="008D3A06"/>
    <w:rsid w:val="008D467F"/>
    <w:rsid w:val="008D4BC3"/>
    <w:rsid w:val="008D5BD1"/>
    <w:rsid w:val="008D5C27"/>
    <w:rsid w:val="008D5EAA"/>
    <w:rsid w:val="008D66B5"/>
    <w:rsid w:val="008D7332"/>
    <w:rsid w:val="008D7908"/>
    <w:rsid w:val="008D7D63"/>
    <w:rsid w:val="008E06EA"/>
    <w:rsid w:val="008E0BE3"/>
    <w:rsid w:val="008E0FB5"/>
    <w:rsid w:val="008E1078"/>
    <w:rsid w:val="008E1689"/>
    <w:rsid w:val="008E27E8"/>
    <w:rsid w:val="008E31F2"/>
    <w:rsid w:val="008E34FF"/>
    <w:rsid w:val="008E3512"/>
    <w:rsid w:val="008E35F8"/>
    <w:rsid w:val="008E3B1D"/>
    <w:rsid w:val="008E409D"/>
    <w:rsid w:val="008E45B3"/>
    <w:rsid w:val="008E47FC"/>
    <w:rsid w:val="008E4A15"/>
    <w:rsid w:val="008E4A9B"/>
    <w:rsid w:val="008E4C58"/>
    <w:rsid w:val="008E51A7"/>
    <w:rsid w:val="008E5BA3"/>
    <w:rsid w:val="008E6928"/>
    <w:rsid w:val="008E6BA8"/>
    <w:rsid w:val="008E6F40"/>
    <w:rsid w:val="008E7058"/>
    <w:rsid w:val="008E76F1"/>
    <w:rsid w:val="008E7F75"/>
    <w:rsid w:val="008F0704"/>
    <w:rsid w:val="008F07C0"/>
    <w:rsid w:val="008F1628"/>
    <w:rsid w:val="008F17E1"/>
    <w:rsid w:val="008F1AC8"/>
    <w:rsid w:val="008F2539"/>
    <w:rsid w:val="008F29B3"/>
    <w:rsid w:val="008F2D97"/>
    <w:rsid w:val="008F36A8"/>
    <w:rsid w:val="008F381B"/>
    <w:rsid w:val="008F3A3A"/>
    <w:rsid w:val="008F3B41"/>
    <w:rsid w:val="008F4713"/>
    <w:rsid w:val="008F4A06"/>
    <w:rsid w:val="008F4CDF"/>
    <w:rsid w:val="008F4EAE"/>
    <w:rsid w:val="008F50F6"/>
    <w:rsid w:val="008F5946"/>
    <w:rsid w:val="008F64B7"/>
    <w:rsid w:val="008F67CA"/>
    <w:rsid w:val="008F6C1C"/>
    <w:rsid w:val="008F745D"/>
    <w:rsid w:val="008F79B1"/>
    <w:rsid w:val="00900090"/>
    <w:rsid w:val="00900779"/>
    <w:rsid w:val="00900E56"/>
    <w:rsid w:val="00900FB4"/>
    <w:rsid w:val="00901797"/>
    <w:rsid w:val="00901BC6"/>
    <w:rsid w:val="00901D04"/>
    <w:rsid w:val="009020F2"/>
    <w:rsid w:val="00902167"/>
    <w:rsid w:val="009022F1"/>
    <w:rsid w:val="009023BF"/>
    <w:rsid w:val="009024AB"/>
    <w:rsid w:val="00902A6B"/>
    <w:rsid w:val="0090493C"/>
    <w:rsid w:val="009049E8"/>
    <w:rsid w:val="00904C28"/>
    <w:rsid w:val="0090510B"/>
    <w:rsid w:val="009052E3"/>
    <w:rsid w:val="009053EE"/>
    <w:rsid w:val="00905443"/>
    <w:rsid w:val="00905709"/>
    <w:rsid w:val="00905953"/>
    <w:rsid w:val="009059F9"/>
    <w:rsid w:val="00905CD2"/>
    <w:rsid w:val="009060A0"/>
    <w:rsid w:val="00906847"/>
    <w:rsid w:val="00906FA8"/>
    <w:rsid w:val="00907583"/>
    <w:rsid w:val="00907A15"/>
    <w:rsid w:val="00907A1A"/>
    <w:rsid w:val="00910067"/>
    <w:rsid w:val="00910F4B"/>
    <w:rsid w:val="00911081"/>
    <w:rsid w:val="009110AF"/>
    <w:rsid w:val="00911A5A"/>
    <w:rsid w:val="00911BF9"/>
    <w:rsid w:val="00911CBE"/>
    <w:rsid w:val="00911F4C"/>
    <w:rsid w:val="00912318"/>
    <w:rsid w:val="00912581"/>
    <w:rsid w:val="0091286A"/>
    <w:rsid w:val="00912954"/>
    <w:rsid w:val="00912A47"/>
    <w:rsid w:val="00912A69"/>
    <w:rsid w:val="00913810"/>
    <w:rsid w:val="00913BD9"/>
    <w:rsid w:val="00913BFC"/>
    <w:rsid w:val="00914853"/>
    <w:rsid w:val="00914860"/>
    <w:rsid w:val="00914C89"/>
    <w:rsid w:val="00914E60"/>
    <w:rsid w:val="00914F31"/>
    <w:rsid w:val="009157AD"/>
    <w:rsid w:val="00915AD6"/>
    <w:rsid w:val="00915D57"/>
    <w:rsid w:val="00916561"/>
    <w:rsid w:val="00916842"/>
    <w:rsid w:val="00916AC8"/>
    <w:rsid w:val="00916D2F"/>
    <w:rsid w:val="00916EE0"/>
    <w:rsid w:val="0091749C"/>
    <w:rsid w:val="009174D4"/>
    <w:rsid w:val="00917545"/>
    <w:rsid w:val="00917B6F"/>
    <w:rsid w:val="00917E38"/>
    <w:rsid w:val="00920035"/>
    <w:rsid w:val="009200A0"/>
    <w:rsid w:val="009203B8"/>
    <w:rsid w:val="00920CE7"/>
    <w:rsid w:val="00921854"/>
    <w:rsid w:val="00921B7B"/>
    <w:rsid w:val="00921EB4"/>
    <w:rsid w:val="00922848"/>
    <w:rsid w:val="00922D9D"/>
    <w:rsid w:val="00922DAC"/>
    <w:rsid w:val="0092304B"/>
    <w:rsid w:val="00923105"/>
    <w:rsid w:val="00923377"/>
    <w:rsid w:val="009234DB"/>
    <w:rsid w:val="0092369E"/>
    <w:rsid w:val="00923B17"/>
    <w:rsid w:val="00923D55"/>
    <w:rsid w:val="00923D69"/>
    <w:rsid w:val="009240D5"/>
    <w:rsid w:val="009249FA"/>
    <w:rsid w:val="00924AF4"/>
    <w:rsid w:val="00924BE4"/>
    <w:rsid w:val="0092566C"/>
    <w:rsid w:val="00925BFF"/>
    <w:rsid w:val="00925CCD"/>
    <w:rsid w:val="00925E14"/>
    <w:rsid w:val="00925F4B"/>
    <w:rsid w:val="00926026"/>
    <w:rsid w:val="00926330"/>
    <w:rsid w:val="00926514"/>
    <w:rsid w:val="009265CA"/>
    <w:rsid w:val="009270C2"/>
    <w:rsid w:val="00927AE5"/>
    <w:rsid w:val="00927D0E"/>
    <w:rsid w:val="00927E8A"/>
    <w:rsid w:val="00927ECF"/>
    <w:rsid w:val="00930118"/>
    <w:rsid w:val="0093042C"/>
    <w:rsid w:val="00930692"/>
    <w:rsid w:val="009311B3"/>
    <w:rsid w:val="00931705"/>
    <w:rsid w:val="00931955"/>
    <w:rsid w:val="009322E2"/>
    <w:rsid w:val="0093264A"/>
    <w:rsid w:val="00932A03"/>
    <w:rsid w:val="00932B7D"/>
    <w:rsid w:val="00932BC7"/>
    <w:rsid w:val="00932D63"/>
    <w:rsid w:val="00933366"/>
    <w:rsid w:val="00933440"/>
    <w:rsid w:val="00933BCF"/>
    <w:rsid w:val="00933C5D"/>
    <w:rsid w:val="009346B6"/>
    <w:rsid w:val="00934B18"/>
    <w:rsid w:val="00934CC8"/>
    <w:rsid w:val="00934EA2"/>
    <w:rsid w:val="00934FCA"/>
    <w:rsid w:val="009357CA"/>
    <w:rsid w:val="00935979"/>
    <w:rsid w:val="00935E3D"/>
    <w:rsid w:val="0093667E"/>
    <w:rsid w:val="009367D1"/>
    <w:rsid w:val="00936926"/>
    <w:rsid w:val="0093797D"/>
    <w:rsid w:val="0093798E"/>
    <w:rsid w:val="00937C24"/>
    <w:rsid w:val="00937E3B"/>
    <w:rsid w:val="00940353"/>
    <w:rsid w:val="009404E4"/>
    <w:rsid w:val="00940ACE"/>
    <w:rsid w:val="0094102E"/>
    <w:rsid w:val="0094125F"/>
    <w:rsid w:val="00941285"/>
    <w:rsid w:val="00941310"/>
    <w:rsid w:val="00941642"/>
    <w:rsid w:val="009419E5"/>
    <w:rsid w:val="0094229B"/>
    <w:rsid w:val="009425A0"/>
    <w:rsid w:val="009429EA"/>
    <w:rsid w:val="00942B68"/>
    <w:rsid w:val="00942D69"/>
    <w:rsid w:val="00943998"/>
    <w:rsid w:val="009439D2"/>
    <w:rsid w:val="00943B72"/>
    <w:rsid w:val="00943CE8"/>
    <w:rsid w:val="00944099"/>
    <w:rsid w:val="009446EA"/>
    <w:rsid w:val="00944A7F"/>
    <w:rsid w:val="009458E1"/>
    <w:rsid w:val="00945A41"/>
    <w:rsid w:val="00945AC3"/>
    <w:rsid w:val="009478BC"/>
    <w:rsid w:val="00947AA0"/>
    <w:rsid w:val="00947CC3"/>
    <w:rsid w:val="009506C9"/>
    <w:rsid w:val="009509B7"/>
    <w:rsid w:val="00950AE0"/>
    <w:rsid w:val="00950C17"/>
    <w:rsid w:val="00950C19"/>
    <w:rsid w:val="00950D71"/>
    <w:rsid w:val="00950DC1"/>
    <w:rsid w:val="00951505"/>
    <w:rsid w:val="00951F41"/>
    <w:rsid w:val="00952022"/>
    <w:rsid w:val="009521AF"/>
    <w:rsid w:val="0095222C"/>
    <w:rsid w:val="009525FE"/>
    <w:rsid w:val="00952817"/>
    <w:rsid w:val="0095296C"/>
    <w:rsid w:val="00952A2E"/>
    <w:rsid w:val="00952AF2"/>
    <w:rsid w:val="00952B2D"/>
    <w:rsid w:val="0095304B"/>
    <w:rsid w:val="00953232"/>
    <w:rsid w:val="0095331B"/>
    <w:rsid w:val="00954069"/>
    <w:rsid w:val="009545A3"/>
    <w:rsid w:val="0095463D"/>
    <w:rsid w:val="009546CC"/>
    <w:rsid w:val="00954AC8"/>
    <w:rsid w:val="00954B72"/>
    <w:rsid w:val="00954C45"/>
    <w:rsid w:val="0095582C"/>
    <w:rsid w:val="00955A2A"/>
    <w:rsid w:val="0095610C"/>
    <w:rsid w:val="009561FB"/>
    <w:rsid w:val="00956209"/>
    <w:rsid w:val="009563D1"/>
    <w:rsid w:val="00956DEF"/>
    <w:rsid w:val="00956ED7"/>
    <w:rsid w:val="00957181"/>
    <w:rsid w:val="0095733F"/>
    <w:rsid w:val="00957661"/>
    <w:rsid w:val="00957748"/>
    <w:rsid w:val="00957D2D"/>
    <w:rsid w:val="0096001B"/>
    <w:rsid w:val="0096042B"/>
    <w:rsid w:val="00960A1A"/>
    <w:rsid w:val="00961519"/>
    <w:rsid w:val="009617C7"/>
    <w:rsid w:val="00962A80"/>
    <w:rsid w:val="00962CF8"/>
    <w:rsid w:val="009630A3"/>
    <w:rsid w:val="00963110"/>
    <w:rsid w:val="009633D7"/>
    <w:rsid w:val="009636EC"/>
    <w:rsid w:val="00963ADF"/>
    <w:rsid w:val="00963B50"/>
    <w:rsid w:val="0096403A"/>
    <w:rsid w:val="00964605"/>
    <w:rsid w:val="009646A3"/>
    <w:rsid w:val="009648B7"/>
    <w:rsid w:val="00964C23"/>
    <w:rsid w:val="00964FBE"/>
    <w:rsid w:val="0096512B"/>
    <w:rsid w:val="00965488"/>
    <w:rsid w:val="009656CF"/>
    <w:rsid w:val="00965C90"/>
    <w:rsid w:val="00965CFE"/>
    <w:rsid w:val="00965E9C"/>
    <w:rsid w:val="00966407"/>
    <w:rsid w:val="009669B4"/>
    <w:rsid w:val="00966B95"/>
    <w:rsid w:val="009671B7"/>
    <w:rsid w:val="009676B4"/>
    <w:rsid w:val="0096777F"/>
    <w:rsid w:val="00970205"/>
    <w:rsid w:val="009704D7"/>
    <w:rsid w:val="009705A8"/>
    <w:rsid w:val="00970670"/>
    <w:rsid w:val="00971C74"/>
    <w:rsid w:val="00971CB4"/>
    <w:rsid w:val="0097264A"/>
    <w:rsid w:val="009729CD"/>
    <w:rsid w:val="00972D7B"/>
    <w:rsid w:val="00972F28"/>
    <w:rsid w:val="00973B37"/>
    <w:rsid w:val="00973CFD"/>
    <w:rsid w:val="0097415A"/>
    <w:rsid w:val="009743B7"/>
    <w:rsid w:val="00974A65"/>
    <w:rsid w:val="00974C3D"/>
    <w:rsid w:val="00974CA1"/>
    <w:rsid w:val="00974E62"/>
    <w:rsid w:val="0097560F"/>
    <w:rsid w:val="0097581F"/>
    <w:rsid w:val="00975E88"/>
    <w:rsid w:val="009762B1"/>
    <w:rsid w:val="009768C7"/>
    <w:rsid w:val="0097716E"/>
    <w:rsid w:val="0097785F"/>
    <w:rsid w:val="00977A4E"/>
    <w:rsid w:val="00977D3C"/>
    <w:rsid w:val="00977FC1"/>
    <w:rsid w:val="00980320"/>
    <w:rsid w:val="0098051C"/>
    <w:rsid w:val="00980ECC"/>
    <w:rsid w:val="00981056"/>
    <w:rsid w:val="00981143"/>
    <w:rsid w:val="00981A9D"/>
    <w:rsid w:val="00981B71"/>
    <w:rsid w:val="00981F4C"/>
    <w:rsid w:val="0098230E"/>
    <w:rsid w:val="00982424"/>
    <w:rsid w:val="009826B6"/>
    <w:rsid w:val="009827E2"/>
    <w:rsid w:val="009828F1"/>
    <w:rsid w:val="00982971"/>
    <w:rsid w:val="00983164"/>
    <w:rsid w:val="009839C5"/>
    <w:rsid w:val="00983A1F"/>
    <w:rsid w:val="00983B35"/>
    <w:rsid w:val="00984149"/>
    <w:rsid w:val="009846CC"/>
    <w:rsid w:val="0098470A"/>
    <w:rsid w:val="00984BE7"/>
    <w:rsid w:val="00984BEC"/>
    <w:rsid w:val="00984EE0"/>
    <w:rsid w:val="009851BB"/>
    <w:rsid w:val="0098666D"/>
    <w:rsid w:val="00987191"/>
    <w:rsid w:val="00987488"/>
    <w:rsid w:val="009879DC"/>
    <w:rsid w:val="00987B43"/>
    <w:rsid w:val="00987BED"/>
    <w:rsid w:val="00990061"/>
    <w:rsid w:val="009904BE"/>
    <w:rsid w:val="0099050E"/>
    <w:rsid w:val="0099062F"/>
    <w:rsid w:val="00990853"/>
    <w:rsid w:val="009912A0"/>
    <w:rsid w:val="009919C2"/>
    <w:rsid w:val="00992018"/>
    <w:rsid w:val="0099230B"/>
    <w:rsid w:val="009923C6"/>
    <w:rsid w:val="009926D1"/>
    <w:rsid w:val="00992738"/>
    <w:rsid w:val="00992E17"/>
    <w:rsid w:val="00993270"/>
    <w:rsid w:val="0099360E"/>
    <w:rsid w:val="00993630"/>
    <w:rsid w:val="00993918"/>
    <w:rsid w:val="00993AD2"/>
    <w:rsid w:val="00993E1A"/>
    <w:rsid w:val="00993F3B"/>
    <w:rsid w:val="0099469A"/>
    <w:rsid w:val="00994881"/>
    <w:rsid w:val="009949C3"/>
    <w:rsid w:val="00994DC1"/>
    <w:rsid w:val="00994F21"/>
    <w:rsid w:val="009955B5"/>
    <w:rsid w:val="009955B8"/>
    <w:rsid w:val="00995B91"/>
    <w:rsid w:val="0099663C"/>
    <w:rsid w:val="009967CF"/>
    <w:rsid w:val="00996E3C"/>
    <w:rsid w:val="009A09A0"/>
    <w:rsid w:val="009A09A9"/>
    <w:rsid w:val="009A0C21"/>
    <w:rsid w:val="009A10A4"/>
    <w:rsid w:val="009A1421"/>
    <w:rsid w:val="009A1BC0"/>
    <w:rsid w:val="009A1C00"/>
    <w:rsid w:val="009A1E90"/>
    <w:rsid w:val="009A2315"/>
    <w:rsid w:val="009A282C"/>
    <w:rsid w:val="009A2A4E"/>
    <w:rsid w:val="009A2A98"/>
    <w:rsid w:val="009A2B60"/>
    <w:rsid w:val="009A31C1"/>
    <w:rsid w:val="009A3665"/>
    <w:rsid w:val="009A3D06"/>
    <w:rsid w:val="009A43B6"/>
    <w:rsid w:val="009A4555"/>
    <w:rsid w:val="009A48BF"/>
    <w:rsid w:val="009A4C5C"/>
    <w:rsid w:val="009A4EB1"/>
    <w:rsid w:val="009A53E6"/>
    <w:rsid w:val="009A5E31"/>
    <w:rsid w:val="009A62E9"/>
    <w:rsid w:val="009A76E0"/>
    <w:rsid w:val="009B0F46"/>
    <w:rsid w:val="009B139F"/>
    <w:rsid w:val="009B1623"/>
    <w:rsid w:val="009B17DE"/>
    <w:rsid w:val="009B1979"/>
    <w:rsid w:val="009B1BD9"/>
    <w:rsid w:val="009B1D21"/>
    <w:rsid w:val="009B2065"/>
    <w:rsid w:val="009B20CF"/>
    <w:rsid w:val="009B27C6"/>
    <w:rsid w:val="009B2D9C"/>
    <w:rsid w:val="009B2EE0"/>
    <w:rsid w:val="009B2FED"/>
    <w:rsid w:val="009B30EB"/>
    <w:rsid w:val="009B35C1"/>
    <w:rsid w:val="009B37AE"/>
    <w:rsid w:val="009B387B"/>
    <w:rsid w:val="009B3AA3"/>
    <w:rsid w:val="009B3CB0"/>
    <w:rsid w:val="009B3E3A"/>
    <w:rsid w:val="009B3E8D"/>
    <w:rsid w:val="009B40F3"/>
    <w:rsid w:val="009B4ADC"/>
    <w:rsid w:val="009B4C97"/>
    <w:rsid w:val="009B4EA3"/>
    <w:rsid w:val="009B5615"/>
    <w:rsid w:val="009B568E"/>
    <w:rsid w:val="009B571C"/>
    <w:rsid w:val="009B57C1"/>
    <w:rsid w:val="009B5D55"/>
    <w:rsid w:val="009B5E43"/>
    <w:rsid w:val="009B5EBE"/>
    <w:rsid w:val="009B6260"/>
    <w:rsid w:val="009B62D6"/>
    <w:rsid w:val="009B63A7"/>
    <w:rsid w:val="009B67CC"/>
    <w:rsid w:val="009B6B14"/>
    <w:rsid w:val="009B73E0"/>
    <w:rsid w:val="009B74F6"/>
    <w:rsid w:val="009B777C"/>
    <w:rsid w:val="009B78A9"/>
    <w:rsid w:val="009C0108"/>
    <w:rsid w:val="009C019C"/>
    <w:rsid w:val="009C01C1"/>
    <w:rsid w:val="009C0908"/>
    <w:rsid w:val="009C0A24"/>
    <w:rsid w:val="009C0A82"/>
    <w:rsid w:val="009C0ECF"/>
    <w:rsid w:val="009C0EDB"/>
    <w:rsid w:val="009C184A"/>
    <w:rsid w:val="009C18A0"/>
    <w:rsid w:val="009C1B10"/>
    <w:rsid w:val="009C1BF7"/>
    <w:rsid w:val="009C1EE8"/>
    <w:rsid w:val="009C21D1"/>
    <w:rsid w:val="009C254B"/>
    <w:rsid w:val="009C2926"/>
    <w:rsid w:val="009C2F66"/>
    <w:rsid w:val="009C2FB3"/>
    <w:rsid w:val="009C363C"/>
    <w:rsid w:val="009C389F"/>
    <w:rsid w:val="009C3EC5"/>
    <w:rsid w:val="009C3F56"/>
    <w:rsid w:val="009C45F6"/>
    <w:rsid w:val="009C4A8F"/>
    <w:rsid w:val="009C4CF0"/>
    <w:rsid w:val="009C4DB1"/>
    <w:rsid w:val="009C5342"/>
    <w:rsid w:val="009C5F6C"/>
    <w:rsid w:val="009C5F86"/>
    <w:rsid w:val="009C6170"/>
    <w:rsid w:val="009C623A"/>
    <w:rsid w:val="009C635A"/>
    <w:rsid w:val="009C66AB"/>
    <w:rsid w:val="009C6965"/>
    <w:rsid w:val="009C6E50"/>
    <w:rsid w:val="009C7A94"/>
    <w:rsid w:val="009D0289"/>
    <w:rsid w:val="009D050A"/>
    <w:rsid w:val="009D0792"/>
    <w:rsid w:val="009D0EF7"/>
    <w:rsid w:val="009D102C"/>
    <w:rsid w:val="009D170F"/>
    <w:rsid w:val="009D18C8"/>
    <w:rsid w:val="009D1C06"/>
    <w:rsid w:val="009D1C3D"/>
    <w:rsid w:val="009D1C58"/>
    <w:rsid w:val="009D2339"/>
    <w:rsid w:val="009D38DA"/>
    <w:rsid w:val="009D3B75"/>
    <w:rsid w:val="009D47E8"/>
    <w:rsid w:val="009D4E1A"/>
    <w:rsid w:val="009D62E2"/>
    <w:rsid w:val="009D6905"/>
    <w:rsid w:val="009D6B6D"/>
    <w:rsid w:val="009D6D7A"/>
    <w:rsid w:val="009D6D9C"/>
    <w:rsid w:val="009D7304"/>
    <w:rsid w:val="009D750D"/>
    <w:rsid w:val="009D77B6"/>
    <w:rsid w:val="009D782D"/>
    <w:rsid w:val="009D7A18"/>
    <w:rsid w:val="009E0011"/>
    <w:rsid w:val="009E02D0"/>
    <w:rsid w:val="009E04D9"/>
    <w:rsid w:val="009E068C"/>
    <w:rsid w:val="009E0E80"/>
    <w:rsid w:val="009E15B0"/>
    <w:rsid w:val="009E1BB5"/>
    <w:rsid w:val="009E2052"/>
    <w:rsid w:val="009E219F"/>
    <w:rsid w:val="009E24D1"/>
    <w:rsid w:val="009E260A"/>
    <w:rsid w:val="009E2FE9"/>
    <w:rsid w:val="009E3281"/>
    <w:rsid w:val="009E363F"/>
    <w:rsid w:val="009E389A"/>
    <w:rsid w:val="009E3999"/>
    <w:rsid w:val="009E4803"/>
    <w:rsid w:val="009E496D"/>
    <w:rsid w:val="009E4AFA"/>
    <w:rsid w:val="009E4B71"/>
    <w:rsid w:val="009E4CA3"/>
    <w:rsid w:val="009E4CB9"/>
    <w:rsid w:val="009E4ED7"/>
    <w:rsid w:val="009E5372"/>
    <w:rsid w:val="009E577B"/>
    <w:rsid w:val="009E5920"/>
    <w:rsid w:val="009E5C67"/>
    <w:rsid w:val="009E6170"/>
    <w:rsid w:val="009E642C"/>
    <w:rsid w:val="009E6BCD"/>
    <w:rsid w:val="009E6FDD"/>
    <w:rsid w:val="009E7C0A"/>
    <w:rsid w:val="009E7FC1"/>
    <w:rsid w:val="009F034D"/>
    <w:rsid w:val="009F0D6F"/>
    <w:rsid w:val="009F1401"/>
    <w:rsid w:val="009F150A"/>
    <w:rsid w:val="009F1B53"/>
    <w:rsid w:val="009F1F25"/>
    <w:rsid w:val="009F2638"/>
    <w:rsid w:val="009F26F2"/>
    <w:rsid w:val="009F2B99"/>
    <w:rsid w:val="009F2F8C"/>
    <w:rsid w:val="009F31B9"/>
    <w:rsid w:val="009F3690"/>
    <w:rsid w:val="009F376A"/>
    <w:rsid w:val="009F3B4C"/>
    <w:rsid w:val="009F3CDE"/>
    <w:rsid w:val="009F3D91"/>
    <w:rsid w:val="009F434F"/>
    <w:rsid w:val="009F436C"/>
    <w:rsid w:val="009F464E"/>
    <w:rsid w:val="009F47AE"/>
    <w:rsid w:val="009F5627"/>
    <w:rsid w:val="009F5820"/>
    <w:rsid w:val="009F60E1"/>
    <w:rsid w:val="009F6522"/>
    <w:rsid w:val="009F6D6A"/>
    <w:rsid w:val="009F6D81"/>
    <w:rsid w:val="009F703E"/>
    <w:rsid w:val="009F739C"/>
    <w:rsid w:val="009F747D"/>
    <w:rsid w:val="009F7573"/>
    <w:rsid w:val="00A00CC7"/>
    <w:rsid w:val="00A00EF0"/>
    <w:rsid w:val="00A01A52"/>
    <w:rsid w:val="00A01BE2"/>
    <w:rsid w:val="00A01C55"/>
    <w:rsid w:val="00A02125"/>
    <w:rsid w:val="00A021C0"/>
    <w:rsid w:val="00A02367"/>
    <w:rsid w:val="00A02E6C"/>
    <w:rsid w:val="00A03489"/>
    <w:rsid w:val="00A034EA"/>
    <w:rsid w:val="00A036B3"/>
    <w:rsid w:val="00A038EC"/>
    <w:rsid w:val="00A042F7"/>
    <w:rsid w:val="00A04930"/>
    <w:rsid w:val="00A04BDA"/>
    <w:rsid w:val="00A04CE3"/>
    <w:rsid w:val="00A059F1"/>
    <w:rsid w:val="00A05ADE"/>
    <w:rsid w:val="00A06355"/>
    <w:rsid w:val="00A06416"/>
    <w:rsid w:val="00A069B0"/>
    <w:rsid w:val="00A075D4"/>
    <w:rsid w:val="00A07C78"/>
    <w:rsid w:val="00A07DCF"/>
    <w:rsid w:val="00A07E8C"/>
    <w:rsid w:val="00A07F38"/>
    <w:rsid w:val="00A07FEB"/>
    <w:rsid w:val="00A102B8"/>
    <w:rsid w:val="00A102BA"/>
    <w:rsid w:val="00A1047F"/>
    <w:rsid w:val="00A10D6C"/>
    <w:rsid w:val="00A1128C"/>
    <w:rsid w:val="00A112CF"/>
    <w:rsid w:val="00A11F82"/>
    <w:rsid w:val="00A1200D"/>
    <w:rsid w:val="00A1239E"/>
    <w:rsid w:val="00A125C0"/>
    <w:rsid w:val="00A1263E"/>
    <w:rsid w:val="00A12816"/>
    <w:rsid w:val="00A12A67"/>
    <w:rsid w:val="00A12D3B"/>
    <w:rsid w:val="00A13647"/>
    <w:rsid w:val="00A136A1"/>
    <w:rsid w:val="00A141BC"/>
    <w:rsid w:val="00A14985"/>
    <w:rsid w:val="00A153AE"/>
    <w:rsid w:val="00A1601F"/>
    <w:rsid w:val="00A16420"/>
    <w:rsid w:val="00A16705"/>
    <w:rsid w:val="00A167BE"/>
    <w:rsid w:val="00A200F7"/>
    <w:rsid w:val="00A20DB5"/>
    <w:rsid w:val="00A20ED7"/>
    <w:rsid w:val="00A21172"/>
    <w:rsid w:val="00A21BE1"/>
    <w:rsid w:val="00A21CF6"/>
    <w:rsid w:val="00A21E85"/>
    <w:rsid w:val="00A224C0"/>
    <w:rsid w:val="00A22508"/>
    <w:rsid w:val="00A225A4"/>
    <w:rsid w:val="00A225EC"/>
    <w:rsid w:val="00A22EC2"/>
    <w:rsid w:val="00A22ED6"/>
    <w:rsid w:val="00A2348C"/>
    <w:rsid w:val="00A2376C"/>
    <w:rsid w:val="00A23EB5"/>
    <w:rsid w:val="00A241E1"/>
    <w:rsid w:val="00A2482D"/>
    <w:rsid w:val="00A249FE"/>
    <w:rsid w:val="00A24F38"/>
    <w:rsid w:val="00A25235"/>
    <w:rsid w:val="00A255CC"/>
    <w:rsid w:val="00A25700"/>
    <w:rsid w:val="00A2589C"/>
    <w:rsid w:val="00A25EE2"/>
    <w:rsid w:val="00A25F07"/>
    <w:rsid w:val="00A26737"/>
    <w:rsid w:val="00A301D9"/>
    <w:rsid w:val="00A303DE"/>
    <w:rsid w:val="00A30508"/>
    <w:rsid w:val="00A306DC"/>
    <w:rsid w:val="00A309F8"/>
    <w:rsid w:val="00A30E19"/>
    <w:rsid w:val="00A319EE"/>
    <w:rsid w:val="00A31BFB"/>
    <w:rsid w:val="00A3213B"/>
    <w:rsid w:val="00A324B9"/>
    <w:rsid w:val="00A32540"/>
    <w:rsid w:val="00A326FB"/>
    <w:rsid w:val="00A329ED"/>
    <w:rsid w:val="00A32AFB"/>
    <w:rsid w:val="00A3305A"/>
    <w:rsid w:val="00A331C4"/>
    <w:rsid w:val="00A3389A"/>
    <w:rsid w:val="00A33CAE"/>
    <w:rsid w:val="00A33CB9"/>
    <w:rsid w:val="00A33F92"/>
    <w:rsid w:val="00A3446C"/>
    <w:rsid w:val="00A34D5D"/>
    <w:rsid w:val="00A34E88"/>
    <w:rsid w:val="00A35E61"/>
    <w:rsid w:val="00A361D8"/>
    <w:rsid w:val="00A364A0"/>
    <w:rsid w:val="00A36887"/>
    <w:rsid w:val="00A368CE"/>
    <w:rsid w:val="00A368D6"/>
    <w:rsid w:val="00A36905"/>
    <w:rsid w:val="00A36B04"/>
    <w:rsid w:val="00A36DA1"/>
    <w:rsid w:val="00A36EE7"/>
    <w:rsid w:val="00A372F7"/>
    <w:rsid w:val="00A4057B"/>
    <w:rsid w:val="00A405D4"/>
    <w:rsid w:val="00A40EBD"/>
    <w:rsid w:val="00A4146E"/>
    <w:rsid w:val="00A415E5"/>
    <w:rsid w:val="00A419F7"/>
    <w:rsid w:val="00A41D8F"/>
    <w:rsid w:val="00A41E42"/>
    <w:rsid w:val="00A42094"/>
    <w:rsid w:val="00A421C4"/>
    <w:rsid w:val="00A428A4"/>
    <w:rsid w:val="00A43322"/>
    <w:rsid w:val="00A43440"/>
    <w:rsid w:val="00A43586"/>
    <w:rsid w:val="00A437DB"/>
    <w:rsid w:val="00A43FBA"/>
    <w:rsid w:val="00A44511"/>
    <w:rsid w:val="00A4463B"/>
    <w:rsid w:val="00A4588F"/>
    <w:rsid w:val="00A45E1E"/>
    <w:rsid w:val="00A462ED"/>
    <w:rsid w:val="00A4659A"/>
    <w:rsid w:val="00A46988"/>
    <w:rsid w:val="00A46B55"/>
    <w:rsid w:val="00A46CD6"/>
    <w:rsid w:val="00A46E05"/>
    <w:rsid w:val="00A47618"/>
    <w:rsid w:val="00A47A2B"/>
    <w:rsid w:val="00A47A98"/>
    <w:rsid w:val="00A503B4"/>
    <w:rsid w:val="00A511F1"/>
    <w:rsid w:val="00A514BE"/>
    <w:rsid w:val="00A515F9"/>
    <w:rsid w:val="00A518C7"/>
    <w:rsid w:val="00A51CBA"/>
    <w:rsid w:val="00A51D10"/>
    <w:rsid w:val="00A52317"/>
    <w:rsid w:val="00A529D0"/>
    <w:rsid w:val="00A5314D"/>
    <w:rsid w:val="00A53562"/>
    <w:rsid w:val="00A53C9F"/>
    <w:rsid w:val="00A5405C"/>
    <w:rsid w:val="00A54136"/>
    <w:rsid w:val="00A54566"/>
    <w:rsid w:val="00A549E4"/>
    <w:rsid w:val="00A54B1D"/>
    <w:rsid w:val="00A54BA5"/>
    <w:rsid w:val="00A554A1"/>
    <w:rsid w:val="00A55D01"/>
    <w:rsid w:val="00A55E86"/>
    <w:rsid w:val="00A55F2B"/>
    <w:rsid w:val="00A56483"/>
    <w:rsid w:val="00A565B7"/>
    <w:rsid w:val="00A56E41"/>
    <w:rsid w:val="00A57440"/>
    <w:rsid w:val="00A57537"/>
    <w:rsid w:val="00A5772F"/>
    <w:rsid w:val="00A57AB2"/>
    <w:rsid w:val="00A57B06"/>
    <w:rsid w:val="00A57C55"/>
    <w:rsid w:val="00A603E1"/>
    <w:rsid w:val="00A610D0"/>
    <w:rsid w:val="00A614D7"/>
    <w:rsid w:val="00A6156B"/>
    <w:rsid w:val="00A616AA"/>
    <w:rsid w:val="00A61739"/>
    <w:rsid w:val="00A618DE"/>
    <w:rsid w:val="00A61F00"/>
    <w:rsid w:val="00A627A8"/>
    <w:rsid w:val="00A629C9"/>
    <w:rsid w:val="00A62BC6"/>
    <w:rsid w:val="00A62CCD"/>
    <w:rsid w:val="00A62DEC"/>
    <w:rsid w:val="00A63820"/>
    <w:rsid w:val="00A6411B"/>
    <w:rsid w:val="00A64AD5"/>
    <w:rsid w:val="00A65882"/>
    <w:rsid w:val="00A65A15"/>
    <w:rsid w:val="00A65A72"/>
    <w:rsid w:val="00A66143"/>
    <w:rsid w:val="00A66398"/>
    <w:rsid w:val="00A669B6"/>
    <w:rsid w:val="00A66F34"/>
    <w:rsid w:val="00A67237"/>
    <w:rsid w:val="00A67AA2"/>
    <w:rsid w:val="00A67C2B"/>
    <w:rsid w:val="00A67E13"/>
    <w:rsid w:val="00A67EC4"/>
    <w:rsid w:val="00A67EFE"/>
    <w:rsid w:val="00A7012E"/>
    <w:rsid w:val="00A701C5"/>
    <w:rsid w:val="00A70426"/>
    <w:rsid w:val="00A704DE"/>
    <w:rsid w:val="00A709FE"/>
    <w:rsid w:val="00A70CBA"/>
    <w:rsid w:val="00A70D71"/>
    <w:rsid w:val="00A70E9A"/>
    <w:rsid w:val="00A70EC5"/>
    <w:rsid w:val="00A7123C"/>
    <w:rsid w:val="00A71562"/>
    <w:rsid w:val="00A71877"/>
    <w:rsid w:val="00A71EC7"/>
    <w:rsid w:val="00A73394"/>
    <w:rsid w:val="00A737CB"/>
    <w:rsid w:val="00A73C20"/>
    <w:rsid w:val="00A7425C"/>
    <w:rsid w:val="00A744C8"/>
    <w:rsid w:val="00A745E4"/>
    <w:rsid w:val="00A74D31"/>
    <w:rsid w:val="00A74DA9"/>
    <w:rsid w:val="00A74F6B"/>
    <w:rsid w:val="00A7527C"/>
    <w:rsid w:val="00A75B7D"/>
    <w:rsid w:val="00A75BC1"/>
    <w:rsid w:val="00A763AE"/>
    <w:rsid w:val="00A7691C"/>
    <w:rsid w:val="00A76FBF"/>
    <w:rsid w:val="00A771E3"/>
    <w:rsid w:val="00A77820"/>
    <w:rsid w:val="00A77877"/>
    <w:rsid w:val="00A778F6"/>
    <w:rsid w:val="00A77914"/>
    <w:rsid w:val="00A77D2F"/>
    <w:rsid w:val="00A802C1"/>
    <w:rsid w:val="00A809C7"/>
    <w:rsid w:val="00A81A0F"/>
    <w:rsid w:val="00A81FF5"/>
    <w:rsid w:val="00A824F1"/>
    <w:rsid w:val="00A829D5"/>
    <w:rsid w:val="00A82BFD"/>
    <w:rsid w:val="00A82CB0"/>
    <w:rsid w:val="00A8313B"/>
    <w:rsid w:val="00A835F7"/>
    <w:rsid w:val="00A839F4"/>
    <w:rsid w:val="00A83B9C"/>
    <w:rsid w:val="00A840DF"/>
    <w:rsid w:val="00A8436A"/>
    <w:rsid w:val="00A8481E"/>
    <w:rsid w:val="00A84824"/>
    <w:rsid w:val="00A84834"/>
    <w:rsid w:val="00A84A3C"/>
    <w:rsid w:val="00A8503D"/>
    <w:rsid w:val="00A850FF"/>
    <w:rsid w:val="00A8588D"/>
    <w:rsid w:val="00A85C3A"/>
    <w:rsid w:val="00A865B5"/>
    <w:rsid w:val="00A86EE2"/>
    <w:rsid w:val="00A8782C"/>
    <w:rsid w:val="00A87DBE"/>
    <w:rsid w:val="00A902DD"/>
    <w:rsid w:val="00A90752"/>
    <w:rsid w:val="00A910F5"/>
    <w:rsid w:val="00A91AD6"/>
    <w:rsid w:val="00A91C46"/>
    <w:rsid w:val="00A91E38"/>
    <w:rsid w:val="00A91E8E"/>
    <w:rsid w:val="00A923CF"/>
    <w:rsid w:val="00A9247A"/>
    <w:rsid w:val="00A9274A"/>
    <w:rsid w:val="00A92CEC"/>
    <w:rsid w:val="00A934E6"/>
    <w:rsid w:val="00A93768"/>
    <w:rsid w:val="00A938F4"/>
    <w:rsid w:val="00A93951"/>
    <w:rsid w:val="00A93966"/>
    <w:rsid w:val="00A9428F"/>
    <w:rsid w:val="00A9431E"/>
    <w:rsid w:val="00A94529"/>
    <w:rsid w:val="00A94587"/>
    <w:rsid w:val="00A94812"/>
    <w:rsid w:val="00A9485F"/>
    <w:rsid w:val="00A94986"/>
    <w:rsid w:val="00A94B1E"/>
    <w:rsid w:val="00A94DEC"/>
    <w:rsid w:val="00A952C1"/>
    <w:rsid w:val="00A957FD"/>
    <w:rsid w:val="00A96272"/>
    <w:rsid w:val="00A9674F"/>
    <w:rsid w:val="00A96F7A"/>
    <w:rsid w:val="00A976E0"/>
    <w:rsid w:val="00A97D8A"/>
    <w:rsid w:val="00AA010E"/>
    <w:rsid w:val="00AA0A75"/>
    <w:rsid w:val="00AA0FDD"/>
    <w:rsid w:val="00AA11AC"/>
    <w:rsid w:val="00AA1403"/>
    <w:rsid w:val="00AA19DF"/>
    <w:rsid w:val="00AA1B09"/>
    <w:rsid w:val="00AA1CC4"/>
    <w:rsid w:val="00AA1ED7"/>
    <w:rsid w:val="00AA20A2"/>
    <w:rsid w:val="00AA26E3"/>
    <w:rsid w:val="00AA33D0"/>
    <w:rsid w:val="00AA3493"/>
    <w:rsid w:val="00AA3B3B"/>
    <w:rsid w:val="00AA3CB7"/>
    <w:rsid w:val="00AA44FE"/>
    <w:rsid w:val="00AA47FF"/>
    <w:rsid w:val="00AA4DF2"/>
    <w:rsid w:val="00AA5922"/>
    <w:rsid w:val="00AA5B8A"/>
    <w:rsid w:val="00AA5F76"/>
    <w:rsid w:val="00AA5FAC"/>
    <w:rsid w:val="00AA622B"/>
    <w:rsid w:val="00AA6461"/>
    <w:rsid w:val="00AA6683"/>
    <w:rsid w:val="00AA6690"/>
    <w:rsid w:val="00AA68E6"/>
    <w:rsid w:val="00AA6C53"/>
    <w:rsid w:val="00AA7A38"/>
    <w:rsid w:val="00AA7BC7"/>
    <w:rsid w:val="00AA7C9F"/>
    <w:rsid w:val="00AA7CF6"/>
    <w:rsid w:val="00AB050C"/>
    <w:rsid w:val="00AB06A1"/>
    <w:rsid w:val="00AB06E6"/>
    <w:rsid w:val="00AB0C45"/>
    <w:rsid w:val="00AB0C8C"/>
    <w:rsid w:val="00AB0F99"/>
    <w:rsid w:val="00AB12E6"/>
    <w:rsid w:val="00AB1959"/>
    <w:rsid w:val="00AB2130"/>
    <w:rsid w:val="00AB2B87"/>
    <w:rsid w:val="00AB3030"/>
    <w:rsid w:val="00AB3596"/>
    <w:rsid w:val="00AB3633"/>
    <w:rsid w:val="00AB3C37"/>
    <w:rsid w:val="00AB3FEE"/>
    <w:rsid w:val="00AB40AC"/>
    <w:rsid w:val="00AB425D"/>
    <w:rsid w:val="00AB432B"/>
    <w:rsid w:val="00AB43F4"/>
    <w:rsid w:val="00AB44AF"/>
    <w:rsid w:val="00AB46B3"/>
    <w:rsid w:val="00AB4E76"/>
    <w:rsid w:val="00AB4EAD"/>
    <w:rsid w:val="00AB4FA6"/>
    <w:rsid w:val="00AB522F"/>
    <w:rsid w:val="00AB5658"/>
    <w:rsid w:val="00AB59D5"/>
    <w:rsid w:val="00AB5ED5"/>
    <w:rsid w:val="00AB63D4"/>
    <w:rsid w:val="00AB66CE"/>
    <w:rsid w:val="00AB674F"/>
    <w:rsid w:val="00AB7610"/>
    <w:rsid w:val="00AB7D56"/>
    <w:rsid w:val="00AB7D9C"/>
    <w:rsid w:val="00AC07A6"/>
    <w:rsid w:val="00AC18A9"/>
    <w:rsid w:val="00AC19B1"/>
    <w:rsid w:val="00AC1C7B"/>
    <w:rsid w:val="00AC2026"/>
    <w:rsid w:val="00AC213F"/>
    <w:rsid w:val="00AC259B"/>
    <w:rsid w:val="00AC28A5"/>
    <w:rsid w:val="00AC2D5B"/>
    <w:rsid w:val="00AC2FEA"/>
    <w:rsid w:val="00AC3017"/>
    <w:rsid w:val="00AC313F"/>
    <w:rsid w:val="00AC34D8"/>
    <w:rsid w:val="00AC3783"/>
    <w:rsid w:val="00AC3888"/>
    <w:rsid w:val="00AC3DD9"/>
    <w:rsid w:val="00AC4201"/>
    <w:rsid w:val="00AC46D2"/>
    <w:rsid w:val="00AC47CA"/>
    <w:rsid w:val="00AC4A1F"/>
    <w:rsid w:val="00AC4A2E"/>
    <w:rsid w:val="00AC4AC2"/>
    <w:rsid w:val="00AC53E3"/>
    <w:rsid w:val="00AC57B1"/>
    <w:rsid w:val="00AC63E6"/>
    <w:rsid w:val="00AC65B6"/>
    <w:rsid w:val="00AC679B"/>
    <w:rsid w:val="00AC6FF7"/>
    <w:rsid w:val="00AC7648"/>
    <w:rsid w:val="00AD03B4"/>
    <w:rsid w:val="00AD06AA"/>
    <w:rsid w:val="00AD0D56"/>
    <w:rsid w:val="00AD0F77"/>
    <w:rsid w:val="00AD0F9A"/>
    <w:rsid w:val="00AD10B7"/>
    <w:rsid w:val="00AD1BF6"/>
    <w:rsid w:val="00AD2256"/>
    <w:rsid w:val="00AD24BC"/>
    <w:rsid w:val="00AD261B"/>
    <w:rsid w:val="00AD30F9"/>
    <w:rsid w:val="00AD3A28"/>
    <w:rsid w:val="00AD43C6"/>
    <w:rsid w:val="00AD45B6"/>
    <w:rsid w:val="00AD499D"/>
    <w:rsid w:val="00AD518B"/>
    <w:rsid w:val="00AD52AA"/>
    <w:rsid w:val="00AD5631"/>
    <w:rsid w:val="00AD5ECF"/>
    <w:rsid w:val="00AD6AB1"/>
    <w:rsid w:val="00AD73E5"/>
    <w:rsid w:val="00AD785D"/>
    <w:rsid w:val="00AD7AB1"/>
    <w:rsid w:val="00AE01E2"/>
    <w:rsid w:val="00AE024B"/>
    <w:rsid w:val="00AE0DEC"/>
    <w:rsid w:val="00AE18CD"/>
    <w:rsid w:val="00AE1C2D"/>
    <w:rsid w:val="00AE2007"/>
    <w:rsid w:val="00AE21ED"/>
    <w:rsid w:val="00AE2888"/>
    <w:rsid w:val="00AE2986"/>
    <w:rsid w:val="00AE3B6D"/>
    <w:rsid w:val="00AE3D79"/>
    <w:rsid w:val="00AE3E36"/>
    <w:rsid w:val="00AE3EC0"/>
    <w:rsid w:val="00AE40A2"/>
    <w:rsid w:val="00AE4891"/>
    <w:rsid w:val="00AE48AB"/>
    <w:rsid w:val="00AE4A6C"/>
    <w:rsid w:val="00AE5693"/>
    <w:rsid w:val="00AE5828"/>
    <w:rsid w:val="00AE5A55"/>
    <w:rsid w:val="00AE5B0D"/>
    <w:rsid w:val="00AE63C3"/>
    <w:rsid w:val="00AE6B61"/>
    <w:rsid w:val="00AE7025"/>
    <w:rsid w:val="00AE7831"/>
    <w:rsid w:val="00AE79D5"/>
    <w:rsid w:val="00AE7B01"/>
    <w:rsid w:val="00AE7D4C"/>
    <w:rsid w:val="00AF00CB"/>
    <w:rsid w:val="00AF05E8"/>
    <w:rsid w:val="00AF0649"/>
    <w:rsid w:val="00AF0DC6"/>
    <w:rsid w:val="00AF134E"/>
    <w:rsid w:val="00AF185C"/>
    <w:rsid w:val="00AF1A60"/>
    <w:rsid w:val="00AF2439"/>
    <w:rsid w:val="00AF2E63"/>
    <w:rsid w:val="00AF45CE"/>
    <w:rsid w:val="00AF47DF"/>
    <w:rsid w:val="00AF4840"/>
    <w:rsid w:val="00AF53EF"/>
    <w:rsid w:val="00AF5B42"/>
    <w:rsid w:val="00AF5F25"/>
    <w:rsid w:val="00AF62B6"/>
    <w:rsid w:val="00AF67E8"/>
    <w:rsid w:val="00AF6D57"/>
    <w:rsid w:val="00AF78CB"/>
    <w:rsid w:val="00B008E9"/>
    <w:rsid w:val="00B00E31"/>
    <w:rsid w:val="00B00EFC"/>
    <w:rsid w:val="00B00F7B"/>
    <w:rsid w:val="00B010E0"/>
    <w:rsid w:val="00B012AC"/>
    <w:rsid w:val="00B012C3"/>
    <w:rsid w:val="00B015EF"/>
    <w:rsid w:val="00B01863"/>
    <w:rsid w:val="00B01A5B"/>
    <w:rsid w:val="00B01B0E"/>
    <w:rsid w:val="00B01C6B"/>
    <w:rsid w:val="00B02121"/>
    <w:rsid w:val="00B021DF"/>
    <w:rsid w:val="00B02513"/>
    <w:rsid w:val="00B030EC"/>
    <w:rsid w:val="00B03715"/>
    <w:rsid w:val="00B03858"/>
    <w:rsid w:val="00B03ACF"/>
    <w:rsid w:val="00B03BE6"/>
    <w:rsid w:val="00B04245"/>
    <w:rsid w:val="00B04BB9"/>
    <w:rsid w:val="00B04DD7"/>
    <w:rsid w:val="00B05304"/>
    <w:rsid w:val="00B057B2"/>
    <w:rsid w:val="00B057DB"/>
    <w:rsid w:val="00B05ABE"/>
    <w:rsid w:val="00B05C5A"/>
    <w:rsid w:val="00B05C78"/>
    <w:rsid w:val="00B061C2"/>
    <w:rsid w:val="00B0644A"/>
    <w:rsid w:val="00B0677A"/>
    <w:rsid w:val="00B06F65"/>
    <w:rsid w:val="00B0780F"/>
    <w:rsid w:val="00B07C2D"/>
    <w:rsid w:val="00B11D71"/>
    <w:rsid w:val="00B11DBB"/>
    <w:rsid w:val="00B1213C"/>
    <w:rsid w:val="00B12C18"/>
    <w:rsid w:val="00B12F85"/>
    <w:rsid w:val="00B1303E"/>
    <w:rsid w:val="00B1330C"/>
    <w:rsid w:val="00B13578"/>
    <w:rsid w:val="00B1360E"/>
    <w:rsid w:val="00B13870"/>
    <w:rsid w:val="00B13D78"/>
    <w:rsid w:val="00B13FAA"/>
    <w:rsid w:val="00B14620"/>
    <w:rsid w:val="00B150D1"/>
    <w:rsid w:val="00B1511D"/>
    <w:rsid w:val="00B1518D"/>
    <w:rsid w:val="00B151EC"/>
    <w:rsid w:val="00B15531"/>
    <w:rsid w:val="00B15B8E"/>
    <w:rsid w:val="00B15CAA"/>
    <w:rsid w:val="00B15D35"/>
    <w:rsid w:val="00B15D46"/>
    <w:rsid w:val="00B1633B"/>
    <w:rsid w:val="00B1655B"/>
    <w:rsid w:val="00B17024"/>
    <w:rsid w:val="00B171CC"/>
    <w:rsid w:val="00B1751A"/>
    <w:rsid w:val="00B17646"/>
    <w:rsid w:val="00B205E2"/>
    <w:rsid w:val="00B2068E"/>
    <w:rsid w:val="00B209F1"/>
    <w:rsid w:val="00B2145A"/>
    <w:rsid w:val="00B21496"/>
    <w:rsid w:val="00B218D8"/>
    <w:rsid w:val="00B219DB"/>
    <w:rsid w:val="00B21AE7"/>
    <w:rsid w:val="00B21E77"/>
    <w:rsid w:val="00B22535"/>
    <w:rsid w:val="00B22D08"/>
    <w:rsid w:val="00B230A4"/>
    <w:rsid w:val="00B23412"/>
    <w:rsid w:val="00B2362B"/>
    <w:rsid w:val="00B242B0"/>
    <w:rsid w:val="00B246CA"/>
    <w:rsid w:val="00B24D05"/>
    <w:rsid w:val="00B2563E"/>
    <w:rsid w:val="00B25D89"/>
    <w:rsid w:val="00B25F75"/>
    <w:rsid w:val="00B26547"/>
    <w:rsid w:val="00B2705F"/>
    <w:rsid w:val="00B2716A"/>
    <w:rsid w:val="00B27F9B"/>
    <w:rsid w:val="00B30059"/>
    <w:rsid w:val="00B3047E"/>
    <w:rsid w:val="00B30CF4"/>
    <w:rsid w:val="00B30EBF"/>
    <w:rsid w:val="00B31401"/>
    <w:rsid w:val="00B31C7F"/>
    <w:rsid w:val="00B32023"/>
    <w:rsid w:val="00B320A6"/>
    <w:rsid w:val="00B32414"/>
    <w:rsid w:val="00B32738"/>
    <w:rsid w:val="00B32E88"/>
    <w:rsid w:val="00B32F13"/>
    <w:rsid w:val="00B3319E"/>
    <w:rsid w:val="00B3320C"/>
    <w:rsid w:val="00B33620"/>
    <w:rsid w:val="00B3365B"/>
    <w:rsid w:val="00B337A7"/>
    <w:rsid w:val="00B338A8"/>
    <w:rsid w:val="00B343A5"/>
    <w:rsid w:val="00B34EE0"/>
    <w:rsid w:val="00B35112"/>
    <w:rsid w:val="00B35192"/>
    <w:rsid w:val="00B3532D"/>
    <w:rsid w:val="00B35C6B"/>
    <w:rsid w:val="00B366B2"/>
    <w:rsid w:val="00B37EA8"/>
    <w:rsid w:val="00B401E9"/>
    <w:rsid w:val="00B40210"/>
    <w:rsid w:val="00B40A9C"/>
    <w:rsid w:val="00B41503"/>
    <w:rsid w:val="00B4155C"/>
    <w:rsid w:val="00B4157C"/>
    <w:rsid w:val="00B4160C"/>
    <w:rsid w:val="00B41F0F"/>
    <w:rsid w:val="00B41F34"/>
    <w:rsid w:val="00B42048"/>
    <w:rsid w:val="00B425C9"/>
    <w:rsid w:val="00B42699"/>
    <w:rsid w:val="00B42DE7"/>
    <w:rsid w:val="00B44087"/>
    <w:rsid w:val="00B44237"/>
    <w:rsid w:val="00B445F0"/>
    <w:rsid w:val="00B44CB5"/>
    <w:rsid w:val="00B45537"/>
    <w:rsid w:val="00B457E1"/>
    <w:rsid w:val="00B458D4"/>
    <w:rsid w:val="00B45C70"/>
    <w:rsid w:val="00B45E3A"/>
    <w:rsid w:val="00B45EF2"/>
    <w:rsid w:val="00B4612A"/>
    <w:rsid w:val="00B474A8"/>
    <w:rsid w:val="00B4777A"/>
    <w:rsid w:val="00B4777D"/>
    <w:rsid w:val="00B47AAD"/>
    <w:rsid w:val="00B50058"/>
    <w:rsid w:val="00B503B7"/>
    <w:rsid w:val="00B50768"/>
    <w:rsid w:val="00B51792"/>
    <w:rsid w:val="00B51BB0"/>
    <w:rsid w:val="00B51C8E"/>
    <w:rsid w:val="00B51EEF"/>
    <w:rsid w:val="00B51EFA"/>
    <w:rsid w:val="00B51F24"/>
    <w:rsid w:val="00B5202B"/>
    <w:rsid w:val="00B52E17"/>
    <w:rsid w:val="00B52F66"/>
    <w:rsid w:val="00B530FF"/>
    <w:rsid w:val="00B53426"/>
    <w:rsid w:val="00B5344E"/>
    <w:rsid w:val="00B53739"/>
    <w:rsid w:val="00B53832"/>
    <w:rsid w:val="00B546C3"/>
    <w:rsid w:val="00B54D61"/>
    <w:rsid w:val="00B54F91"/>
    <w:rsid w:val="00B550EE"/>
    <w:rsid w:val="00B5529F"/>
    <w:rsid w:val="00B55661"/>
    <w:rsid w:val="00B55A3F"/>
    <w:rsid w:val="00B564B4"/>
    <w:rsid w:val="00B5665D"/>
    <w:rsid w:val="00B570EB"/>
    <w:rsid w:val="00B575E9"/>
    <w:rsid w:val="00B5779A"/>
    <w:rsid w:val="00B57BCF"/>
    <w:rsid w:val="00B60067"/>
    <w:rsid w:val="00B603CC"/>
    <w:rsid w:val="00B60483"/>
    <w:rsid w:val="00B6079B"/>
    <w:rsid w:val="00B60956"/>
    <w:rsid w:val="00B60AFD"/>
    <w:rsid w:val="00B60CC2"/>
    <w:rsid w:val="00B60EB1"/>
    <w:rsid w:val="00B61016"/>
    <w:rsid w:val="00B61443"/>
    <w:rsid w:val="00B615D7"/>
    <w:rsid w:val="00B617C1"/>
    <w:rsid w:val="00B61A85"/>
    <w:rsid w:val="00B61B1C"/>
    <w:rsid w:val="00B61D28"/>
    <w:rsid w:val="00B61E3B"/>
    <w:rsid w:val="00B620B6"/>
    <w:rsid w:val="00B62195"/>
    <w:rsid w:val="00B625A2"/>
    <w:rsid w:val="00B6377B"/>
    <w:rsid w:val="00B6379C"/>
    <w:rsid w:val="00B637EE"/>
    <w:rsid w:val="00B63AC8"/>
    <w:rsid w:val="00B64099"/>
    <w:rsid w:val="00B6434B"/>
    <w:rsid w:val="00B64A37"/>
    <w:rsid w:val="00B65282"/>
    <w:rsid w:val="00B65523"/>
    <w:rsid w:val="00B657D0"/>
    <w:rsid w:val="00B658FD"/>
    <w:rsid w:val="00B65EFF"/>
    <w:rsid w:val="00B66077"/>
    <w:rsid w:val="00B66158"/>
    <w:rsid w:val="00B66183"/>
    <w:rsid w:val="00B66792"/>
    <w:rsid w:val="00B66BDE"/>
    <w:rsid w:val="00B67773"/>
    <w:rsid w:val="00B67814"/>
    <w:rsid w:val="00B67BB0"/>
    <w:rsid w:val="00B67EC4"/>
    <w:rsid w:val="00B70166"/>
    <w:rsid w:val="00B70191"/>
    <w:rsid w:val="00B715E4"/>
    <w:rsid w:val="00B71FCD"/>
    <w:rsid w:val="00B720AF"/>
    <w:rsid w:val="00B7210E"/>
    <w:rsid w:val="00B728DC"/>
    <w:rsid w:val="00B733EF"/>
    <w:rsid w:val="00B73671"/>
    <w:rsid w:val="00B737EF"/>
    <w:rsid w:val="00B73A1E"/>
    <w:rsid w:val="00B73A98"/>
    <w:rsid w:val="00B73D91"/>
    <w:rsid w:val="00B73FFD"/>
    <w:rsid w:val="00B74135"/>
    <w:rsid w:val="00B74698"/>
    <w:rsid w:val="00B74BB5"/>
    <w:rsid w:val="00B74E19"/>
    <w:rsid w:val="00B75BE3"/>
    <w:rsid w:val="00B760FE"/>
    <w:rsid w:val="00B761A8"/>
    <w:rsid w:val="00B76290"/>
    <w:rsid w:val="00B766C3"/>
    <w:rsid w:val="00B76797"/>
    <w:rsid w:val="00B768F1"/>
    <w:rsid w:val="00B770EB"/>
    <w:rsid w:val="00B772CA"/>
    <w:rsid w:val="00B77324"/>
    <w:rsid w:val="00B77DEA"/>
    <w:rsid w:val="00B77E1A"/>
    <w:rsid w:val="00B77E81"/>
    <w:rsid w:val="00B77FB7"/>
    <w:rsid w:val="00B80407"/>
    <w:rsid w:val="00B80659"/>
    <w:rsid w:val="00B80AEE"/>
    <w:rsid w:val="00B80B18"/>
    <w:rsid w:val="00B80EF6"/>
    <w:rsid w:val="00B81293"/>
    <w:rsid w:val="00B81B5E"/>
    <w:rsid w:val="00B82512"/>
    <w:rsid w:val="00B828BE"/>
    <w:rsid w:val="00B83D77"/>
    <w:rsid w:val="00B83DEE"/>
    <w:rsid w:val="00B83E78"/>
    <w:rsid w:val="00B84B97"/>
    <w:rsid w:val="00B85322"/>
    <w:rsid w:val="00B857C1"/>
    <w:rsid w:val="00B8623F"/>
    <w:rsid w:val="00B86C7E"/>
    <w:rsid w:val="00B87593"/>
    <w:rsid w:val="00B87807"/>
    <w:rsid w:val="00B904DF"/>
    <w:rsid w:val="00B90791"/>
    <w:rsid w:val="00B9079B"/>
    <w:rsid w:val="00B90C47"/>
    <w:rsid w:val="00B91E98"/>
    <w:rsid w:val="00B91EBD"/>
    <w:rsid w:val="00B91F82"/>
    <w:rsid w:val="00B92713"/>
    <w:rsid w:val="00B92A71"/>
    <w:rsid w:val="00B92D53"/>
    <w:rsid w:val="00B93500"/>
    <w:rsid w:val="00B93D9E"/>
    <w:rsid w:val="00B93F26"/>
    <w:rsid w:val="00B93F42"/>
    <w:rsid w:val="00B94AE2"/>
    <w:rsid w:val="00B94FA0"/>
    <w:rsid w:val="00B95053"/>
    <w:rsid w:val="00B950CD"/>
    <w:rsid w:val="00B950E4"/>
    <w:rsid w:val="00B950F6"/>
    <w:rsid w:val="00B955E9"/>
    <w:rsid w:val="00B95AFC"/>
    <w:rsid w:val="00B95BB1"/>
    <w:rsid w:val="00B9794F"/>
    <w:rsid w:val="00B979EA"/>
    <w:rsid w:val="00BA0A5A"/>
    <w:rsid w:val="00BA1259"/>
    <w:rsid w:val="00BA1355"/>
    <w:rsid w:val="00BA14A0"/>
    <w:rsid w:val="00BA1F2C"/>
    <w:rsid w:val="00BA2078"/>
    <w:rsid w:val="00BA23C3"/>
    <w:rsid w:val="00BA26CC"/>
    <w:rsid w:val="00BA26D0"/>
    <w:rsid w:val="00BA2C38"/>
    <w:rsid w:val="00BA35AE"/>
    <w:rsid w:val="00BA3C81"/>
    <w:rsid w:val="00BA3CF9"/>
    <w:rsid w:val="00BA4815"/>
    <w:rsid w:val="00BA488A"/>
    <w:rsid w:val="00BA4A2C"/>
    <w:rsid w:val="00BA4C12"/>
    <w:rsid w:val="00BA4E35"/>
    <w:rsid w:val="00BA5645"/>
    <w:rsid w:val="00BA5B5D"/>
    <w:rsid w:val="00BA5E45"/>
    <w:rsid w:val="00BA638A"/>
    <w:rsid w:val="00BA66B4"/>
    <w:rsid w:val="00BA6B23"/>
    <w:rsid w:val="00BA6CD0"/>
    <w:rsid w:val="00BA6E92"/>
    <w:rsid w:val="00BA70E0"/>
    <w:rsid w:val="00BA7482"/>
    <w:rsid w:val="00BA7677"/>
    <w:rsid w:val="00BA79D2"/>
    <w:rsid w:val="00BA7E69"/>
    <w:rsid w:val="00BB04FB"/>
    <w:rsid w:val="00BB05E6"/>
    <w:rsid w:val="00BB0A61"/>
    <w:rsid w:val="00BB0BD6"/>
    <w:rsid w:val="00BB0E74"/>
    <w:rsid w:val="00BB14C1"/>
    <w:rsid w:val="00BB14FD"/>
    <w:rsid w:val="00BB16C9"/>
    <w:rsid w:val="00BB215F"/>
    <w:rsid w:val="00BB28DD"/>
    <w:rsid w:val="00BB2F80"/>
    <w:rsid w:val="00BB31B7"/>
    <w:rsid w:val="00BB3D7A"/>
    <w:rsid w:val="00BB422E"/>
    <w:rsid w:val="00BB49E6"/>
    <w:rsid w:val="00BB4D26"/>
    <w:rsid w:val="00BB5764"/>
    <w:rsid w:val="00BB5912"/>
    <w:rsid w:val="00BB5A11"/>
    <w:rsid w:val="00BB5AC7"/>
    <w:rsid w:val="00BB5AF6"/>
    <w:rsid w:val="00BB631F"/>
    <w:rsid w:val="00BB688A"/>
    <w:rsid w:val="00BB7632"/>
    <w:rsid w:val="00BB78CE"/>
    <w:rsid w:val="00BB7EF4"/>
    <w:rsid w:val="00BB7FA0"/>
    <w:rsid w:val="00BB7FCF"/>
    <w:rsid w:val="00BC0238"/>
    <w:rsid w:val="00BC0769"/>
    <w:rsid w:val="00BC0852"/>
    <w:rsid w:val="00BC0AC8"/>
    <w:rsid w:val="00BC0EED"/>
    <w:rsid w:val="00BC12D6"/>
    <w:rsid w:val="00BC155E"/>
    <w:rsid w:val="00BC2233"/>
    <w:rsid w:val="00BC2674"/>
    <w:rsid w:val="00BC32E0"/>
    <w:rsid w:val="00BC3349"/>
    <w:rsid w:val="00BC391B"/>
    <w:rsid w:val="00BC3F5A"/>
    <w:rsid w:val="00BC4900"/>
    <w:rsid w:val="00BC54F2"/>
    <w:rsid w:val="00BC56C4"/>
    <w:rsid w:val="00BC5EAA"/>
    <w:rsid w:val="00BC636A"/>
    <w:rsid w:val="00BC63B4"/>
    <w:rsid w:val="00BC7319"/>
    <w:rsid w:val="00BC7566"/>
    <w:rsid w:val="00BC7A8D"/>
    <w:rsid w:val="00BD02D4"/>
    <w:rsid w:val="00BD053F"/>
    <w:rsid w:val="00BD05DB"/>
    <w:rsid w:val="00BD0723"/>
    <w:rsid w:val="00BD0745"/>
    <w:rsid w:val="00BD10A4"/>
    <w:rsid w:val="00BD1B2C"/>
    <w:rsid w:val="00BD1DDC"/>
    <w:rsid w:val="00BD23B3"/>
    <w:rsid w:val="00BD27A6"/>
    <w:rsid w:val="00BD29A9"/>
    <w:rsid w:val="00BD315A"/>
    <w:rsid w:val="00BD330D"/>
    <w:rsid w:val="00BD34F4"/>
    <w:rsid w:val="00BD37DF"/>
    <w:rsid w:val="00BD40A2"/>
    <w:rsid w:val="00BD5110"/>
    <w:rsid w:val="00BD56FC"/>
    <w:rsid w:val="00BD5C52"/>
    <w:rsid w:val="00BD5D0E"/>
    <w:rsid w:val="00BD6344"/>
    <w:rsid w:val="00BD64A6"/>
    <w:rsid w:val="00BD667B"/>
    <w:rsid w:val="00BD6B48"/>
    <w:rsid w:val="00BD6FC6"/>
    <w:rsid w:val="00BD7C7A"/>
    <w:rsid w:val="00BE040F"/>
    <w:rsid w:val="00BE05B0"/>
    <w:rsid w:val="00BE09F9"/>
    <w:rsid w:val="00BE10C0"/>
    <w:rsid w:val="00BE12EA"/>
    <w:rsid w:val="00BE1811"/>
    <w:rsid w:val="00BE1C69"/>
    <w:rsid w:val="00BE1D26"/>
    <w:rsid w:val="00BE1DAC"/>
    <w:rsid w:val="00BE1F27"/>
    <w:rsid w:val="00BE2260"/>
    <w:rsid w:val="00BE236B"/>
    <w:rsid w:val="00BE24CD"/>
    <w:rsid w:val="00BE2972"/>
    <w:rsid w:val="00BE2A5D"/>
    <w:rsid w:val="00BE2C75"/>
    <w:rsid w:val="00BE2CF4"/>
    <w:rsid w:val="00BE2D33"/>
    <w:rsid w:val="00BE3634"/>
    <w:rsid w:val="00BE3AD0"/>
    <w:rsid w:val="00BE3D25"/>
    <w:rsid w:val="00BE4190"/>
    <w:rsid w:val="00BE55A4"/>
    <w:rsid w:val="00BE5AE2"/>
    <w:rsid w:val="00BE64A0"/>
    <w:rsid w:val="00BE6D36"/>
    <w:rsid w:val="00BE7089"/>
    <w:rsid w:val="00BE7179"/>
    <w:rsid w:val="00BE724D"/>
    <w:rsid w:val="00BE7350"/>
    <w:rsid w:val="00BE77AF"/>
    <w:rsid w:val="00BE7897"/>
    <w:rsid w:val="00BE7AFC"/>
    <w:rsid w:val="00BE7F0A"/>
    <w:rsid w:val="00BF0335"/>
    <w:rsid w:val="00BF0493"/>
    <w:rsid w:val="00BF04D2"/>
    <w:rsid w:val="00BF08D3"/>
    <w:rsid w:val="00BF0B10"/>
    <w:rsid w:val="00BF1849"/>
    <w:rsid w:val="00BF197E"/>
    <w:rsid w:val="00BF1BD5"/>
    <w:rsid w:val="00BF2BA9"/>
    <w:rsid w:val="00BF2F7A"/>
    <w:rsid w:val="00BF316C"/>
    <w:rsid w:val="00BF3AF7"/>
    <w:rsid w:val="00BF3CDE"/>
    <w:rsid w:val="00BF3DB0"/>
    <w:rsid w:val="00BF3F69"/>
    <w:rsid w:val="00BF3F75"/>
    <w:rsid w:val="00BF42E0"/>
    <w:rsid w:val="00BF492E"/>
    <w:rsid w:val="00BF4C63"/>
    <w:rsid w:val="00BF4D56"/>
    <w:rsid w:val="00BF4E30"/>
    <w:rsid w:val="00BF4E89"/>
    <w:rsid w:val="00BF54E9"/>
    <w:rsid w:val="00BF5891"/>
    <w:rsid w:val="00BF5984"/>
    <w:rsid w:val="00BF6280"/>
    <w:rsid w:val="00BF6465"/>
    <w:rsid w:val="00BF6C62"/>
    <w:rsid w:val="00BF6DD8"/>
    <w:rsid w:val="00BF701F"/>
    <w:rsid w:val="00BF72BB"/>
    <w:rsid w:val="00BF731B"/>
    <w:rsid w:val="00BF73A0"/>
    <w:rsid w:val="00BF756B"/>
    <w:rsid w:val="00BF76F5"/>
    <w:rsid w:val="00BF7CD5"/>
    <w:rsid w:val="00C0037B"/>
    <w:rsid w:val="00C006FF"/>
    <w:rsid w:val="00C00A10"/>
    <w:rsid w:val="00C01028"/>
    <w:rsid w:val="00C0208F"/>
    <w:rsid w:val="00C0245F"/>
    <w:rsid w:val="00C02BE8"/>
    <w:rsid w:val="00C0330B"/>
    <w:rsid w:val="00C035D1"/>
    <w:rsid w:val="00C0439E"/>
    <w:rsid w:val="00C04C0D"/>
    <w:rsid w:val="00C05111"/>
    <w:rsid w:val="00C05423"/>
    <w:rsid w:val="00C056A5"/>
    <w:rsid w:val="00C06372"/>
    <w:rsid w:val="00C06519"/>
    <w:rsid w:val="00C06602"/>
    <w:rsid w:val="00C06C01"/>
    <w:rsid w:val="00C07927"/>
    <w:rsid w:val="00C07B84"/>
    <w:rsid w:val="00C07E7A"/>
    <w:rsid w:val="00C07E8A"/>
    <w:rsid w:val="00C10887"/>
    <w:rsid w:val="00C111CE"/>
    <w:rsid w:val="00C11417"/>
    <w:rsid w:val="00C11A03"/>
    <w:rsid w:val="00C123BE"/>
    <w:rsid w:val="00C12E80"/>
    <w:rsid w:val="00C132DB"/>
    <w:rsid w:val="00C13899"/>
    <w:rsid w:val="00C138CE"/>
    <w:rsid w:val="00C13B4E"/>
    <w:rsid w:val="00C13EB0"/>
    <w:rsid w:val="00C13F17"/>
    <w:rsid w:val="00C14137"/>
    <w:rsid w:val="00C15078"/>
    <w:rsid w:val="00C15441"/>
    <w:rsid w:val="00C16030"/>
    <w:rsid w:val="00C16B01"/>
    <w:rsid w:val="00C16F34"/>
    <w:rsid w:val="00C17395"/>
    <w:rsid w:val="00C17A17"/>
    <w:rsid w:val="00C20243"/>
    <w:rsid w:val="00C207EF"/>
    <w:rsid w:val="00C20FB5"/>
    <w:rsid w:val="00C2137D"/>
    <w:rsid w:val="00C21A4B"/>
    <w:rsid w:val="00C21D1C"/>
    <w:rsid w:val="00C22028"/>
    <w:rsid w:val="00C22428"/>
    <w:rsid w:val="00C22807"/>
    <w:rsid w:val="00C236D6"/>
    <w:rsid w:val="00C23F49"/>
    <w:rsid w:val="00C24BB6"/>
    <w:rsid w:val="00C24C33"/>
    <w:rsid w:val="00C2553F"/>
    <w:rsid w:val="00C25564"/>
    <w:rsid w:val="00C2579F"/>
    <w:rsid w:val="00C269C9"/>
    <w:rsid w:val="00C26A28"/>
    <w:rsid w:val="00C26FA2"/>
    <w:rsid w:val="00C27F93"/>
    <w:rsid w:val="00C3037A"/>
    <w:rsid w:val="00C30B7C"/>
    <w:rsid w:val="00C316C8"/>
    <w:rsid w:val="00C32525"/>
    <w:rsid w:val="00C327B5"/>
    <w:rsid w:val="00C3290B"/>
    <w:rsid w:val="00C3295A"/>
    <w:rsid w:val="00C32D96"/>
    <w:rsid w:val="00C32EAB"/>
    <w:rsid w:val="00C33467"/>
    <w:rsid w:val="00C339B8"/>
    <w:rsid w:val="00C33B40"/>
    <w:rsid w:val="00C33BB8"/>
    <w:rsid w:val="00C34382"/>
    <w:rsid w:val="00C34C2A"/>
    <w:rsid w:val="00C36415"/>
    <w:rsid w:val="00C36640"/>
    <w:rsid w:val="00C3692D"/>
    <w:rsid w:val="00C36CF9"/>
    <w:rsid w:val="00C4054A"/>
    <w:rsid w:val="00C40657"/>
    <w:rsid w:val="00C408EA"/>
    <w:rsid w:val="00C40E49"/>
    <w:rsid w:val="00C4166D"/>
    <w:rsid w:val="00C41672"/>
    <w:rsid w:val="00C41A99"/>
    <w:rsid w:val="00C41E2C"/>
    <w:rsid w:val="00C42194"/>
    <w:rsid w:val="00C423CD"/>
    <w:rsid w:val="00C42556"/>
    <w:rsid w:val="00C42607"/>
    <w:rsid w:val="00C42814"/>
    <w:rsid w:val="00C42AA5"/>
    <w:rsid w:val="00C42D99"/>
    <w:rsid w:val="00C43429"/>
    <w:rsid w:val="00C43C79"/>
    <w:rsid w:val="00C43E25"/>
    <w:rsid w:val="00C4445E"/>
    <w:rsid w:val="00C445CC"/>
    <w:rsid w:val="00C446AA"/>
    <w:rsid w:val="00C44B57"/>
    <w:rsid w:val="00C44D8C"/>
    <w:rsid w:val="00C4520A"/>
    <w:rsid w:val="00C452B8"/>
    <w:rsid w:val="00C455F5"/>
    <w:rsid w:val="00C457C3"/>
    <w:rsid w:val="00C4594B"/>
    <w:rsid w:val="00C45BE3"/>
    <w:rsid w:val="00C46482"/>
    <w:rsid w:val="00C4672F"/>
    <w:rsid w:val="00C46806"/>
    <w:rsid w:val="00C471CE"/>
    <w:rsid w:val="00C474B8"/>
    <w:rsid w:val="00C4788F"/>
    <w:rsid w:val="00C47ABE"/>
    <w:rsid w:val="00C47AD4"/>
    <w:rsid w:val="00C47D38"/>
    <w:rsid w:val="00C47EBA"/>
    <w:rsid w:val="00C47FC8"/>
    <w:rsid w:val="00C504ED"/>
    <w:rsid w:val="00C507C1"/>
    <w:rsid w:val="00C50A1E"/>
    <w:rsid w:val="00C50DB3"/>
    <w:rsid w:val="00C50F5A"/>
    <w:rsid w:val="00C513F8"/>
    <w:rsid w:val="00C51F53"/>
    <w:rsid w:val="00C51FEC"/>
    <w:rsid w:val="00C529D4"/>
    <w:rsid w:val="00C52AD7"/>
    <w:rsid w:val="00C530FF"/>
    <w:rsid w:val="00C5318E"/>
    <w:rsid w:val="00C53A70"/>
    <w:rsid w:val="00C53B0A"/>
    <w:rsid w:val="00C5440E"/>
    <w:rsid w:val="00C544D0"/>
    <w:rsid w:val="00C54B4C"/>
    <w:rsid w:val="00C55053"/>
    <w:rsid w:val="00C55228"/>
    <w:rsid w:val="00C55249"/>
    <w:rsid w:val="00C55A88"/>
    <w:rsid w:val="00C55D99"/>
    <w:rsid w:val="00C55EF2"/>
    <w:rsid w:val="00C564FD"/>
    <w:rsid w:val="00C57321"/>
    <w:rsid w:val="00C5732E"/>
    <w:rsid w:val="00C57631"/>
    <w:rsid w:val="00C576BD"/>
    <w:rsid w:val="00C57E49"/>
    <w:rsid w:val="00C6026D"/>
    <w:rsid w:val="00C604D5"/>
    <w:rsid w:val="00C60749"/>
    <w:rsid w:val="00C61469"/>
    <w:rsid w:val="00C61C8B"/>
    <w:rsid w:val="00C61D29"/>
    <w:rsid w:val="00C61F66"/>
    <w:rsid w:val="00C620C9"/>
    <w:rsid w:val="00C624A4"/>
    <w:rsid w:val="00C6290C"/>
    <w:rsid w:val="00C62B17"/>
    <w:rsid w:val="00C6302B"/>
    <w:rsid w:val="00C630A1"/>
    <w:rsid w:val="00C634F4"/>
    <w:rsid w:val="00C6398D"/>
    <w:rsid w:val="00C639B1"/>
    <w:rsid w:val="00C64130"/>
    <w:rsid w:val="00C641E3"/>
    <w:rsid w:val="00C64BFB"/>
    <w:rsid w:val="00C64F91"/>
    <w:rsid w:val="00C661B9"/>
    <w:rsid w:val="00C66C56"/>
    <w:rsid w:val="00C672F7"/>
    <w:rsid w:val="00C673D9"/>
    <w:rsid w:val="00C6744D"/>
    <w:rsid w:val="00C6753F"/>
    <w:rsid w:val="00C675D2"/>
    <w:rsid w:val="00C67A90"/>
    <w:rsid w:val="00C67B15"/>
    <w:rsid w:val="00C67F6E"/>
    <w:rsid w:val="00C70063"/>
    <w:rsid w:val="00C7007B"/>
    <w:rsid w:val="00C70414"/>
    <w:rsid w:val="00C70FC1"/>
    <w:rsid w:val="00C712A7"/>
    <w:rsid w:val="00C713A2"/>
    <w:rsid w:val="00C715B8"/>
    <w:rsid w:val="00C7195B"/>
    <w:rsid w:val="00C71EE4"/>
    <w:rsid w:val="00C71F0B"/>
    <w:rsid w:val="00C7275F"/>
    <w:rsid w:val="00C72836"/>
    <w:rsid w:val="00C72B3F"/>
    <w:rsid w:val="00C72C9D"/>
    <w:rsid w:val="00C72CFF"/>
    <w:rsid w:val="00C72D1C"/>
    <w:rsid w:val="00C73936"/>
    <w:rsid w:val="00C73B94"/>
    <w:rsid w:val="00C741F6"/>
    <w:rsid w:val="00C74511"/>
    <w:rsid w:val="00C745AB"/>
    <w:rsid w:val="00C74B19"/>
    <w:rsid w:val="00C7501E"/>
    <w:rsid w:val="00C75054"/>
    <w:rsid w:val="00C75085"/>
    <w:rsid w:val="00C75700"/>
    <w:rsid w:val="00C75E84"/>
    <w:rsid w:val="00C75FE3"/>
    <w:rsid w:val="00C76018"/>
    <w:rsid w:val="00C76CAA"/>
    <w:rsid w:val="00C77150"/>
    <w:rsid w:val="00C7742C"/>
    <w:rsid w:val="00C77435"/>
    <w:rsid w:val="00C77ADD"/>
    <w:rsid w:val="00C77BB7"/>
    <w:rsid w:val="00C77CBB"/>
    <w:rsid w:val="00C77D45"/>
    <w:rsid w:val="00C77EB0"/>
    <w:rsid w:val="00C8015C"/>
    <w:rsid w:val="00C80ED3"/>
    <w:rsid w:val="00C811C6"/>
    <w:rsid w:val="00C815DA"/>
    <w:rsid w:val="00C817C3"/>
    <w:rsid w:val="00C81F2D"/>
    <w:rsid w:val="00C8238B"/>
    <w:rsid w:val="00C829FC"/>
    <w:rsid w:val="00C8308C"/>
    <w:rsid w:val="00C8310E"/>
    <w:rsid w:val="00C83610"/>
    <w:rsid w:val="00C83F2A"/>
    <w:rsid w:val="00C8470F"/>
    <w:rsid w:val="00C84A35"/>
    <w:rsid w:val="00C84FED"/>
    <w:rsid w:val="00C85061"/>
    <w:rsid w:val="00C85254"/>
    <w:rsid w:val="00C85296"/>
    <w:rsid w:val="00C85325"/>
    <w:rsid w:val="00C8591C"/>
    <w:rsid w:val="00C85B86"/>
    <w:rsid w:val="00C866CC"/>
    <w:rsid w:val="00C86D4B"/>
    <w:rsid w:val="00C87B77"/>
    <w:rsid w:val="00C87D75"/>
    <w:rsid w:val="00C90411"/>
    <w:rsid w:val="00C90E59"/>
    <w:rsid w:val="00C913D6"/>
    <w:rsid w:val="00C915E9"/>
    <w:rsid w:val="00C91C23"/>
    <w:rsid w:val="00C91C2B"/>
    <w:rsid w:val="00C92078"/>
    <w:rsid w:val="00C925A3"/>
    <w:rsid w:val="00C92E52"/>
    <w:rsid w:val="00C93048"/>
    <w:rsid w:val="00C934DA"/>
    <w:rsid w:val="00C93711"/>
    <w:rsid w:val="00C94070"/>
    <w:rsid w:val="00C94362"/>
    <w:rsid w:val="00C9438F"/>
    <w:rsid w:val="00C94426"/>
    <w:rsid w:val="00C94C45"/>
    <w:rsid w:val="00C94CCE"/>
    <w:rsid w:val="00C951BC"/>
    <w:rsid w:val="00C952C3"/>
    <w:rsid w:val="00C9569F"/>
    <w:rsid w:val="00C9571E"/>
    <w:rsid w:val="00C96AB1"/>
    <w:rsid w:val="00C96C07"/>
    <w:rsid w:val="00C9729D"/>
    <w:rsid w:val="00C9744D"/>
    <w:rsid w:val="00C97714"/>
    <w:rsid w:val="00C97A38"/>
    <w:rsid w:val="00C97B70"/>
    <w:rsid w:val="00C97D95"/>
    <w:rsid w:val="00CA021A"/>
    <w:rsid w:val="00CA03CC"/>
    <w:rsid w:val="00CA0533"/>
    <w:rsid w:val="00CA1105"/>
    <w:rsid w:val="00CA145F"/>
    <w:rsid w:val="00CA1515"/>
    <w:rsid w:val="00CA1CB2"/>
    <w:rsid w:val="00CA1D92"/>
    <w:rsid w:val="00CA1DCC"/>
    <w:rsid w:val="00CA29CE"/>
    <w:rsid w:val="00CA2B82"/>
    <w:rsid w:val="00CA2B8A"/>
    <w:rsid w:val="00CA30C4"/>
    <w:rsid w:val="00CA324C"/>
    <w:rsid w:val="00CA3393"/>
    <w:rsid w:val="00CA34CB"/>
    <w:rsid w:val="00CA385D"/>
    <w:rsid w:val="00CA3891"/>
    <w:rsid w:val="00CA416C"/>
    <w:rsid w:val="00CA42D7"/>
    <w:rsid w:val="00CA437E"/>
    <w:rsid w:val="00CA46FB"/>
    <w:rsid w:val="00CA48CC"/>
    <w:rsid w:val="00CA5B09"/>
    <w:rsid w:val="00CA5F02"/>
    <w:rsid w:val="00CA6133"/>
    <w:rsid w:val="00CA6552"/>
    <w:rsid w:val="00CA66DC"/>
    <w:rsid w:val="00CA6819"/>
    <w:rsid w:val="00CA6D35"/>
    <w:rsid w:val="00CA6EBF"/>
    <w:rsid w:val="00CA75E6"/>
    <w:rsid w:val="00CA761E"/>
    <w:rsid w:val="00CA7AA1"/>
    <w:rsid w:val="00CA7E39"/>
    <w:rsid w:val="00CB0145"/>
    <w:rsid w:val="00CB0702"/>
    <w:rsid w:val="00CB0CC5"/>
    <w:rsid w:val="00CB0D0D"/>
    <w:rsid w:val="00CB0D8A"/>
    <w:rsid w:val="00CB0E7E"/>
    <w:rsid w:val="00CB0F36"/>
    <w:rsid w:val="00CB10AE"/>
    <w:rsid w:val="00CB1248"/>
    <w:rsid w:val="00CB1954"/>
    <w:rsid w:val="00CB1D5F"/>
    <w:rsid w:val="00CB2539"/>
    <w:rsid w:val="00CB295F"/>
    <w:rsid w:val="00CB2C74"/>
    <w:rsid w:val="00CB3786"/>
    <w:rsid w:val="00CB38ED"/>
    <w:rsid w:val="00CB3B18"/>
    <w:rsid w:val="00CB40E9"/>
    <w:rsid w:val="00CB419C"/>
    <w:rsid w:val="00CB4909"/>
    <w:rsid w:val="00CB4A8C"/>
    <w:rsid w:val="00CB4B38"/>
    <w:rsid w:val="00CB57AA"/>
    <w:rsid w:val="00CB5840"/>
    <w:rsid w:val="00CB589C"/>
    <w:rsid w:val="00CB5962"/>
    <w:rsid w:val="00CB61C6"/>
    <w:rsid w:val="00CB64BC"/>
    <w:rsid w:val="00CB64BF"/>
    <w:rsid w:val="00CB66A3"/>
    <w:rsid w:val="00CB6886"/>
    <w:rsid w:val="00CB7249"/>
    <w:rsid w:val="00CB79F8"/>
    <w:rsid w:val="00CB7ABA"/>
    <w:rsid w:val="00CB7AC8"/>
    <w:rsid w:val="00CB7CE7"/>
    <w:rsid w:val="00CB7D89"/>
    <w:rsid w:val="00CB7E28"/>
    <w:rsid w:val="00CC0064"/>
    <w:rsid w:val="00CC06F1"/>
    <w:rsid w:val="00CC06F9"/>
    <w:rsid w:val="00CC07A4"/>
    <w:rsid w:val="00CC07E5"/>
    <w:rsid w:val="00CC08CB"/>
    <w:rsid w:val="00CC11B9"/>
    <w:rsid w:val="00CC12A9"/>
    <w:rsid w:val="00CC1414"/>
    <w:rsid w:val="00CC15AC"/>
    <w:rsid w:val="00CC185C"/>
    <w:rsid w:val="00CC193C"/>
    <w:rsid w:val="00CC258A"/>
    <w:rsid w:val="00CC2654"/>
    <w:rsid w:val="00CC2C89"/>
    <w:rsid w:val="00CC3B27"/>
    <w:rsid w:val="00CC3B9B"/>
    <w:rsid w:val="00CC3BA2"/>
    <w:rsid w:val="00CC3CDF"/>
    <w:rsid w:val="00CC41CD"/>
    <w:rsid w:val="00CC4431"/>
    <w:rsid w:val="00CC47D7"/>
    <w:rsid w:val="00CC4DE0"/>
    <w:rsid w:val="00CC506B"/>
    <w:rsid w:val="00CC5443"/>
    <w:rsid w:val="00CC597B"/>
    <w:rsid w:val="00CC5AF1"/>
    <w:rsid w:val="00CC5B8C"/>
    <w:rsid w:val="00CC5C00"/>
    <w:rsid w:val="00CC6318"/>
    <w:rsid w:val="00CC6366"/>
    <w:rsid w:val="00CC64E0"/>
    <w:rsid w:val="00CC674C"/>
    <w:rsid w:val="00CC6826"/>
    <w:rsid w:val="00CC6BB8"/>
    <w:rsid w:val="00CC6CE2"/>
    <w:rsid w:val="00CC6E60"/>
    <w:rsid w:val="00CC71F2"/>
    <w:rsid w:val="00CC722D"/>
    <w:rsid w:val="00CC7A82"/>
    <w:rsid w:val="00CC7CBD"/>
    <w:rsid w:val="00CD05AB"/>
    <w:rsid w:val="00CD191E"/>
    <w:rsid w:val="00CD1B3C"/>
    <w:rsid w:val="00CD2586"/>
    <w:rsid w:val="00CD2904"/>
    <w:rsid w:val="00CD2A36"/>
    <w:rsid w:val="00CD2C57"/>
    <w:rsid w:val="00CD2FA2"/>
    <w:rsid w:val="00CD324B"/>
    <w:rsid w:val="00CD368A"/>
    <w:rsid w:val="00CD52B5"/>
    <w:rsid w:val="00CD6428"/>
    <w:rsid w:val="00CD6794"/>
    <w:rsid w:val="00CD69F0"/>
    <w:rsid w:val="00CD6D30"/>
    <w:rsid w:val="00CD7013"/>
    <w:rsid w:val="00CD70B0"/>
    <w:rsid w:val="00CD7201"/>
    <w:rsid w:val="00CD7432"/>
    <w:rsid w:val="00CD7829"/>
    <w:rsid w:val="00CD7A10"/>
    <w:rsid w:val="00CE0721"/>
    <w:rsid w:val="00CE07DA"/>
    <w:rsid w:val="00CE081B"/>
    <w:rsid w:val="00CE097F"/>
    <w:rsid w:val="00CE09E9"/>
    <w:rsid w:val="00CE0C07"/>
    <w:rsid w:val="00CE0E83"/>
    <w:rsid w:val="00CE1335"/>
    <w:rsid w:val="00CE1492"/>
    <w:rsid w:val="00CE1DE6"/>
    <w:rsid w:val="00CE23BD"/>
    <w:rsid w:val="00CE248F"/>
    <w:rsid w:val="00CE277C"/>
    <w:rsid w:val="00CE284E"/>
    <w:rsid w:val="00CE2974"/>
    <w:rsid w:val="00CE3209"/>
    <w:rsid w:val="00CE33BE"/>
    <w:rsid w:val="00CE3661"/>
    <w:rsid w:val="00CE380A"/>
    <w:rsid w:val="00CE39CD"/>
    <w:rsid w:val="00CE3C58"/>
    <w:rsid w:val="00CE408E"/>
    <w:rsid w:val="00CE41BD"/>
    <w:rsid w:val="00CE41C2"/>
    <w:rsid w:val="00CE4A2C"/>
    <w:rsid w:val="00CE510E"/>
    <w:rsid w:val="00CE5D43"/>
    <w:rsid w:val="00CE60F3"/>
    <w:rsid w:val="00CE75E2"/>
    <w:rsid w:val="00CE7B73"/>
    <w:rsid w:val="00CF06F6"/>
    <w:rsid w:val="00CF07CE"/>
    <w:rsid w:val="00CF0950"/>
    <w:rsid w:val="00CF0E1F"/>
    <w:rsid w:val="00CF119C"/>
    <w:rsid w:val="00CF18BE"/>
    <w:rsid w:val="00CF1A6C"/>
    <w:rsid w:val="00CF1B88"/>
    <w:rsid w:val="00CF1BDD"/>
    <w:rsid w:val="00CF1C02"/>
    <w:rsid w:val="00CF1DD8"/>
    <w:rsid w:val="00CF1E64"/>
    <w:rsid w:val="00CF1F78"/>
    <w:rsid w:val="00CF2D81"/>
    <w:rsid w:val="00CF2E9D"/>
    <w:rsid w:val="00CF303A"/>
    <w:rsid w:val="00CF307E"/>
    <w:rsid w:val="00CF3499"/>
    <w:rsid w:val="00CF3BAF"/>
    <w:rsid w:val="00CF3FEE"/>
    <w:rsid w:val="00CF42E8"/>
    <w:rsid w:val="00CF4432"/>
    <w:rsid w:val="00CF53A0"/>
    <w:rsid w:val="00CF5559"/>
    <w:rsid w:val="00CF56BD"/>
    <w:rsid w:val="00CF5E53"/>
    <w:rsid w:val="00CF5E57"/>
    <w:rsid w:val="00CF6220"/>
    <w:rsid w:val="00CF63FF"/>
    <w:rsid w:val="00CF648F"/>
    <w:rsid w:val="00CF6521"/>
    <w:rsid w:val="00CF6E49"/>
    <w:rsid w:val="00CF7124"/>
    <w:rsid w:val="00CF79AC"/>
    <w:rsid w:val="00CF7EA9"/>
    <w:rsid w:val="00D000F1"/>
    <w:rsid w:val="00D0078E"/>
    <w:rsid w:val="00D00815"/>
    <w:rsid w:val="00D00C92"/>
    <w:rsid w:val="00D00DDA"/>
    <w:rsid w:val="00D011D3"/>
    <w:rsid w:val="00D01759"/>
    <w:rsid w:val="00D01CF7"/>
    <w:rsid w:val="00D01DCF"/>
    <w:rsid w:val="00D01FE5"/>
    <w:rsid w:val="00D0204D"/>
    <w:rsid w:val="00D0279B"/>
    <w:rsid w:val="00D027B8"/>
    <w:rsid w:val="00D0286B"/>
    <w:rsid w:val="00D02EE8"/>
    <w:rsid w:val="00D02F20"/>
    <w:rsid w:val="00D032E7"/>
    <w:rsid w:val="00D035F4"/>
    <w:rsid w:val="00D03ACD"/>
    <w:rsid w:val="00D03CC9"/>
    <w:rsid w:val="00D03F5C"/>
    <w:rsid w:val="00D0428A"/>
    <w:rsid w:val="00D04F04"/>
    <w:rsid w:val="00D04FC1"/>
    <w:rsid w:val="00D054BC"/>
    <w:rsid w:val="00D05B65"/>
    <w:rsid w:val="00D05CA5"/>
    <w:rsid w:val="00D05DA7"/>
    <w:rsid w:val="00D06484"/>
    <w:rsid w:val="00D068D5"/>
    <w:rsid w:val="00D06A6A"/>
    <w:rsid w:val="00D07199"/>
    <w:rsid w:val="00D07B42"/>
    <w:rsid w:val="00D07D61"/>
    <w:rsid w:val="00D07E6C"/>
    <w:rsid w:val="00D10127"/>
    <w:rsid w:val="00D102F0"/>
    <w:rsid w:val="00D1069F"/>
    <w:rsid w:val="00D10AE4"/>
    <w:rsid w:val="00D10DC2"/>
    <w:rsid w:val="00D10E8D"/>
    <w:rsid w:val="00D1160A"/>
    <w:rsid w:val="00D11CC1"/>
    <w:rsid w:val="00D12632"/>
    <w:rsid w:val="00D1277E"/>
    <w:rsid w:val="00D12803"/>
    <w:rsid w:val="00D129D3"/>
    <w:rsid w:val="00D13174"/>
    <w:rsid w:val="00D134C7"/>
    <w:rsid w:val="00D136D3"/>
    <w:rsid w:val="00D13DC7"/>
    <w:rsid w:val="00D13E52"/>
    <w:rsid w:val="00D13F78"/>
    <w:rsid w:val="00D14949"/>
    <w:rsid w:val="00D14A65"/>
    <w:rsid w:val="00D14D28"/>
    <w:rsid w:val="00D14F1D"/>
    <w:rsid w:val="00D15060"/>
    <w:rsid w:val="00D1599A"/>
    <w:rsid w:val="00D15E7D"/>
    <w:rsid w:val="00D15FF4"/>
    <w:rsid w:val="00D1670B"/>
    <w:rsid w:val="00D16A4B"/>
    <w:rsid w:val="00D16F07"/>
    <w:rsid w:val="00D17AAC"/>
    <w:rsid w:val="00D17F07"/>
    <w:rsid w:val="00D17F1F"/>
    <w:rsid w:val="00D20230"/>
    <w:rsid w:val="00D2024A"/>
    <w:rsid w:val="00D21013"/>
    <w:rsid w:val="00D21E78"/>
    <w:rsid w:val="00D21F35"/>
    <w:rsid w:val="00D2277E"/>
    <w:rsid w:val="00D22CB1"/>
    <w:rsid w:val="00D22EEE"/>
    <w:rsid w:val="00D231E2"/>
    <w:rsid w:val="00D2371E"/>
    <w:rsid w:val="00D23D1C"/>
    <w:rsid w:val="00D23F07"/>
    <w:rsid w:val="00D2418C"/>
    <w:rsid w:val="00D24336"/>
    <w:rsid w:val="00D244A5"/>
    <w:rsid w:val="00D2476A"/>
    <w:rsid w:val="00D24826"/>
    <w:rsid w:val="00D249C5"/>
    <w:rsid w:val="00D24D50"/>
    <w:rsid w:val="00D2507A"/>
    <w:rsid w:val="00D2516E"/>
    <w:rsid w:val="00D254AD"/>
    <w:rsid w:val="00D259F8"/>
    <w:rsid w:val="00D25AB5"/>
    <w:rsid w:val="00D2693D"/>
    <w:rsid w:val="00D26CB9"/>
    <w:rsid w:val="00D27278"/>
    <w:rsid w:val="00D2734D"/>
    <w:rsid w:val="00D27D2A"/>
    <w:rsid w:val="00D27FF8"/>
    <w:rsid w:val="00D3036F"/>
    <w:rsid w:val="00D30CAB"/>
    <w:rsid w:val="00D3104D"/>
    <w:rsid w:val="00D31223"/>
    <w:rsid w:val="00D31604"/>
    <w:rsid w:val="00D317A5"/>
    <w:rsid w:val="00D31E6C"/>
    <w:rsid w:val="00D31FDB"/>
    <w:rsid w:val="00D32178"/>
    <w:rsid w:val="00D3244E"/>
    <w:rsid w:val="00D32C5D"/>
    <w:rsid w:val="00D32CB9"/>
    <w:rsid w:val="00D330CA"/>
    <w:rsid w:val="00D3311A"/>
    <w:rsid w:val="00D33247"/>
    <w:rsid w:val="00D337F3"/>
    <w:rsid w:val="00D33AD7"/>
    <w:rsid w:val="00D33E3C"/>
    <w:rsid w:val="00D341D2"/>
    <w:rsid w:val="00D343BA"/>
    <w:rsid w:val="00D34620"/>
    <w:rsid w:val="00D349FC"/>
    <w:rsid w:val="00D34A68"/>
    <w:rsid w:val="00D34BAD"/>
    <w:rsid w:val="00D34F86"/>
    <w:rsid w:val="00D35497"/>
    <w:rsid w:val="00D359A9"/>
    <w:rsid w:val="00D35A68"/>
    <w:rsid w:val="00D3607E"/>
    <w:rsid w:val="00D36435"/>
    <w:rsid w:val="00D367E8"/>
    <w:rsid w:val="00D37C56"/>
    <w:rsid w:val="00D37CBF"/>
    <w:rsid w:val="00D37D23"/>
    <w:rsid w:val="00D40718"/>
    <w:rsid w:val="00D40BC8"/>
    <w:rsid w:val="00D40F55"/>
    <w:rsid w:val="00D41080"/>
    <w:rsid w:val="00D4155B"/>
    <w:rsid w:val="00D417C7"/>
    <w:rsid w:val="00D41863"/>
    <w:rsid w:val="00D42182"/>
    <w:rsid w:val="00D42D19"/>
    <w:rsid w:val="00D430BB"/>
    <w:rsid w:val="00D434E4"/>
    <w:rsid w:val="00D43590"/>
    <w:rsid w:val="00D43A6A"/>
    <w:rsid w:val="00D43B27"/>
    <w:rsid w:val="00D43D68"/>
    <w:rsid w:val="00D44603"/>
    <w:rsid w:val="00D44A35"/>
    <w:rsid w:val="00D44ED1"/>
    <w:rsid w:val="00D45619"/>
    <w:rsid w:val="00D4592A"/>
    <w:rsid w:val="00D459AA"/>
    <w:rsid w:val="00D45DB1"/>
    <w:rsid w:val="00D4716C"/>
    <w:rsid w:val="00D4797B"/>
    <w:rsid w:val="00D47C3E"/>
    <w:rsid w:val="00D47C8C"/>
    <w:rsid w:val="00D50F06"/>
    <w:rsid w:val="00D51670"/>
    <w:rsid w:val="00D51754"/>
    <w:rsid w:val="00D51C52"/>
    <w:rsid w:val="00D52370"/>
    <w:rsid w:val="00D528D4"/>
    <w:rsid w:val="00D52A37"/>
    <w:rsid w:val="00D52C19"/>
    <w:rsid w:val="00D5321D"/>
    <w:rsid w:val="00D532B6"/>
    <w:rsid w:val="00D53434"/>
    <w:rsid w:val="00D538FB"/>
    <w:rsid w:val="00D53C2E"/>
    <w:rsid w:val="00D53C7D"/>
    <w:rsid w:val="00D54030"/>
    <w:rsid w:val="00D542A9"/>
    <w:rsid w:val="00D547CB"/>
    <w:rsid w:val="00D54D7B"/>
    <w:rsid w:val="00D54EEF"/>
    <w:rsid w:val="00D55192"/>
    <w:rsid w:val="00D55734"/>
    <w:rsid w:val="00D55FDC"/>
    <w:rsid w:val="00D56660"/>
    <w:rsid w:val="00D56922"/>
    <w:rsid w:val="00D56A64"/>
    <w:rsid w:val="00D56B19"/>
    <w:rsid w:val="00D56EF4"/>
    <w:rsid w:val="00D56FA1"/>
    <w:rsid w:val="00D571D6"/>
    <w:rsid w:val="00D5736E"/>
    <w:rsid w:val="00D57E15"/>
    <w:rsid w:val="00D60A25"/>
    <w:rsid w:val="00D60FFE"/>
    <w:rsid w:val="00D61131"/>
    <w:rsid w:val="00D61406"/>
    <w:rsid w:val="00D6149B"/>
    <w:rsid w:val="00D61820"/>
    <w:rsid w:val="00D618A1"/>
    <w:rsid w:val="00D61E92"/>
    <w:rsid w:val="00D61FE2"/>
    <w:rsid w:val="00D625CE"/>
    <w:rsid w:val="00D629CC"/>
    <w:rsid w:val="00D62D41"/>
    <w:rsid w:val="00D6328A"/>
    <w:rsid w:val="00D634C2"/>
    <w:rsid w:val="00D63C7B"/>
    <w:rsid w:val="00D64289"/>
    <w:rsid w:val="00D64AF2"/>
    <w:rsid w:val="00D64E43"/>
    <w:rsid w:val="00D650C2"/>
    <w:rsid w:val="00D656DB"/>
    <w:rsid w:val="00D6571F"/>
    <w:rsid w:val="00D663CD"/>
    <w:rsid w:val="00D66610"/>
    <w:rsid w:val="00D66BBD"/>
    <w:rsid w:val="00D6730A"/>
    <w:rsid w:val="00D67873"/>
    <w:rsid w:val="00D6788D"/>
    <w:rsid w:val="00D67CF7"/>
    <w:rsid w:val="00D70302"/>
    <w:rsid w:val="00D705F6"/>
    <w:rsid w:val="00D70712"/>
    <w:rsid w:val="00D70BD9"/>
    <w:rsid w:val="00D71643"/>
    <w:rsid w:val="00D718B4"/>
    <w:rsid w:val="00D71A49"/>
    <w:rsid w:val="00D72168"/>
    <w:rsid w:val="00D721E3"/>
    <w:rsid w:val="00D72D20"/>
    <w:rsid w:val="00D73202"/>
    <w:rsid w:val="00D73764"/>
    <w:rsid w:val="00D738B0"/>
    <w:rsid w:val="00D73A34"/>
    <w:rsid w:val="00D73C3D"/>
    <w:rsid w:val="00D747C9"/>
    <w:rsid w:val="00D74BA7"/>
    <w:rsid w:val="00D75105"/>
    <w:rsid w:val="00D75C46"/>
    <w:rsid w:val="00D76012"/>
    <w:rsid w:val="00D76C4B"/>
    <w:rsid w:val="00D76F40"/>
    <w:rsid w:val="00D7785F"/>
    <w:rsid w:val="00D80059"/>
    <w:rsid w:val="00D807A5"/>
    <w:rsid w:val="00D807D0"/>
    <w:rsid w:val="00D80F56"/>
    <w:rsid w:val="00D813DD"/>
    <w:rsid w:val="00D81AD7"/>
    <w:rsid w:val="00D82C36"/>
    <w:rsid w:val="00D830D3"/>
    <w:rsid w:val="00D832E4"/>
    <w:rsid w:val="00D83B7A"/>
    <w:rsid w:val="00D83E87"/>
    <w:rsid w:val="00D8490A"/>
    <w:rsid w:val="00D84ACE"/>
    <w:rsid w:val="00D84B51"/>
    <w:rsid w:val="00D8561F"/>
    <w:rsid w:val="00D85717"/>
    <w:rsid w:val="00D8583B"/>
    <w:rsid w:val="00D85C0A"/>
    <w:rsid w:val="00D85FCD"/>
    <w:rsid w:val="00D86264"/>
    <w:rsid w:val="00D864D7"/>
    <w:rsid w:val="00D86682"/>
    <w:rsid w:val="00D866C0"/>
    <w:rsid w:val="00D86C85"/>
    <w:rsid w:val="00D86E1D"/>
    <w:rsid w:val="00D86ED0"/>
    <w:rsid w:val="00D870CB"/>
    <w:rsid w:val="00D8713C"/>
    <w:rsid w:val="00D871FD"/>
    <w:rsid w:val="00D876D8"/>
    <w:rsid w:val="00D87E04"/>
    <w:rsid w:val="00D87EC8"/>
    <w:rsid w:val="00D90805"/>
    <w:rsid w:val="00D90818"/>
    <w:rsid w:val="00D91A28"/>
    <w:rsid w:val="00D91A73"/>
    <w:rsid w:val="00D91B18"/>
    <w:rsid w:val="00D91DA9"/>
    <w:rsid w:val="00D92598"/>
    <w:rsid w:val="00D92D0C"/>
    <w:rsid w:val="00D934E9"/>
    <w:rsid w:val="00D9396C"/>
    <w:rsid w:val="00D93B78"/>
    <w:rsid w:val="00D93D6F"/>
    <w:rsid w:val="00D940B4"/>
    <w:rsid w:val="00D94119"/>
    <w:rsid w:val="00D949EF"/>
    <w:rsid w:val="00D94B26"/>
    <w:rsid w:val="00D94F19"/>
    <w:rsid w:val="00D95699"/>
    <w:rsid w:val="00D956D3"/>
    <w:rsid w:val="00D95E62"/>
    <w:rsid w:val="00D95F7F"/>
    <w:rsid w:val="00D9602E"/>
    <w:rsid w:val="00D971DB"/>
    <w:rsid w:val="00D9724A"/>
    <w:rsid w:val="00D9729C"/>
    <w:rsid w:val="00D97400"/>
    <w:rsid w:val="00D974E2"/>
    <w:rsid w:val="00D97656"/>
    <w:rsid w:val="00D976A9"/>
    <w:rsid w:val="00D97930"/>
    <w:rsid w:val="00DA0023"/>
    <w:rsid w:val="00DA02E9"/>
    <w:rsid w:val="00DA04F7"/>
    <w:rsid w:val="00DA05A0"/>
    <w:rsid w:val="00DA0FC3"/>
    <w:rsid w:val="00DA150E"/>
    <w:rsid w:val="00DA16B6"/>
    <w:rsid w:val="00DA2680"/>
    <w:rsid w:val="00DA273A"/>
    <w:rsid w:val="00DA27DA"/>
    <w:rsid w:val="00DA2963"/>
    <w:rsid w:val="00DA2C60"/>
    <w:rsid w:val="00DA3215"/>
    <w:rsid w:val="00DA322C"/>
    <w:rsid w:val="00DA38A7"/>
    <w:rsid w:val="00DA4280"/>
    <w:rsid w:val="00DA42E2"/>
    <w:rsid w:val="00DA43C1"/>
    <w:rsid w:val="00DA440A"/>
    <w:rsid w:val="00DA4999"/>
    <w:rsid w:val="00DA4B52"/>
    <w:rsid w:val="00DA4EF0"/>
    <w:rsid w:val="00DA51A3"/>
    <w:rsid w:val="00DA630B"/>
    <w:rsid w:val="00DA655E"/>
    <w:rsid w:val="00DA6B75"/>
    <w:rsid w:val="00DA6C42"/>
    <w:rsid w:val="00DA6DAF"/>
    <w:rsid w:val="00DA72DE"/>
    <w:rsid w:val="00DA72F6"/>
    <w:rsid w:val="00DA7C01"/>
    <w:rsid w:val="00DA7CA1"/>
    <w:rsid w:val="00DB021D"/>
    <w:rsid w:val="00DB0284"/>
    <w:rsid w:val="00DB0300"/>
    <w:rsid w:val="00DB049D"/>
    <w:rsid w:val="00DB050B"/>
    <w:rsid w:val="00DB0C58"/>
    <w:rsid w:val="00DB0F1A"/>
    <w:rsid w:val="00DB1241"/>
    <w:rsid w:val="00DB1723"/>
    <w:rsid w:val="00DB1A37"/>
    <w:rsid w:val="00DB1C1E"/>
    <w:rsid w:val="00DB25F7"/>
    <w:rsid w:val="00DB2B4D"/>
    <w:rsid w:val="00DB2CAF"/>
    <w:rsid w:val="00DB3098"/>
    <w:rsid w:val="00DB3694"/>
    <w:rsid w:val="00DB383A"/>
    <w:rsid w:val="00DB39A4"/>
    <w:rsid w:val="00DB3EB4"/>
    <w:rsid w:val="00DB412C"/>
    <w:rsid w:val="00DB4560"/>
    <w:rsid w:val="00DB4B23"/>
    <w:rsid w:val="00DB5327"/>
    <w:rsid w:val="00DB5639"/>
    <w:rsid w:val="00DB6E59"/>
    <w:rsid w:val="00DB7215"/>
    <w:rsid w:val="00DB7291"/>
    <w:rsid w:val="00DB77EC"/>
    <w:rsid w:val="00DC0210"/>
    <w:rsid w:val="00DC05C5"/>
    <w:rsid w:val="00DC0D31"/>
    <w:rsid w:val="00DC17EF"/>
    <w:rsid w:val="00DC1D71"/>
    <w:rsid w:val="00DC22A9"/>
    <w:rsid w:val="00DC23DE"/>
    <w:rsid w:val="00DC2C3E"/>
    <w:rsid w:val="00DC2F79"/>
    <w:rsid w:val="00DC33B3"/>
    <w:rsid w:val="00DC3543"/>
    <w:rsid w:val="00DC35AD"/>
    <w:rsid w:val="00DC3E22"/>
    <w:rsid w:val="00DC42DC"/>
    <w:rsid w:val="00DC43B0"/>
    <w:rsid w:val="00DC46EE"/>
    <w:rsid w:val="00DC472F"/>
    <w:rsid w:val="00DC47B1"/>
    <w:rsid w:val="00DC4E06"/>
    <w:rsid w:val="00DC4E76"/>
    <w:rsid w:val="00DC523D"/>
    <w:rsid w:val="00DC5561"/>
    <w:rsid w:val="00DC56DC"/>
    <w:rsid w:val="00DC5C3E"/>
    <w:rsid w:val="00DC5C64"/>
    <w:rsid w:val="00DC5F57"/>
    <w:rsid w:val="00DC6014"/>
    <w:rsid w:val="00DC63F6"/>
    <w:rsid w:val="00DC669F"/>
    <w:rsid w:val="00DC6827"/>
    <w:rsid w:val="00DC689D"/>
    <w:rsid w:val="00DC6D13"/>
    <w:rsid w:val="00DC6D92"/>
    <w:rsid w:val="00DC6F40"/>
    <w:rsid w:val="00DC7280"/>
    <w:rsid w:val="00DC7A0E"/>
    <w:rsid w:val="00DC7B71"/>
    <w:rsid w:val="00DC7D06"/>
    <w:rsid w:val="00DD0072"/>
    <w:rsid w:val="00DD0111"/>
    <w:rsid w:val="00DD0197"/>
    <w:rsid w:val="00DD0A7B"/>
    <w:rsid w:val="00DD0BCE"/>
    <w:rsid w:val="00DD186A"/>
    <w:rsid w:val="00DD1CA3"/>
    <w:rsid w:val="00DD1E50"/>
    <w:rsid w:val="00DD1EB6"/>
    <w:rsid w:val="00DD2393"/>
    <w:rsid w:val="00DD2569"/>
    <w:rsid w:val="00DD26C0"/>
    <w:rsid w:val="00DD2C32"/>
    <w:rsid w:val="00DD2CB8"/>
    <w:rsid w:val="00DD3527"/>
    <w:rsid w:val="00DD3AE4"/>
    <w:rsid w:val="00DD3CE9"/>
    <w:rsid w:val="00DD3E27"/>
    <w:rsid w:val="00DD3E70"/>
    <w:rsid w:val="00DD4478"/>
    <w:rsid w:val="00DD47D3"/>
    <w:rsid w:val="00DD494D"/>
    <w:rsid w:val="00DD4A5F"/>
    <w:rsid w:val="00DD4CBF"/>
    <w:rsid w:val="00DD541B"/>
    <w:rsid w:val="00DD57BB"/>
    <w:rsid w:val="00DD679C"/>
    <w:rsid w:val="00DD6AB4"/>
    <w:rsid w:val="00DD6B1B"/>
    <w:rsid w:val="00DD750C"/>
    <w:rsid w:val="00DD77E6"/>
    <w:rsid w:val="00DE02BF"/>
    <w:rsid w:val="00DE0359"/>
    <w:rsid w:val="00DE0879"/>
    <w:rsid w:val="00DE0F68"/>
    <w:rsid w:val="00DE1304"/>
    <w:rsid w:val="00DE13AB"/>
    <w:rsid w:val="00DE1755"/>
    <w:rsid w:val="00DE1904"/>
    <w:rsid w:val="00DE1C2C"/>
    <w:rsid w:val="00DE2794"/>
    <w:rsid w:val="00DE2B1A"/>
    <w:rsid w:val="00DE32FA"/>
    <w:rsid w:val="00DE3AA8"/>
    <w:rsid w:val="00DE3E1D"/>
    <w:rsid w:val="00DE43EB"/>
    <w:rsid w:val="00DE4BD2"/>
    <w:rsid w:val="00DE4D97"/>
    <w:rsid w:val="00DE5078"/>
    <w:rsid w:val="00DE556A"/>
    <w:rsid w:val="00DE562B"/>
    <w:rsid w:val="00DE58DA"/>
    <w:rsid w:val="00DE5908"/>
    <w:rsid w:val="00DE5D7C"/>
    <w:rsid w:val="00DE60F4"/>
    <w:rsid w:val="00DE62DB"/>
    <w:rsid w:val="00DE6457"/>
    <w:rsid w:val="00DE662A"/>
    <w:rsid w:val="00DE672C"/>
    <w:rsid w:val="00DE6779"/>
    <w:rsid w:val="00DE77FA"/>
    <w:rsid w:val="00DE7F41"/>
    <w:rsid w:val="00DF0145"/>
    <w:rsid w:val="00DF0285"/>
    <w:rsid w:val="00DF0903"/>
    <w:rsid w:val="00DF0C5F"/>
    <w:rsid w:val="00DF1130"/>
    <w:rsid w:val="00DF132F"/>
    <w:rsid w:val="00DF170A"/>
    <w:rsid w:val="00DF19D1"/>
    <w:rsid w:val="00DF1B1F"/>
    <w:rsid w:val="00DF1B3E"/>
    <w:rsid w:val="00DF1D3D"/>
    <w:rsid w:val="00DF2B70"/>
    <w:rsid w:val="00DF2C0A"/>
    <w:rsid w:val="00DF2EA3"/>
    <w:rsid w:val="00DF2EEF"/>
    <w:rsid w:val="00DF3158"/>
    <w:rsid w:val="00DF3245"/>
    <w:rsid w:val="00DF4034"/>
    <w:rsid w:val="00DF4172"/>
    <w:rsid w:val="00DF48B5"/>
    <w:rsid w:val="00DF5352"/>
    <w:rsid w:val="00DF5409"/>
    <w:rsid w:val="00DF596B"/>
    <w:rsid w:val="00DF596E"/>
    <w:rsid w:val="00DF59BA"/>
    <w:rsid w:val="00DF6AE5"/>
    <w:rsid w:val="00DF6E03"/>
    <w:rsid w:val="00DF6FE1"/>
    <w:rsid w:val="00DF7796"/>
    <w:rsid w:val="00DF7D28"/>
    <w:rsid w:val="00DF7F47"/>
    <w:rsid w:val="00E000EE"/>
    <w:rsid w:val="00E00948"/>
    <w:rsid w:val="00E00C95"/>
    <w:rsid w:val="00E00D86"/>
    <w:rsid w:val="00E0112B"/>
    <w:rsid w:val="00E013E9"/>
    <w:rsid w:val="00E014A6"/>
    <w:rsid w:val="00E027D5"/>
    <w:rsid w:val="00E029E0"/>
    <w:rsid w:val="00E02A48"/>
    <w:rsid w:val="00E02D8D"/>
    <w:rsid w:val="00E03141"/>
    <w:rsid w:val="00E03F2E"/>
    <w:rsid w:val="00E04327"/>
    <w:rsid w:val="00E04A5D"/>
    <w:rsid w:val="00E04EF1"/>
    <w:rsid w:val="00E0506E"/>
    <w:rsid w:val="00E05D24"/>
    <w:rsid w:val="00E069C4"/>
    <w:rsid w:val="00E06E72"/>
    <w:rsid w:val="00E073DD"/>
    <w:rsid w:val="00E074C6"/>
    <w:rsid w:val="00E07F37"/>
    <w:rsid w:val="00E10263"/>
    <w:rsid w:val="00E1031A"/>
    <w:rsid w:val="00E10671"/>
    <w:rsid w:val="00E10AB8"/>
    <w:rsid w:val="00E113BC"/>
    <w:rsid w:val="00E11791"/>
    <w:rsid w:val="00E11C06"/>
    <w:rsid w:val="00E11C4B"/>
    <w:rsid w:val="00E1249E"/>
    <w:rsid w:val="00E12816"/>
    <w:rsid w:val="00E138FB"/>
    <w:rsid w:val="00E13C3A"/>
    <w:rsid w:val="00E13CB0"/>
    <w:rsid w:val="00E14486"/>
    <w:rsid w:val="00E15BBE"/>
    <w:rsid w:val="00E15D06"/>
    <w:rsid w:val="00E15F2B"/>
    <w:rsid w:val="00E15FC3"/>
    <w:rsid w:val="00E1663B"/>
    <w:rsid w:val="00E168E4"/>
    <w:rsid w:val="00E16BDC"/>
    <w:rsid w:val="00E16CE8"/>
    <w:rsid w:val="00E16EEF"/>
    <w:rsid w:val="00E173CF"/>
    <w:rsid w:val="00E177D7"/>
    <w:rsid w:val="00E17DF1"/>
    <w:rsid w:val="00E2007C"/>
    <w:rsid w:val="00E20AAE"/>
    <w:rsid w:val="00E213FA"/>
    <w:rsid w:val="00E21CB4"/>
    <w:rsid w:val="00E226EF"/>
    <w:rsid w:val="00E22DB9"/>
    <w:rsid w:val="00E2385F"/>
    <w:rsid w:val="00E23A2C"/>
    <w:rsid w:val="00E2400F"/>
    <w:rsid w:val="00E2471A"/>
    <w:rsid w:val="00E24839"/>
    <w:rsid w:val="00E24A44"/>
    <w:rsid w:val="00E24C35"/>
    <w:rsid w:val="00E24EA0"/>
    <w:rsid w:val="00E24EBB"/>
    <w:rsid w:val="00E26684"/>
    <w:rsid w:val="00E26DFE"/>
    <w:rsid w:val="00E26FED"/>
    <w:rsid w:val="00E27314"/>
    <w:rsid w:val="00E274A8"/>
    <w:rsid w:val="00E27968"/>
    <w:rsid w:val="00E27AE0"/>
    <w:rsid w:val="00E27BE3"/>
    <w:rsid w:val="00E300F3"/>
    <w:rsid w:val="00E30194"/>
    <w:rsid w:val="00E3026F"/>
    <w:rsid w:val="00E307BF"/>
    <w:rsid w:val="00E31437"/>
    <w:rsid w:val="00E3166E"/>
    <w:rsid w:val="00E33764"/>
    <w:rsid w:val="00E34750"/>
    <w:rsid w:val="00E348FE"/>
    <w:rsid w:val="00E34C43"/>
    <w:rsid w:val="00E34DEC"/>
    <w:rsid w:val="00E35AF9"/>
    <w:rsid w:val="00E35CF8"/>
    <w:rsid w:val="00E35D77"/>
    <w:rsid w:val="00E36209"/>
    <w:rsid w:val="00E36294"/>
    <w:rsid w:val="00E362D0"/>
    <w:rsid w:val="00E364C9"/>
    <w:rsid w:val="00E364E5"/>
    <w:rsid w:val="00E36E85"/>
    <w:rsid w:val="00E376B5"/>
    <w:rsid w:val="00E377D4"/>
    <w:rsid w:val="00E37C77"/>
    <w:rsid w:val="00E40249"/>
    <w:rsid w:val="00E402CE"/>
    <w:rsid w:val="00E4069E"/>
    <w:rsid w:val="00E40D98"/>
    <w:rsid w:val="00E40E0C"/>
    <w:rsid w:val="00E410D2"/>
    <w:rsid w:val="00E4133B"/>
    <w:rsid w:val="00E41F87"/>
    <w:rsid w:val="00E423F4"/>
    <w:rsid w:val="00E426CB"/>
    <w:rsid w:val="00E428AF"/>
    <w:rsid w:val="00E42A7A"/>
    <w:rsid w:val="00E42B39"/>
    <w:rsid w:val="00E42EBE"/>
    <w:rsid w:val="00E42FC3"/>
    <w:rsid w:val="00E4331B"/>
    <w:rsid w:val="00E4333E"/>
    <w:rsid w:val="00E43C9A"/>
    <w:rsid w:val="00E43CA8"/>
    <w:rsid w:val="00E44316"/>
    <w:rsid w:val="00E444F2"/>
    <w:rsid w:val="00E44C2F"/>
    <w:rsid w:val="00E451BB"/>
    <w:rsid w:val="00E45A39"/>
    <w:rsid w:val="00E45B31"/>
    <w:rsid w:val="00E46173"/>
    <w:rsid w:val="00E46402"/>
    <w:rsid w:val="00E46531"/>
    <w:rsid w:val="00E471A4"/>
    <w:rsid w:val="00E476C0"/>
    <w:rsid w:val="00E47988"/>
    <w:rsid w:val="00E47B6D"/>
    <w:rsid w:val="00E47E60"/>
    <w:rsid w:val="00E50571"/>
    <w:rsid w:val="00E50ACE"/>
    <w:rsid w:val="00E50E26"/>
    <w:rsid w:val="00E51645"/>
    <w:rsid w:val="00E518A0"/>
    <w:rsid w:val="00E51B00"/>
    <w:rsid w:val="00E51F63"/>
    <w:rsid w:val="00E520A2"/>
    <w:rsid w:val="00E52478"/>
    <w:rsid w:val="00E52C86"/>
    <w:rsid w:val="00E53065"/>
    <w:rsid w:val="00E530A3"/>
    <w:rsid w:val="00E5310B"/>
    <w:rsid w:val="00E53361"/>
    <w:rsid w:val="00E533D9"/>
    <w:rsid w:val="00E53B12"/>
    <w:rsid w:val="00E5423F"/>
    <w:rsid w:val="00E544A7"/>
    <w:rsid w:val="00E54A9A"/>
    <w:rsid w:val="00E55005"/>
    <w:rsid w:val="00E5551A"/>
    <w:rsid w:val="00E55793"/>
    <w:rsid w:val="00E55916"/>
    <w:rsid w:val="00E5596D"/>
    <w:rsid w:val="00E55BDD"/>
    <w:rsid w:val="00E55DA1"/>
    <w:rsid w:val="00E55E35"/>
    <w:rsid w:val="00E562D9"/>
    <w:rsid w:val="00E5655F"/>
    <w:rsid w:val="00E565E8"/>
    <w:rsid w:val="00E56B99"/>
    <w:rsid w:val="00E571D7"/>
    <w:rsid w:val="00E571F4"/>
    <w:rsid w:val="00E572A0"/>
    <w:rsid w:val="00E57861"/>
    <w:rsid w:val="00E5789A"/>
    <w:rsid w:val="00E57A58"/>
    <w:rsid w:val="00E60082"/>
    <w:rsid w:val="00E60540"/>
    <w:rsid w:val="00E6079C"/>
    <w:rsid w:val="00E60A1A"/>
    <w:rsid w:val="00E60C09"/>
    <w:rsid w:val="00E61641"/>
    <w:rsid w:val="00E61C59"/>
    <w:rsid w:val="00E61D6C"/>
    <w:rsid w:val="00E62910"/>
    <w:rsid w:val="00E63C82"/>
    <w:rsid w:val="00E63CC8"/>
    <w:rsid w:val="00E642FA"/>
    <w:rsid w:val="00E64BD1"/>
    <w:rsid w:val="00E64E21"/>
    <w:rsid w:val="00E65081"/>
    <w:rsid w:val="00E657D3"/>
    <w:rsid w:val="00E65832"/>
    <w:rsid w:val="00E659F3"/>
    <w:rsid w:val="00E66070"/>
    <w:rsid w:val="00E667E0"/>
    <w:rsid w:val="00E670E0"/>
    <w:rsid w:val="00E6746C"/>
    <w:rsid w:val="00E71768"/>
    <w:rsid w:val="00E71A7E"/>
    <w:rsid w:val="00E71ABF"/>
    <w:rsid w:val="00E71F84"/>
    <w:rsid w:val="00E7277D"/>
    <w:rsid w:val="00E72B17"/>
    <w:rsid w:val="00E72C9D"/>
    <w:rsid w:val="00E72F28"/>
    <w:rsid w:val="00E734BF"/>
    <w:rsid w:val="00E73B0B"/>
    <w:rsid w:val="00E73E01"/>
    <w:rsid w:val="00E73F7F"/>
    <w:rsid w:val="00E73F85"/>
    <w:rsid w:val="00E7413F"/>
    <w:rsid w:val="00E74170"/>
    <w:rsid w:val="00E7440D"/>
    <w:rsid w:val="00E74D90"/>
    <w:rsid w:val="00E75B1D"/>
    <w:rsid w:val="00E75B9E"/>
    <w:rsid w:val="00E75D34"/>
    <w:rsid w:val="00E75E37"/>
    <w:rsid w:val="00E76660"/>
    <w:rsid w:val="00E76D8A"/>
    <w:rsid w:val="00E76DB7"/>
    <w:rsid w:val="00E77127"/>
    <w:rsid w:val="00E77558"/>
    <w:rsid w:val="00E77899"/>
    <w:rsid w:val="00E77BDB"/>
    <w:rsid w:val="00E77D92"/>
    <w:rsid w:val="00E80135"/>
    <w:rsid w:val="00E80284"/>
    <w:rsid w:val="00E802E0"/>
    <w:rsid w:val="00E805B0"/>
    <w:rsid w:val="00E8082A"/>
    <w:rsid w:val="00E813B7"/>
    <w:rsid w:val="00E81532"/>
    <w:rsid w:val="00E8166C"/>
    <w:rsid w:val="00E816B4"/>
    <w:rsid w:val="00E81F38"/>
    <w:rsid w:val="00E82880"/>
    <w:rsid w:val="00E82B10"/>
    <w:rsid w:val="00E82BA8"/>
    <w:rsid w:val="00E839E0"/>
    <w:rsid w:val="00E842D9"/>
    <w:rsid w:val="00E846BC"/>
    <w:rsid w:val="00E84773"/>
    <w:rsid w:val="00E84A1A"/>
    <w:rsid w:val="00E84CCC"/>
    <w:rsid w:val="00E85054"/>
    <w:rsid w:val="00E85295"/>
    <w:rsid w:val="00E853CE"/>
    <w:rsid w:val="00E85A18"/>
    <w:rsid w:val="00E85C28"/>
    <w:rsid w:val="00E85CC6"/>
    <w:rsid w:val="00E85E1B"/>
    <w:rsid w:val="00E85F73"/>
    <w:rsid w:val="00E86069"/>
    <w:rsid w:val="00E86232"/>
    <w:rsid w:val="00E87898"/>
    <w:rsid w:val="00E879E9"/>
    <w:rsid w:val="00E87AA9"/>
    <w:rsid w:val="00E902C1"/>
    <w:rsid w:val="00E9046C"/>
    <w:rsid w:val="00E91AB0"/>
    <w:rsid w:val="00E91CB1"/>
    <w:rsid w:val="00E91E9E"/>
    <w:rsid w:val="00E92455"/>
    <w:rsid w:val="00E92D9B"/>
    <w:rsid w:val="00E930A5"/>
    <w:rsid w:val="00E932A2"/>
    <w:rsid w:val="00E93748"/>
    <w:rsid w:val="00E937E2"/>
    <w:rsid w:val="00E94A05"/>
    <w:rsid w:val="00E953A2"/>
    <w:rsid w:val="00E95681"/>
    <w:rsid w:val="00E95B0E"/>
    <w:rsid w:val="00E95C19"/>
    <w:rsid w:val="00E95D36"/>
    <w:rsid w:val="00E968A5"/>
    <w:rsid w:val="00E96B35"/>
    <w:rsid w:val="00E96D0C"/>
    <w:rsid w:val="00E96DC4"/>
    <w:rsid w:val="00E96E68"/>
    <w:rsid w:val="00E97017"/>
    <w:rsid w:val="00E973E8"/>
    <w:rsid w:val="00E97583"/>
    <w:rsid w:val="00E975EF"/>
    <w:rsid w:val="00E97C2A"/>
    <w:rsid w:val="00EA0008"/>
    <w:rsid w:val="00EA067B"/>
    <w:rsid w:val="00EA07BE"/>
    <w:rsid w:val="00EA08E3"/>
    <w:rsid w:val="00EA0AFB"/>
    <w:rsid w:val="00EA0E8E"/>
    <w:rsid w:val="00EA169E"/>
    <w:rsid w:val="00EA19EB"/>
    <w:rsid w:val="00EA21F7"/>
    <w:rsid w:val="00EA2398"/>
    <w:rsid w:val="00EA24D6"/>
    <w:rsid w:val="00EA29B8"/>
    <w:rsid w:val="00EA29CA"/>
    <w:rsid w:val="00EA2D74"/>
    <w:rsid w:val="00EA2EF7"/>
    <w:rsid w:val="00EA2F9C"/>
    <w:rsid w:val="00EA34E7"/>
    <w:rsid w:val="00EA37EE"/>
    <w:rsid w:val="00EA38F0"/>
    <w:rsid w:val="00EA4335"/>
    <w:rsid w:val="00EA4685"/>
    <w:rsid w:val="00EA46CE"/>
    <w:rsid w:val="00EA46F2"/>
    <w:rsid w:val="00EA4D60"/>
    <w:rsid w:val="00EA5437"/>
    <w:rsid w:val="00EA5E4D"/>
    <w:rsid w:val="00EA6026"/>
    <w:rsid w:val="00EA60DC"/>
    <w:rsid w:val="00EA6143"/>
    <w:rsid w:val="00EA651A"/>
    <w:rsid w:val="00EA679E"/>
    <w:rsid w:val="00EA7019"/>
    <w:rsid w:val="00EA72C3"/>
    <w:rsid w:val="00EA76CE"/>
    <w:rsid w:val="00EA7D01"/>
    <w:rsid w:val="00EB0E8E"/>
    <w:rsid w:val="00EB13F1"/>
    <w:rsid w:val="00EB1A28"/>
    <w:rsid w:val="00EB1EC3"/>
    <w:rsid w:val="00EB2640"/>
    <w:rsid w:val="00EB36F9"/>
    <w:rsid w:val="00EB380A"/>
    <w:rsid w:val="00EB38A8"/>
    <w:rsid w:val="00EB44DB"/>
    <w:rsid w:val="00EB46B4"/>
    <w:rsid w:val="00EB4E5C"/>
    <w:rsid w:val="00EB4FB3"/>
    <w:rsid w:val="00EB5021"/>
    <w:rsid w:val="00EB526D"/>
    <w:rsid w:val="00EB5F42"/>
    <w:rsid w:val="00EB5FEE"/>
    <w:rsid w:val="00EB60C4"/>
    <w:rsid w:val="00EB6C02"/>
    <w:rsid w:val="00EB6D99"/>
    <w:rsid w:val="00EB7A8F"/>
    <w:rsid w:val="00EC05D0"/>
    <w:rsid w:val="00EC07AF"/>
    <w:rsid w:val="00EC08FB"/>
    <w:rsid w:val="00EC0C01"/>
    <w:rsid w:val="00EC0F29"/>
    <w:rsid w:val="00EC16CE"/>
    <w:rsid w:val="00EC1823"/>
    <w:rsid w:val="00EC2F73"/>
    <w:rsid w:val="00EC3303"/>
    <w:rsid w:val="00EC36C8"/>
    <w:rsid w:val="00EC3E58"/>
    <w:rsid w:val="00EC417F"/>
    <w:rsid w:val="00EC427E"/>
    <w:rsid w:val="00EC42C1"/>
    <w:rsid w:val="00EC44E5"/>
    <w:rsid w:val="00EC474D"/>
    <w:rsid w:val="00EC48A2"/>
    <w:rsid w:val="00EC5186"/>
    <w:rsid w:val="00EC55A9"/>
    <w:rsid w:val="00EC5B45"/>
    <w:rsid w:val="00EC5E55"/>
    <w:rsid w:val="00EC6135"/>
    <w:rsid w:val="00EC6556"/>
    <w:rsid w:val="00EC6678"/>
    <w:rsid w:val="00EC6A85"/>
    <w:rsid w:val="00EC6BA0"/>
    <w:rsid w:val="00EC6D6B"/>
    <w:rsid w:val="00EC6E0B"/>
    <w:rsid w:val="00EC7487"/>
    <w:rsid w:val="00EC754B"/>
    <w:rsid w:val="00EC7F4E"/>
    <w:rsid w:val="00ED00D0"/>
    <w:rsid w:val="00ED063F"/>
    <w:rsid w:val="00ED0A1F"/>
    <w:rsid w:val="00ED0A84"/>
    <w:rsid w:val="00ED0E2E"/>
    <w:rsid w:val="00ED1938"/>
    <w:rsid w:val="00ED226B"/>
    <w:rsid w:val="00ED239B"/>
    <w:rsid w:val="00ED23E0"/>
    <w:rsid w:val="00ED2554"/>
    <w:rsid w:val="00ED3610"/>
    <w:rsid w:val="00ED3646"/>
    <w:rsid w:val="00ED38E5"/>
    <w:rsid w:val="00ED3B80"/>
    <w:rsid w:val="00ED442D"/>
    <w:rsid w:val="00ED4588"/>
    <w:rsid w:val="00ED46CD"/>
    <w:rsid w:val="00ED4E24"/>
    <w:rsid w:val="00ED501D"/>
    <w:rsid w:val="00ED555C"/>
    <w:rsid w:val="00ED5EE1"/>
    <w:rsid w:val="00ED6B02"/>
    <w:rsid w:val="00ED6E38"/>
    <w:rsid w:val="00ED7205"/>
    <w:rsid w:val="00ED7389"/>
    <w:rsid w:val="00ED7A0B"/>
    <w:rsid w:val="00EE01C6"/>
    <w:rsid w:val="00EE060B"/>
    <w:rsid w:val="00EE1526"/>
    <w:rsid w:val="00EE19C1"/>
    <w:rsid w:val="00EE1BD4"/>
    <w:rsid w:val="00EE208A"/>
    <w:rsid w:val="00EE2170"/>
    <w:rsid w:val="00EE2A80"/>
    <w:rsid w:val="00EE2B20"/>
    <w:rsid w:val="00EE2B3C"/>
    <w:rsid w:val="00EE34A6"/>
    <w:rsid w:val="00EE34BB"/>
    <w:rsid w:val="00EE3785"/>
    <w:rsid w:val="00EE4440"/>
    <w:rsid w:val="00EE44C2"/>
    <w:rsid w:val="00EE4661"/>
    <w:rsid w:val="00EE4A42"/>
    <w:rsid w:val="00EE4BD1"/>
    <w:rsid w:val="00EE4D2E"/>
    <w:rsid w:val="00EE4F49"/>
    <w:rsid w:val="00EE4F66"/>
    <w:rsid w:val="00EE56B1"/>
    <w:rsid w:val="00EE57E8"/>
    <w:rsid w:val="00EE57EB"/>
    <w:rsid w:val="00EE6798"/>
    <w:rsid w:val="00EE67CB"/>
    <w:rsid w:val="00EE68A5"/>
    <w:rsid w:val="00EE753A"/>
    <w:rsid w:val="00EF00CB"/>
    <w:rsid w:val="00EF0294"/>
    <w:rsid w:val="00EF0449"/>
    <w:rsid w:val="00EF0723"/>
    <w:rsid w:val="00EF0B24"/>
    <w:rsid w:val="00EF0BC1"/>
    <w:rsid w:val="00EF0C47"/>
    <w:rsid w:val="00EF13F5"/>
    <w:rsid w:val="00EF1724"/>
    <w:rsid w:val="00EF173E"/>
    <w:rsid w:val="00EF1D94"/>
    <w:rsid w:val="00EF1EAE"/>
    <w:rsid w:val="00EF2452"/>
    <w:rsid w:val="00EF247F"/>
    <w:rsid w:val="00EF2654"/>
    <w:rsid w:val="00EF2666"/>
    <w:rsid w:val="00EF296E"/>
    <w:rsid w:val="00EF2C93"/>
    <w:rsid w:val="00EF2EFB"/>
    <w:rsid w:val="00EF3146"/>
    <w:rsid w:val="00EF3203"/>
    <w:rsid w:val="00EF3335"/>
    <w:rsid w:val="00EF3BA5"/>
    <w:rsid w:val="00EF3CD1"/>
    <w:rsid w:val="00EF3EA4"/>
    <w:rsid w:val="00EF43C4"/>
    <w:rsid w:val="00EF444B"/>
    <w:rsid w:val="00EF475A"/>
    <w:rsid w:val="00EF55BD"/>
    <w:rsid w:val="00EF5F57"/>
    <w:rsid w:val="00EF60EF"/>
    <w:rsid w:val="00EF6186"/>
    <w:rsid w:val="00EF71E7"/>
    <w:rsid w:val="00EF729E"/>
    <w:rsid w:val="00EF744F"/>
    <w:rsid w:val="00F00A5F"/>
    <w:rsid w:val="00F01123"/>
    <w:rsid w:val="00F011E8"/>
    <w:rsid w:val="00F01B4A"/>
    <w:rsid w:val="00F01B52"/>
    <w:rsid w:val="00F01D8A"/>
    <w:rsid w:val="00F01FC9"/>
    <w:rsid w:val="00F0246A"/>
    <w:rsid w:val="00F0263D"/>
    <w:rsid w:val="00F036F2"/>
    <w:rsid w:val="00F03870"/>
    <w:rsid w:val="00F03DA2"/>
    <w:rsid w:val="00F04A0A"/>
    <w:rsid w:val="00F04FDA"/>
    <w:rsid w:val="00F0523E"/>
    <w:rsid w:val="00F0561C"/>
    <w:rsid w:val="00F05621"/>
    <w:rsid w:val="00F0597A"/>
    <w:rsid w:val="00F05ABD"/>
    <w:rsid w:val="00F05B29"/>
    <w:rsid w:val="00F05BC4"/>
    <w:rsid w:val="00F05D8A"/>
    <w:rsid w:val="00F05E03"/>
    <w:rsid w:val="00F05E6F"/>
    <w:rsid w:val="00F06150"/>
    <w:rsid w:val="00F06448"/>
    <w:rsid w:val="00F06C95"/>
    <w:rsid w:val="00F06CF5"/>
    <w:rsid w:val="00F07012"/>
    <w:rsid w:val="00F07045"/>
    <w:rsid w:val="00F070B5"/>
    <w:rsid w:val="00F072F6"/>
    <w:rsid w:val="00F07727"/>
    <w:rsid w:val="00F100A5"/>
    <w:rsid w:val="00F11024"/>
    <w:rsid w:val="00F11903"/>
    <w:rsid w:val="00F1199D"/>
    <w:rsid w:val="00F119F5"/>
    <w:rsid w:val="00F124D5"/>
    <w:rsid w:val="00F12645"/>
    <w:rsid w:val="00F12F76"/>
    <w:rsid w:val="00F130BB"/>
    <w:rsid w:val="00F1313D"/>
    <w:rsid w:val="00F133E1"/>
    <w:rsid w:val="00F13485"/>
    <w:rsid w:val="00F134BA"/>
    <w:rsid w:val="00F138BA"/>
    <w:rsid w:val="00F13BAB"/>
    <w:rsid w:val="00F13E84"/>
    <w:rsid w:val="00F145F6"/>
    <w:rsid w:val="00F1463B"/>
    <w:rsid w:val="00F14A29"/>
    <w:rsid w:val="00F14D72"/>
    <w:rsid w:val="00F14DC6"/>
    <w:rsid w:val="00F15707"/>
    <w:rsid w:val="00F15A79"/>
    <w:rsid w:val="00F15DC8"/>
    <w:rsid w:val="00F1743A"/>
    <w:rsid w:val="00F179AE"/>
    <w:rsid w:val="00F17D83"/>
    <w:rsid w:val="00F200F6"/>
    <w:rsid w:val="00F201F2"/>
    <w:rsid w:val="00F207BD"/>
    <w:rsid w:val="00F20B6A"/>
    <w:rsid w:val="00F20E10"/>
    <w:rsid w:val="00F210D5"/>
    <w:rsid w:val="00F21838"/>
    <w:rsid w:val="00F21E0F"/>
    <w:rsid w:val="00F21FD9"/>
    <w:rsid w:val="00F22411"/>
    <w:rsid w:val="00F22514"/>
    <w:rsid w:val="00F225F1"/>
    <w:rsid w:val="00F229FD"/>
    <w:rsid w:val="00F22D48"/>
    <w:rsid w:val="00F22EE3"/>
    <w:rsid w:val="00F234B3"/>
    <w:rsid w:val="00F23A9F"/>
    <w:rsid w:val="00F23D96"/>
    <w:rsid w:val="00F243AC"/>
    <w:rsid w:val="00F247E2"/>
    <w:rsid w:val="00F2533A"/>
    <w:rsid w:val="00F25516"/>
    <w:rsid w:val="00F257B3"/>
    <w:rsid w:val="00F2598F"/>
    <w:rsid w:val="00F259B8"/>
    <w:rsid w:val="00F25A1D"/>
    <w:rsid w:val="00F25D59"/>
    <w:rsid w:val="00F26237"/>
    <w:rsid w:val="00F26259"/>
    <w:rsid w:val="00F272CA"/>
    <w:rsid w:val="00F27555"/>
    <w:rsid w:val="00F300C4"/>
    <w:rsid w:val="00F310D8"/>
    <w:rsid w:val="00F3114D"/>
    <w:rsid w:val="00F33072"/>
    <w:rsid w:val="00F330BA"/>
    <w:rsid w:val="00F3374F"/>
    <w:rsid w:val="00F3377D"/>
    <w:rsid w:val="00F3382B"/>
    <w:rsid w:val="00F346EC"/>
    <w:rsid w:val="00F34852"/>
    <w:rsid w:val="00F35208"/>
    <w:rsid w:val="00F357E6"/>
    <w:rsid w:val="00F35C05"/>
    <w:rsid w:val="00F35ED7"/>
    <w:rsid w:val="00F36E6E"/>
    <w:rsid w:val="00F371EA"/>
    <w:rsid w:val="00F37444"/>
    <w:rsid w:val="00F3749E"/>
    <w:rsid w:val="00F37638"/>
    <w:rsid w:val="00F376D6"/>
    <w:rsid w:val="00F37917"/>
    <w:rsid w:val="00F37E4F"/>
    <w:rsid w:val="00F40C39"/>
    <w:rsid w:val="00F41047"/>
    <w:rsid w:val="00F41160"/>
    <w:rsid w:val="00F411FB"/>
    <w:rsid w:val="00F41471"/>
    <w:rsid w:val="00F4170D"/>
    <w:rsid w:val="00F41B09"/>
    <w:rsid w:val="00F425F1"/>
    <w:rsid w:val="00F42BE1"/>
    <w:rsid w:val="00F42DB6"/>
    <w:rsid w:val="00F42F0C"/>
    <w:rsid w:val="00F43AAE"/>
    <w:rsid w:val="00F43B04"/>
    <w:rsid w:val="00F43DAB"/>
    <w:rsid w:val="00F43DBD"/>
    <w:rsid w:val="00F43E61"/>
    <w:rsid w:val="00F44A97"/>
    <w:rsid w:val="00F44B63"/>
    <w:rsid w:val="00F44C65"/>
    <w:rsid w:val="00F4593C"/>
    <w:rsid w:val="00F45FD1"/>
    <w:rsid w:val="00F45FE9"/>
    <w:rsid w:val="00F4602D"/>
    <w:rsid w:val="00F465E0"/>
    <w:rsid w:val="00F4667A"/>
    <w:rsid w:val="00F46A55"/>
    <w:rsid w:val="00F47200"/>
    <w:rsid w:val="00F475BC"/>
    <w:rsid w:val="00F47765"/>
    <w:rsid w:val="00F5033A"/>
    <w:rsid w:val="00F505F0"/>
    <w:rsid w:val="00F50D13"/>
    <w:rsid w:val="00F516FB"/>
    <w:rsid w:val="00F5194A"/>
    <w:rsid w:val="00F51AFD"/>
    <w:rsid w:val="00F51B41"/>
    <w:rsid w:val="00F51B9F"/>
    <w:rsid w:val="00F52099"/>
    <w:rsid w:val="00F5244D"/>
    <w:rsid w:val="00F52AC3"/>
    <w:rsid w:val="00F52FF1"/>
    <w:rsid w:val="00F537C6"/>
    <w:rsid w:val="00F53B20"/>
    <w:rsid w:val="00F53E07"/>
    <w:rsid w:val="00F54B43"/>
    <w:rsid w:val="00F54CDE"/>
    <w:rsid w:val="00F5509C"/>
    <w:rsid w:val="00F552B5"/>
    <w:rsid w:val="00F55602"/>
    <w:rsid w:val="00F558D9"/>
    <w:rsid w:val="00F55E6A"/>
    <w:rsid w:val="00F56004"/>
    <w:rsid w:val="00F562AD"/>
    <w:rsid w:val="00F56D79"/>
    <w:rsid w:val="00F57822"/>
    <w:rsid w:val="00F5788D"/>
    <w:rsid w:val="00F57A22"/>
    <w:rsid w:val="00F60748"/>
    <w:rsid w:val="00F60972"/>
    <w:rsid w:val="00F60A64"/>
    <w:rsid w:val="00F60DBF"/>
    <w:rsid w:val="00F60F85"/>
    <w:rsid w:val="00F614A9"/>
    <w:rsid w:val="00F6155C"/>
    <w:rsid w:val="00F61646"/>
    <w:rsid w:val="00F6169F"/>
    <w:rsid w:val="00F616E7"/>
    <w:rsid w:val="00F6171D"/>
    <w:rsid w:val="00F61973"/>
    <w:rsid w:val="00F61A15"/>
    <w:rsid w:val="00F61CA5"/>
    <w:rsid w:val="00F61D8E"/>
    <w:rsid w:val="00F61DCA"/>
    <w:rsid w:val="00F621B7"/>
    <w:rsid w:val="00F622D4"/>
    <w:rsid w:val="00F6235E"/>
    <w:rsid w:val="00F626F0"/>
    <w:rsid w:val="00F63703"/>
    <w:rsid w:val="00F63F69"/>
    <w:rsid w:val="00F64084"/>
    <w:rsid w:val="00F642BD"/>
    <w:rsid w:val="00F64952"/>
    <w:rsid w:val="00F652EA"/>
    <w:rsid w:val="00F65430"/>
    <w:rsid w:val="00F6560B"/>
    <w:rsid w:val="00F6565F"/>
    <w:rsid w:val="00F65A88"/>
    <w:rsid w:val="00F65C16"/>
    <w:rsid w:val="00F65FC4"/>
    <w:rsid w:val="00F66281"/>
    <w:rsid w:val="00F662C4"/>
    <w:rsid w:val="00F664FC"/>
    <w:rsid w:val="00F66E0C"/>
    <w:rsid w:val="00F66FE1"/>
    <w:rsid w:val="00F66FFA"/>
    <w:rsid w:val="00F6728E"/>
    <w:rsid w:val="00F675B3"/>
    <w:rsid w:val="00F676B7"/>
    <w:rsid w:val="00F67A57"/>
    <w:rsid w:val="00F67C21"/>
    <w:rsid w:val="00F70675"/>
    <w:rsid w:val="00F706AF"/>
    <w:rsid w:val="00F707C6"/>
    <w:rsid w:val="00F7090C"/>
    <w:rsid w:val="00F70A91"/>
    <w:rsid w:val="00F70F91"/>
    <w:rsid w:val="00F71126"/>
    <w:rsid w:val="00F71A89"/>
    <w:rsid w:val="00F72542"/>
    <w:rsid w:val="00F72971"/>
    <w:rsid w:val="00F72ADA"/>
    <w:rsid w:val="00F72C76"/>
    <w:rsid w:val="00F72EA3"/>
    <w:rsid w:val="00F733D6"/>
    <w:rsid w:val="00F7376D"/>
    <w:rsid w:val="00F73B1E"/>
    <w:rsid w:val="00F740EC"/>
    <w:rsid w:val="00F74241"/>
    <w:rsid w:val="00F742BE"/>
    <w:rsid w:val="00F7491E"/>
    <w:rsid w:val="00F74D8D"/>
    <w:rsid w:val="00F7520A"/>
    <w:rsid w:val="00F75251"/>
    <w:rsid w:val="00F75761"/>
    <w:rsid w:val="00F75F51"/>
    <w:rsid w:val="00F763F2"/>
    <w:rsid w:val="00F766C2"/>
    <w:rsid w:val="00F7675B"/>
    <w:rsid w:val="00F7694D"/>
    <w:rsid w:val="00F76D8B"/>
    <w:rsid w:val="00F76DAF"/>
    <w:rsid w:val="00F77926"/>
    <w:rsid w:val="00F779C9"/>
    <w:rsid w:val="00F77A7A"/>
    <w:rsid w:val="00F801C5"/>
    <w:rsid w:val="00F80646"/>
    <w:rsid w:val="00F80A99"/>
    <w:rsid w:val="00F80E92"/>
    <w:rsid w:val="00F8154D"/>
    <w:rsid w:val="00F81BDF"/>
    <w:rsid w:val="00F81E6B"/>
    <w:rsid w:val="00F8245C"/>
    <w:rsid w:val="00F82B74"/>
    <w:rsid w:val="00F82BE6"/>
    <w:rsid w:val="00F834A5"/>
    <w:rsid w:val="00F83E9F"/>
    <w:rsid w:val="00F84024"/>
    <w:rsid w:val="00F845F5"/>
    <w:rsid w:val="00F849BB"/>
    <w:rsid w:val="00F84E1F"/>
    <w:rsid w:val="00F84F8C"/>
    <w:rsid w:val="00F86E10"/>
    <w:rsid w:val="00F86FF8"/>
    <w:rsid w:val="00F87389"/>
    <w:rsid w:val="00F87FE2"/>
    <w:rsid w:val="00F90100"/>
    <w:rsid w:val="00F9054B"/>
    <w:rsid w:val="00F906B0"/>
    <w:rsid w:val="00F90828"/>
    <w:rsid w:val="00F90989"/>
    <w:rsid w:val="00F910A4"/>
    <w:rsid w:val="00F9124E"/>
    <w:rsid w:val="00F9135E"/>
    <w:rsid w:val="00F913FE"/>
    <w:rsid w:val="00F914FA"/>
    <w:rsid w:val="00F915A1"/>
    <w:rsid w:val="00F9160F"/>
    <w:rsid w:val="00F91CE5"/>
    <w:rsid w:val="00F923D6"/>
    <w:rsid w:val="00F923D8"/>
    <w:rsid w:val="00F92A9A"/>
    <w:rsid w:val="00F92E85"/>
    <w:rsid w:val="00F93581"/>
    <w:rsid w:val="00F947F2"/>
    <w:rsid w:val="00F949EA"/>
    <w:rsid w:val="00F94D5B"/>
    <w:rsid w:val="00F95260"/>
    <w:rsid w:val="00F953D4"/>
    <w:rsid w:val="00F95709"/>
    <w:rsid w:val="00F9585F"/>
    <w:rsid w:val="00F95B4F"/>
    <w:rsid w:val="00F964BB"/>
    <w:rsid w:val="00F966C6"/>
    <w:rsid w:val="00F96895"/>
    <w:rsid w:val="00F97382"/>
    <w:rsid w:val="00F9766D"/>
    <w:rsid w:val="00F97B91"/>
    <w:rsid w:val="00F97E74"/>
    <w:rsid w:val="00F97F7D"/>
    <w:rsid w:val="00FA00FF"/>
    <w:rsid w:val="00FA01CA"/>
    <w:rsid w:val="00FA038A"/>
    <w:rsid w:val="00FA070E"/>
    <w:rsid w:val="00FA086F"/>
    <w:rsid w:val="00FA095A"/>
    <w:rsid w:val="00FA0AEC"/>
    <w:rsid w:val="00FA0DF8"/>
    <w:rsid w:val="00FA111A"/>
    <w:rsid w:val="00FA12BF"/>
    <w:rsid w:val="00FA13C3"/>
    <w:rsid w:val="00FA160F"/>
    <w:rsid w:val="00FA1E45"/>
    <w:rsid w:val="00FA2112"/>
    <w:rsid w:val="00FA27E7"/>
    <w:rsid w:val="00FA2DA6"/>
    <w:rsid w:val="00FA2F37"/>
    <w:rsid w:val="00FA2FA6"/>
    <w:rsid w:val="00FA347B"/>
    <w:rsid w:val="00FA3E54"/>
    <w:rsid w:val="00FA3EBF"/>
    <w:rsid w:val="00FA4500"/>
    <w:rsid w:val="00FA48A7"/>
    <w:rsid w:val="00FA49E6"/>
    <w:rsid w:val="00FA4A0A"/>
    <w:rsid w:val="00FA4B53"/>
    <w:rsid w:val="00FA4CF5"/>
    <w:rsid w:val="00FA5156"/>
    <w:rsid w:val="00FA54D7"/>
    <w:rsid w:val="00FA55D6"/>
    <w:rsid w:val="00FA5856"/>
    <w:rsid w:val="00FA59F2"/>
    <w:rsid w:val="00FA5E1A"/>
    <w:rsid w:val="00FA5E1B"/>
    <w:rsid w:val="00FA6497"/>
    <w:rsid w:val="00FA661E"/>
    <w:rsid w:val="00FA68AF"/>
    <w:rsid w:val="00FA78BB"/>
    <w:rsid w:val="00FA7BC0"/>
    <w:rsid w:val="00FA7BC7"/>
    <w:rsid w:val="00FA7D30"/>
    <w:rsid w:val="00FA7D77"/>
    <w:rsid w:val="00FB04A6"/>
    <w:rsid w:val="00FB0812"/>
    <w:rsid w:val="00FB350B"/>
    <w:rsid w:val="00FB3F33"/>
    <w:rsid w:val="00FB41CD"/>
    <w:rsid w:val="00FB4252"/>
    <w:rsid w:val="00FB4293"/>
    <w:rsid w:val="00FB4888"/>
    <w:rsid w:val="00FB4A5A"/>
    <w:rsid w:val="00FB4CAC"/>
    <w:rsid w:val="00FB521C"/>
    <w:rsid w:val="00FB5486"/>
    <w:rsid w:val="00FB58AA"/>
    <w:rsid w:val="00FB5BA7"/>
    <w:rsid w:val="00FB5D5D"/>
    <w:rsid w:val="00FB6D3E"/>
    <w:rsid w:val="00FB71C5"/>
    <w:rsid w:val="00FB77D0"/>
    <w:rsid w:val="00FB7946"/>
    <w:rsid w:val="00FB7AA1"/>
    <w:rsid w:val="00FB7B6F"/>
    <w:rsid w:val="00FC0D8E"/>
    <w:rsid w:val="00FC1604"/>
    <w:rsid w:val="00FC16C3"/>
    <w:rsid w:val="00FC194A"/>
    <w:rsid w:val="00FC257D"/>
    <w:rsid w:val="00FC3476"/>
    <w:rsid w:val="00FC367F"/>
    <w:rsid w:val="00FC36F8"/>
    <w:rsid w:val="00FC3720"/>
    <w:rsid w:val="00FC3D5C"/>
    <w:rsid w:val="00FC40FE"/>
    <w:rsid w:val="00FC4707"/>
    <w:rsid w:val="00FC4754"/>
    <w:rsid w:val="00FC47A6"/>
    <w:rsid w:val="00FC4E53"/>
    <w:rsid w:val="00FC4F0D"/>
    <w:rsid w:val="00FC51E9"/>
    <w:rsid w:val="00FC54CB"/>
    <w:rsid w:val="00FC5DF9"/>
    <w:rsid w:val="00FC5F2C"/>
    <w:rsid w:val="00FC634B"/>
    <w:rsid w:val="00FC6ADE"/>
    <w:rsid w:val="00FC6CAF"/>
    <w:rsid w:val="00FC6CE1"/>
    <w:rsid w:val="00FC7457"/>
    <w:rsid w:val="00FC7771"/>
    <w:rsid w:val="00FC78AE"/>
    <w:rsid w:val="00FC7A23"/>
    <w:rsid w:val="00FC7E7F"/>
    <w:rsid w:val="00FD021B"/>
    <w:rsid w:val="00FD0E2F"/>
    <w:rsid w:val="00FD1423"/>
    <w:rsid w:val="00FD14D7"/>
    <w:rsid w:val="00FD18C7"/>
    <w:rsid w:val="00FD3624"/>
    <w:rsid w:val="00FD4385"/>
    <w:rsid w:val="00FD4774"/>
    <w:rsid w:val="00FD47BA"/>
    <w:rsid w:val="00FD47E6"/>
    <w:rsid w:val="00FD4965"/>
    <w:rsid w:val="00FD4FF5"/>
    <w:rsid w:val="00FD511B"/>
    <w:rsid w:val="00FD5D10"/>
    <w:rsid w:val="00FD5D24"/>
    <w:rsid w:val="00FD5F49"/>
    <w:rsid w:val="00FD600B"/>
    <w:rsid w:val="00FD6132"/>
    <w:rsid w:val="00FD6CDB"/>
    <w:rsid w:val="00FD71A2"/>
    <w:rsid w:val="00FD71F4"/>
    <w:rsid w:val="00FD73A1"/>
    <w:rsid w:val="00FD7927"/>
    <w:rsid w:val="00FE00E2"/>
    <w:rsid w:val="00FE036A"/>
    <w:rsid w:val="00FE0EE6"/>
    <w:rsid w:val="00FE1240"/>
    <w:rsid w:val="00FE1463"/>
    <w:rsid w:val="00FE1B44"/>
    <w:rsid w:val="00FE2495"/>
    <w:rsid w:val="00FE251B"/>
    <w:rsid w:val="00FE2640"/>
    <w:rsid w:val="00FE285E"/>
    <w:rsid w:val="00FE2E58"/>
    <w:rsid w:val="00FE314B"/>
    <w:rsid w:val="00FE351D"/>
    <w:rsid w:val="00FE371A"/>
    <w:rsid w:val="00FE38D8"/>
    <w:rsid w:val="00FE471C"/>
    <w:rsid w:val="00FE4A80"/>
    <w:rsid w:val="00FE4E77"/>
    <w:rsid w:val="00FE59C4"/>
    <w:rsid w:val="00FE6235"/>
    <w:rsid w:val="00FE665C"/>
    <w:rsid w:val="00FE6BB9"/>
    <w:rsid w:val="00FE7791"/>
    <w:rsid w:val="00FE7CC3"/>
    <w:rsid w:val="00FE7EBE"/>
    <w:rsid w:val="00FF0B5F"/>
    <w:rsid w:val="00FF0CFB"/>
    <w:rsid w:val="00FF1AC7"/>
    <w:rsid w:val="00FF1BE5"/>
    <w:rsid w:val="00FF1F7C"/>
    <w:rsid w:val="00FF22B1"/>
    <w:rsid w:val="00FF233F"/>
    <w:rsid w:val="00FF2584"/>
    <w:rsid w:val="00FF2686"/>
    <w:rsid w:val="00FF2C2E"/>
    <w:rsid w:val="00FF3909"/>
    <w:rsid w:val="00FF395B"/>
    <w:rsid w:val="00FF3AEA"/>
    <w:rsid w:val="00FF3F33"/>
    <w:rsid w:val="00FF46F1"/>
    <w:rsid w:val="00FF513B"/>
    <w:rsid w:val="00FF5397"/>
    <w:rsid w:val="00FF612E"/>
    <w:rsid w:val="00FF645C"/>
    <w:rsid w:val="00FF66E4"/>
    <w:rsid w:val="00FF6B3D"/>
    <w:rsid w:val="00FF6D8A"/>
    <w:rsid w:val="00FF6DB0"/>
    <w:rsid w:val="00FF7218"/>
    <w:rsid w:val="00FF73E6"/>
    <w:rsid w:val="00FF79F5"/>
    <w:rsid w:val="00FF7F6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DAD7A8"/>
  <w15:docId w15:val="{D7C564B5-F56C-D94C-B4FE-A724BB4C5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A15"/>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Heading2">
    <w:name w:val="heading 2"/>
    <w:basedOn w:val="Normal"/>
    <w:next w:val="Normal"/>
    <w:link w:val="Heading2Char"/>
    <w:uiPriority w:val="9"/>
    <w:unhideWhenUsed/>
    <w:qFormat/>
    <w:rsid w:val="006557F2"/>
    <w:pPr>
      <w:keepNext/>
      <w:keepLines/>
      <w:pBdr>
        <w:top w:val="nil"/>
        <w:left w:val="nil"/>
        <w:bottom w:val="nil"/>
        <w:right w:val="nil"/>
        <w:between w:val="nil"/>
        <w:bar w:val="nil"/>
      </w:pBdr>
      <w:spacing w:before="40"/>
      <w:outlineLvl w:val="1"/>
    </w:pPr>
    <w:rPr>
      <w:rFonts w:asciiTheme="majorHAnsi" w:eastAsiaTheme="majorEastAsia" w:hAnsiTheme="majorHAnsi" w:cstheme="majorBidi"/>
      <w:color w:val="0079BF" w:themeColor="accent1" w:themeShade="BF"/>
      <w:sz w:val="26"/>
      <w:szCs w:val="26"/>
      <w:bdr w:val="nil"/>
    </w:rPr>
  </w:style>
  <w:style w:type="paragraph" w:styleId="Heading3">
    <w:name w:val="heading 3"/>
    <w:basedOn w:val="Normal"/>
    <w:next w:val="Normal"/>
    <w:link w:val="Heading3Char"/>
    <w:uiPriority w:val="9"/>
    <w:unhideWhenUsed/>
    <w:qFormat/>
    <w:rsid w:val="006557F2"/>
    <w:pPr>
      <w:keepNext/>
      <w:keepLines/>
      <w:pBdr>
        <w:top w:val="nil"/>
        <w:left w:val="nil"/>
        <w:bottom w:val="nil"/>
        <w:right w:val="nil"/>
        <w:between w:val="nil"/>
        <w:bar w:val="nil"/>
      </w:pBdr>
      <w:spacing w:before="40"/>
      <w:outlineLvl w:val="2"/>
    </w:pPr>
    <w:rPr>
      <w:rFonts w:asciiTheme="majorHAnsi" w:eastAsiaTheme="majorEastAsia" w:hAnsiTheme="majorHAnsi" w:cstheme="majorBidi"/>
      <w:color w:val="00507F" w:themeColor="accent1" w:themeShade="7F"/>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link w:val="DefaultChar"/>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Numbered">
    <w:name w:val="Numbered"/>
    <w:pPr>
      <w:numPr>
        <w:numId w:val="1"/>
      </w:numPr>
    </w:pPr>
  </w:style>
  <w:style w:type="character" w:customStyle="1" w:styleId="None">
    <w:name w:val="None"/>
  </w:style>
  <w:style w:type="character" w:customStyle="1" w:styleId="Hyperlink0">
    <w:name w:val="Hyperlink.0"/>
    <w:basedOn w:val="None"/>
    <w:rPr>
      <w:outline w:val="0"/>
      <w:color w:val="03AD33"/>
      <w:u w:val="single"/>
    </w:rPr>
  </w:style>
  <w:style w:type="character" w:customStyle="1" w:styleId="Hyperlink1">
    <w:name w:val="Hyperlink.1"/>
    <w:basedOn w:val="Hyperlink"/>
    <w:rPr>
      <w:u w:val="single"/>
    </w:rPr>
  </w:style>
  <w:style w:type="character" w:customStyle="1" w:styleId="Hyperlink2">
    <w:name w:val="Hyperlink.2"/>
    <w:basedOn w:val="None"/>
    <w:rPr>
      <w:b w:val="0"/>
      <w:bCs w:val="0"/>
      <w:outline w:val="0"/>
      <w:color w:val="0076BA"/>
      <w:u w:val="single"/>
    </w:rPr>
  </w:style>
  <w:style w:type="paragraph" w:customStyle="1" w:styleId="Body">
    <w:name w:val="Body"/>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paragraph" w:styleId="BalloonText">
    <w:name w:val="Balloon Text"/>
    <w:basedOn w:val="Normal"/>
    <w:link w:val="BalloonTextChar"/>
    <w:uiPriority w:val="99"/>
    <w:semiHidden/>
    <w:unhideWhenUsed/>
    <w:rsid w:val="000461A2"/>
    <w:pPr>
      <w:pBdr>
        <w:top w:val="nil"/>
        <w:left w:val="nil"/>
        <w:bottom w:val="nil"/>
        <w:right w:val="nil"/>
        <w:between w:val="nil"/>
        <w:bar w:val="nil"/>
      </w:pBdr>
    </w:pPr>
    <w:rPr>
      <w:rFonts w:eastAsia="Arial Unicode MS"/>
      <w:sz w:val="18"/>
      <w:szCs w:val="18"/>
      <w:bdr w:val="nil"/>
    </w:rPr>
  </w:style>
  <w:style w:type="character" w:customStyle="1" w:styleId="BalloonTextChar">
    <w:name w:val="Balloon Text Char"/>
    <w:basedOn w:val="DefaultParagraphFont"/>
    <w:link w:val="BalloonText"/>
    <w:uiPriority w:val="99"/>
    <w:semiHidden/>
    <w:rsid w:val="000461A2"/>
    <w:rPr>
      <w:sz w:val="18"/>
      <w:szCs w:val="18"/>
    </w:rPr>
  </w:style>
  <w:style w:type="paragraph" w:customStyle="1" w:styleId="EndNoteBibliographyTitle">
    <w:name w:val="EndNote Bibliography Title"/>
    <w:basedOn w:val="Normal"/>
    <w:link w:val="EndNoteBibliographyTitleChar"/>
    <w:rsid w:val="00761DC9"/>
    <w:pPr>
      <w:pBdr>
        <w:top w:val="nil"/>
        <w:left w:val="nil"/>
        <w:bottom w:val="nil"/>
        <w:right w:val="nil"/>
        <w:between w:val="nil"/>
        <w:bar w:val="nil"/>
      </w:pBdr>
      <w:jc w:val="center"/>
    </w:pPr>
    <w:rPr>
      <w:rFonts w:eastAsia="Arial Unicode MS"/>
      <w:bdr w:val="nil"/>
    </w:rPr>
  </w:style>
  <w:style w:type="character" w:customStyle="1" w:styleId="DefaultChar">
    <w:name w:val="Default Char"/>
    <w:basedOn w:val="DefaultParagraphFont"/>
    <w:link w:val="Default"/>
    <w:rsid w:val="00761DC9"/>
    <w:rPr>
      <w:rFonts w:ascii="Helvetica Neue" w:hAnsi="Helvetica Neue" w:cs="Arial Unicode MS"/>
      <w:color w:val="000000"/>
      <w:sz w:val="24"/>
      <w:szCs w:val="24"/>
      <w14:textOutline w14:w="0" w14:cap="flat" w14:cmpd="sng" w14:algn="ctr">
        <w14:noFill/>
        <w14:prstDash w14:val="solid"/>
        <w14:bevel/>
      </w14:textOutline>
    </w:rPr>
  </w:style>
  <w:style w:type="character" w:customStyle="1" w:styleId="EndNoteBibliographyTitleChar">
    <w:name w:val="EndNote Bibliography Title Char"/>
    <w:basedOn w:val="DefaultChar"/>
    <w:link w:val="EndNoteBibliographyTitle"/>
    <w:rsid w:val="00761DC9"/>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EndNoteBibliography">
    <w:name w:val="EndNote Bibliography"/>
    <w:basedOn w:val="Normal"/>
    <w:link w:val="EndNoteBibliographyChar"/>
    <w:rsid w:val="00761DC9"/>
    <w:pPr>
      <w:pBdr>
        <w:top w:val="nil"/>
        <w:left w:val="nil"/>
        <w:bottom w:val="nil"/>
        <w:right w:val="nil"/>
        <w:between w:val="nil"/>
        <w:bar w:val="nil"/>
      </w:pBdr>
    </w:pPr>
    <w:rPr>
      <w:rFonts w:eastAsia="Arial Unicode MS"/>
      <w:bdr w:val="nil"/>
    </w:rPr>
  </w:style>
  <w:style w:type="character" w:customStyle="1" w:styleId="EndNoteBibliographyChar">
    <w:name w:val="EndNote Bibliography Char"/>
    <w:basedOn w:val="DefaultChar"/>
    <w:link w:val="EndNoteBibliography"/>
    <w:rsid w:val="00761DC9"/>
    <w:rPr>
      <w:rFonts w:ascii="Helvetica Neue" w:hAnsi="Helvetica Neue" w:cs="Arial Unicode MS"/>
      <w:color w:val="000000"/>
      <w:sz w:val="24"/>
      <w:szCs w:val="24"/>
      <w14:textOutline w14:w="0" w14:cap="flat" w14:cmpd="sng" w14:algn="ctr">
        <w14:noFill/>
        <w14:prstDash w14:val="solid"/>
        <w14:bevel/>
      </w14:textOutline>
    </w:rPr>
  </w:style>
  <w:style w:type="character" w:styleId="CommentReference">
    <w:name w:val="annotation reference"/>
    <w:basedOn w:val="DefaultParagraphFont"/>
    <w:uiPriority w:val="99"/>
    <w:semiHidden/>
    <w:unhideWhenUsed/>
    <w:rsid w:val="00D949EF"/>
    <w:rPr>
      <w:sz w:val="16"/>
      <w:szCs w:val="16"/>
    </w:rPr>
  </w:style>
  <w:style w:type="paragraph" w:styleId="CommentText">
    <w:name w:val="annotation text"/>
    <w:basedOn w:val="Normal"/>
    <w:link w:val="CommentTextChar"/>
    <w:uiPriority w:val="99"/>
    <w:unhideWhenUsed/>
    <w:rsid w:val="00D949EF"/>
    <w:pPr>
      <w:pBdr>
        <w:top w:val="nil"/>
        <w:left w:val="nil"/>
        <w:bottom w:val="nil"/>
        <w:right w:val="nil"/>
        <w:between w:val="nil"/>
        <w:bar w:val="nil"/>
      </w:pBdr>
    </w:pPr>
    <w:rPr>
      <w:rFonts w:eastAsia="Arial Unicode MS"/>
      <w:sz w:val="20"/>
      <w:szCs w:val="20"/>
      <w:bdr w:val="nil"/>
    </w:rPr>
  </w:style>
  <w:style w:type="character" w:customStyle="1" w:styleId="CommentTextChar">
    <w:name w:val="Comment Text Char"/>
    <w:basedOn w:val="DefaultParagraphFont"/>
    <w:link w:val="CommentText"/>
    <w:uiPriority w:val="99"/>
    <w:rsid w:val="00D949EF"/>
  </w:style>
  <w:style w:type="paragraph" w:styleId="CommentSubject">
    <w:name w:val="annotation subject"/>
    <w:basedOn w:val="CommentText"/>
    <w:next w:val="CommentText"/>
    <w:link w:val="CommentSubjectChar"/>
    <w:uiPriority w:val="99"/>
    <w:semiHidden/>
    <w:unhideWhenUsed/>
    <w:rsid w:val="00572B8C"/>
    <w:rPr>
      <w:b/>
      <w:bCs/>
    </w:rPr>
  </w:style>
  <w:style w:type="character" w:customStyle="1" w:styleId="CommentSubjectChar">
    <w:name w:val="Comment Subject Char"/>
    <w:basedOn w:val="CommentTextChar"/>
    <w:link w:val="CommentSubject"/>
    <w:uiPriority w:val="99"/>
    <w:semiHidden/>
    <w:rsid w:val="00572B8C"/>
    <w:rPr>
      <w:b/>
      <w:bCs/>
    </w:rPr>
  </w:style>
  <w:style w:type="paragraph" w:styleId="Revision">
    <w:name w:val="Revision"/>
    <w:hidden/>
    <w:uiPriority w:val="99"/>
    <w:semiHidden/>
    <w:rsid w:val="00095375"/>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character" w:styleId="UnresolvedMention">
    <w:name w:val="Unresolved Mention"/>
    <w:basedOn w:val="DefaultParagraphFont"/>
    <w:uiPriority w:val="99"/>
    <w:semiHidden/>
    <w:unhideWhenUsed/>
    <w:rsid w:val="007B1A34"/>
    <w:rPr>
      <w:color w:val="605E5C"/>
      <w:shd w:val="clear" w:color="auto" w:fill="E1DFDD"/>
    </w:rPr>
  </w:style>
  <w:style w:type="table" w:styleId="TableGrid">
    <w:name w:val="Table Grid"/>
    <w:basedOn w:val="TableNormal"/>
    <w:uiPriority w:val="39"/>
    <w:rsid w:val="00F55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9469A"/>
    <w:rPr>
      <w:color w:val="808080"/>
    </w:rPr>
  </w:style>
  <w:style w:type="character" w:customStyle="1" w:styleId="Heading2Char">
    <w:name w:val="Heading 2 Char"/>
    <w:basedOn w:val="DefaultParagraphFont"/>
    <w:link w:val="Heading2"/>
    <w:uiPriority w:val="9"/>
    <w:rsid w:val="006557F2"/>
    <w:rPr>
      <w:rFonts w:asciiTheme="majorHAnsi" w:eastAsiaTheme="majorEastAsia" w:hAnsiTheme="majorHAnsi" w:cstheme="majorBidi"/>
      <w:color w:val="0079BF" w:themeColor="accent1" w:themeShade="BF"/>
      <w:sz w:val="26"/>
      <w:szCs w:val="26"/>
    </w:rPr>
  </w:style>
  <w:style w:type="character" w:customStyle="1" w:styleId="Heading3Char">
    <w:name w:val="Heading 3 Char"/>
    <w:basedOn w:val="DefaultParagraphFont"/>
    <w:link w:val="Heading3"/>
    <w:uiPriority w:val="9"/>
    <w:rsid w:val="006557F2"/>
    <w:rPr>
      <w:rFonts w:asciiTheme="majorHAnsi" w:eastAsiaTheme="majorEastAsia" w:hAnsiTheme="majorHAnsi" w:cstheme="majorBidi"/>
      <w:color w:val="00507F" w:themeColor="accent1" w:themeShade="7F"/>
      <w:sz w:val="24"/>
      <w:szCs w:val="24"/>
    </w:rPr>
  </w:style>
  <w:style w:type="character" w:styleId="FollowedHyperlink">
    <w:name w:val="FollowedHyperlink"/>
    <w:basedOn w:val="DefaultParagraphFont"/>
    <w:uiPriority w:val="99"/>
    <w:semiHidden/>
    <w:unhideWhenUsed/>
    <w:rsid w:val="002C7FBA"/>
    <w:rPr>
      <w:color w:val="FF00FF" w:themeColor="followedHyperlink"/>
      <w:u w:val="single"/>
    </w:rPr>
  </w:style>
  <w:style w:type="paragraph" w:styleId="ListParagraph">
    <w:name w:val="List Paragraph"/>
    <w:basedOn w:val="Normal"/>
    <w:uiPriority w:val="34"/>
    <w:qFormat/>
    <w:rsid w:val="00A62BC6"/>
    <w:pPr>
      <w:pBdr>
        <w:top w:val="nil"/>
        <w:left w:val="nil"/>
        <w:bottom w:val="nil"/>
        <w:right w:val="nil"/>
        <w:between w:val="nil"/>
        <w:bar w:val="nil"/>
      </w:pBdr>
      <w:ind w:left="720"/>
      <w:contextualSpacing/>
    </w:pPr>
    <w:rPr>
      <w:rFonts w:eastAsia="Arial Unicode MS"/>
      <w:bdr w:val="nil"/>
    </w:rPr>
  </w:style>
  <w:style w:type="paragraph" w:styleId="FootnoteText">
    <w:name w:val="footnote text"/>
    <w:basedOn w:val="Normal"/>
    <w:link w:val="FootnoteTextChar"/>
    <w:uiPriority w:val="99"/>
    <w:semiHidden/>
    <w:unhideWhenUsed/>
    <w:rsid w:val="00BA7E69"/>
    <w:pPr>
      <w:pBdr>
        <w:top w:val="nil"/>
        <w:left w:val="nil"/>
        <w:bottom w:val="nil"/>
        <w:right w:val="nil"/>
        <w:between w:val="nil"/>
        <w:bar w:val="nil"/>
      </w:pBdr>
    </w:pPr>
    <w:rPr>
      <w:rFonts w:eastAsia="Arial Unicode MS"/>
      <w:sz w:val="20"/>
      <w:szCs w:val="20"/>
      <w:bdr w:val="nil"/>
    </w:rPr>
  </w:style>
  <w:style w:type="character" w:customStyle="1" w:styleId="FootnoteTextChar">
    <w:name w:val="Footnote Text Char"/>
    <w:basedOn w:val="DefaultParagraphFont"/>
    <w:link w:val="FootnoteText"/>
    <w:uiPriority w:val="99"/>
    <w:semiHidden/>
    <w:rsid w:val="00BA7E69"/>
  </w:style>
  <w:style w:type="character" w:styleId="FootnoteReference">
    <w:name w:val="footnote reference"/>
    <w:basedOn w:val="DefaultParagraphFont"/>
    <w:uiPriority w:val="99"/>
    <w:semiHidden/>
    <w:unhideWhenUsed/>
    <w:rsid w:val="00BA7E69"/>
    <w:rPr>
      <w:vertAlign w:val="superscript"/>
    </w:rPr>
  </w:style>
  <w:style w:type="paragraph" w:styleId="Footer">
    <w:name w:val="footer"/>
    <w:basedOn w:val="Normal"/>
    <w:link w:val="FooterChar"/>
    <w:uiPriority w:val="99"/>
    <w:unhideWhenUsed/>
    <w:rsid w:val="004C041B"/>
    <w:pPr>
      <w:pBdr>
        <w:top w:val="nil"/>
        <w:left w:val="nil"/>
        <w:bottom w:val="nil"/>
        <w:right w:val="nil"/>
        <w:between w:val="nil"/>
        <w:bar w:val="nil"/>
      </w:pBdr>
      <w:tabs>
        <w:tab w:val="center" w:pos="4680"/>
        <w:tab w:val="right" w:pos="9360"/>
      </w:tabs>
    </w:pPr>
    <w:rPr>
      <w:rFonts w:eastAsia="Arial Unicode MS"/>
      <w:bdr w:val="nil"/>
    </w:rPr>
  </w:style>
  <w:style w:type="character" w:customStyle="1" w:styleId="FooterChar">
    <w:name w:val="Footer Char"/>
    <w:basedOn w:val="DefaultParagraphFont"/>
    <w:link w:val="Footer"/>
    <w:uiPriority w:val="99"/>
    <w:rsid w:val="004C041B"/>
    <w:rPr>
      <w:sz w:val="24"/>
      <w:szCs w:val="24"/>
    </w:rPr>
  </w:style>
  <w:style w:type="character" w:styleId="PageNumber">
    <w:name w:val="page number"/>
    <w:basedOn w:val="DefaultParagraphFont"/>
    <w:uiPriority w:val="99"/>
    <w:semiHidden/>
    <w:unhideWhenUsed/>
    <w:rsid w:val="004C041B"/>
  </w:style>
  <w:style w:type="character" w:styleId="LineNumber">
    <w:name w:val="line number"/>
    <w:basedOn w:val="DefaultParagraphFont"/>
    <w:uiPriority w:val="99"/>
    <w:semiHidden/>
    <w:unhideWhenUsed/>
    <w:rsid w:val="004C041B"/>
  </w:style>
  <w:style w:type="paragraph" w:styleId="Header">
    <w:name w:val="header"/>
    <w:basedOn w:val="Normal"/>
    <w:link w:val="HeaderChar"/>
    <w:uiPriority w:val="99"/>
    <w:unhideWhenUsed/>
    <w:rsid w:val="00FA5E1B"/>
    <w:pPr>
      <w:pBdr>
        <w:top w:val="nil"/>
        <w:left w:val="nil"/>
        <w:bottom w:val="nil"/>
        <w:right w:val="nil"/>
        <w:between w:val="nil"/>
        <w:bar w:val="nil"/>
      </w:pBdr>
      <w:tabs>
        <w:tab w:val="center" w:pos="4680"/>
        <w:tab w:val="right" w:pos="9360"/>
      </w:tabs>
    </w:pPr>
    <w:rPr>
      <w:rFonts w:eastAsia="Arial Unicode MS"/>
      <w:bdr w:val="nil"/>
    </w:rPr>
  </w:style>
  <w:style w:type="character" w:customStyle="1" w:styleId="HeaderChar">
    <w:name w:val="Header Char"/>
    <w:basedOn w:val="DefaultParagraphFont"/>
    <w:link w:val="Header"/>
    <w:uiPriority w:val="99"/>
    <w:rsid w:val="00FA5E1B"/>
    <w:rPr>
      <w:sz w:val="24"/>
      <w:szCs w:val="24"/>
    </w:rPr>
  </w:style>
  <w:style w:type="paragraph" w:styleId="NormalWeb">
    <w:name w:val="Normal (Web)"/>
    <w:basedOn w:val="Normal"/>
    <w:uiPriority w:val="99"/>
    <w:unhideWhenUsed/>
    <w:rsid w:val="002F191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072883">
      <w:bodyDiv w:val="1"/>
      <w:marLeft w:val="0"/>
      <w:marRight w:val="0"/>
      <w:marTop w:val="0"/>
      <w:marBottom w:val="0"/>
      <w:divBdr>
        <w:top w:val="none" w:sz="0" w:space="0" w:color="auto"/>
        <w:left w:val="none" w:sz="0" w:space="0" w:color="auto"/>
        <w:bottom w:val="none" w:sz="0" w:space="0" w:color="auto"/>
        <w:right w:val="none" w:sz="0" w:space="0" w:color="auto"/>
      </w:divBdr>
    </w:div>
    <w:div w:id="425006952">
      <w:bodyDiv w:val="1"/>
      <w:marLeft w:val="0"/>
      <w:marRight w:val="0"/>
      <w:marTop w:val="0"/>
      <w:marBottom w:val="0"/>
      <w:divBdr>
        <w:top w:val="none" w:sz="0" w:space="0" w:color="auto"/>
        <w:left w:val="none" w:sz="0" w:space="0" w:color="auto"/>
        <w:bottom w:val="none" w:sz="0" w:space="0" w:color="auto"/>
        <w:right w:val="none" w:sz="0" w:space="0" w:color="auto"/>
      </w:divBdr>
    </w:div>
    <w:div w:id="487526676">
      <w:bodyDiv w:val="1"/>
      <w:marLeft w:val="0"/>
      <w:marRight w:val="0"/>
      <w:marTop w:val="0"/>
      <w:marBottom w:val="0"/>
      <w:divBdr>
        <w:top w:val="none" w:sz="0" w:space="0" w:color="auto"/>
        <w:left w:val="none" w:sz="0" w:space="0" w:color="auto"/>
        <w:bottom w:val="none" w:sz="0" w:space="0" w:color="auto"/>
        <w:right w:val="none" w:sz="0" w:space="0" w:color="auto"/>
      </w:divBdr>
    </w:div>
    <w:div w:id="494955134">
      <w:bodyDiv w:val="1"/>
      <w:marLeft w:val="0"/>
      <w:marRight w:val="0"/>
      <w:marTop w:val="0"/>
      <w:marBottom w:val="0"/>
      <w:divBdr>
        <w:top w:val="none" w:sz="0" w:space="0" w:color="auto"/>
        <w:left w:val="none" w:sz="0" w:space="0" w:color="auto"/>
        <w:bottom w:val="none" w:sz="0" w:space="0" w:color="auto"/>
        <w:right w:val="none" w:sz="0" w:space="0" w:color="auto"/>
      </w:divBdr>
    </w:div>
    <w:div w:id="512456208">
      <w:bodyDiv w:val="1"/>
      <w:marLeft w:val="0"/>
      <w:marRight w:val="0"/>
      <w:marTop w:val="0"/>
      <w:marBottom w:val="0"/>
      <w:divBdr>
        <w:top w:val="none" w:sz="0" w:space="0" w:color="auto"/>
        <w:left w:val="none" w:sz="0" w:space="0" w:color="auto"/>
        <w:bottom w:val="none" w:sz="0" w:space="0" w:color="auto"/>
        <w:right w:val="none" w:sz="0" w:space="0" w:color="auto"/>
      </w:divBdr>
    </w:div>
    <w:div w:id="716703589">
      <w:bodyDiv w:val="1"/>
      <w:marLeft w:val="0"/>
      <w:marRight w:val="0"/>
      <w:marTop w:val="0"/>
      <w:marBottom w:val="0"/>
      <w:divBdr>
        <w:top w:val="none" w:sz="0" w:space="0" w:color="auto"/>
        <w:left w:val="none" w:sz="0" w:space="0" w:color="auto"/>
        <w:bottom w:val="none" w:sz="0" w:space="0" w:color="auto"/>
        <w:right w:val="none" w:sz="0" w:space="0" w:color="auto"/>
      </w:divBdr>
    </w:div>
    <w:div w:id="730806811">
      <w:bodyDiv w:val="1"/>
      <w:marLeft w:val="0"/>
      <w:marRight w:val="0"/>
      <w:marTop w:val="0"/>
      <w:marBottom w:val="0"/>
      <w:divBdr>
        <w:top w:val="none" w:sz="0" w:space="0" w:color="auto"/>
        <w:left w:val="none" w:sz="0" w:space="0" w:color="auto"/>
        <w:bottom w:val="none" w:sz="0" w:space="0" w:color="auto"/>
        <w:right w:val="none" w:sz="0" w:space="0" w:color="auto"/>
      </w:divBdr>
      <w:divsChild>
        <w:div w:id="1772162441">
          <w:marLeft w:val="0"/>
          <w:marRight w:val="0"/>
          <w:marTop w:val="0"/>
          <w:marBottom w:val="0"/>
          <w:divBdr>
            <w:top w:val="none" w:sz="0" w:space="0" w:color="auto"/>
            <w:left w:val="none" w:sz="0" w:space="0" w:color="auto"/>
            <w:bottom w:val="none" w:sz="0" w:space="0" w:color="auto"/>
            <w:right w:val="none" w:sz="0" w:space="0" w:color="auto"/>
          </w:divBdr>
        </w:div>
        <w:div w:id="1063521943">
          <w:marLeft w:val="0"/>
          <w:marRight w:val="0"/>
          <w:marTop w:val="0"/>
          <w:marBottom w:val="0"/>
          <w:divBdr>
            <w:top w:val="none" w:sz="0" w:space="0" w:color="auto"/>
            <w:left w:val="none" w:sz="0" w:space="0" w:color="auto"/>
            <w:bottom w:val="none" w:sz="0" w:space="0" w:color="auto"/>
            <w:right w:val="none" w:sz="0" w:space="0" w:color="auto"/>
          </w:divBdr>
        </w:div>
        <w:div w:id="1372462650">
          <w:marLeft w:val="0"/>
          <w:marRight w:val="0"/>
          <w:marTop w:val="0"/>
          <w:marBottom w:val="0"/>
          <w:divBdr>
            <w:top w:val="none" w:sz="0" w:space="0" w:color="auto"/>
            <w:left w:val="none" w:sz="0" w:space="0" w:color="auto"/>
            <w:bottom w:val="none" w:sz="0" w:space="0" w:color="auto"/>
            <w:right w:val="none" w:sz="0" w:space="0" w:color="auto"/>
          </w:divBdr>
        </w:div>
        <w:div w:id="357585011">
          <w:marLeft w:val="0"/>
          <w:marRight w:val="0"/>
          <w:marTop w:val="0"/>
          <w:marBottom w:val="0"/>
          <w:divBdr>
            <w:top w:val="none" w:sz="0" w:space="0" w:color="auto"/>
            <w:left w:val="none" w:sz="0" w:space="0" w:color="auto"/>
            <w:bottom w:val="none" w:sz="0" w:space="0" w:color="auto"/>
            <w:right w:val="none" w:sz="0" w:space="0" w:color="auto"/>
          </w:divBdr>
        </w:div>
        <w:div w:id="1582525357">
          <w:marLeft w:val="0"/>
          <w:marRight w:val="0"/>
          <w:marTop w:val="0"/>
          <w:marBottom w:val="0"/>
          <w:divBdr>
            <w:top w:val="none" w:sz="0" w:space="0" w:color="auto"/>
            <w:left w:val="none" w:sz="0" w:space="0" w:color="auto"/>
            <w:bottom w:val="none" w:sz="0" w:space="0" w:color="auto"/>
            <w:right w:val="none" w:sz="0" w:space="0" w:color="auto"/>
          </w:divBdr>
        </w:div>
        <w:div w:id="1870409797">
          <w:marLeft w:val="0"/>
          <w:marRight w:val="0"/>
          <w:marTop w:val="0"/>
          <w:marBottom w:val="0"/>
          <w:divBdr>
            <w:top w:val="none" w:sz="0" w:space="0" w:color="auto"/>
            <w:left w:val="none" w:sz="0" w:space="0" w:color="auto"/>
            <w:bottom w:val="none" w:sz="0" w:space="0" w:color="auto"/>
            <w:right w:val="none" w:sz="0" w:space="0" w:color="auto"/>
          </w:divBdr>
        </w:div>
        <w:div w:id="1866869066">
          <w:marLeft w:val="0"/>
          <w:marRight w:val="0"/>
          <w:marTop w:val="0"/>
          <w:marBottom w:val="0"/>
          <w:divBdr>
            <w:top w:val="none" w:sz="0" w:space="0" w:color="auto"/>
            <w:left w:val="none" w:sz="0" w:space="0" w:color="auto"/>
            <w:bottom w:val="none" w:sz="0" w:space="0" w:color="auto"/>
            <w:right w:val="none" w:sz="0" w:space="0" w:color="auto"/>
          </w:divBdr>
        </w:div>
        <w:div w:id="500436888">
          <w:marLeft w:val="0"/>
          <w:marRight w:val="0"/>
          <w:marTop w:val="0"/>
          <w:marBottom w:val="0"/>
          <w:divBdr>
            <w:top w:val="none" w:sz="0" w:space="0" w:color="auto"/>
            <w:left w:val="none" w:sz="0" w:space="0" w:color="auto"/>
            <w:bottom w:val="none" w:sz="0" w:space="0" w:color="auto"/>
            <w:right w:val="none" w:sz="0" w:space="0" w:color="auto"/>
          </w:divBdr>
        </w:div>
        <w:div w:id="1107383020">
          <w:marLeft w:val="0"/>
          <w:marRight w:val="0"/>
          <w:marTop w:val="0"/>
          <w:marBottom w:val="0"/>
          <w:divBdr>
            <w:top w:val="none" w:sz="0" w:space="0" w:color="auto"/>
            <w:left w:val="none" w:sz="0" w:space="0" w:color="auto"/>
            <w:bottom w:val="none" w:sz="0" w:space="0" w:color="auto"/>
            <w:right w:val="none" w:sz="0" w:space="0" w:color="auto"/>
          </w:divBdr>
        </w:div>
        <w:div w:id="1065182084">
          <w:marLeft w:val="0"/>
          <w:marRight w:val="0"/>
          <w:marTop w:val="0"/>
          <w:marBottom w:val="0"/>
          <w:divBdr>
            <w:top w:val="none" w:sz="0" w:space="0" w:color="auto"/>
            <w:left w:val="none" w:sz="0" w:space="0" w:color="auto"/>
            <w:bottom w:val="none" w:sz="0" w:space="0" w:color="auto"/>
            <w:right w:val="none" w:sz="0" w:space="0" w:color="auto"/>
          </w:divBdr>
        </w:div>
        <w:div w:id="1484807663">
          <w:marLeft w:val="0"/>
          <w:marRight w:val="0"/>
          <w:marTop w:val="0"/>
          <w:marBottom w:val="0"/>
          <w:divBdr>
            <w:top w:val="none" w:sz="0" w:space="0" w:color="auto"/>
            <w:left w:val="none" w:sz="0" w:space="0" w:color="auto"/>
            <w:bottom w:val="none" w:sz="0" w:space="0" w:color="auto"/>
            <w:right w:val="none" w:sz="0" w:space="0" w:color="auto"/>
          </w:divBdr>
        </w:div>
        <w:div w:id="947589489">
          <w:marLeft w:val="0"/>
          <w:marRight w:val="0"/>
          <w:marTop w:val="0"/>
          <w:marBottom w:val="0"/>
          <w:divBdr>
            <w:top w:val="none" w:sz="0" w:space="0" w:color="auto"/>
            <w:left w:val="none" w:sz="0" w:space="0" w:color="auto"/>
            <w:bottom w:val="none" w:sz="0" w:space="0" w:color="auto"/>
            <w:right w:val="none" w:sz="0" w:space="0" w:color="auto"/>
          </w:divBdr>
        </w:div>
        <w:div w:id="520822890">
          <w:marLeft w:val="0"/>
          <w:marRight w:val="0"/>
          <w:marTop w:val="0"/>
          <w:marBottom w:val="0"/>
          <w:divBdr>
            <w:top w:val="none" w:sz="0" w:space="0" w:color="auto"/>
            <w:left w:val="none" w:sz="0" w:space="0" w:color="auto"/>
            <w:bottom w:val="none" w:sz="0" w:space="0" w:color="auto"/>
            <w:right w:val="none" w:sz="0" w:space="0" w:color="auto"/>
          </w:divBdr>
        </w:div>
        <w:div w:id="168836407">
          <w:marLeft w:val="0"/>
          <w:marRight w:val="0"/>
          <w:marTop w:val="0"/>
          <w:marBottom w:val="0"/>
          <w:divBdr>
            <w:top w:val="none" w:sz="0" w:space="0" w:color="auto"/>
            <w:left w:val="none" w:sz="0" w:space="0" w:color="auto"/>
            <w:bottom w:val="none" w:sz="0" w:space="0" w:color="auto"/>
            <w:right w:val="none" w:sz="0" w:space="0" w:color="auto"/>
          </w:divBdr>
        </w:div>
        <w:div w:id="272131052">
          <w:marLeft w:val="0"/>
          <w:marRight w:val="0"/>
          <w:marTop w:val="0"/>
          <w:marBottom w:val="0"/>
          <w:divBdr>
            <w:top w:val="none" w:sz="0" w:space="0" w:color="auto"/>
            <w:left w:val="none" w:sz="0" w:space="0" w:color="auto"/>
            <w:bottom w:val="none" w:sz="0" w:space="0" w:color="auto"/>
            <w:right w:val="none" w:sz="0" w:space="0" w:color="auto"/>
          </w:divBdr>
        </w:div>
        <w:div w:id="1955400980">
          <w:marLeft w:val="0"/>
          <w:marRight w:val="0"/>
          <w:marTop w:val="0"/>
          <w:marBottom w:val="0"/>
          <w:divBdr>
            <w:top w:val="none" w:sz="0" w:space="0" w:color="auto"/>
            <w:left w:val="none" w:sz="0" w:space="0" w:color="auto"/>
            <w:bottom w:val="none" w:sz="0" w:space="0" w:color="auto"/>
            <w:right w:val="none" w:sz="0" w:space="0" w:color="auto"/>
          </w:divBdr>
        </w:div>
        <w:div w:id="1322349534">
          <w:marLeft w:val="0"/>
          <w:marRight w:val="0"/>
          <w:marTop w:val="0"/>
          <w:marBottom w:val="0"/>
          <w:divBdr>
            <w:top w:val="none" w:sz="0" w:space="0" w:color="auto"/>
            <w:left w:val="none" w:sz="0" w:space="0" w:color="auto"/>
            <w:bottom w:val="none" w:sz="0" w:space="0" w:color="auto"/>
            <w:right w:val="none" w:sz="0" w:space="0" w:color="auto"/>
          </w:divBdr>
        </w:div>
        <w:div w:id="816455909">
          <w:marLeft w:val="0"/>
          <w:marRight w:val="0"/>
          <w:marTop w:val="0"/>
          <w:marBottom w:val="0"/>
          <w:divBdr>
            <w:top w:val="none" w:sz="0" w:space="0" w:color="auto"/>
            <w:left w:val="none" w:sz="0" w:space="0" w:color="auto"/>
            <w:bottom w:val="none" w:sz="0" w:space="0" w:color="auto"/>
            <w:right w:val="none" w:sz="0" w:space="0" w:color="auto"/>
          </w:divBdr>
        </w:div>
        <w:div w:id="2086100380">
          <w:marLeft w:val="0"/>
          <w:marRight w:val="0"/>
          <w:marTop w:val="0"/>
          <w:marBottom w:val="0"/>
          <w:divBdr>
            <w:top w:val="none" w:sz="0" w:space="0" w:color="auto"/>
            <w:left w:val="none" w:sz="0" w:space="0" w:color="auto"/>
            <w:bottom w:val="none" w:sz="0" w:space="0" w:color="auto"/>
            <w:right w:val="none" w:sz="0" w:space="0" w:color="auto"/>
          </w:divBdr>
        </w:div>
        <w:div w:id="1469711336">
          <w:marLeft w:val="0"/>
          <w:marRight w:val="0"/>
          <w:marTop w:val="0"/>
          <w:marBottom w:val="0"/>
          <w:divBdr>
            <w:top w:val="none" w:sz="0" w:space="0" w:color="auto"/>
            <w:left w:val="none" w:sz="0" w:space="0" w:color="auto"/>
            <w:bottom w:val="none" w:sz="0" w:space="0" w:color="auto"/>
            <w:right w:val="none" w:sz="0" w:space="0" w:color="auto"/>
          </w:divBdr>
        </w:div>
        <w:div w:id="1516773563">
          <w:marLeft w:val="0"/>
          <w:marRight w:val="0"/>
          <w:marTop w:val="0"/>
          <w:marBottom w:val="0"/>
          <w:divBdr>
            <w:top w:val="none" w:sz="0" w:space="0" w:color="auto"/>
            <w:left w:val="none" w:sz="0" w:space="0" w:color="auto"/>
            <w:bottom w:val="none" w:sz="0" w:space="0" w:color="auto"/>
            <w:right w:val="none" w:sz="0" w:space="0" w:color="auto"/>
          </w:divBdr>
        </w:div>
        <w:div w:id="909080572">
          <w:marLeft w:val="0"/>
          <w:marRight w:val="0"/>
          <w:marTop w:val="0"/>
          <w:marBottom w:val="0"/>
          <w:divBdr>
            <w:top w:val="none" w:sz="0" w:space="0" w:color="auto"/>
            <w:left w:val="none" w:sz="0" w:space="0" w:color="auto"/>
            <w:bottom w:val="none" w:sz="0" w:space="0" w:color="auto"/>
            <w:right w:val="none" w:sz="0" w:space="0" w:color="auto"/>
          </w:divBdr>
        </w:div>
        <w:div w:id="530269341">
          <w:marLeft w:val="0"/>
          <w:marRight w:val="0"/>
          <w:marTop w:val="0"/>
          <w:marBottom w:val="0"/>
          <w:divBdr>
            <w:top w:val="none" w:sz="0" w:space="0" w:color="auto"/>
            <w:left w:val="none" w:sz="0" w:space="0" w:color="auto"/>
            <w:bottom w:val="none" w:sz="0" w:space="0" w:color="auto"/>
            <w:right w:val="none" w:sz="0" w:space="0" w:color="auto"/>
          </w:divBdr>
        </w:div>
        <w:div w:id="1631741097">
          <w:marLeft w:val="0"/>
          <w:marRight w:val="0"/>
          <w:marTop w:val="0"/>
          <w:marBottom w:val="0"/>
          <w:divBdr>
            <w:top w:val="none" w:sz="0" w:space="0" w:color="auto"/>
            <w:left w:val="none" w:sz="0" w:space="0" w:color="auto"/>
            <w:bottom w:val="none" w:sz="0" w:space="0" w:color="auto"/>
            <w:right w:val="none" w:sz="0" w:space="0" w:color="auto"/>
          </w:divBdr>
        </w:div>
        <w:div w:id="994526743">
          <w:marLeft w:val="0"/>
          <w:marRight w:val="0"/>
          <w:marTop w:val="0"/>
          <w:marBottom w:val="0"/>
          <w:divBdr>
            <w:top w:val="none" w:sz="0" w:space="0" w:color="auto"/>
            <w:left w:val="none" w:sz="0" w:space="0" w:color="auto"/>
            <w:bottom w:val="none" w:sz="0" w:space="0" w:color="auto"/>
            <w:right w:val="none" w:sz="0" w:space="0" w:color="auto"/>
          </w:divBdr>
        </w:div>
        <w:div w:id="1972788823">
          <w:marLeft w:val="0"/>
          <w:marRight w:val="0"/>
          <w:marTop w:val="0"/>
          <w:marBottom w:val="0"/>
          <w:divBdr>
            <w:top w:val="none" w:sz="0" w:space="0" w:color="auto"/>
            <w:left w:val="none" w:sz="0" w:space="0" w:color="auto"/>
            <w:bottom w:val="none" w:sz="0" w:space="0" w:color="auto"/>
            <w:right w:val="none" w:sz="0" w:space="0" w:color="auto"/>
          </w:divBdr>
        </w:div>
        <w:div w:id="1246494901">
          <w:marLeft w:val="0"/>
          <w:marRight w:val="0"/>
          <w:marTop w:val="0"/>
          <w:marBottom w:val="0"/>
          <w:divBdr>
            <w:top w:val="none" w:sz="0" w:space="0" w:color="auto"/>
            <w:left w:val="none" w:sz="0" w:space="0" w:color="auto"/>
            <w:bottom w:val="none" w:sz="0" w:space="0" w:color="auto"/>
            <w:right w:val="none" w:sz="0" w:space="0" w:color="auto"/>
          </w:divBdr>
        </w:div>
        <w:div w:id="640767963">
          <w:marLeft w:val="0"/>
          <w:marRight w:val="0"/>
          <w:marTop w:val="0"/>
          <w:marBottom w:val="0"/>
          <w:divBdr>
            <w:top w:val="none" w:sz="0" w:space="0" w:color="auto"/>
            <w:left w:val="none" w:sz="0" w:space="0" w:color="auto"/>
            <w:bottom w:val="none" w:sz="0" w:space="0" w:color="auto"/>
            <w:right w:val="none" w:sz="0" w:space="0" w:color="auto"/>
          </w:divBdr>
        </w:div>
        <w:div w:id="66653799">
          <w:marLeft w:val="0"/>
          <w:marRight w:val="0"/>
          <w:marTop w:val="0"/>
          <w:marBottom w:val="0"/>
          <w:divBdr>
            <w:top w:val="none" w:sz="0" w:space="0" w:color="auto"/>
            <w:left w:val="none" w:sz="0" w:space="0" w:color="auto"/>
            <w:bottom w:val="none" w:sz="0" w:space="0" w:color="auto"/>
            <w:right w:val="none" w:sz="0" w:space="0" w:color="auto"/>
          </w:divBdr>
        </w:div>
        <w:div w:id="89158853">
          <w:marLeft w:val="0"/>
          <w:marRight w:val="0"/>
          <w:marTop w:val="0"/>
          <w:marBottom w:val="0"/>
          <w:divBdr>
            <w:top w:val="none" w:sz="0" w:space="0" w:color="auto"/>
            <w:left w:val="none" w:sz="0" w:space="0" w:color="auto"/>
            <w:bottom w:val="none" w:sz="0" w:space="0" w:color="auto"/>
            <w:right w:val="none" w:sz="0" w:space="0" w:color="auto"/>
          </w:divBdr>
        </w:div>
        <w:div w:id="1445808725">
          <w:marLeft w:val="0"/>
          <w:marRight w:val="0"/>
          <w:marTop w:val="0"/>
          <w:marBottom w:val="0"/>
          <w:divBdr>
            <w:top w:val="none" w:sz="0" w:space="0" w:color="auto"/>
            <w:left w:val="none" w:sz="0" w:space="0" w:color="auto"/>
            <w:bottom w:val="none" w:sz="0" w:space="0" w:color="auto"/>
            <w:right w:val="none" w:sz="0" w:space="0" w:color="auto"/>
          </w:divBdr>
        </w:div>
        <w:div w:id="954289558">
          <w:marLeft w:val="0"/>
          <w:marRight w:val="0"/>
          <w:marTop w:val="0"/>
          <w:marBottom w:val="0"/>
          <w:divBdr>
            <w:top w:val="none" w:sz="0" w:space="0" w:color="auto"/>
            <w:left w:val="none" w:sz="0" w:space="0" w:color="auto"/>
            <w:bottom w:val="none" w:sz="0" w:space="0" w:color="auto"/>
            <w:right w:val="none" w:sz="0" w:space="0" w:color="auto"/>
          </w:divBdr>
        </w:div>
        <w:div w:id="543254166">
          <w:marLeft w:val="0"/>
          <w:marRight w:val="0"/>
          <w:marTop w:val="0"/>
          <w:marBottom w:val="0"/>
          <w:divBdr>
            <w:top w:val="none" w:sz="0" w:space="0" w:color="auto"/>
            <w:left w:val="none" w:sz="0" w:space="0" w:color="auto"/>
            <w:bottom w:val="none" w:sz="0" w:space="0" w:color="auto"/>
            <w:right w:val="none" w:sz="0" w:space="0" w:color="auto"/>
          </w:divBdr>
        </w:div>
        <w:div w:id="628560555">
          <w:marLeft w:val="0"/>
          <w:marRight w:val="0"/>
          <w:marTop w:val="0"/>
          <w:marBottom w:val="0"/>
          <w:divBdr>
            <w:top w:val="none" w:sz="0" w:space="0" w:color="auto"/>
            <w:left w:val="none" w:sz="0" w:space="0" w:color="auto"/>
            <w:bottom w:val="none" w:sz="0" w:space="0" w:color="auto"/>
            <w:right w:val="none" w:sz="0" w:space="0" w:color="auto"/>
          </w:divBdr>
        </w:div>
        <w:div w:id="1048647832">
          <w:marLeft w:val="0"/>
          <w:marRight w:val="0"/>
          <w:marTop w:val="0"/>
          <w:marBottom w:val="0"/>
          <w:divBdr>
            <w:top w:val="none" w:sz="0" w:space="0" w:color="auto"/>
            <w:left w:val="none" w:sz="0" w:space="0" w:color="auto"/>
            <w:bottom w:val="none" w:sz="0" w:space="0" w:color="auto"/>
            <w:right w:val="none" w:sz="0" w:space="0" w:color="auto"/>
          </w:divBdr>
        </w:div>
        <w:div w:id="248731894">
          <w:marLeft w:val="0"/>
          <w:marRight w:val="0"/>
          <w:marTop w:val="0"/>
          <w:marBottom w:val="0"/>
          <w:divBdr>
            <w:top w:val="none" w:sz="0" w:space="0" w:color="auto"/>
            <w:left w:val="none" w:sz="0" w:space="0" w:color="auto"/>
            <w:bottom w:val="none" w:sz="0" w:space="0" w:color="auto"/>
            <w:right w:val="none" w:sz="0" w:space="0" w:color="auto"/>
          </w:divBdr>
        </w:div>
        <w:div w:id="52389666">
          <w:marLeft w:val="0"/>
          <w:marRight w:val="0"/>
          <w:marTop w:val="0"/>
          <w:marBottom w:val="0"/>
          <w:divBdr>
            <w:top w:val="none" w:sz="0" w:space="0" w:color="auto"/>
            <w:left w:val="none" w:sz="0" w:space="0" w:color="auto"/>
            <w:bottom w:val="none" w:sz="0" w:space="0" w:color="auto"/>
            <w:right w:val="none" w:sz="0" w:space="0" w:color="auto"/>
          </w:divBdr>
        </w:div>
        <w:div w:id="967246115">
          <w:marLeft w:val="0"/>
          <w:marRight w:val="0"/>
          <w:marTop w:val="0"/>
          <w:marBottom w:val="0"/>
          <w:divBdr>
            <w:top w:val="none" w:sz="0" w:space="0" w:color="auto"/>
            <w:left w:val="none" w:sz="0" w:space="0" w:color="auto"/>
            <w:bottom w:val="none" w:sz="0" w:space="0" w:color="auto"/>
            <w:right w:val="none" w:sz="0" w:space="0" w:color="auto"/>
          </w:divBdr>
        </w:div>
        <w:div w:id="839002499">
          <w:marLeft w:val="0"/>
          <w:marRight w:val="0"/>
          <w:marTop w:val="0"/>
          <w:marBottom w:val="0"/>
          <w:divBdr>
            <w:top w:val="none" w:sz="0" w:space="0" w:color="auto"/>
            <w:left w:val="none" w:sz="0" w:space="0" w:color="auto"/>
            <w:bottom w:val="none" w:sz="0" w:space="0" w:color="auto"/>
            <w:right w:val="none" w:sz="0" w:space="0" w:color="auto"/>
          </w:divBdr>
        </w:div>
        <w:div w:id="762147849">
          <w:marLeft w:val="0"/>
          <w:marRight w:val="0"/>
          <w:marTop w:val="0"/>
          <w:marBottom w:val="0"/>
          <w:divBdr>
            <w:top w:val="none" w:sz="0" w:space="0" w:color="auto"/>
            <w:left w:val="none" w:sz="0" w:space="0" w:color="auto"/>
            <w:bottom w:val="none" w:sz="0" w:space="0" w:color="auto"/>
            <w:right w:val="none" w:sz="0" w:space="0" w:color="auto"/>
          </w:divBdr>
        </w:div>
        <w:div w:id="369693696">
          <w:marLeft w:val="0"/>
          <w:marRight w:val="0"/>
          <w:marTop w:val="0"/>
          <w:marBottom w:val="0"/>
          <w:divBdr>
            <w:top w:val="none" w:sz="0" w:space="0" w:color="auto"/>
            <w:left w:val="none" w:sz="0" w:space="0" w:color="auto"/>
            <w:bottom w:val="none" w:sz="0" w:space="0" w:color="auto"/>
            <w:right w:val="none" w:sz="0" w:space="0" w:color="auto"/>
          </w:divBdr>
        </w:div>
        <w:div w:id="1348677790">
          <w:marLeft w:val="0"/>
          <w:marRight w:val="0"/>
          <w:marTop w:val="0"/>
          <w:marBottom w:val="0"/>
          <w:divBdr>
            <w:top w:val="none" w:sz="0" w:space="0" w:color="auto"/>
            <w:left w:val="none" w:sz="0" w:space="0" w:color="auto"/>
            <w:bottom w:val="none" w:sz="0" w:space="0" w:color="auto"/>
            <w:right w:val="none" w:sz="0" w:space="0" w:color="auto"/>
          </w:divBdr>
        </w:div>
        <w:div w:id="935866820">
          <w:marLeft w:val="0"/>
          <w:marRight w:val="0"/>
          <w:marTop w:val="0"/>
          <w:marBottom w:val="0"/>
          <w:divBdr>
            <w:top w:val="none" w:sz="0" w:space="0" w:color="auto"/>
            <w:left w:val="none" w:sz="0" w:space="0" w:color="auto"/>
            <w:bottom w:val="none" w:sz="0" w:space="0" w:color="auto"/>
            <w:right w:val="none" w:sz="0" w:space="0" w:color="auto"/>
          </w:divBdr>
        </w:div>
        <w:div w:id="1231304593">
          <w:marLeft w:val="0"/>
          <w:marRight w:val="0"/>
          <w:marTop w:val="0"/>
          <w:marBottom w:val="0"/>
          <w:divBdr>
            <w:top w:val="none" w:sz="0" w:space="0" w:color="auto"/>
            <w:left w:val="none" w:sz="0" w:space="0" w:color="auto"/>
            <w:bottom w:val="none" w:sz="0" w:space="0" w:color="auto"/>
            <w:right w:val="none" w:sz="0" w:space="0" w:color="auto"/>
          </w:divBdr>
        </w:div>
        <w:div w:id="1286958706">
          <w:marLeft w:val="0"/>
          <w:marRight w:val="0"/>
          <w:marTop w:val="0"/>
          <w:marBottom w:val="0"/>
          <w:divBdr>
            <w:top w:val="none" w:sz="0" w:space="0" w:color="auto"/>
            <w:left w:val="none" w:sz="0" w:space="0" w:color="auto"/>
            <w:bottom w:val="none" w:sz="0" w:space="0" w:color="auto"/>
            <w:right w:val="none" w:sz="0" w:space="0" w:color="auto"/>
          </w:divBdr>
        </w:div>
        <w:div w:id="628240936">
          <w:marLeft w:val="0"/>
          <w:marRight w:val="0"/>
          <w:marTop w:val="0"/>
          <w:marBottom w:val="0"/>
          <w:divBdr>
            <w:top w:val="none" w:sz="0" w:space="0" w:color="auto"/>
            <w:left w:val="none" w:sz="0" w:space="0" w:color="auto"/>
            <w:bottom w:val="none" w:sz="0" w:space="0" w:color="auto"/>
            <w:right w:val="none" w:sz="0" w:space="0" w:color="auto"/>
          </w:divBdr>
        </w:div>
        <w:div w:id="794182890">
          <w:marLeft w:val="0"/>
          <w:marRight w:val="0"/>
          <w:marTop w:val="0"/>
          <w:marBottom w:val="0"/>
          <w:divBdr>
            <w:top w:val="none" w:sz="0" w:space="0" w:color="auto"/>
            <w:left w:val="none" w:sz="0" w:space="0" w:color="auto"/>
            <w:bottom w:val="none" w:sz="0" w:space="0" w:color="auto"/>
            <w:right w:val="none" w:sz="0" w:space="0" w:color="auto"/>
          </w:divBdr>
        </w:div>
        <w:div w:id="1450121428">
          <w:marLeft w:val="0"/>
          <w:marRight w:val="0"/>
          <w:marTop w:val="0"/>
          <w:marBottom w:val="0"/>
          <w:divBdr>
            <w:top w:val="none" w:sz="0" w:space="0" w:color="auto"/>
            <w:left w:val="none" w:sz="0" w:space="0" w:color="auto"/>
            <w:bottom w:val="none" w:sz="0" w:space="0" w:color="auto"/>
            <w:right w:val="none" w:sz="0" w:space="0" w:color="auto"/>
          </w:divBdr>
        </w:div>
        <w:div w:id="91753444">
          <w:marLeft w:val="0"/>
          <w:marRight w:val="0"/>
          <w:marTop w:val="0"/>
          <w:marBottom w:val="0"/>
          <w:divBdr>
            <w:top w:val="none" w:sz="0" w:space="0" w:color="auto"/>
            <w:left w:val="none" w:sz="0" w:space="0" w:color="auto"/>
            <w:bottom w:val="none" w:sz="0" w:space="0" w:color="auto"/>
            <w:right w:val="none" w:sz="0" w:space="0" w:color="auto"/>
          </w:divBdr>
        </w:div>
        <w:div w:id="879364989">
          <w:marLeft w:val="0"/>
          <w:marRight w:val="0"/>
          <w:marTop w:val="0"/>
          <w:marBottom w:val="0"/>
          <w:divBdr>
            <w:top w:val="none" w:sz="0" w:space="0" w:color="auto"/>
            <w:left w:val="none" w:sz="0" w:space="0" w:color="auto"/>
            <w:bottom w:val="none" w:sz="0" w:space="0" w:color="auto"/>
            <w:right w:val="none" w:sz="0" w:space="0" w:color="auto"/>
          </w:divBdr>
        </w:div>
        <w:div w:id="1222448375">
          <w:marLeft w:val="0"/>
          <w:marRight w:val="0"/>
          <w:marTop w:val="0"/>
          <w:marBottom w:val="0"/>
          <w:divBdr>
            <w:top w:val="none" w:sz="0" w:space="0" w:color="auto"/>
            <w:left w:val="none" w:sz="0" w:space="0" w:color="auto"/>
            <w:bottom w:val="none" w:sz="0" w:space="0" w:color="auto"/>
            <w:right w:val="none" w:sz="0" w:space="0" w:color="auto"/>
          </w:divBdr>
        </w:div>
        <w:div w:id="1174536944">
          <w:marLeft w:val="0"/>
          <w:marRight w:val="0"/>
          <w:marTop w:val="0"/>
          <w:marBottom w:val="0"/>
          <w:divBdr>
            <w:top w:val="none" w:sz="0" w:space="0" w:color="auto"/>
            <w:left w:val="none" w:sz="0" w:space="0" w:color="auto"/>
            <w:bottom w:val="none" w:sz="0" w:space="0" w:color="auto"/>
            <w:right w:val="none" w:sz="0" w:space="0" w:color="auto"/>
          </w:divBdr>
        </w:div>
        <w:div w:id="1045829561">
          <w:marLeft w:val="0"/>
          <w:marRight w:val="0"/>
          <w:marTop w:val="0"/>
          <w:marBottom w:val="0"/>
          <w:divBdr>
            <w:top w:val="none" w:sz="0" w:space="0" w:color="auto"/>
            <w:left w:val="none" w:sz="0" w:space="0" w:color="auto"/>
            <w:bottom w:val="none" w:sz="0" w:space="0" w:color="auto"/>
            <w:right w:val="none" w:sz="0" w:space="0" w:color="auto"/>
          </w:divBdr>
        </w:div>
        <w:div w:id="587614123">
          <w:marLeft w:val="0"/>
          <w:marRight w:val="0"/>
          <w:marTop w:val="0"/>
          <w:marBottom w:val="0"/>
          <w:divBdr>
            <w:top w:val="none" w:sz="0" w:space="0" w:color="auto"/>
            <w:left w:val="none" w:sz="0" w:space="0" w:color="auto"/>
            <w:bottom w:val="none" w:sz="0" w:space="0" w:color="auto"/>
            <w:right w:val="none" w:sz="0" w:space="0" w:color="auto"/>
          </w:divBdr>
        </w:div>
        <w:div w:id="255208769">
          <w:marLeft w:val="0"/>
          <w:marRight w:val="0"/>
          <w:marTop w:val="0"/>
          <w:marBottom w:val="0"/>
          <w:divBdr>
            <w:top w:val="none" w:sz="0" w:space="0" w:color="auto"/>
            <w:left w:val="none" w:sz="0" w:space="0" w:color="auto"/>
            <w:bottom w:val="none" w:sz="0" w:space="0" w:color="auto"/>
            <w:right w:val="none" w:sz="0" w:space="0" w:color="auto"/>
          </w:divBdr>
        </w:div>
        <w:div w:id="555505572">
          <w:marLeft w:val="0"/>
          <w:marRight w:val="0"/>
          <w:marTop w:val="0"/>
          <w:marBottom w:val="0"/>
          <w:divBdr>
            <w:top w:val="none" w:sz="0" w:space="0" w:color="auto"/>
            <w:left w:val="none" w:sz="0" w:space="0" w:color="auto"/>
            <w:bottom w:val="none" w:sz="0" w:space="0" w:color="auto"/>
            <w:right w:val="none" w:sz="0" w:space="0" w:color="auto"/>
          </w:divBdr>
        </w:div>
        <w:div w:id="1091970001">
          <w:marLeft w:val="0"/>
          <w:marRight w:val="0"/>
          <w:marTop w:val="0"/>
          <w:marBottom w:val="0"/>
          <w:divBdr>
            <w:top w:val="none" w:sz="0" w:space="0" w:color="auto"/>
            <w:left w:val="none" w:sz="0" w:space="0" w:color="auto"/>
            <w:bottom w:val="none" w:sz="0" w:space="0" w:color="auto"/>
            <w:right w:val="none" w:sz="0" w:space="0" w:color="auto"/>
          </w:divBdr>
        </w:div>
        <w:div w:id="400980109">
          <w:marLeft w:val="0"/>
          <w:marRight w:val="0"/>
          <w:marTop w:val="0"/>
          <w:marBottom w:val="0"/>
          <w:divBdr>
            <w:top w:val="none" w:sz="0" w:space="0" w:color="auto"/>
            <w:left w:val="none" w:sz="0" w:space="0" w:color="auto"/>
            <w:bottom w:val="none" w:sz="0" w:space="0" w:color="auto"/>
            <w:right w:val="none" w:sz="0" w:space="0" w:color="auto"/>
          </w:divBdr>
        </w:div>
        <w:div w:id="1669937403">
          <w:marLeft w:val="0"/>
          <w:marRight w:val="0"/>
          <w:marTop w:val="0"/>
          <w:marBottom w:val="0"/>
          <w:divBdr>
            <w:top w:val="none" w:sz="0" w:space="0" w:color="auto"/>
            <w:left w:val="none" w:sz="0" w:space="0" w:color="auto"/>
            <w:bottom w:val="none" w:sz="0" w:space="0" w:color="auto"/>
            <w:right w:val="none" w:sz="0" w:space="0" w:color="auto"/>
          </w:divBdr>
        </w:div>
        <w:div w:id="270750735">
          <w:marLeft w:val="0"/>
          <w:marRight w:val="0"/>
          <w:marTop w:val="0"/>
          <w:marBottom w:val="0"/>
          <w:divBdr>
            <w:top w:val="none" w:sz="0" w:space="0" w:color="auto"/>
            <w:left w:val="none" w:sz="0" w:space="0" w:color="auto"/>
            <w:bottom w:val="none" w:sz="0" w:space="0" w:color="auto"/>
            <w:right w:val="none" w:sz="0" w:space="0" w:color="auto"/>
          </w:divBdr>
        </w:div>
        <w:div w:id="1736586573">
          <w:marLeft w:val="0"/>
          <w:marRight w:val="0"/>
          <w:marTop w:val="0"/>
          <w:marBottom w:val="0"/>
          <w:divBdr>
            <w:top w:val="none" w:sz="0" w:space="0" w:color="auto"/>
            <w:left w:val="none" w:sz="0" w:space="0" w:color="auto"/>
            <w:bottom w:val="none" w:sz="0" w:space="0" w:color="auto"/>
            <w:right w:val="none" w:sz="0" w:space="0" w:color="auto"/>
          </w:divBdr>
        </w:div>
        <w:div w:id="1873808441">
          <w:marLeft w:val="0"/>
          <w:marRight w:val="0"/>
          <w:marTop w:val="0"/>
          <w:marBottom w:val="0"/>
          <w:divBdr>
            <w:top w:val="none" w:sz="0" w:space="0" w:color="auto"/>
            <w:left w:val="none" w:sz="0" w:space="0" w:color="auto"/>
            <w:bottom w:val="none" w:sz="0" w:space="0" w:color="auto"/>
            <w:right w:val="none" w:sz="0" w:space="0" w:color="auto"/>
          </w:divBdr>
        </w:div>
        <w:div w:id="1903716416">
          <w:marLeft w:val="0"/>
          <w:marRight w:val="0"/>
          <w:marTop w:val="0"/>
          <w:marBottom w:val="0"/>
          <w:divBdr>
            <w:top w:val="none" w:sz="0" w:space="0" w:color="auto"/>
            <w:left w:val="none" w:sz="0" w:space="0" w:color="auto"/>
            <w:bottom w:val="none" w:sz="0" w:space="0" w:color="auto"/>
            <w:right w:val="none" w:sz="0" w:space="0" w:color="auto"/>
          </w:divBdr>
        </w:div>
        <w:div w:id="179006069">
          <w:marLeft w:val="0"/>
          <w:marRight w:val="0"/>
          <w:marTop w:val="0"/>
          <w:marBottom w:val="0"/>
          <w:divBdr>
            <w:top w:val="none" w:sz="0" w:space="0" w:color="auto"/>
            <w:left w:val="none" w:sz="0" w:space="0" w:color="auto"/>
            <w:bottom w:val="none" w:sz="0" w:space="0" w:color="auto"/>
            <w:right w:val="none" w:sz="0" w:space="0" w:color="auto"/>
          </w:divBdr>
        </w:div>
        <w:div w:id="691033722">
          <w:marLeft w:val="0"/>
          <w:marRight w:val="0"/>
          <w:marTop w:val="0"/>
          <w:marBottom w:val="0"/>
          <w:divBdr>
            <w:top w:val="none" w:sz="0" w:space="0" w:color="auto"/>
            <w:left w:val="none" w:sz="0" w:space="0" w:color="auto"/>
            <w:bottom w:val="none" w:sz="0" w:space="0" w:color="auto"/>
            <w:right w:val="none" w:sz="0" w:space="0" w:color="auto"/>
          </w:divBdr>
        </w:div>
        <w:div w:id="896472770">
          <w:marLeft w:val="0"/>
          <w:marRight w:val="0"/>
          <w:marTop w:val="0"/>
          <w:marBottom w:val="0"/>
          <w:divBdr>
            <w:top w:val="none" w:sz="0" w:space="0" w:color="auto"/>
            <w:left w:val="none" w:sz="0" w:space="0" w:color="auto"/>
            <w:bottom w:val="none" w:sz="0" w:space="0" w:color="auto"/>
            <w:right w:val="none" w:sz="0" w:space="0" w:color="auto"/>
          </w:divBdr>
        </w:div>
        <w:div w:id="282344107">
          <w:marLeft w:val="0"/>
          <w:marRight w:val="0"/>
          <w:marTop w:val="0"/>
          <w:marBottom w:val="0"/>
          <w:divBdr>
            <w:top w:val="none" w:sz="0" w:space="0" w:color="auto"/>
            <w:left w:val="none" w:sz="0" w:space="0" w:color="auto"/>
            <w:bottom w:val="none" w:sz="0" w:space="0" w:color="auto"/>
            <w:right w:val="none" w:sz="0" w:space="0" w:color="auto"/>
          </w:divBdr>
        </w:div>
        <w:div w:id="1014069302">
          <w:marLeft w:val="0"/>
          <w:marRight w:val="0"/>
          <w:marTop w:val="0"/>
          <w:marBottom w:val="0"/>
          <w:divBdr>
            <w:top w:val="none" w:sz="0" w:space="0" w:color="auto"/>
            <w:left w:val="none" w:sz="0" w:space="0" w:color="auto"/>
            <w:bottom w:val="none" w:sz="0" w:space="0" w:color="auto"/>
            <w:right w:val="none" w:sz="0" w:space="0" w:color="auto"/>
          </w:divBdr>
        </w:div>
        <w:div w:id="1584872180">
          <w:marLeft w:val="0"/>
          <w:marRight w:val="0"/>
          <w:marTop w:val="0"/>
          <w:marBottom w:val="0"/>
          <w:divBdr>
            <w:top w:val="none" w:sz="0" w:space="0" w:color="auto"/>
            <w:left w:val="none" w:sz="0" w:space="0" w:color="auto"/>
            <w:bottom w:val="none" w:sz="0" w:space="0" w:color="auto"/>
            <w:right w:val="none" w:sz="0" w:space="0" w:color="auto"/>
          </w:divBdr>
        </w:div>
        <w:div w:id="1272401625">
          <w:marLeft w:val="0"/>
          <w:marRight w:val="0"/>
          <w:marTop w:val="0"/>
          <w:marBottom w:val="0"/>
          <w:divBdr>
            <w:top w:val="none" w:sz="0" w:space="0" w:color="auto"/>
            <w:left w:val="none" w:sz="0" w:space="0" w:color="auto"/>
            <w:bottom w:val="none" w:sz="0" w:space="0" w:color="auto"/>
            <w:right w:val="none" w:sz="0" w:space="0" w:color="auto"/>
          </w:divBdr>
        </w:div>
        <w:div w:id="2107845078">
          <w:marLeft w:val="0"/>
          <w:marRight w:val="0"/>
          <w:marTop w:val="0"/>
          <w:marBottom w:val="0"/>
          <w:divBdr>
            <w:top w:val="none" w:sz="0" w:space="0" w:color="auto"/>
            <w:left w:val="none" w:sz="0" w:space="0" w:color="auto"/>
            <w:bottom w:val="none" w:sz="0" w:space="0" w:color="auto"/>
            <w:right w:val="none" w:sz="0" w:space="0" w:color="auto"/>
          </w:divBdr>
        </w:div>
        <w:div w:id="36005960">
          <w:marLeft w:val="0"/>
          <w:marRight w:val="0"/>
          <w:marTop w:val="0"/>
          <w:marBottom w:val="0"/>
          <w:divBdr>
            <w:top w:val="none" w:sz="0" w:space="0" w:color="auto"/>
            <w:left w:val="none" w:sz="0" w:space="0" w:color="auto"/>
            <w:bottom w:val="none" w:sz="0" w:space="0" w:color="auto"/>
            <w:right w:val="none" w:sz="0" w:space="0" w:color="auto"/>
          </w:divBdr>
        </w:div>
        <w:div w:id="661666156">
          <w:marLeft w:val="0"/>
          <w:marRight w:val="0"/>
          <w:marTop w:val="0"/>
          <w:marBottom w:val="0"/>
          <w:divBdr>
            <w:top w:val="none" w:sz="0" w:space="0" w:color="auto"/>
            <w:left w:val="none" w:sz="0" w:space="0" w:color="auto"/>
            <w:bottom w:val="none" w:sz="0" w:space="0" w:color="auto"/>
            <w:right w:val="none" w:sz="0" w:space="0" w:color="auto"/>
          </w:divBdr>
        </w:div>
        <w:div w:id="37826695">
          <w:marLeft w:val="0"/>
          <w:marRight w:val="0"/>
          <w:marTop w:val="0"/>
          <w:marBottom w:val="0"/>
          <w:divBdr>
            <w:top w:val="none" w:sz="0" w:space="0" w:color="auto"/>
            <w:left w:val="none" w:sz="0" w:space="0" w:color="auto"/>
            <w:bottom w:val="none" w:sz="0" w:space="0" w:color="auto"/>
            <w:right w:val="none" w:sz="0" w:space="0" w:color="auto"/>
          </w:divBdr>
        </w:div>
        <w:div w:id="782067910">
          <w:marLeft w:val="0"/>
          <w:marRight w:val="0"/>
          <w:marTop w:val="0"/>
          <w:marBottom w:val="0"/>
          <w:divBdr>
            <w:top w:val="none" w:sz="0" w:space="0" w:color="auto"/>
            <w:left w:val="none" w:sz="0" w:space="0" w:color="auto"/>
            <w:bottom w:val="none" w:sz="0" w:space="0" w:color="auto"/>
            <w:right w:val="none" w:sz="0" w:space="0" w:color="auto"/>
          </w:divBdr>
        </w:div>
        <w:div w:id="595479383">
          <w:marLeft w:val="0"/>
          <w:marRight w:val="0"/>
          <w:marTop w:val="0"/>
          <w:marBottom w:val="0"/>
          <w:divBdr>
            <w:top w:val="none" w:sz="0" w:space="0" w:color="auto"/>
            <w:left w:val="none" w:sz="0" w:space="0" w:color="auto"/>
            <w:bottom w:val="none" w:sz="0" w:space="0" w:color="auto"/>
            <w:right w:val="none" w:sz="0" w:space="0" w:color="auto"/>
          </w:divBdr>
        </w:div>
        <w:div w:id="1577594230">
          <w:marLeft w:val="0"/>
          <w:marRight w:val="0"/>
          <w:marTop w:val="0"/>
          <w:marBottom w:val="0"/>
          <w:divBdr>
            <w:top w:val="none" w:sz="0" w:space="0" w:color="auto"/>
            <w:left w:val="none" w:sz="0" w:space="0" w:color="auto"/>
            <w:bottom w:val="none" w:sz="0" w:space="0" w:color="auto"/>
            <w:right w:val="none" w:sz="0" w:space="0" w:color="auto"/>
          </w:divBdr>
        </w:div>
        <w:div w:id="398555566">
          <w:marLeft w:val="0"/>
          <w:marRight w:val="0"/>
          <w:marTop w:val="0"/>
          <w:marBottom w:val="0"/>
          <w:divBdr>
            <w:top w:val="none" w:sz="0" w:space="0" w:color="auto"/>
            <w:left w:val="none" w:sz="0" w:space="0" w:color="auto"/>
            <w:bottom w:val="none" w:sz="0" w:space="0" w:color="auto"/>
            <w:right w:val="none" w:sz="0" w:space="0" w:color="auto"/>
          </w:divBdr>
        </w:div>
        <w:div w:id="880825031">
          <w:marLeft w:val="0"/>
          <w:marRight w:val="0"/>
          <w:marTop w:val="0"/>
          <w:marBottom w:val="0"/>
          <w:divBdr>
            <w:top w:val="none" w:sz="0" w:space="0" w:color="auto"/>
            <w:left w:val="none" w:sz="0" w:space="0" w:color="auto"/>
            <w:bottom w:val="none" w:sz="0" w:space="0" w:color="auto"/>
            <w:right w:val="none" w:sz="0" w:space="0" w:color="auto"/>
          </w:divBdr>
        </w:div>
        <w:div w:id="845444396">
          <w:marLeft w:val="0"/>
          <w:marRight w:val="0"/>
          <w:marTop w:val="0"/>
          <w:marBottom w:val="0"/>
          <w:divBdr>
            <w:top w:val="none" w:sz="0" w:space="0" w:color="auto"/>
            <w:left w:val="none" w:sz="0" w:space="0" w:color="auto"/>
            <w:bottom w:val="none" w:sz="0" w:space="0" w:color="auto"/>
            <w:right w:val="none" w:sz="0" w:space="0" w:color="auto"/>
          </w:divBdr>
        </w:div>
        <w:div w:id="1336111343">
          <w:marLeft w:val="0"/>
          <w:marRight w:val="0"/>
          <w:marTop w:val="0"/>
          <w:marBottom w:val="0"/>
          <w:divBdr>
            <w:top w:val="none" w:sz="0" w:space="0" w:color="auto"/>
            <w:left w:val="none" w:sz="0" w:space="0" w:color="auto"/>
            <w:bottom w:val="none" w:sz="0" w:space="0" w:color="auto"/>
            <w:right w:val="none" w:sz="0" w:space="0" w:color="auto"/>
          </w:divBdr>
        </w:div>
        <w:div w:id="429665811">
          <w:marLeft w:val="0"/>
          <w:marRight w:val="0"/>
          <w:marTop w:val="0"/>
          <w:marBottom w:val="0"/>
          <w:divBdr>
            <w:top w:val="none" w:sz="0" w:space="0" w:color="auto"/>
            <w:left w:val="none" w:sz="0" w:space="0" w:color="auto"/>
            <w:bottom w:val="none" w:sz="0" w:space="0" w:color="auto"/>
            <w:right w:val="none" w:sz="0" w:space="0" w:color="auto"/>
          </w:divBdr>
        </w:div>
        <w:div w:id="379013000">
          <w:marLeft w:val="0"/>
          <w:marRight w:val="0"/>
          <w:marTop w:val="0"/>
          <w:marBottom w:val="0"/>
          <w:divBdr>
            <w:top w:val="none" w:sz="0" w:space="0" w:color="auto"/>
            <w:left w:val="none" w:sz="0" w:space="0" w:color="auto"/>
            <w:bottom w:val="none" w:sz="0" w:space="0" w:color="auto"/>
            <w:right w:val="none" w:sz="0" w:space="0" w:color="auto"/>
          </w:divBdr>
        </w:div>
        <w:div w:id="1445659008">
          <w:marLeft w:val="0"/>
          <w:marRight w:val="0"/>
          <w:marTop w:val="0"/>
          <w:marBottom w:val="0"/>
          <w:divBdr>
            <w:top w:val="none" w:sz="0" w:space="0" w:color="auto"/>
            <w:left w:val="none" w:sz="0" w:space="0" w:color="auto"/>
            <w:bottom w:val="none" w:sz="0" w:space="0" w:color="auto"/>
            <w:right w:val="none" w:sz="0" w:space="0" w:color="auto"/>
          </w:divBdr>
        </w:div>
        <w:div w:id="275261615">
          <w:marLeft w:val="0"/>
          <w:marRight w:val="0"/>
          <w:marTop w:val="0"/>
          <w:marBottom w:val="0"/>
          <w:divBdr>
            <w:top w:val="none" w:sz="0" w:space="0" w:color="auto"/>
            <w:left w:val="none" w:sz="0" w:space="0" w:color="auto"/>
            <w:bottom w:val="none" w:sz="0" w:space="0" w:color="auto"/>
            <w:right w:val="none" w:sz="0" w:space="0" w:color="auto"/>
          </w:divBdr>
        </w:div>
        <w:div w:id="1304503673">
          <w:marLeft w:val="0"/>
          <w:marRight w:val="0"/>
          <w:marTop w:val="0"/>
          <w:marBottom w:val="0"/>
          <w:divBdr>
            <w:top w:val="none" w:sz="0" w:space="0" w:color="auto"/>
            <w:left w:val="none" w:sz="0" w:space="0" w:color="auto"/>
            <w:bottom w:val="none" w:sz="0" w:space="0" w:color="auto"/>
            <w:right w:val="none" w:sz="0" w:space="0" w:color="auto"/>
          </w:divBdr>
        </w:div>
        <w:div w:id="762841909">
          <w:marLeft w:val="0"/>
          <w:marRight w:val="0"/>
          <w:marTop w:val="0"/>
          <w:marBottom w:val="0"/>
          <w:divBdr>
            <w:top w:val="none" w:sz="0" w:space="0" w:color="auto"/>
            <w:left w:val="none" w:sz="0" w:space="0" w:color="auto"/>
            <w:bottom w:val="none" w:sz="0" w:space="0" w:color="auto"/>
            <w:right w:val="none" w:sz="0" w:space="0" w:color="auto"/>
          </w:divBdr>
        </w:div>
        <w:div w:id="1973628486">
          <w:marLeft w:val="0"/>
          <w:marRight w:val="0"/>
          <w:marTop w:val="0"/>
          <w:marBottom w:val="0"/>
          <w:divBdr>
            <w:top w:val="none" w:sz="0" w:space="0" w:color="auto"/>
            <w:left w:val="none" w:sz="0" w:space="0" w:color="auto"/>
            <w:bottom w:val="none" w:sz="0" w:space="0" w:color="auto"/>
            <w:right w:val="none" w:sz="0" w:space="0" w:color="auto"/>
          </w:divBdr>
        </w:div>
        <w:div w:id="1103571748">
          <w:marLeft w:val="0"/>
          <w:marRight w:val="0"/>
          <w:marTop w:val="0"/>
          <w:marBottom w:val="0"/>
          <w:divBdr>
            <w:top w:val="none" w:sz="0" w:space="0" w:color="auto"/>
            <w:left w:val="none" w:sz="0" w:space="0" w:color="auto"/>
            <w:bottom w:val="none" w:sz="0" w:space="0" w:color="auto"/>
            <w:right w:val="none" w:sz="0" w:space="0" w:color="auto"/>
          </w:divBdr>
        </w:div>
      </w:divsChild>
    </w:div>
    <w:div w:id="756369871">
      <w:bodyDiv w:val="1"/>
      <w:marLeft w:val="0"/>
      <w:marRight w:val="0"/>
      <w:marTop w:val="0"/>
      <w:marBottom w:val="0"/>
      <w:divBdr>
        <w:top w:val="none" w:sz="0" w:space="0" w:color="auto"/>
        <w:left w:val="none" w:sz="0" w:space="0" w:color="auto"/>
        <w:bottom w:val="none" w:sz="0" w:space="0" w:color="auto"/>
        <w:right w:val="none" w:sz="0" w:space="0" w:color="auto"/>
      </w:divBdr>
    </w:div>
    <w:div w:id="765198626">
      <w:bodyDiv w:val="1"/>
      <w:marLeft w:val="0"/>
      <w:marRight w:val="0"/>
      <w:marTop w:val="0"/>
      <w:marBottom w:val="0"/>
      <w:divBdr>
        <w:top w:val="none" w:sz="0" w:space="0" w:color="auto"/>
        <w:left w:val="none" w:sz="0" w:space="0" w:color="auto"/>
        <w:bottom w:val="none" w:sz="0" w:space="0" w:color="auto"/>
        <w:right w:val="none" w:sz="0" w:space="0" w:color="auto"/>
      </w:divBdr>
      <w:divsChild>
        <w:div w:id="1637640054">
          <w:marLeft w:val="0"/>
          <w:marRight w:val="0"/>
          <w:marTop w:val="0"/>
          <w:marBottom w:val="0"/>
          <w:divBdr>
            <w:top w:val="none" w:sz="0" w:space="0" w:color="auto"/>
            <w:left w:val="none" w:sz="0" w:space="0" w:color="auto"/>
            <w:bottom w:val="none" w:sz="0" w:space="0" w:color="auto"/>
            <w:right w:val="none" w:sz="0" w:space="0" w:color="auto"/>
          </w:divBdr>
          <w:divsChild>
            <w:div w:id="1123501774">
              <w:marLeft w:val="0"/>
              <w:marRight w:val="0"/>
              <w:marTop w:val="0"/>
              <w:marBottom w:val="0"/>
              <w:divBdr>
                <w:top w:val="none" w:sz="0" w:space="0" w:color="auto"/>
                <w:left w:val="none" w:sz="0" w:space="0" w:color="auto"/>
                <w:bottom w:val="none" w:sz="0" w:space="0" w:color="auto"/>
                <w:right w:val="none" w:sz="0" w:space="0" w:color="auto"/>
              </w:divBdr>
              <w:divsChild>
                <w:div w:id="176360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751833">
      <w:bodyDiv w:val="1"/>
      <w:marLeft w:val="0"/>
      <w:marRight w:val="0"/>
      <w:marTop w:val="0"/>
      <w:marBottom w:val="0"/>
      <w:divBdr>
        <w:top w:val="none" w:sz="0" w:space="0" w:color="auto"/>
        <w:left w:val="none" w:sz="0" w:space="0" w:color="auto"/>
        <w:bottom w:val="none" w:sz="0" w:space="0" w:color="auto"/>
        <w:right w:val="none" w:sz="0" w:space="0" w:color="auto"/>
      </w:divBdr>
      <w:divsChild>
        <w:div w:id="163474343">
          <w:marLeft w:val="0"/>
          <w:marRight w:val="0"/>
          <w:marTop w:val="0"/>
          <w:marBottom w:val="0"/>
          <w:divBdr>
            <w:top w:val="none" w:sz="0" w:space="0" w:color="auto"/>
            <w:left w:val="none" w:sz="0" w:space="0" w:color="auto"/>
            <w:bottom w:val="none" w:sz="0" w:space="0" w:color="auto"/>
            <w:right w:val="none" w:sz="0" w:space="0" w:color="auto"/>
          </w:divBdr>
        </w:div>
        <w:div w:id="364404867">
          <w:marLeft w:val="0"/>
          <w:marRight w:val="0"/>
          <w:marTop w:val="0"/>
          <w:marBottom w:val="0"/>
          <w:divBdr>
            <w:top w:val="none" w:sz="0" w:space="0" w:color="auto"/>
            <w:left w:val="none" w:sz="0" w:space="0" w:color="auto"/>
            <w:bottom w:val="none" w:sz="0" w:space="0" w:color="auto"/>
            <w:right w:val="none" w:sz="0" w:space="0" w:color="auto"/>
          </w:divBdr>
        </w:div>
        <w:div w:id="551312708">
          <w:marLeft w:val="0"/>
          <w:marRight w:val="0"/>
          <w:marTop w:val="0"/>
          <w:marBottom w:val="0"/>
          <w:divBdr>
            <w:top w:val="none" w:sz="0" w:space="0" w:color="auto"/>
            <w:left w:val="none" w:sz="0" w:space="0" w:color="auto"/>
            <w:bottom w:val="none" w:sz="0" w:space="0" w:color="auto"/>
            <w:right w:val="none" w:sz="0" w:space="0" w:color="auto"/>
          </w:divBdr>
        </w:div>
        <w:div w:id="691883525">
          <w:marLeft w:val="0"/>
          <w:marRight w:val="0"/>
          <w:marTop w:val="0"/>
          <w:marBottom w:val="0"/>
          <w:divBdr>
            <w:top w:val="none" w:sz="0" w:space="0" w:color="auto"/>
            <w:left w:val="none" w:sz="0" w:space="0" w:color="auto"/>
            <w:bottom w:val="none" w:sz="0" w:space="0" w:color="auto"/>
            <w:right w:val="none" w:sz="0" w:space="0" w:color="auto"/>
          </w:divBdr>
        </w:div>
        <w:div w:id="879317112">
          <w:marLeft w:val="0"/>
          <w:marRight w:val="0"/>
          <w:marTop w:val="0"/>
          <w:marBottom w:val="0"/>
          <w:divBdr>
            <w:top w:val="none" w:sz="0" w:space="0" w:color="auto"/>
            <w:left w:val="none" w:sz="0" w:space="0" w:color="auto"/>
            <w:bottom w:val="none" w:sz="0" w:space="0" w:color="auto"/>
            <w:right w:val="none" w:sz="0" w:space="0" w:color="auto"/>
          </w:divBdr>
        </w:div>
      </w:divsChild>
    </w:div>
    <w:div w:id="868103695">
      <w:bodyDiv w:val="1"/>
      <w:marLeft w:val="0"/>
      <w:marRight w:val="0"/>
      <w:marTop w:val="0"/>
      <w:marBottom w:val="0"/>
      <w:divBdr>
        <w:top w:val="none" w:sz="0" w:space="0" w:color="auto"/>
        <w:left w:val="none" w:sz="0" w:space="0" w:color="auto"/>
        <w:bottom w:val="none" w:sz="0" w:space="0" w:color="auto"/>
        <w:right w:val="none" w:sz="0" w:space="0" w:color="auto"/>
      </w:divBdr>
    </w:div>
    <w:div w:id="873538889">
      <w:bodyDiv w:val="1"/>
      <w:marLeft w:val="0"/>
      <w:marRight w:val="0"/>
      <w:marTop w:val="0"/>
      <w:marBottom w:val="0"/>
      <w:divBdr>
        <w:top w:val="none" w:sz="0" w:space="0" w:color="auto"/>
        <w:left w:val="none" w:sz="0" w:space="0" w:color="auto"/>
        <w:bottom w:val="none" w:sz="0" w:space="0" w:color="auto"/>
        <w:right w:val="none" w:sz="0" w:space="0" w:color="auto"/>
      </w:divBdr>
      <w:divsChild>
        <w:div w:id="755319708">
          <w:marLeft w:val="0"/>
          <w:marRight w:val="0"/>
          <w:marTop w:val="0"/>
          <w:marBottom w:val="0"/>
          <w:divBdr>
            <w:top w:val="none" w:sz="0" w:space="0" w:color="auto"/>
            <w:left w:val="none" w:sz="0" w:space="0" w:color="auto"/>
            <w:bottom w:val="none" w:sz="0" w:space="0" w:color="auto"/>
            <w:right w:val="none" w:sz="0" w:space="0" w:color="auto"/>
          </w:divBdr>
        </w:div>
        <w:div w:id="822893879">
          <w:marLeft w:val="0"/>
          <w:marRight w:val="0"/>
          <w:marTop w:val="0"/>
          <w:marBottom w:val="0"/>
          <w:divBdr>
            <w:top w:val="none" w:sz="0" w:space="0" w:color="auto"/>
            <w:left w:val="none" w:sz="0" w:space="0" w:color="auto"/>
            <w:bottom w:val="none" w:sz="0" w:space="0" w:color="auto"/>
            <w:right w:val="none" w:sz="0" w:space="0" w:color="auto"/>
          </w:divBdr>
        </w:div>
        <w:div w:id="1382942460">
          <w:marLeft w:val="0"/>
          <w:marRight w:val="0"/>
          <w:marTop w:val="0"/>
          <w:marBottom w:val="0"/>
          <w:divBdr>
            <w:top w:val="none" w:sz="0" w:space="0" w:color="auto"/>
            <w:left w:val="none" w:sz="0" w:space="0" w:color="auto"/>
            <w:bottom w:val="none" w:sz="0" w:space="0" w:color="auto"/>
            <w:right w:val="none" w:sz="0" w:space="0" w:color="auto"/>
          </w:divBdr>
        </w:div>
        <w:div w:id="1958020274">
          <w:marLeft w:val="0"/>
          <w:marRight w:val="0"/>
          <w:marTop w:val="0"/>
          <w:marBottom w:val="0"/>
          <w:divBdr>
            <w:top w:val="none" w:sz="0" w:space="0" w:color="auto"/>
            <w:left w:val="none" w:sz="0" w:space="0" w:color="auto"/>
            <w:bottom w:val="none" w:sz="0" w:space="0" w:color="auto"/>
            <w:right w:val="none" w:sz="0" w:space="0" w:color="auto"/>
          </w:divBdr>
        </w:div>
        <w:div w:id="2103991746">
          <w:marLeft w:val="0"/>
          <w:marRight w:val="0"/>
          <w:marTop w:val="0"/>
          <w:marBottom w:val="0"/>
          <w:divBdr>
            <w:top w:val="none" w:sz="0" w:space="0" w:color="auto"/>
            <w:left w:val="none" w:sz="0" w:space="0" w:color="auto"/>
            <w:bottom w:val="none" w:sz="0" w:space="0" w:color="auto"/>
            <w:right w:val="none" w:sz="0" w:space="0" w:color="auto"/>
          </w:divBdr>
        </w:div>
      </w:divsChild>
    </w:div>
    <w:div w:id="1026441833">
      <w:bodyDiv w:val="1"/>
      <w:marLeft w:val="0"/>
      <w:marRight w:val="0"/>
      <w:marTop w:val="0"/>
      <w:marBottom w:val="0"/>
      <w:divBdr>
        <w:top w:val="none" w:sz="0" w:space="0" w:color="auto"/>
        <w:left w:val="none" w:sz="0" w:space="0" w:color="auto"/>
        <w:bottom w:val="none" w:sz="0" w:space="0" w:color="auto"/>
        <w:right w:val="none" w:sz="0" w:space="0" w:color="auto"/>
      </w:divBdr>
    </w:div>
    <w:div w:id="1113161710">
      <w:bodyDiv w:val="1"/>
      <w:marLeft w:val="0"/>
      <w:marRight w:val="0"/>
      <w:marTop w:val="0"/>
      <w:marBottom w:val="0"/>
      <w:divBdr>
        <w:top w:val="none" w:sz="0" w:space="0" w:color="auto"/>
        <w:left w:val="none" w:sz="0" w:space="0" w:color="auto"/>
        <w:bottom w:val="none" w:sz="0" w:space="0" w:color="auto"/>
        <w:right w:val="none" w:sz="0" w:space="0" w:color="auto"/>
      </w:divBdr>
    </w:div>
    <w:div w:id="1134248219">
      <w:bodyDiv w:val="1"/>
      <w:marLeft w:val="0"/>
      <w:marRight w:val="0"/>
      <w:marTop w:val="0"/>
      <w:marBottom w:val="0"/>
      <w:divBdr>
        <w:top w:val="none" w:sz="0" w:space="0" w:color="auto"/>
        <w:left w:val="none" w:sz="0" w:space="0" w:color="auto"/>
        <w:bottom w:val="none" w:sz="0" w:space="0" w:color="auto"/>
        <w:right w:val="none" w:sz="0" w:space="0" w:color="auto"/>
      </w:divBdr>
    </w:div>
    <w:div w:id="1139953075">
      <w:bodyDiv w:val="1"/>
      <w:marLeft w:val="0"/>
      <w:marRight w:val="0"/>
      <w:marTop w:val="0"/>
      <w:marBottom w:val="0"/>
      <w:divBdr>
        <w:top w:val="none" w:sz="0" w:space="0" w:color="auto"/>
        <w:left w:val="none" w:sz="0" w:space="0" w:color="auto"/>
        <w:bottom w:val="none" w:sz="0" w:space="0" w:color="auto"/>
        <w:right w:val="none" w:sz="0" w:space="0" w:color="auto"/>
      </w:divBdr>
      <w:divsChild>
        <w:div w:id="577832854">
          <w:marLeft w:val="0"/>
          <w:marRight w:val="0"/>
          <w:marTop w:val="0"/>
          <w:marBottom w:val="0"/>
          <w:divBdr>
            <w:top w:val="none" w:sz="0" w:space="0" w:color="auto"/>
            <w:left w:val="none" w:sz="0" w:space="0" w:color="auto"/>
            <w:bottom w:val="none" w:sz="0" w:space="0" w:color="auto"/>
            <w:right w:val="none" w:sz="0" w:space="0" w:color="auto"/>
          </w:divBdr>
        </w:div>
        <w:div w:id="34543142">
          <w:marLeft w:val="0"/>
          <w:marRight w:val="0"/>
          <w:marTop w:val="0"/>
          <w:marBottom w:val="0"/>
          <w:divBdr>
            <w:top w:val="none" w:sz="0" w:space="0" w:color="auto"/>
            <w:left w:val="none" w:sz="0" w:space="0" w:color="auto"/>
            <w:bottom w:val="none" w:sz="0" w:space="0" w:color="auto"/>
            <w:right w:val="none" w:sz="0" w:space="0" w:color="auto"/>
          </w:divBdr>
        </w:div>
        <w:div w:id="1147167537">
          <w:marLeft w:val="0"/>
          <w:marRight w:val="0"/>
          <w:marTop w:val="0"/>
          <w:marBottom w:val="0"/>
          <w:divBdr>
            <w:top w:val="none" w:sz="0" w:space="0" w:color="auto"/>
            <w:left w:val="none" w:sz="0" w:space="0" w:color="auto"/>
            <w:bottom w:val="none" w:sz="0" w:space="0" w:color="auto"/>
            <w:right w:val="none" w:sz="0" w:space="0" w:color="auto"/>
          </w:divBdr>
        </w:div>
        <w:div w:id="1960867420">
          <w:marLeft w:val="0"/>
          <w:marRight w:val="0"/>
          <w:marTop w:val="0"/>
          <w:marBottom w:val="0"/>
          <w:divBdr>
            <w:top w:val="none" w:sz="0" w:space="0" w:color="auto"/>
            <w:left w:val="none" w:sz="0" w:space="0" w:color="auto"/>
            <w:bottom w:val="none" w:sz="0" w:space="0" w:color="auto"/>
            <w:right w:val="none" w:sz="0" w:space="0" w:color="auto"/>
          </w:divBdr>
        </w:div>
        <w:div w:id="1370951145">
          <w:marLeft w:val="0"/>
          <w:marRight w:val="0"/>
          <w:marTop w:val="0"/>
          <w:marBottom w:val="0"/>
          <w:divBdr>
            <w:top w:val="none" w:sz="0" w:space="0" w:color="auto"/>
            <w:left w:val="none" w:sz="0" w:space="0" w:color="auto"/>
            <w:bottom w:val="none" w:sz="0" w:space="0" w:color="auto"/>
            <w:right w:val="none" w:sz="0" w:space="0" w:color="auto"/>
          </w:divBdr>
        </w:div>
        <w:div w:id="818617117">
          <w:marLeft w:val="0"/>
          <w:marRight w:val="0"/>
          <w:marTop w:val="0"/>
          <w:marBottom w:val="0"/>
          <w:divBdr>
            <w:top w:val="none" w:sz="0" w:space="0" w:color="auto"/>
            <w:left w:val="none" w:sz="0" w:space="0" w:color="auto"/>
            <w:bottom w:val="none" w:sz="0" w:space="0" w:color="auto"/>
            <w:right w:val="none" w:sz="0" w:space="0" w:color="auto"/>
          </w:divBdr>
        </w:div>
        <w:div w:id="1066420441">
          <w:marLeft w:val="0"/>
          <w:marRight w:val="0"/>
          <w:marTop w:val="0"/>
          <w:marBottom w:val="0"/>
          <w:divBdr>
            <w:top w:val="none" w:sz="0" w:space="0" w:color="auto"/>
            <w:left w:val="none" w:sz="0" w:space="0" w:color="auto"/>
            <w:bottom w:val="none" w:sz="0" w:space="0" w:color="auto"/>
            <w:right w:val="none" w:sz="0" w:space="0" w:color="auto"/>
          </w:divBdr>
        </w:div>
        <w:div w:id="1178235862">
          <w:marLeft w:val="0"/>
          <w:marRight w:val="0"/>
          <w:marTop w:val="0"/>
          <w:marBottom w:val="0"/>
          <w:divBdr>
            <w:top w:val="none" w:sz="0" w:space="0" w:color="auto"/>
            <w:left w:val="none" w:sz="0" w:space="0" w:color="auto"/>
            <w:bottom w:val="none" w:sz="0" w:space="0" w:color="auto"/>
            <w:right w:val="none" w:sz="0" w:space="0" w:color="auto"/>
          </w:divBdr>
        </w:div>
        <w:div w:id="93290418">
          <w:marLeft w:val="0"/>
          <w:marRight w:val="0"/>
          <w:marTop w:val="0"/>
          <w:marBottom w:val="0"/>
          <w:divBdr>
            <w:top w:val="none" w:sz="0" w:space="0" w:color="auto"/>
            <w:left w:val="none" w:sz="0" w:space="0" w:color="auto"/>
            <w:bottom w:val="none" w:sz="0" w:space="0" w:color="auto"/>
            <w:right w:val="none" w:sz="0" w:space="0" w:color="auto"/>
          </w:divBdr>
        </w:div>
        <w:div w:id="2089690743">
          <w:marLeft w:val="0"/>
          <w:marRight w:val="0"/>
          <w:marTop w:val="0"/>
          <w:marBottom w:val="0"/>
          <w:divBdr>
            <w:top w:val="none" w:sz="0" w:space="0" w:color="auto"/>
            <w:left w:val="none" w:sz="0" w:space="0" w:color="auto"/>
            <w:bottom w:val="none" w:sz="0" w:space="0" w:color="auto"/>
            <w:right w:val="none" w:sz="0" w:space="0" w:color="auto"/>
          </w:divBdr>
        </w:div>
        <w:div w:id="791368741">
          <w:marLeft w:val="0"/>
          <w:marRight w:val="0"/>
          <w:marTop w:val="0"/>
          <w:marBottom w:val="0"/>
          <w:divBdr>
            <w:top w:val="none" w:sz="0" w:space="0" w:color="auto"/>
            <w:left w:val="none" w:sz="0" w:space="0" w:color="auto"/>
            <w:bottom w:val="none" w:sz="0" w:space="0" w:color="auto"/>
            <w:right w:val="none" w:sz="0" w:space="0" w:color="auto"/>
          </w:divBdr>
        </w:div>
        <w:div w:id="1116950680">
          <w:marLeft w:val="0"/>
          <w:marRight w:val="0"/>
          <w:marTop w:val="0"/>
          <w:marBottom w:val="0"/>
          <w:divBdr>
            <w:top w:val="none" w:sz="0" w:space="0" w:color="auto"/>
            <w:left w:val="none" w:sz="0" w:space="0" w:color="auto"/>
            <w:bottom w:val="none" w:sz="0" w:space="0" w:color="auto"/>
            <w:right w:val="none" w:sz="0" w:space="0" w:color="auto"/>
          </w:divBdr>
        </w:div>
        <w:div w:id="1759982527">
          <w:marLeft w:val="0"/>
          <w:marRight w:val="0"/>
          <w:marTop w:val="0"/>
          <w:marBottom w:val="0"/>
          <w:divBdr>
            <w:top w:val="none" w:sz="0" w:space="0" w:color="auto"/>
            <w:left w:val="none" w:sz="0" w:space="0" w:color="auto"/>
            <w:bottom w:val="none" w:sz="0" w:space="0" w:color="auto"/>
            <w:right w:val="none" w:sz="0" w:space="0" w:color="auto"/>
          </w:divBdr>
        </w:div>
        <w:div w:id="1268394527">
          <w:marLeft w:val="0"/>
          <w:marRight w:val="0"/>
          <w:marTop w:val="0"/>
          <w:marBottom w:val="0"/>
          <w:divBdr>
            <w:top w:val="none" w:sz="0" w:space="0" w:color="auto"/>
            <w:left w:val="none" w:sz="0" w:space="0" w:color="auto"/>
            <w:bottom w:val="none" w:sz="0" w:space="0" w:color="auto"/>
            <w:right w:val="none" w:sz="0" w:space="0" w:color="auto"/>
          </w:divBdr>
        </w:div>
        <w:div w:id="1940404819">
          <w:marLeft w:val="0"/>
          <w:marRight w:val="0"/>
          <w:marTop w:val="0"/>
          <w:marBottom w:val="0"/>
          <w:divBdr>
            <w:top w:val="none" w:sz="0" w:space="0" w:color="auto"/>
            <w:left w:val="none" w:sz="0" w:space="0" w:color="auto"/>
            <w:bottom w:val="none" w:sz="0" w:space="0" w:color="auto"/>
            <w:right w:val="none" w:sz="0" w:space="0" w:color="auto"/>
          </w:divBdr>
        </w:div>
        <w:div w:id="555434584">
          <w:marLeft w:val="0"/>
          <w:marRight w:val="0"/>
          <w:marTop w:val="0"/>
          <w:marBottom w:val="0"/>
          <w:divBdr>
            <w:top w:val="none" w:sz="0" w:space="0" w:color="auto"/>
            <w:left w:val="none" w:sz="0" w:space="0" w:color="auto"/>
            <w:bottom w:val="none" w:sz="0" w:space="0" w:color="auto"/>
            <w:right w:val="none" w:sz="0" w:space="0" w:color="auto"/>
          </w:divBdr>
        </w:div>
      </w:divsChild>
    </w:div>
    <w:div w:id="1195459526">
      <w:bodyDiv w:val="1"/>
      <w:marLeft w:val="0"/>
      <w:marRight w:val="0"/>
      <w:marTop w:val="0"/>
      <w:marBottom w:val="0"/>
      <w:divBdr>
        <w:top w:val="none" w:sz="0" w:space="0" w:color="auto"/>
        <w:left w:val="none" w:sz="0" w:space="0" w:color="auto"/>
        <w:bottom w:val="none" w:sz="0" w:space="0" w:color="auto"/>
        <w:right w:val="none" w:sz="0" w:space="0" w:color="auto"/>
      </w:divBdr>
    </w:div>
    <w:div w:id="1202209628">
      <w:bodyDiv w:val="1"/>
      <w:marLeft w:val="0"/>
      <w:marRight w:val="0"/>
      <w:marTop w:val="0"/>
      <w:marBottom w:val="0"/>
      <w:divBdr>
        <w:top w:val="none" w:sz="0" w:space="0" w:color="auto"/>
        <w:left w:val="none" w:sz="0" w:space="0" w:color="auto"/>
        <w:bottom w:val="none" w:sz="0" w:space="0" w:color="auto"/>
        <w:right w:val="none" w:sz="0" w:space="0" w:color="auto"/>
      </w:divBdr>
    </w:div>
    <w:div w:id="1208302476">
      <w:bodyDiv w:val="1"/>
      <w:marLeft w:val="0"/>
      <w:marRight w:val="0"/>
      <w:marTop w:val="0"/>
      <w:marBottom w:val="0"/>
      <w:divBdr>
        <w:top w:val="none" w:sz="0" w:space="0" w:color="auto"/>
        <w:left w:val="none" w:sz="0" w:space="0" w:color="auto"/>
        <w:bottom w:val="none" w:sz="0" w:space="0" w:color="auto"/>
        <w:right w:val="none" w:sz="0" w:space="0" w:color="auto"/>
      </w:divBdr>
    </w:div>
    <w:div w:id="1216745465">
      <w:bodyDiv w:val="1"/>
      <w:marLeft w:val="0"/>
      <w:marRight w:val="0"/>
      <w:marTop w:val="0"/>
      <w:marBottom w:val="0"/>
      <w:divBdr>
        <w:top w:val="none" w:sz="0" w:space="0" w:color="auto"/>
        <w:left w:val="none" w:sz="0" w:space="0" w:color="auto"/>
        <w:bottom w:val="none" w:sz="0" w:space="0" w:color="auto"/>
        <w:right w:val="none" w:sz="0" w:space="0" w:color="auto"/>
      </w:divBdr>
    </w:div>
    <w:div w:id="1238049750">
      <w:bodyDiv w:val="1"/>
      <w:marLeft w:val="0"/>
      <w:marRight w:val="0"/>
      <w:marTop w:val="0"/>
      <w:marBottom w:val="0"/>
      <w:divBdr>
        <w:top w:val="none" w:sz="0" w:space="0" w:color="auto"/>
        <w:left w:val="none" w:sz="0" w:space="0" w:color="auto"/>
        <w:bottom w:val="none" w:sz="0" w:space="0" w:color="auto"/>
        <w:right w:val="none" w:sz="0" w:space="0" w:color="auto"/>
      </w:divBdr>
      <w:divsChild>
        <w:div w:id="1090783638">
          <w:marLeft w:val="0"/>
          <w:marRight w:val="0"/>
          <w:marTop w:val="0"/>
          <w:marBottom w:val="0"/>
          <w:divBdr>
            <w:top w:val="none" w:sz="0" w:space="0" w:color="auto"/>
            <w:left w:val="none" w:sz="0" w:space="0" w:color="auto"/>
            <w:bottom w:val="none" w:sz="0" w:space="0" w:color="auto"/>
            <w:right w:val="none" w:sz="0" w:space="0" w:color="auto"/>
          </w:divBdr>
          <w:divsChild>
            <w:div w:id="852498385">
              <w:marLeft w:val="0"/>
              <w:marRight w:val="0"/>
              <w:marTop w:val="0"/>
              <w:marBottom w:val="0"/>
              <w:divBdr>
                <w:top w:val="none" w:sz="0" w:space="0" w:color="auto"/>
                <w:left w:val="none" w:sz="0" w:space="0" w:color="auto"/>
                <w:bottom w:val="none" w:sz="0" w:space="0" w:color="auto"/>
                <w:right w:val="none" w:sz="0" w:space="0" w:color="auto"/>
              </w:divBdr>
              <w:divsChild>
                <w:div w:id="193057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855277">
      <w:bodyDiv w:val="1"/>
      <w:marLeft w:val="0"/>
      <w:marRight w:val="0"/>
      <w:marTop w:val="0"/>
      <w:marBottom w:val="0"/>
      <w:divBdr>
        <w:top w:val="none" w:sz="0" w:space="0" w:color="auto"/>
        <w:left w:val="none" w:sz="0" w:space="0" w:color="auto"/>
        <w:bottom w:val="none" w:sz="0" w:space="0" w:color="auto"/>
        <w:right w:val="none" w:sz="0" w:space="0" w:color="auto"/>
      </w:divBdr>
    </w:div>
    <w:div w:id="1344013901">
      <w:bodyDiv w:val="1"/>
      <w:marLeft w:val="0"/>
      <w:marRight w:val="0"/>
      <w:marTop w:val="0"/>
      <w:marBottom w:val="0"/>
      <w:divBdr>
        <w:top w:val="none" w:sz="0" w:space="0" w:color="auto"/>
        <w:left w:val="none" w:sz="0" w:space="0" w:color="auto"/>
        <w:bottom w:val="none" w:sz="0" w:space="0" w:color="auto"/>
        <w:right w:val="none" w:sz="0" w:space="0" w:color="auto"/>
      </w:divBdr>
    </w:div>
    <w:div w:id="1427505513">
      <w:bodyDiv w:val="1"/>
      <w:marLeft w:val="0"/>
      <w:marRight w:val="0"/>
      <w:marTop w:val="0"/>
      <w:marBottom w:val="0"/>
      <w:divBdr>
        <w:top w:val="none" w:sz="0" w:space="0" w:color="auto"/>
        <w:left w:val="none" w:sz="0" w:space="0" w:color="auto"/>
        <w:bottom w:val="none" w:sz="0" w:space="0" w:color="auto"/>
        <w:right w:val="none" w:sz="0" w:space="0" w:color="auto"/>
      </w:divBdr>
    </w:div>
    <w:div w:id="1456483868">
      <w:bodyDiv w:val="1"/>
      <w:marLeft w:val="0"/>
      <w:marRight w:val="0"/>
      <w:marTop w:val="0"/>
      <w:marBottom w:val="0"/>
      <w:divBdr>
        <w:top w:val="none" w:sz="0" w:space="0" w:color="auto"/>
        <w:left w:val="none" w:sz="0" w:space="0" w:color="auto"/>
        <w:bottom w:val="none" w:sz="0" w:space="0" w:color="auto"/>
        <w:right w:val="none" w:sz="0" w:space="0" w:color="auto"/>
      </w:divBdr>
    </w:div>
    <w:div w:id="1490637156">
      <w:bodyDiv w:val="1"/>
      <w:marLeft w:val="0"/>
      <w:marRight w:val="0"/>
      <w:marTop w:val="0"/>
      <w:marBottom w:val="0"/>
      <w:divBdr>
        <w:top w:val="none" w:sz="0" w:space="0" w:color="auto"/>
        <w:left w:val="none" w:sz="0" w:space="0" w:color="auto"/>
        <w:bottom w:val="none" w:sz="0" w:space="0" w:color="auto"/>
        <w:right w:val="none" w:sz="0" w:space="0" w:color="auto"/>
      </w:divBdr>
    </w:div>
    <w:div w:id="1575626286">
      <w:bodyDiv w:val="1"/>
      <w:marLeft w:val="0"/>
      <w:marRight w:val="0"/>
      <w:marTop w:val="0"/>
      <w:marBottom w:val="0"/>
      <w:divBdr>
        <w:top w:val="none" w:sz="0" w:space="0" w:color="auto"/>
        <w:left w:val="none" w:sz="0" w:space="0" w:color="auto"/>
        <w:bottom w:val="none" w:sz="0" w:space="0" w:color="auto"/>
        <w:right w:val="none" w:sz="0" w:space="0" w:color="auto"/>
      </w:divBdr>
      <w:divsChild>
        <w:div w:id="1077244505">
          <w:marLeft w:val="0"/>
          <w:marRight w:val="0"/>
          <w:marTop w:val="0"/>
          <w:marBottom w:val="0"/>
          <w:divBdr>
            <w:top w:val="none" w:sz="0" w:space="0" w:color="auto"/>
            <w:left w:val="none" w:sz="0" w:space="0" w:color="auto"/>
            <w:bottom w:val="none" w:sz="0" w:space="0" w:color="auto"/>
            <w:right w:val="none" w:sz="0" w:space="0" w:color="auto"/>
          </w:divBdr>
        </w:div>
        <w:div w:id="1296714529">
          <w:marLeft w:val="0"/>
          <w:marRight w:val="0"/>
          <w:marTop w:val="0"/>
          <w:marBottom w:val="0"/>
          <w:divBdr>
            <w:top w:val="none" w:sz="0" w:space="0" w:color="auto"/>
            <w:left w:val="none" w:sz="0" w:space="0" w:color="auto"/>
            <w:bottom w:val="none" w:sz="0" w:space="0" w:color="auto"/>
            <w:right w:val="none" w:sz="0" w:space="0" w:color="auto"/>
          </w:divBdr>
        </w:div>
      </w:divsChild>
    </w:div>
    <w:div w:id="1586496071">
      <w:bodyDiv w:val="1"/>
      <w:marLeft w:val="0"/>
      <w:marRight w:val="0"/>
      <w:marTop w:val="0"/>
      <w:marBottom w:val="0"/>
      <w:divBdr>
        <w:top w:val="none" w:sz="0" w:space="0" w:color="auto"/>
        <w:left w:val="none" w:sz="0" w:space="0" w:color="auto"/>
        <w:bottom w:val="none" w:sz="0" w:space="0" w:color="auto"/>
        <w:right w:val="none" w:sz="0" w:space="0" w:color="auto"/>
      </w:divBdr>
    </w:div>
    <w:div w:id="1643652418">
      <w:bodyDiv w:val="1"/>
      <w:marLeft w:val="0"/>
      <w:marRight w:val="0"/>
      <w:marTop w:val="0"/>
      <w:marBottom w:val="0"/>
      <w:divBdr>
        <w:top w:val="none" w:sz="0" w:space="0" w:color="auto"/>
        <w:left w:val="none" w:sz="0" w:space="0" w:color="auto"/>
        <w:bottom w:val="none" w:sz="0" w:space="0" w:color="auto"/>
        <w:right w:val="none" w:sz="0" w:space="0" w:color="auto"/>
      </w:divBdr>
    </w:div>
    <w:div w:id="1671643665">
      <w:bodyDiv w:val="1"/>
      <w:marLeft w:val="0"/>
      <w:marRight w:val="0"/>
      <w:marTop w:val="0"/>
      <w:marBottom w:val="0"/>
      <w:divBdr>
        <w:top w:val="none" w:sz="0" w:space="0" w:color="auto"/>
        <w:left w:val="none" w:sz="0" w:space="0" w:color="auto"/>
        <w:bottom w:val="none" w:sz="0" w:space="0" w:color="auto"/>
        <w:right w:val="none" w:sz="0" w:space="0" w:color="auto"/>
      </w:divBdr>
    </w:div>
    <w:div w:id="1735346473">
      <w:bodyDiv w:val="1"/>
      <w:marLeft w:val="0"/>
      <w:marRight w:val="0"/>
      <w:marTop w:val="0"/>
      <w:marBottom w:val="0"/>
      <w:divBdr>
        <w:top w:val="none" w:sz="0" w:space="0" w:color="auto"/>
        <w:left w:val="none" w:sz="0" w:space="0" w:color="auto"/>
        <w:bottom w:val="none" w:sz="0" w:space="0" w:color="auto"/>
        <w:right w:val="none" w:sz="0" w:space="0" w:color="auto"/>
      </w:divBdr>
    </w:div>
    <w:div w:id="1749187153">
      <w:bodyDiv w:val="1"/>
      <w:marLeft w:val="0"/>
      <w:marRight w:val="0"/>
      <w:marTop w:val="0"/>
      <w:marBottom w:val="0"/>
      <w:divBdr>
        <w:top w:val="none" w:sz="0" w:space="0" w:color="auto"/>
        <w:left w:val="none" w:sz="0" w:space="0" w:color="auto"/>
        <w:bottom w:val="none" w:sz="0" w:space="0" w:color="auto"/>
        <w:right w:val="none" w:sz="0" w:space="0" w:color="auto"/>
      </w:divBdr>
      <w:divsChild>
        <w:div w:id="1873834635">
          <w:marLeft w:val="0"/>
          <w:marRight w:val="0"/>
          <w:marTop w:val="0"/>
          <w:marBottom w:val="0"/>
          <w:divBdr>
            <w:top w:val="none" w:sz="0" w:space="0" w:color="auto"/>
            <w:left w:val="none" w:sz="0" w:space="0" w:color="auto"/>
            <w:bottom w:val="none" w:sz="0" w:space="0" w:color="auto"/>
            <w:right w:val="none" w:sz="0" w:space="0" w:color="auto"/>
          </w:divBdr>
          <w:divsChild>
            <w:div w:id="169568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267902">
      <w:bodyDiv w:val="1"/>
      <w:marLeft w:val="0"/>
      <w:marRight w:val="0"/>
      <w:marTop w:val="0"/>
      <w:marBottom w:val="0"/>
      <w:divBdr>
        <w:top w:val="none" w:sz="0" w:space="0" w:color="auto"/>
        <w:left w:val="none" w:sz="0" w:space="0" w:color="auto"/>
        <w:bottom w:val="none" w:sz="0" w:space="0" w:color="auto"/>
        <w:right w:val="none" w:sz="0" w:space="0" w:color="auto"/>
      </w:divBdr>
    </w:div>
    <w:div w:id="1779176319">
      <w:bodyDiv w:val="1"/>
      <w:marLeft w:val="0"/>
      <w:marRight w:val="0"/>
      <w:marTop w:val="0"/>
      <w:marBottom w:val="0"/>
      <w:divBdr>
        <w:top w:val="none" w:sz="0" w:space="0" w:color="auto"/>
        <w:left w:val="none" w:sz="0" w:space="0" w:color="auto"/>
        <w:bottom w:val="none" w:sz="0" w:space="0" w:color="auto"/>
        <w:right w:val="none" w:sz="0" w:space="0" w:color="auto"/>
      </w:divBdr>
    </w:div>
    <w:div w:id="1796362422">
      <w:bodyDiv w:val="1"/>
      <w:marLeft w:val="0"/>
      <w:marRight w:val="0"/>
      <w:marTop w:val="0"/>
      <w:marBottom w:val="0"/>
      <w:divBdr>
        <w:top w:val="none" w:sz="0" w:space="0" w:color="auto"/>
        <w:left w:val="none" w:sz="0" w:space="0" w:color="auto"/>
        <w:bottom w:val="none" w:sz="0" w:space="0" w:color="auto"/>
        <w:right w:val="none" w:sz="0" w:space="0" w:color="auto"/>
      </w:divBdr>
    </w:div>
    <w:div w:id="1899053118">
      <w:bodyDiv w:val="1"/>
      <w:marLeft w:val="0"/>
      <w:marRight w:val="0"/>
      <w:marTop w:val="0"/>
      <w:marBottom w:val="0"/>
      <w:divBdr>
        <w:top w:val="none" w:sz="0" w:space="0" w:color="auto"/>
        <w:left w:val="none" w:sz="0" w:space="0" w:color="auto"/>
        <w:bottom w:val="none" w:sz="0" w:space="0" w:color="auto"/>
        <w:right w:val="none" w:sz="0" w:space="0" w:color="auto"/>
      </w:divBdr>
      <w:divsChild>
        <w:div w:id="33501103">
          <w:marLeft w:val="0"/>
          <w:marRight w:val="0"/>
          <w:marTop w:val="0"/>
          <w:marBottom w:val="0"/>
          <w:divBdr>
            <w:top w:val="none" w:sz="0" w:space="0" w:color="auto"/>
            <w:left w:val="none" w:sz="0" w:space="0" w:color="auto"/>
            <w:bottom w:val="none" w:sz="0" w:space="0" w:color="auto"/>
            <w:right w:val="none" w:sz="0" w:space="0" w:color="auto"/>
          </w:divBdr>
        </w:div>
        <w:div w:id="605579031">
          <w:marLeft w:val="0"/>
          <w:marRight w:val="0"/>
          <w:marTop w:val="0"/>
          <w:marBottom w:val="0"/>
          <w:divBdr>
            <w:top w:val="none" w:sz="0" w:space="0" w:color="auto"/>
            <w:left w:val="none" w:sz="0" w:space="0" w:color="auto"/>
            <w:bottom w:val="none" w:sz="0" w:space="0" w:color="auto"/>
            <w:right w:val="none" w:sz="0" w:space="0" w:color="auto"/>
          </w:divBdr>
        </w:div>
      </w:divsChild>
    </w:div>
    <w:div w:id="1913541592">
      <w:bodyDiv w:val="1"/>
      <w:marLeft w:val="0"/>
      <w:marRight w:val="0"/>
      <w:marTop w:val="0"/>
      <w:marBottom w:val="0"/>
      <w:divBdr>
        <w:top w:val="none" w:sz="0" w:space="0" w:color="auto"/>
        <w:left w:val="none" w:sz="0" w:space="0" w:color="auto"/>
        <w:bottom w:val="none" w:sz="0" w:space="0" w:color="auto"/>
        <w:right w:val="none" w:sz="0" w:space="0" w:color="auto"/>
      </w:divBdr>
    </w:div>
    <w:div w:id="1916472322">
      <w:bodyDiv w:val="1"/>
      <w:marLeft w:val="0"/>
      <w:marRight w:val="0"/>
      <w:marTop w:val="0"/>
      <w:marBottom w:val="0"/>
      <w:divBdr>
        <w:top w:val="none" w:sz="0" w:space="0" w:color="auto"/>
        <w:left w:val="none" w:sz="0" w:space="0" w:color="auto"/>
        <w:bottom w:val="none" w:sz="0" w:space="0" w:color="auto"/>
        <w:right w:val="none" w:sz="0" w:space="0" w:color="auto"/>
      </w:divBdr>
    </w:div>
    <w:div w:id="21056385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7tgy8/"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justingardner.net/doku.php/mgl/overview" TargetMode="External"/><Relationship Id="rId4" Type="http://schemas.openxmlformats.org/officeDocument/2006/relationships/settings" Target="settings.xml"/><Relationship Id="rId9" Type="http://schemas.openxmlformats.org/officeDocument/2006/relationships/hyperlink" Target="http://psychtoolbox.org" TargetMode="External"/><Relationship Id="rId14" Type="http://schemas.microsoft.com/office/2011/relationships/people" Target="peop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33989F-B73E-3943-B935-843CDA670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807</TotalTime>
  <Pages>1</Pages>
  <Words>8839</Words>
  <Characters>50386</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Singh</dc:creator>
  <cp:keywords/>
  <dc:description/>
  <cp:lastModifiedBy>Singh, Vijay</cp:lastModifiedBy>
  <cp:revision>1327</cp:revision>
  <cp:lastPrinted>2022-01-23T22:45:00Z</cp:lastPrinted>
  <dcterms:created xsi:type="dcterms:W3CDTF">2022-01-24T19:16:00Z</dcterms:created>
  <dcterms:modified xsi:type="dcterms:W3CDTF">2023-05-20T16:09:00Z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id="http://www.zotero.org/styles/journal-of-vision"/&gt;&lt;format class="1"/&gt;&lt;/info&gt;PAPERS2_INFO_END</vt:lpwstr>
  </property>
</Properties>
</file>